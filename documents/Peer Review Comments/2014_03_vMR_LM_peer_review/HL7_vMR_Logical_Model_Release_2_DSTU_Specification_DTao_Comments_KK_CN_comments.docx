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318" w:rsidRDefault="00174318">
      <w:pPr>
        <w:tabs>
          <w:tab w:val="right" w:pos="8640"/>
        </w:tabs>
        <w:jc w:val="right"/>
        <w:rPr>
          <w:rFonts w:ascii="Arial Narrow" w:eastAsia="Times New Roman" w:hAnsi="Arial Narrow"/>
          <w:sz w:val="32"/>
          <w:szCs w:val="24"/>
          <w:shd w:val="clear" w:color="auto" w:fill="auto"/>
        </w:rPr>
      </w:pPr>
      <w:r>
        <w:rPr>
          <w:rFonts w:ascii="Arial Narrow" w:eastAsia="Times New Roman" w:hAnsi="Arial Narrow"/>
          <w:sz w:val="32"/>
          <w:szCs w:val="24"/>
          <w:shd w:val="clear" w:color="auto" w:fill="auto"/>
        </w:rPr>
        <w:t>HL7_CDS_VMR_LM_R2_D1_2014JAN</w:t>
      </w:r>
    </w:p>
    <w:p w:rsidR="00174318" w:rsidRDefault="00174318">
      <w:pPr>
        <w:tabs>
          <w:tab w:val="right" w:pos="8640"/>
        </w:tabs>
        <w:jc w:val="right"/>
        <w:rPr>
          <w:rFonts w:ascii="Arial Narrow" w:eastAsia="Times New Roman" w:hAnsi="Arial Narrow"/>
          <w:b/>
          <w:sz w:val="32"/>
          <w:szCs w:val="24"/>
          <w:shd w:val="clear" w:color="auto" w:fill="auto"/>
          <w:lang w:val="en-US"/>
        </w:rPr>
      </w:pPr>
    </w:p>
    <w:p w:rsidR="00174318" w:rsidRDefault="00FD6C21">
      <w:pPr>
        <w:tabs>
          <w:tab w:val="right" w:pos="8640"/>
        </w:tabs>
        <w:rPr>
          <w:rFonts w:ascii="Arial Narrow" w:eastAsia="Times New Roman" w:hAnsi="Arial Narrow"/>
          <w:b/>
          <w:sz w:val="32"/>
          <w:szCs w:val="24"/>
          <w:shd w:val="clear" w:color="auto" w:fill="auto"/>
          <w:lang w:val="en-US"/>
        </w:rPr>
      </w:pPr>
      <w:r>
        <w:rPr>
          <w:b/>
          <w:noProof/>
          <w:color w:val="auto"/>
          <w:szCs w:val="24"/>
          <w:shd w:val="clear" w:color="auto" w:fill="auto"/>
          <w:lang w:val="en-US" w:eastAsia="en-US"/>
        </w:rPr>
        <w:drawing>
          <wp:inline distT="0" distB="0" distL="0" distR="0">
            <wp:extent cx="1375410" cy="1407160"/>
            <wp:effectExtent l="0" t="0" r="0" b="254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407160"/>
                    </a:xfrm>
                    <a:prstGeom prst="rect">
                      <a:avLst/>
                    </a:prstGeom>
                    <a:noFill/>
                    <a:ln>
                      <a:noFill/>
                    </a:ln>
                  </pic:spPr>
                </pic:pic>
              </a:graphicData>
            </a:graphic>
          </wp:inline>
        </w:drawing>
      </w:r>
    </w:p>
    <w:p w:rsidR="00174318" w:rsidRDefault="00174318">
      <w:pPr>
        <w:tabs>
          <w:tab w:val="right" w:pos="8640"/>
        </w:tabs>
        <w:rPr>
          <w:rFonts w:ascii="Arial Narrow" w:eastAsia="Times New Roman" w:hAnsi="Arial Narrow"/>
          <w:b/>
          <w:sz w:val="32"/>
          <w:szCs w:val="24"/>
          <w:shd w:val="clear" w:color="auto" w:fill="auto"/>
          <w:lang w:val="en-US"/>
        </w:rPr>
      </w:pPr>
    </w:p>
    <w:p w:rsidR="00174318" w:rsidRDefault="00174318">
      <w:pPr>
        <w:jc w:val="right"/>
        <w:rPr>
          <w:rFonts w:ascii="Arial Narrow" w:eastAsia="Times New Roman" w:hAnsi="Arial Narrow"/>
          <w:b/>
          <w:sz w:val="32"/>
          <w:szCs w:val="24"/>
          <w:shd w:val="clear" w:color="auto" w:fill="auto"/>
          <w:lang w:val="de-DE"/>
        </w:rPr>
      </w:pPr>
    </w:p>
    <w:p w:rsidR="00174318" w:rsidRDefault="00174318">
      <w:pPr>
        <w:jc w:val="center"/>
        <w:rPr>
          <w:rFonts w:ascii="Times New Roman" w:eastAsia="Times New Roman" w:hAnsi="Times New Roman"/>
          <w:b/>
          <w:sz w:val="24"/>
          <w:szCs w:val="24"/>
          <w:shd w:val="clear" w:color="auto" w:fill="auto"/>
          <w:lang w:val="en-US"/>
        </w:rPr>
      </w:pPr>
    </w:p>
    <w:p w:rsidR="00174318" w:rsidRDefault="00174318">
      <w:pPr>
        <w:jc w:val="right"/>
        <w:rPr>
          <w:rFonts w:eastAsia="Times New Roman"/>
          <w:b/>
          <w:sz w:val="36"/>
          <w:szCs w:val="24"/>
          <w:u w:val="single"/>
          <w:shd w:val="clear" w:color="auto" w:fill="auto"/>
          <w:lang w:val="en-US"/>
        </w:rPr>
      </w:pPr>
      <w:commentRangeStart w:id="0"/>
      <w:r>
        <w:rPr>
          <w:rFonts w:eastAsia="Times New Roman"/>
          <w:b/>
          <w:sz w:val="36"/>
          <w:szCs w:val="24"/>
          <w:u w:val="single"/>
          <w:shd w:val="clear" w:color="auto" w:fill="auto"/>
          <w:lang w:val="en-US"/>
        </w:rPr>
        <w:t xml:space="preserve">HL7 Virtual Medical Record for Clinical Decision Support (vMR-CDS) Logical Model, Release </w:t>
      </w:r>
      <w:commentRangeStart w:id="1"/>
      <w:r>
        <w:rPr>
          <w:rFonts w:eastAsia="Times New Roman"/>
          <w:b/>
          <w:sz w:val="36"/>
          <w:szCs w:val="24"/>
          <w:u w:val="single"/>
          <w:shd w:val="clear" w:color="auto" w:fill="auto"/>
          <w:lang w:val="en-US"/>
        </w:rPr>
        <w:t>2</w:t>
      </w:r>
      <w:commentRangeEnd w:id="0"/>
      <w:r w:rsidR="00E73FE3">
        <w:rPr>
          <w:rStyle w:val="CommentReference"/>
          <w:rFonts w:ascii="Calibri" w:hAnsi="Calibri" w:cs="Calibri"/>
          <w:color w:val="auto"/>
          <w:shd w:val="clear" w:color="auto" w:fill="auto"/>
        </w:rPr>
        <w:commentReference w:id="0"/>
      </w:r>
      <w:commentRangeEnd w:id="1"/>
      <w:r w:rsidR="00521DD5">
        <w:rPr>
          <w:rStyle w:val="CommentReference"/>
          <w:rFonts w:ascii="Calibri" w:hAnsi="Calibri" w:cs="Calibri"/>
          <w:color w:val="auto"/>
          <w:shd w:val="clear" w:color="auto" w:fill="auto"/>
        </w:rPr>
        <w:commentReference w:id="1"/>
      </w:r>
    </w:p>
    <w:p w:rsidR="00174318" w:rsidRDefault="00174318">
      <w:pPr>
        <w:jc w:val="right"/>
        <w:rPr>
          <w:rFonts w:ascii="Times New Roman" w:eastAsia="Times New Roman" w:hAnsi="Times New Roman"/>
          <w:b/>
          <w:sz w:val="36"/>
          <w:szCs w:val="24"/>
          <w:shd w:val="clear" w:color="auto" w:fill="auto"/>
          <w:lang w:val="en-US"/>
        </w:rPr>
      </w:pPr>
      <w:r>
        <w:rPr>
          <w:rFonts w:ascii="Times New Roman" w:eastAsia="Times New Roman" w:hAnsi="Times New Roman"/>
          <w:sz w:val="36"/>
          <w:szCs w:val="24"/>
          <w:shd w:val="clear" w:color="auto" w:fill="auto"/>
          <w:lang w:val="en-US"/>
        </w:rPr>
        <w:t>March 2014</w:t>
      </w:r>
    </w:p>
    <w:p w:rsidR="00174318" w:rsidRDefault="00174318">
      <w:pPr>
        <w:jc w:val="right"/>
        <w:rPr>
          <w:rFonts w:ascii="Times New Roman" w:eastAsia="Times New Roman" w:hAnsi="Times New Roman"/>
          <w:b/>
          <w:sz w:val="36"/>
          <w:szCs w:val="24"/>
          <w:shd w:val="clear" w:color="auto" w:fill="auto"/>
          <w:lang w:val="en-US"/>
        </w:rPr>
      </w:pPr>
    </w:p>
    <w:p w:rsidR="00174318" w:rsidRDefault="00174318">
      <w:pPr>
        <w:jc w:val="right"/>
        <w:rPr>
          <w:rFonts w:ascii="Times New Roman" w:eastAsia="Times New Roman" w:hAnsi="Times New Roman"/>
          <w:sz w:val="36"/>
          <w:szCs w:val="24"/>
          <w:shd w:val="clear" w:color="auto" w:fill="auto"/>
          <w:lang w:val="en-US"/>
        </w:rPr>
      </w:pPr>
      <w:r>
        <w:rPr>
          <w:rFonts w:ascii="Times New Roman" w:eastAsia="Times New Roman" w:hAnsi="Times New Roman"/>
          <w:sz w:val="36"/>
          <w:szCs w:val="24"/>
          <w:shd w:val="clear" w:color="auto" w:fill="auto"/>
          <w:lang w:val="en-US"/>
        </w:rPr>
        <w:t>HL7 DSTU Specification</w:t>
      </w:r>
    </w:p>
    <w:p w:rsidR="00174318" w:rsidRDefault="00174318">
      <w:pPr>
        <w:rPr>
          <w:rFonts w:ascii="Times New Roman" w:eastAsia="Times New Roman" w:hAnsi="Times New Roman"/>
          <w:b/>
          <w:sz w:val="24"/>
          <w:szCs w:val="24"/>
          <w:shd w:val="clear" w:color="auto" w:fill="auto"/>
          <w:lang w:val="en-US"/>
        </w:rPr>
      </w:pPr>
    </w:p>
    <w:p w:rsidR="00174318" w:rsidRDefault="001743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Sponsored by</w:t>
      </w:r>
      <w:proofErr w:type="gramStart"/>
      <w:r>
        <w:rPr>
          <w:rFonts w:ascii="Times New Roman" w:eastAsia="Times New Roman" w:hAnsi="Times New Roman"/>
          <w:sz w:val="24"/>
          <w:szCs w:val="24"/>
          <w:shd w:val="clear" w:color="auto" w:fill="auto"/>
          <w:lang w:val="en-US"/>
        </w:rPr>
        <w:t>:</w:t>
      </w:r>
      <w:proofErr w:type="gramEnd"/>
      <w:r>
        <w:rPr>
          <w:rFonts w:ascii="Times New Roman" w:eastAsia="Times New Roman" w:hAnsi="Times New Roman"/>
          <w:sz w:val="24"/>
          <w:szCs w:val="24"/>
          <w:shd w:val="clear" w:color="auto" w:fill="auto"/>
          <w:lang w:val="en-US"/>
        </w:rPr>
        <w:br/>
        <w:t xml:space="preserve">Clinical Decision Support Work Group </w:t>
      </w:r>
    </w:p>
    <w:p w:rsidR="00174318" w:rsidRDefault="001743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Architecture Board</w:t>
      </w:r>
    </w:p>
    <w:p w:rsidR="00174318" w:rsidRDefault="00174318">
      <w:pPr>
        <w:spacing w:after="120"/>
        <w:jc w:val="right"/>
        <w:rPr>
          <w:rFonts w:ascii="Times New Roman" w:eastAsia="Times New Roman" w:hAnsi="Times New Roman"/>
          <w:b/>
          <w:sz w:val="24"/>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r>
        <w:rPr>
          <w:rFonts w:ascii="Times New Roman" w:eastAsia="Times New Roman" w:hAnsi="Times New Roman"/>
          <w:sz w:val="18"/>
          <w:szCs w:val="24"/>
          <w:shd w:val="clear" w:color="auto" w:fill="auto"/>
          <w:lang w:val="en-US"/>
        </w:rPr>
        <w:t xml:space="preserve">Copyright © 2014 Health Level Seven International ® ALL RIGHTS RESERVED. The reproduction of this material in any form is strictly forbidden without the written permission of the publisher.  HL7 and Health Level Seven are registered trademarks of Health Level Seven International. </w:t>
      </w:r>
      <w:proofErr w:type="gramStart"/>
      <w:r>
        <w:rPr>
          <w:rFonts w:ascii="Times New Roman" w:eastAsia="Times New Roman" w:hAnsi="Times New Roman"/>
          <w:sz w:val="18"/>
          <w:szCs w:val="24"/>
          <w:shd w:val="clear" w:color="auto" w:fill="auto"/>
          <w:lang w:val="en-US"/>
        </w:rPr>
        <w:t>Reg. U.S. Pat &amp; TM Off.</w:t>
      </w:r>
      <w:proofErr w:type="gramEnd"/>
    </w:p>
    <w:p w:rsidR="00174318" w:rsidRDefault="00174318">
      <w:pPr>
        <w:pStyle w:val="Title"/>
        <w:widowControl/>
        <w:tabs>
          <w:tab w:val="right" w:pos="8640"/>
        </w:tabs>
        <w:spacing w:before="0" w:after="240"/>
        <w:jc w:val="left"/>
        <w:rPr>
          <w:rFonts w:ascii="Times New Roman" w:eastAsia="Times New Roman" w:hAnsi="Times New Roman"/>
          <w:b w:val="0"/>
          <w:bCs w:val="0"/>
          <w:color w:val="000000"/>
          <w:sz w:val="18"/>
          <w:szCs w:val="24"/>
          <w:shd w:val="clear" w:color="auto" w:fill="auto"/>
          <w:lang w:val="en-US"/>
        </w:rPr>
        <w:sectPr w:rsidR="00174318">
          <w:headerReference w:type="default" r:id="rId10"/>
          <w:footerReference w:type="default" r:id="rId11"/>
          <w:pgSz w:w="12240" w:h="15840"/>
          <w:pgMar w:top="1440" w:right="1440" w:bottom="1440" w:left="1440" w:header="720" w:footer="720" w:gutter="0"/>
          <w:cols w:space="720"/>
          <w:noEndnote/>
        </w:sectPr>
      </w:pPr>
      <w:r>
        <w:rPr>
          <w:rFonts w:ascii="Times New Roman" w:eastAsia="Times New Roman" w:hAnsi="Times New Roman"/>
          <w:b w:val="0"/>
          <w:bCs w:val="0"/>
          <w:color w:val="000000"/>
          <w:sz w:val="18"/>
          <w:szCs w:val="24"/>
          <w:shd w:val="clear" w:color="auto" w:fill="auto"/>
          <w:lang w:val="en-US"/>
        </w:rPr>
        <w:t xml:space="preserve">Use of this material is governed by HL7's </w:t>
      </w:r>
      <w:hyperlink r:id="rId12" w:history="1">
        <w:r>
          <w:rPr>
            <w:rFonts w:ascii="Times New Roman" w:eastAsia="Times New Roman" w:hAnsi="Times New Roman"/>
            <w:bCs w:val="0"/>
            <w:color w:val="333399"/>
            <w:sz w:val="18"/>
            <w:szCs w:val="24"/>
            <w:u w:val="single"/>
            <w:shd w:val="clear" w:color="auto" w:fill="auto"/>
            <w:lang w:val="en-US"/>
          </w:rPr>
          <w:t>IP Compliance Policy</w:t>
        </w:r>
      </w:hyperlink>
      <w:r>
        <w:rPr>
          <w:rFonts w:ascii="Times New Roman" w:eastAsia="Times New Roman" w:hAnsi="Times New Roman"/>
          <w:b w:val="0"/>
          <w:bCs w:val="0"/>
          <w:color w:val="000000"/>
          <w:sz w:val="18"/>
          <w:szCs w:val="24"/>
          <w:shd w:val="clear" w:color="auto" w:fill="auto"/>
          <w:lang w:val="en-US"/>
        </w:rPr>
        <w:t>.</w:t>
      </w:r>
    </w:p>
    <w:p w:rsidR="00174318" w:rsidRDefault="00174318">
      <w:pPr>
        <w:pStyle w:val="Subtitle"/>
        <w:widowControl/>
        <w:rPr>
          <w:rFonts w:eastAsia="Times New Roman"/>
          <w:bCs w:val="0"/>
          <w:color w:val="000000"/>
          <w:lang w:val="en-US"/>
        </w:rPr>
      </w:pPr>
      <w:r>
        <w:rPr>
          <w:rFonts w:eastAsia="Times New Roman"/>
          <w:bCs w:val="0"/>
          <w:color w:val="000000"/>
          <w:u w:val="single"/>
          <w:lang w:val="en-US"/>
        </w:rPr>
        <w:lastRenderedPageBreak/>
        <w:t>Project Coordinator and Document Editor</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Kensaku Kawamoto, MD, PhD, University of Utah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Claude Nanjo, MPH, MAAS, Cognitive Medical Systems</w:t>
      </w:r>
    </w:p>
    <w:p w:rsidR="00174318" w:rsidRDefault="00174318">
      <w:pPr>
        <w:pStyle w:val="Subtitle"/>
        <w:widowControl/>
        <w:rPr>
          <w:rFonts w:eastAsia="Times New Roman"/>
          <w:b w:val="0"/>
          <w:bCs w:val="0"/>
          <w:color w:val="000000"/>
          <w:lang w:val="en-US"/>
        </w:rPr>
      </w:pPr>
    </w:p>
    <w:p w:rsidR="00174318" w:rsidRDefault="00174318">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174318" w:rsidRDefault="00174318">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Robert McClure, MD, MD Partners, Inc.</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Chad Armstrong, CEO, Evinance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174318" w:rsidRDefault="00174318">
      <w:pPr>
        <w:pStyle w:val="Subtitle"/>
        <w:widowControl/>
        <w:rPr>
          <w:rFonts w:eastAsia="Times New Roman"/>
          <w:b w:val="0"/>
          <w:bCs w:val="0"/>
          <w:color w:val="000000"/>
          <w:sz w:val="22"/>
          <w:lang w:val="fr-FR"/>
        </w:rPr>
      </w:pPr>
      <w:r>
        <w:rPr>
          <w:rFonts w:eastAsia="Times New Roman"/>
          <w:b w:val="0"/>
          <w:bCs w:val="0"/>
          <w:color w:val="000000"/>
          <w:sz w:val="22"/>
          <w:lang w:val="fr-FR"/>
        </w:rPr>
        <w:t>Jean-Charles Dufour, MD, PhD, Université Aix-Marseille</w:t>
      </w:r>
    </w:p>
    <w:p w:rsidR="00174318" w:rsidRDefault="00174318">
      <w:pPr>
        <w:pStyle w:val="Subtitle"/>
        <w:widowControl/>
        <w:rPr>
          <w:rFonts w:eastAsia="Times New Roman"/>
          <w:b w:val="0"/>
          <w:bCs w:val="0"/>
          <w:color w:val="000000"/>
          <w:sz w:val="22"/>
          <w:lang w:val="fr-FR"/>
        </w:rPr>
      </w:pPr>
      <w:r>
        <w:rPr>
          <w:rFonts w:eastAsia="Times New Roman"/>
          <w:b w:val="0"/>
          <w:bCs w:val="0"/>
          <w:color w:val="000000"/>
          <w:sz w:val="22"/>
          <w:lang w:val="fr-FR"/>
        </w:rPr>
        <w:t>Laurent CHARLOIS, Université de la Méditerranée</w:t>
      </w:r>
    </w:p>
    <w:p w:rsidR="00174318" w:rsidRDefault="00174318">
      <w:pPr>
        <w:pStyle w:val="Subtitle"/>
        <w:widowControl/>
        <w:rPr>
          <w:rFonts w:eastAsia="Times New Roman"/>
          <w:bCs w:val="0"/>
          <w:color w:val="000000"/>
          <w:lang w:val="fr-FR"/>
        </w:rPr>
      </w:pPr>
    </w:p>
    <w:p w:rsidR="00174318" w:rsidRDefault="00174318">
      <w:pPr>
        <w:pStyle w:val="Subtitle"/>
        <w:widowControl/>
        <w:rPr>
          <w:rFonts w:eastAsia="Times New Roman"/>
          <w:bCs w:val="0"/>
          <w:color w:val="000000"/>
          <w:lang w:val="en-US"/>
        </w:rPr>
      </w:pPr>
      <w:r>
        <w:rPr>
          <w:rFonts w:eastAsia="Times New Roman"/>
          <w:bCs w:val="0"/>
          <w:color w:val="000000"/>
          <w:lang w:val="en-US"/>
        </w:rPr>
        <w:t>HL7 Project #1017</w:t>
      </w:r>
    </w:p>
    <w:p w:rsidR="00174318" w:rsidRDefault="00174318">
      <w:pPr>
        <w:pStyle w:val="Subtitle"/>
        <w:widowControl/>
        <w:rPr>
          <w:rFonts w:eastAsia="Times New Roman"/>
          <w:bCs w:val="0"/>
          <w:color w:val="000000"/>
          <w:lang w:val="en-US"/>
        </w:rPr>
      </w:pPr>
      <w:r>
        <w:rPr>
          <w:rFonts w:eastAsia="Times New Roman"/>
          <w:bCs w:val="0"/>
          <w:color w:val="000000"/>
          <w:lang w:val="en-US"/>
        </w:rPr>
        <w:t>Universal Realm Draft Standard for Trial Use Specification</w:t>
      </w:r>
    </w:p>
    <w:p w:rsidR="00174318" w:rsidRDefault="00174318">
      <w:pPr>
        <w:pStyle w:val="Subtitle"/>
        <w:widowControl/>
        <w:rPr>
          <w:rFonts w:eastAsia="Times New Roman"/>
          <w:bCs w:val="0"/>
          <w:color w:val="000000"/>
          <w:lang w:val="en-US"/>
        </w:rPr>
      </w:pPr>
    </w:p>
    <w:p w:rsidR="00174318" w:rsidRDefault="00174318">
      <w:pPr>
        <w:pStyle w:val="Subtitle"/>
        <w:widowControl/>
        <w:rPr>
          <w:rFonts w:eastAsia="Times New Roman"/>
          <w:bCs w:val="0"/>
          <w:color w:val="000000"/>
          <w:lang w:val="en-US"/>
        </w:rPr>
      </w:pPr>
      <w:r>
        <w:rPr>
          <w:rFonts w:eastAsia="Times New Roman"/>
          <w:bCs w:val="0"/>
          <w:color w:val="000000"/>
          <w:lang w:val="en-US"/>
        </w:rPr>
        <w:t>Project Sponsor: HL7 Clinical Decision Support Work Group</w:t>
      </w:r>
    </w:p>
    <w:p w:rsidR="00174318" w:rsidRDefault="00174318">
      <w:pPr>
        <w:pStyle w:val="Subtitle"/>
        <w:widowControl/>
        <w:rPr>
          <w:rFonts w:eastAsia="Times New Roman"/>
          <w:bCs w:val="0"/>
          <w:color w:val="000000"/>
          <w:lang w:val="en-US"/>
        </w:rPr>
      </w:pPr>
      <w:r>
        <w:rPr>
          <w:rFonts w:eastAsia="Times New Roman"/>
          <w:bCs w:val="0"/>
          <w:color w:val="000000"/>
          <w:lang w:val="en-US"/>
        </w:rPr>
        <w:t>Co-Sponsor: HL7 Architecture Board</w:t>
      </w:r>
    </w:p>
    <w:p w:rsidR="00174318" w:rsidRDefault="00174318">
      <w:pPr>
        <w:rPr>
          <w:rFonts w:eastAsia="Times New Roman"/>
          <w:b/>
          <w:szCs w:val="24"/>
          <w:u w:val="single"/>
          <w:shd w:val="clear" w:color="auto" w:fill="auto"/>
          <w:lang w:val="en-US"/>
        </w:rPr>
      </w:pPr>
    </w:p>
    <w:p w:rsidR="00174318" w:rsidRDefault="00174318">
      <w:pPr>
        <w:rPr>
          <w:rFonts w:eastAsia="Times New Roman"/>
          <w:b/>
          <w:szCs w:val="24"/>
          <w:u w:val="single"/>
          <w:shd w:val="clear" w:color="auto" w:fill="auto"/>
          <w:lang w:val="en-US"/>
        </w:rPr>
      </w:pPr>
      <w:r>
        <w:rPr>
          <w:rFonts w:eastAsia="Times New Roman"/>
          <w:b/>
          <w:szCs w:val="24"/>
          <w:u w:val="single"/>
          <w:shd w:val="clear" w:color="auto" w:fill="auto"/>
          <w:lang w:val="en-US"/>
        </w:rPr>
        <w:br w:type="page"/>
      </w:r>
      <w:r>
        <w:rPr>
          <w:rFonts w:eastAsia="Times New Roman"/>
          <w:b/>
          <w:szCs w:val="24"/>
          <w:u w:val="single"/>
          <w:shd w:val="clear" w:color="auto" w:fill="auto"/>
          <w:lang w:val="en-US"/>
        </w:rPr>
        <w:lastRenderedPageBreak/>
        <w:t>Identifying Information for Specification:</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Specification Name and Release Number: </w:t>
      </w:r>
      <w:r>
        <w:rPr>
          <w:rFonts w:eastAsia="Times New Roman"/>
          <w:szCs w:val="24"/>
          <w:shd w:val="clear" w:color="auto" w:fill="auto"/>
          <w:lang w:val="en-US"/>
        </w:rPr>
        <w:t>HL7 Virtual Medical Record for Clinical Decision Support (vMR-CDS) Logical Model, Release 2</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Realm: </w:t>
      </w:r>
      <w:r>
        <w:rPr>
          <w:rFonts w:eastAsia="Times New Roman"/>
          <w:szCs w:val="24"/>
          <w:shd w:val="clear" w:color="auto" w:fill="auto"/>
          <w:lang w:val="en-US"/>
        </w:rPr>
        <w:t>Universal</w:t>
      </w: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Ballot Level:</w:t>
      </w:r>
      <w:r>
        <w:rPr>
          <w:rFonts w:eastAsia="Times New Roman"/>
          <w:szCs w:val="24"/>
          <w:shd w:val="clear" w:color="auto" w:fill="auto"/>
          <w:lang w:val="en-US"/>
        </w:rPr>
        <w:t xml:space="preserve">  Draft Standard for Trial Use</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Ballot Cycle: </w:t>
      </w:r>
      <w:r>
        <w:rPr>
          <w:rFonts w:eastAsia="Times New Roman"/>
          <w:szCs w:val="24"/>
          <w:shd w:val="clear" w:color="auto" w:fill="auto"/>
          <w:lang w:val="en-US"/>
        </w:rPr>
        <w:t>March 2014</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Specification Date: </w:t>
      </w:r>
      <w:r>
        <w:rPr>
          <w:rFonts w:eastAsia="Times New Roman"/>
          <w:szCs w:val="24"/>
          <w:shd w:val="clear" w:color="auto" w:fill="auto"/>
          <w:lang w:val="en-US"/>
        </w:rPr>
        <w:t>January 2014</w:t>
      </w:r>
    </w:p>
    <w:p w:rsidR="00174318" w:rsidRDefault="00174318">
      <w:pPr>
        <w:rPr>
          <w:rFonts w:eastAsia="Times New Roman"/>
          <w:b/>
          <w:szCs w:val="24"/>
          <w:u w:val="single"/>
          <w:shd w:val="clear" w:color="auto" w:fill="auto"/>
          <w:lang w:val="en-US"/>
        </w:rPr>
      </w:pPr>
      <w:r>
        <w:rPr>
          <w:rFonts w:eastAsia="Times New Roman"/>
          <w:b/>
          <w:szCs w:val="24"/>
          <w:shd w:val="clear" w:color="auto" w:fill="auto"/>
          <w:lang w:val="en-US"/>
        </w:rPr>
        <w:t>Version Number within Release 2:</w:t>
      </w:r>
      <w:r>
        <w:rPr>
          <w:rFonts w:eastAsia="Times New Roman"/>
          <w:szCs w:val="24"/>
          <w:shd w:val="clear" w:color="auto" w:fill="auto"/>
          <w:lang w:val="en-US"/>
        </w:rPr>
        <w:t xml:space="preserve"> 3.0</w:t>
      </w:r>
    </w:p>
    <w:p w:rsidR="00174318" w:rsidRDefault="00174318">
      <w:pPr>
        <w:rPr>
          <w:rFonts w:eastAsia="Times New Roman"/>
          <w:b/>
          <w:szCs w:val="24"/>
          <w:u w:val="single"/>
          <w:shd w:val="clear" w:color="auto" w:fill="auto"/>
          <w:lang w:val="en-US"/>
        </w:rPr>
      </w:pPr>
    </w:p>
    <w:p w:rsidR="00174318" w:rsidRDefault="00174318">
      <w:pPr>
        <w:widowControl/>
        <w:rPr>
          <w:rFonts w:eastAsia="Times New Roman"/>
          <w:b/>
          <w:spacing w:val="2"/>
          <w:szCs w:val="24"/>
          <w:shd w:val="clear" w:color="auto" w:fill="auto"/>
          <w:lang w:val="en-US"/>
        </w:rPr>
      </w:pPr>
      <w:r>
        <w:rPr>
          <w:rFonts w:eastAsia="Times New Roman"/>
          <w:b/>
          <w:spacing w:val="2"/>
          <w:szCs w:val="24"/>
          <w:u w:val="single"/>
          <w:shd w:val="clear" w:color="auto" w:fill="auto"/>
          <w:lang w:val="en-US"/>
        </w:rPr>
        <w:t>Note Regarding Changes since Last Version:</w:t>
      </w:r>
    </w:p>
    <w:p w:rsidR="00174318" w:rsidRDefault="00174318">
      <w:pPr>
        <w:widowControl/>
        <w:rPr>
          <w:rFonts w:eastAsia="Times New Roman"/>
          <w:b/>
          <w:szCs w:val="24"/>
          <w:u w:val="single"/>
          <w:shd w:val="clear" w:color="auto" w:fill="auto"/>
          <w:lang w:val="en-US"/>
        </w:rPr>
      </w:pPr>
      <w:r>
        <w:rPr>
          <w:rFonts w:eastAsia="Times New Roman"/>
          <w:spacing w:val="2"/>
          <w:szCs w:val="24"/>
          <w:shd w:val="clear" w:color="auto" w:fill="auto"/>
          <w:lang w:val="en-US"/>
        </w:rPr>
        <w:t>Please refer to the 'Revision History' below for information on updates to the model since the last version.</w:t>
      </w:r>
    </w:p>
    <w:p w:rsidR="00174318" w:rsidRDefault="00174318">
      <w:pPr>
        <w:rPr>
          <w:rFonts w:eastAsia="Times New Roman"/>
          <w:b/>
          <w:szCs w:val="24"/>
          <w:u w:val="single"/>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u w:val="single"/>
          <w:shd w:val="clear" w:color="auto" w:fill="auto"/>
          <w:lang w:val="en-US"/>
        </w:rPr>
        <w:t>Note Regarding Specification Name:</w:t>
      </w:r>
    </w:p>
    <w:p w:rsidR="00174318" w:rsidRDefault="00174318">
      <w:pPr>
        <w:rPr>
          <w:rFonts w:eastAsia="Times New Roman"/>
          <w:szCs w:val="24"/>
          <w:shd w:val="clear" w:color="auto" w:fill="auto"/>
          <w:lang w:val="en-US"/>
        </w:rPr>
      </w:pPr>
      <w:r>
        <w:rPr>
          <w:rFonts w:eastAsia="Times New Roman"/>
          <w:szCs w:val="24"/>
          <w:shd w:val="clear" w:color="auto" w:fill="auto"/>
          <w:lang w:val="en-US"/>
        </w:rPr>
        <w:t>This specification was referred to as a Domain Analysis Model until the previous release.  It is now referred to as a logical model because the model defined in this specification is in fact a logical model.</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p>
    <w:p w:rsidR="00174318" w:rsidRDefault="00174318">
      <w:pPr>
        <w:rPr>
          <w:rFonts w:eastAsia="Times New Roman"/>
          <w:b/>
          <w:szCs w:val="24"/>
          <w:u w:val="single"/>
          <w:shd w:val="clear" w:color="auto" w:fill="auto"/>
          <w:lang w:val="en-US"/>
        </w:rPr>
      </w:pPr>
      <w:r>
        <w:rPr>
          <w:rFonts w:eastAsia="Times New Roman"/>
          <w:b/>
          <w:szCs w:val="24"/>
          <w:u w:val="single"/>
          <w:shd w:val="clear" w:color="auto" w:fill="auto"/>
          <w:lang w:val="en-US"/>
        </w:rPr>
        <w:t>Acknowledgments:</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The authors wish to acknowledge members of the </w:t>
      </w:r>
      <w:r>
        <w:rPr>
          <w:rFonts w:eastAsia="Times New Roman"/>
          <w:b/>
          <w:szCs w:val="24"/>
          <w:shd w:val="clear" w:color="auto" w:fill="auto"/>
          <w:lang w:val="en-US"/>
        </w:rPr>
        <w:t xml:space="preserve">HL7 Technical Steering Committee </w:t>
      </w:r>
      <w:r>
        <w:rPr>
          <w:rFonts w:eastAsia="Times New Roman"/>
          <w:szCs w:val="24"/>
          <w:shd w:val="clear" w:color="auto" w:fill="auto"/>
          <w:lang w:val="en-US"/>
        </w:rPr>
        <w:t>and its</w:t>
      </w:r>
      <w:r>
        <w:rPr>
          <w:rFonts w:eastAsia="Times New Roman"/>
          <w:b/>
          <w:szCs w:val="24"/>
          <w:shd w:val="clear" w:color="auto" w:fill="auto"/>
          <w:lang w:val="en-US"/>
        </w:rPr>
        <w:t xml:space="preserve"> </w:t>
      </w:r>
      <w:r>
        <w:rPr>
          <w:rFonts w:eastAsia="Times New Roman"/>
          <w:szCs w:val="24"/>
          <w:shd w:val="clear" w:color="auto" w:fill="auto"/>
          <w:lang w:val="en-US"/>
        </w:rPr>
        <w:t>Task Force on CDS specifications related to the U.S. Standards and Interoperability Framework’s Health eDecisions initiative (</w:t>
      </w:r>
      <w:hyperlink r:id="rId13" w:history="1">
        <w:r>
          <w:rPr>
            <w:rStyle w:val="Hyperlink"/>
            <w:rFonts w:eastAsia="Times New Roman"/>
            <w:color w:val="333399"/>
            <w:szCs w:val="24"/>
            <w:shd w:val="clear" w:color="auto" w:fill="auto"/>
            <w:lang w:val="en-US"/>
          </w:rPr>
          <w:t>www.healthedecisions.org</w:t>
        </w:r>
      </w:hyperlink>
      <w:r>
        <w:rPr>
          <w:rFonts w:eastAsia="Times New Roman"/>
          <w:szCs w:val="24"/>
          <w:shd w:val="clear" w:color="auto" w:fill="auto"/>
          <w:lang w:val="en-US"/>
        </w:rPr>
        <w:t>).  These individuals have provided significant guidance on the direction and content of this specification.</w:t>
      </w:r>
    </w:p>
    <w:p w:rsidR="00174318" w:rsidRDefault="00174318">
      <w:pPr>
        <w:pStyle w:val="Default"/>
        <w:widowControl/>
        <w:rPr>
          <w:rFonts w:eastAsia="Times New Roman"/>
          <w:sz w:val="20"/>
          <w:lang w:val="en-US"/>
        </w:rPr>
      </w:pPr>
    </w:p>
    <w:tbl>
      <w:tblPr>
        <w:tblW w:w="9194" w:type="dxa"/>
        <w:tblInd w:w="14" w:type="dxa"/>
        <w:tblLayout w:type="fixed"/>
        <w:tblCellMar>
          <w:left w:w="14" w:type="dxa"/>
          <w:right w:w="14" w:type="dxa"/>
        </w:tblCellMar>
        <w:tblLook w:val="0000" w:firstRow="0" w:lastRow="0" w:firstColumn="0" w:lastColumn="0" w:noHBand="0" w:noVBand="0"/>
      </w:tblPr>
      <w:tblGrid>
        <w:gridCol w:w="3051"/>
        <w:gridCol w:w="6143"/>
      </w:tblGrid>
      <w:tr w:rsidR="00174318">
        <w:trPr>
          <w:trHeight w:val="350"/>
        </w:trPr>
        <w:tc>
          <w:tcPr>
            <w:tcW w:w="3046"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174318" w:rsidRDefault="001743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Name</w:t>
            </w:r>
          </w:p>
        </w:tc>
        <w:tc>
          <w:tcPr>
            <w:tcW w:w="6134"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174318" w:rsidRDefault="001743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Organization</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Austin Kreisler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Science Applications International Corporation (SAIC)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Anthony Julian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Calvin Beebe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Dale Nelson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Lantana Consulting Group</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Jean-Henri Duteau</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Duteau Design Inc.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John Quinn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Kai Heitmann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Heitmann Consulting and Services</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Keith Boone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GE Healthcare</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McCaslin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Quest Diagnostics, Incorporated</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Rubin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HP Enterprise Services</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Lloyd McKenzie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Gordon Point Informatics Ltd.</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Lorraine Constable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Constable Consulting Inc.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Lynn Laasko</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Patricia Van Dyke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Moda Health</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Paul Knapp</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Knapp Consulting Inc.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Ron Parker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Canada Health Infoway</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Woody Beeler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Beeler Consulting LLC</w:t>
            </w:r>
          </w:p>
        </w:tc>
      </w:tr>
    </w:tbl>
    <w:p w:rsidR="00174318" w:rsidRDefault="00174318">
      <w:pPr>
        <w:rPr>
          <w:rFonts w:eastAsia="Times New Roman"/>
          <w:szCs w:val="24"/>
          <w:shd w:val="clear" w:color="auto" w:fill="auto"/>
          <w:lang w:val="en-US"/>
        </w:rPr>
      </w:pPr>
    </w:p>
    <w:p w:rsidR="00174318" w:rsidRDefault="00174318">
      <w:pPr>
        <w:pStyle w:val="Subtitle"/>
        <w:jc w:val="left"/>
        <w:rPr>
          <w:rFonts w:eastAsia="Times New Roman"/>
          <w:b w:val="0"/>
          <w:bCs w:val="0"/>
          <w:color w:val="000000"/>
          <w:spacing w:val="2"/>
          <w:sz w:val="20"/>
        </w:rPr>
      </w:pPr>
      <w:r>
        <w:rPr>
          <w:rFonts w:eastAsia="Times New Roman"/>
          <w:b w:val="0"/>
          <w:bCs w:val="0"/>
          <w:color w:val="000000"/>
          <w:spacing w:val="2"/>
          <w:sz w:val="20"/>
        </w:rPr>
        <w:t>We would also like to acknowledge the invaluable contributions from other HL7 Work Groups including Patient Care, Pharmacy, and Nutrition.</w:t>
      </w:r>
    </w:p>
    <w:p w:rsidR="00174318" w:rsidRDefault="00174318">
      <w:pPr>
        <w:pStyle w:val="Subtitle"/>
        <w:jc w:val="left"/>
        <w:rPr>
          <w:rFonts w:eastAsia="Times New Roman"/>
          <w:bCs w:val="0"/>
          <w:color w:val="000000"/>
          <w:lang w:val="en-US"/>
        </w:rPr>
      </w:pPr>
    </w:p>
    <w:p w:rsidR="00174318" w:rsidRDefault="00174318">
      <w:pPr>
        <w:pStyle w:val="Subtitle"/>
        <w:widowControl/>
        <w:rPr>
          <w:rFonts w:eastAsia="Times New Roman"/>
          <w:bCs w:val="0"/>
          <w:u w:val="single"/>
          <w:lang w:val="en-US"/>
        </w:rPr>
      </w:pPr>
    </w:p>
    <w:p w:rsidR="00174318" w:rsidRDefault="00174318">
      <w:pPr>
        <w:pStyle w:val="TOCHeading"/>
        <w:pageBreakBefore/>
        <w:widowControl/>
        <w:rPr>
          <w:rFonts w:eastAsia="Times New Roman"/>
          <w:bCs w:val="0"/>
          <w:color w:val="000000"/>
          <w:szCs w:val="24"/>
          <w:lang w:val="en-US"/>
        </w:rPr>
      </w:pPr>
      <w:bookmarkStart w:id="3" w:name="_Toc382003990"/>
      <w:r>
        <w:rPr>
          <w:rFonts w:eastAsia="Times New Roman"/>
          <w:bCs w:val="0"/>
          <w:color w:val="000000"/>
          <w:szCs w:val="24"/>
          <w:lang w:val="en-US"/>
        </w:rPr>
        <w:t>Table of Contents</w:t>
      </w:r>
      <w:bookmarkEnd w:id="3"/>
    </w:p>
    <w:p w:rsidR="006E714E" w:rsidRDefault="00174318">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sidR="006E714E" w:rsidRPr="009A702D">
        <w:rPr>
          <w:rFonts w:eastAsia="Times New Roman"/>
          <w:noProof/>
          <w:color w:val="000000"/>
          <w:lang w:val="en-US"/>
        </w:rPr>
        <w:t>Table of Contents</w:t>
      </w:r>
      <w:r w:rsidR="006E714E">
        <w:rPr>
          <w:noProof/>
        </w:rPr>
        <w:tab/>
      </w:r>
      <w:r w:rsidR="006E714E">
        <w:rPr>
          <w:noProof/>
        </w:rPr>
        <w:fldChar w:fldCharType="begin"/>
      </w:r>
      <w:r w:rsidR="006E714E">
        <w:rPr>
          <w:noProof/>
        </w:rPr>
        <w:instrText xml:space="preserve"> PAGEREF _Toc382003990 \h </w:instrText>
      </w:r>
      <w:r w:rsidR="006E714E">
        <w:rPr>
          <w:noProof/>
        </w:rPr>
      </w:r>
      <w:r w:rsidR="006E714E">
        <w:rPr>
          <w:noProof/>
        </w:rPr>
        <w:fldChar w:fldCharType="separate"/>
      </w:r>
      <w:r w:rsidR="004A2E7B">
        <w:rPr>
          <w:noProof/>
        </w:rPr>
        <w:t>4</w:t>
      </w:r>
      <w:r w:rsidR="006E714E">
        <w:rPr>
          <w:noProof/>
        </w:rPr>
        <w:fldChar w:fldCharType="end"/>
      </w:r>
    </w:p>
    <w:p w:rsidR="006E714E" w:rsidRDefault="006E714E">
      <w:pPr>
        <w:pStyle w:val="TOC1"/>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Executive Summary</w:t>
      </w:r>
      <w:r>
        <w:rPr>
          <w:noProof/>
        </w:rPr>
        <w:tab/>
      </w:r>
      <w:r>
        <w:rPr>
          <w:noProof/>
        </w:rPr>
        <w:fldChar w:fldCharType="begin"/>
      </w:r>
      <w:r>
        <w:rPr>
          <w:noProof/>
        </w:rPr>
        <w:instrText xml:space="preserve"> PAGEREF _Toc382003991 \h </w:instrText>
      </w:r>
      <w:r>
        <w:rPr>
          <w:noProof/>
        </w:rPr>
      </w:r>
      <w:r>
        <w:rPr>
          <w:noProof/>
        </w:rPr>
        <w:fldChar w:fldCharType="separate"/>
      </w:r>
      <w:r w:rsidR="004A2E7B">
        <w:rPr>
          <w:noProof/>
        </w:rPr>
        <w:t>10</w:t>
      </w:r>
      <w:r>
        <w:rPr>
          <w:noProof/>
        </w:rPr>
        <w:fldChar w:fldCharType="end"/>
      </w:r>
    </w:p>
    <w:p w:rsidR="006E714E" w:rsidRDefault="006E714E">
      <w:pPr>
        <w:pStyle w:val="TOC1"/>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Revision History</w:t>
      </w:r>
      <w:r>
        <w:rPr>
          <w:noProof/>
        </w:rPr>
        <w:tab/>
      </w:r>
      <w:r>
        <w:rPr>
          <w:noProof/>
        </w:rPr>
        <w:fldChar w:fldCharType="begin"/>
      </w:r>
      <w:r>
        <w:rPr>
          <w:noProof/>
        </w:rPr>
        <w:instrText xml:space="preserve"> PAGEREF _Toc382003992 \h </w:instrText>
      </w:r>
      <w:r>
        <w:rPr>
          <w:noProof/>
        </w:rPr>
      </w:r>
      <w:r>
        <w:rPr>
          <w:noProof/>
        </w:rPr>
        <w:fldChar w:fldCharType="separate"/>
      </w:r>
      <w:r w:rsidR="004A2E7B">
        <w:rPr>
          <w:noProof/>
        </w:rPr>
        <w:t>12</w:t>
      </w:r>
      <w:r>
        <w:rPr>
          <w:noProof/>
        </w:rPr>
        <w:fldChar w:fldCharType="end"/>
      </w:r>
    </w:p>
    <w:p w:rsidR="006E714E" w:rsidRDefault="006E714E">
      <w:pPr>
        <w:pStyle w:val="TOC2"/>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1. Revisions of DAM Release 2, Version 1.0 Specification Compared to DAM Release 1 Specification</w:t>
      </w:r>
      <w:r>
        <w:rPr>
          <w:noProof/>
        </w:rPr>
        <w:tab/>
      </w:r>
      <w:r>
        <w:rPr>
          <w:noProof/>
        </w:rPr>
        <w:fldChar w:fldCharType="begin"/>
      </w:r>
      <w:r>
        <w:rPr>
          <w:noProof/>
        </w:rPr>
        <w:instrText xml:space="preserve"> PAGEREF _Toc382003993 \h </w:instrText>
      </w:r>
      <w:r>
        <w:rPr>
          <w:noProof/>
        </w:rPr>
      </w:r>
      <w:r>
        <w:rPr>
          <w:noProof/>
        </w:rPr>
        <w:fldChar w:fldCharType="separate"/>
      </w:r>
      <w:r w:rsidR="004A2E7B">
        <w:rPr>
          <w:noProof/>
        </w:rPr>
        <w:t>12</w:t>
      </w:r>
      <w:r>
        <w:rPr>
          <w:noProof/>
        </w:rPr>
        <w:fldChar w:fldCharType="end"/>
      </w:r>
    </w:p>
    <w:p w:rsidR="006E714E" w:rsidRDefault="006E714E">
      <w:pPr>
        <w:pStyle w:val="TOC2"/>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2. Revisions of Logical Model Release 2, Version 2.0 Specification Compared to DAM Release 2, Version 1.0 Specification</w:t>
      </w:r>
      <w:r>
        <w:rPr>
          <w:noProof/>
        </w:rPr>
        <w:tab/>
      </w:r>
      <w:r>
        <w:rPr>
          <w:noProof/>
        </w:rPr>
        <w:fldChar w:fldCharType="begin"/>
      </w:r>
      <w:r>
        <w:rPr>
          <w:noProof/>
        </w:rPr>
        <w:instrText xml:space="preserve"> PAGEREF _Toc382003994 \h </w:instrText>
      </w:r>
      <w:r>
        <w:rPr>
          <w:noProof/>
        </w:rPr>
      </w:r>
      <w:r>
        <w:rPr>
          <w:noProof/>
        </w:rPr>
        <w:fldChar w:fldCharType="separate"/>
      </w:r>
      <w:r w:rsidR="004A2E7B">
        <w:rPr>
          <w:noProof/>
        </w:rPr>
        <w:t>12</w:t>
      </w:r>
      <w:r>
        <w:rPr>
          <w:noProof/>
        </w:rPr>
        <w:fldChar w:fldCharType="end"/>
      </w:r>
    </w:p>
    <w:p w:rsidR="006E714E" w:rsidRDefault="006E714E">
      <w:pPr>
        <w:pStyle w:val="TOC2"/>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3. Revisions of Logical Model Release 2, Version 3.0 Specification Compared to Logical Model Release 2, Version 2.0 Specification</w:t>
      </w:r>
      <w:r>
        <w:rPr>
          <w:noProof/>
        </w:rPr>
        <w:tab/>
      </w:r>
      <w:r>
        <w:rPr>
          <w:noProof/>
        </w:rPr>
        <w:fldChar w:fldCharType="begin"/>
      </w:r>
      <w:r>
        <w:rPr>
          <w:noProof/>
        </w:rPr>
        <w:instrText xml:space="preserve"> PAGEREF _Toc382003995 \h </w:instrText>
      </w:r>
      <w:r>
        <w:rPr>
          <w:noProof/>
        </w:rPr>
      </w:r>
      <w:r>
        <w:rPr>
          <w:noProof/>
        </w:rPr>
        <w:fldChar w:fldCharType="separate"/>
      </w:r>
      <w:r w:rsidR="004A2E7B">
        <w:rPr>
          <w:noProof/>
        </w:rPr>
        <w:t>12</w:t>
      </w:r>
      <w:r>
        <w:rPr>
          <w:noProof/>
        </w:rPr>
        <w:fldChar w:fldCharType="end"/>
      </w:r>
    </w:p>
    <w:p w:rsidR="006E714E" w:rsidRDefault="006E714E">
      <w:pPr>
        <w:pStyle w:val="TOC1"/>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vMR Logical Model Specification</w:t>
      </w:r>
      <w:r>
        <w:rPr>
          <w:noProof/>
        </w:rPr>
        <w:tab/>
      </w:r>
      <w:r>
        <w:rPr>
          <w:noProof/>
        </w:rPr>
        <w:fldChar w:fldCharType="begin"/>
      </w:r>
      <w:r>
        <w:rPr>
          <w:noProof/>
        </w:rPr>
        <w:instrText xml:space="preserve"> PAGEREF _Toc382003996 \h </w:instrText>
      </w:r>
      <w:r>
        <w:rPr>
          <w:noProof/>
        </w:rPr>
      </w:r>
      <w:r>
        <w:rPr>
          <w:noProof/>
        </w:rPr>
        <w:fldChar w:fldCharType="separate"/>
      </w:r>
      <w:r w:rsidR="004A2E7B">
        <w:rPr>
          <w:noProof/>
        </w:rPr>
        <w:t>13</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vMR Goal and General Approach</w:t>
      </w:r>
      <w:r>
        <w:rPr>
          <w:noProof/>
        </w:rPr>
        <w:tab/>
      </w:r>
      <w:r>
        <w:rPr>
          <w:noProof/>
        </w:rPr>
        <w:fldChar w:fldCharType="begin"/>
      </w:r>
      <w:r>
        <w:rPr>
          <w:noProof/>
        </w:rPr>
        <w:instrText xml:space="preserve"> PAGEREF _Toc382003997 \h </w:instrText>
      </w:r>
      <w:r>
        <w:rPr>
          <w:noProof/>
        </w:rPr>
      </w:r>
      <w:r>
        <w:rPr>
          <w:noProof/>
        </w:rPr>
        <w:fldChar w:fldCharType="separate"/>
      </w:r>
      <w:r w:rsidR="004A2E7B">
        <w:rPr>
          <w:noProof/>
        </w:rPr>
        <w:t>13</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Specification History</w:t>
      </w:r>
      <w:r>
        <w:rPr>
          <w:noProof/>
        </w:rPr>
        <w:tab/>
      </w:r>
      <w:r>
        <w:rPr>
          <w:noProof/>
        </w:rPr>
        <w:fldChar w:fldCharType="begin"/>
      </w:r>
      <w:r>
        <w:rPr>
          <w:noProof/>
        </w:rPr>
        <w:instrText xml:space="preserve"> PAGEREF _Toc382003998 \h </w:instrText>
      </w:r>
      <w:r>
        <w:rPr>
          <w:noProof/>
        </w:rPr>
      </w:r>
      <w:r>
        <w:rPr>
          <w:noProof/>
        </w:rPr>
        <w:fldChar w:fldCharType="separate"/>
      </w:r>
      <w:r w:rsidR="004A2E7B">
        <w:rPr>
          <w:noProof/>
        </w:rPr>
        <w:t>18</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3.</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Resources Consulted</w:t>
      </w:r>
      <w:r>
        <w:rPr>
          <w:noProof/>
        </w:rPr>
        <w:tab/>
      </w:r>
      <w:r>
        <w:rPr>
          <w:noProof/>
        </w:rPr>
        <w:fldChar w:fldCharType="begin"/>
      </w:r>
      <w:r>
        <w:rPr>
          <w:noProof/>
        </w:rPr>
        <w:instrText xml:space="preserve"> PAGEREF _Toc382003999 \h </w:instrText>
      </w:r>
      <w:r>
        <w:rPr>
          <w:noProof/>
        </w:rPr>
      </w:r>
      <w:r>
        <w:rPr>
          <w:noProof/>
        </w:rPr>
        <w:fldChar w:fldCharType="separate"/>
      </w:r>
      <w:r w:rsidR="004A2E7B">
        <w:rPr>
          <w:noProof/>
        </w:rPr>
        <w:t>18</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4.</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Specification Contents</w:t>
      </w:r>
      <w:r>
        <w:rPr>
          <w:noProof/>
        </w:rPr>
        <w:tab/>
      </w:r>
      <w:r>
        <w:rPr>
          <w:noProof/>
        </w:rPr>
        <w:fldChar w:fldCharType="begin"/>
      </w:r>
      <w:r>
        <w:rPr>
          <w:noProof/>
        </w:rPr>
        <w:instrText xml:space="preserve"> PAGEREF _Toc382004000 \h </w:instrText>
      </w:r>
      <w:r>
        <w:rPr>
          <w:noProof/>
        </w:rPr>
      </w:r>
      <w:r>
        <w:rPr>
          <w:noProof/>
        </w:rPr>
        <w:fldChar w:fldCharType="separate"/>
      </w:r>
      <w:r w:rsidR="004A2E7B">
        <w:rPr>
          <w:noProof/>
        </w:rPr>
        <w:t>20</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5.</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Constraints on HL7 Version 3 Release 2 Data Types for Use in vMR</w:t>
      </w:r>
      <w:r>
        <w:rPr>
          <w:noProof/>
        </w:rPr>
        <w:tab/>
      </w:r>
      <w:r>
        <w:rPr>
          <w:noProof/>
        </w:rPr>
        <w:fldChar w:fldCharType="begin"/>
      </w:r>
      <w:r>
        <w:rPr>
          <w:noProof/>
        </w:rPr>
        <w:instrText xml:space="preserve"> PAGEREF _Toc382004001 \h </w:instrText>
      </w:r>
      <w:r>
        <w:rPr>
          <w:noProof/>
        </w:rPr>
      </w:r>
      <w:r>
        <w:rPr>
          <w:noProof/>
        </w:rPr>
        <w:fldChar w:fldCharType="separate"/>
      </w:r>
      <w:r w:rsidR="004A2E7B">
        <w:rPr>
          <w:noProof/>
        </w:rPr>
        <w:t>21</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6.</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Modeling Common Clinical Concepts Using the vMR</w:t>
      </w:r>
      <w:r>
        <w:rPr>
          <w:noProof/>
        </w:rPr>
        <w:tab/>
      </w:r>
      <w:r>
        <w:rPr>
          <w:noProof/>
        </w:rPr>
        <w:fldChar w:fldCharType="begin"/>
      </w:r>
      <w:r>
        <w:rPr>
          <w:noProof/>
        </w:rPr>
        <w:instrText xml:space="preserve"> PAGEREF _Toc382004002 \h </w:instrText>
      </w:r>
      <w:r>
        <w:rPr>
          <w:noProof/>
        </w:rPr>
      </w:r>
      <w:r>
        <w:rPr>
          <w:noProof/>
        </w:rPr>
        <w:fldChar w:fldCharType="separate"/>
      </w:r>
      <w:r w:rsidR="004A2E7B">
        <w:rPr>
          <w:noProof/>
        </w:rPr>
        <w:t>24</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Clinical Findings</w:t>
      </w:r>
      <w:r>
        <w:rPr>
          <w:noProof/>
        </w:rPr>
        <w:tab/>
      </w:r>
      <w:r>
        <w:rPr>
          <w:noProof/>
        </w:rPr>
        <w:fldChar w:fldCharType="begin"/>
      </w:r>
      <w:r>
        <w:rPr>
          <w:noProof/>
        </w:rPr>
        <w:instrText xml:space="preserve"> PAGEREF _Toc382004003 \h </w:instrText>
      </w:r>
      <w:r>
        <w:rPr>
          <w:noProof/>
        </w:rPr>
      </w:r>
      <w:r>
        <w:rPr>
          <w:noProof/>
        </w:rPr>
        <w:fldChar w:fldCharType="separate"/>
      </w:r>
      <w:r w:rsidR="004A2E7B">
        <w:rPr>
          <w:noProof/>
        </w:rPr>
        <w:t>25</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Laboratory Results</w:t>
      </w:r>
      <w:r>
        <w:rPr>
          <w:noProof/>
        </w:rPr>
        <w:tab/>
      </w:r>
      <w:r>
        <w:rPr>
          <w:noProof/>
        </w:rPr>
        <w:fldChar w:fldCharType="begin"/>
      </w:r>
      <w:r>
        <w:rPr>
          <w:noProof/>
        </w:rPr>
        <w:instrText xml:space="preserve"> PAGEREF _Toc382004004 \h </w:instrText>
      </w:r>
      <w:r>
        <w:rPr>
          <w:noProof/>
        </w:rPr>
      </w:r>
      <w:r>
        <w:rPr>
          <w:noProof/>
        </w:rPr>
        <w:fldChar w:fldCharType="separate"/>
      </w:r>
      <w:r w:rsidR="004A2E7B">
        <w:rPr>
          <w:noProof/>
        </w:rPr>
        <w:t>25</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Imaging Study Findings</w:t>
      </w:r>
      <w:r>
        <w:rPr>
          <w:noProof/>
        </w:rPr>
        <w:tab/>
      </w:r>
      <w:r>
        <w:rPr>
          <w:noProof/>
        </w:rPr>
        <w:fldChar w:fldCharType="begin"/>
      </w:r>
      <w:r>
        <w:rPr>
          <w:noProof/>
        </w:rPr>
        <w:instrText xml:space="preserve"> PAGEREF _Toc382004005 \h </w:instrText>
      </w:r>
      <w:r>
        <w:rPr>
          <w:noProof/>
        </w:rPr>
      </w:r>
      <w:r>
        <w:rPr>
          <w:noProof/>
        </w:rPr>
        <w:fldChar w:fldCharType="separate"/>
      </w:r>
      <w:r w:rsidR="004A2E7B">
        <w:rPr>
          <w:noProof/>
        </w:rPr>
        <w:t>26</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Diagnostic Test Results</w:t>
      </w:r>
      <w:r>
        <w:rPr>
          <w:noProof/>
        </w:rPr>
        <w:tab/>
      </w:r>
      <w:r>
        <w:rPr>
          <w:noProof/>
        </w:rPr>
        <w:fldChar w:fldCharType="begin"/>
      </w:r>
      <w:r>
        <w:rPr>
          <w:noProof/>
        </w:rPr>
        <w:instrText xml:space="preserve"> PAGEREF _Toc382004006 \h </w:instrText>
      </w:r>
      <w:r>
        <w:rPr>
          <w:noProof/>
        </w:rPr>
      </w:r>
      <w:r>
        <w:rPr>
          <w:noProof/>
        </w:rPr>
        <w:fldChar w:fldCharType="separate"/>
      </w:r>
      <w:r w:rsidR="004A2E7B">
        <w:rPr>
          <w:noProof/>
        </w:rPr>
        <w:t>26</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Vital Signs</w:t>
      </w:r>
      <w:r>
        <w:rPr>
          <w:noProof/>
        </w:rPr>
        <w:tab/>
      </w:r>
      <w:r>
        <w:rPr>
          <w:noProof/>
        </w:rPr>
        <w:fldChar w:fldCharType="begin"/>
      </w:r>
      <w:r>
        <w:rPr>
          <w:noProof/>
        </w:rPr>
        <w:instrText xml:space="preserve"> PAGEREF _Toc382004007 \h </w:instrText>
      </w:r>
      <w:r>
        <w:rPr>
          <w:noProof/>
        </w:rPr>
      </w:r>
      <w:r>
        <w:rPr>
          <w:noProof/>
        </w:rPr>
        <w:fldChar w:fldCharType="separate"/>
      </w:r>
      <w:r w:rsidR="004A2E7B">
        <w:rPr>
          <w:noProof/>
        </w:rPr>
        <w:t>27</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Other Physical Exam Findings</w:t>
      </w:r>
      <w:r>
        <w:rPr>
          <w:noProof/>
        </w:rPr>
        <w:tab/>
      </w:r>
      <w:r>
        <w:rPr>
          <w:noProof/>
        </w:rPr>
        <w:fldChar w:fldCharType="begin"/>
      </w:r>
      <w:r>
        <w:rPr>
          <w:noProof/>
        </w:rPr>
        <w:instrText xml:space="preserve"> PAGEREF _Toc382004008 \h </w:instrText>
      </w:r>
      <w:r>
        <w:rPr>
          <w:noProof/>
        </w:rPr>
      </w:r>
      <w:r>
        <w:rPr>
          <w:noProof/>
        </w:rPr>
        <w:fldChar w:fldCharType="separate"/>
      </w:r>
      <w:r w:rsidR="004A2E7B">
        <w:rPr>
          <w:noProof/>
        </w:rPr>
        <w:t>27</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Pulmonary Artery Catheter Readings</w:t>
      </w:r>
      <w:r>
        <w:rPr>
          <w:noProof/>
        </w:rPr>
        <w:tab/>
      </w:r>
      <w:r>
        <w:rPr>
          <w:noProof/>
        </w:rPr>
        <w:fldChar w:fldCharType="begin"/>
      </w:r>
      <w:r>
        <w:rPr>
          <w:noProof/>
        </w:rPr>
        <w:instrText xml:space="preserve"> PAGEREF _Toc382004009 \h </w:instrText>
      </w:r>
      <w:r>
        <w:rPr>
          <w:noProof/>
        </w:rPr>
      </w:r>
      <w:r>
        <w:rPr>
          <w:noProof/>
        </w:rPr>
        <w:fldChar w:fldCharType="separate"/>
      </w:r>
      <w:r w:rsidR="004A2E7B">
        <w:rPr>
          <w:noProof/>
        </w:rPr>
        <w:t>27</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Patient Problems, Allergies and Adverse Events</w:t>
      </w:r>
      <w:r>
        <w:rPr>
          <w:noProof/>
        </w:rPr>
        <w:tab/>
      </w:r>
      <w:r>
        <w:rPr>
          <w:noProof/>
        </w:rPr>
        <w:fldChar w:fldCharType="begin"/>
      </w:r>
      <w:r>
        <w:rPr>
          <w:noProof/>
        </w:rPr>
        <w:instrText xml:space="preserve"> PAGEREF _Toc382004010 \h </w:instrText>
      </w:r>
      <w:r>
        <w:rPr>
          <w:noProof/>
        </w:rPr>
      </w:r>
      <w:r>
        <w:rPr>
          <w:noProof/>
        </w:rPr>
        <w:fldChar w:fldCharType="separate"/>
      </w:r>
      <w:r w:rsidR="004A2E7B">
        <w:rPr>
          <w:noProof/>
        </w:rPr>
        <w:t>27</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Allergy</w:t>
      </w:r>
      <w:r>
        <w:rPr>
          <w:noProof/>
        </w:rPr>
        <w:tab/>
      </w:r>
      <w:r>
        <w:rPr>
          <w:noProof/>
        </w:rPr>
        <w:fldChar w:fldCharType="begin"/>
      </w:r>
      <w:r>
        <w:rPr>
          <w:noProof/>
        </w:rPr>
        <w:instrText xml:space="preserve"> PAGEREF _Toc382004011 \h </w:instrText>
      </w:r>
      <w:r>
        <w:rPr>
          <w:noProof/>
        </w:rPr>
      </w:r>
      <w:r>
        <w:rPr>
          <w:noProof/>
        </w:rPr>
        <w:fldChar w:fldCharType="separate"/>
      </w:r>
      <w:r w:rsidR="004A2E7B">
        <w:rPr>
          <w:noProof/>
        </w:rPr>
        <w:t>28</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Clinical Diagnosis</w:t>
      </w:r>
      <w:r>
        <w:rPr>
          <w:noProof/>
        </w:rPr>
        <w:tab/>
      </w:r>
      <w:r>
        <w:rPr>
          <w:noProof/>
        </w:rPr>
        <w:fldChar w:fldCharType="begin"/>
      </w:r>
      <w:r>
        <w:rPr>
          <w:noProof/>
        </w:rPr>
        <w:instrText xml:space="preserve"> PAGEREF _Toc382004012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Adverse Event or Adverse Reaction</w:t>
      </w:r>
      <w:r>
        <w:rPr>
          <w:noProof/>
        </w:rPr>
        <w:tab/>
      </w:r>
      <w:r>
        <w:rPr>
          <w:noProof/>
        </w:rPr>
        <w:fldChar w:fldCharType="begin"/>
      </w:r>
      <w:r>
        <w:rPr>
          <w:noProof/>
        </w:rPr>
        <w:instrText xml:space="preserve"> PAGEREF _Toc382004013 \h </w:instrText>
      </w:r>
      <w:r>
        <w:rPr>
          <w:noProof/>
        </w:rPr>
      </w:r>
      <w:r>
        <w:rPr>
          <w:noProof/>
        </w:rPr>
        <w:fldChar w:fldCharType="separate"/>
      </w:r>
      <w:r w:rsidR="004A2E7B">
        <w:rPr>
          <w:noProof/>
        </w:rPr>
        <w:t>29</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Patient History</w:t>
      </w:r>
      <w:r>
        <w:rPr>
          <w:noProof/>
        </w:rPr>
        <w:tab/>
      </w:r>
      <w:r>
        <w:rPr>
          <w:noProof/>
        </w:rPr>
        <w:fldChar w:fldCharType="begin"/>
      </w:r>
      <w:r>
        <w:rPr>
          <w:noProof/>
        </w:rPr>
        <w:instrText xml:space="preserve"> PAGEREF _Toc382004014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Chief Complaint</w:t>
      </w:r>
      <w:r>
        <w:rPr>
          <w:noProof/>
        </w:rPr>
        <w:tab/>
      </w:r>
      <w:r>
        <w:rPr>
          <w:noProof/>
        </w:rPr>
        <w:fldChar w:fldCharType="begin"/>
      </w:r>
      <w:r>
        <w:rPr>
          <w:noProof/>
        </w:rPr>
        <w:instrText xml:space="preserve"> PAGEREF _Toc382004015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Past Surgical History</w:t>
      </w:r>
      <w:r>
        <w:rPr>
          <w:noProof/>
        </w:rPr>
        <w:tab/>
      </w:r>
      <w:r>
        <w:rPr>
          <w:noProof/>
        </w:rPr>
        <w:fldChar w:fldCharType="begin"/>
      </w:r>
      <w:r>
        <w:rPr>
          <w:noProof/>
        </w:rPr>
        <w:instrText xml:space="preserve"> PAGEREF _Toc382004016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Past Medical History</w:t>
      </w:r>
      <w:r>
        <w:rPr>
          <w:noProof/>
        </w:rPr>
        <w:tab/>
      </w:r>
      <w:r>
        <w:rPr>
          <w:noProof/>
        </w:rPr>
        <w:fldChar w:fldCharType="begin"/>
      </w:r>
      <w:r>
        <w:rPr>
          <w:noProof/>
        </w:rPr>
        <w:instrText xml:space="preserve"> PAGEREF _Toc382004017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MAR (Medication Administration Record)</w:t>
      </w:r>
      <w:r>
        <w:rPr>
          <w:noProof/>
        </w:rPr>
        <w:tab/>
      </w:r>
      <w:r>
        <w:rPr>
          <w:noProof/>
        </w:rPr>
        <w:fldChar w:fldCharType="begin"/>
      </w:r>
      <w:r>
        <w:rPr>
          <w:noProof/>
        </w:rPr>
        <w:instrText xml:space="preserve"> PAGEREF _Toc382004018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Home Meds</w:t>
      </w:r>
      <w:r>
        <w:rPr>
          <w:noProof/>
        </w:rPr>
        <w:tab/>
      </w:r>
      <w:r>
        <w:rPr>
          <w:noProof/>
        </w:rPr>
        <w:fldChar w:fldCharType="begin"/>
      </w:r>
      <w:r>
        <w:rPr>
          <w:noProof/>
        </w:rPr>
        <w:instrText xml:space="preserve"> PAGEREF _Toc382004019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Social History</w:t>
      </w:r>
      <w:r>
        <w:rPr>
          <w:noProof/>
        </w:rPr>
        <w:tab/>
      </w:r>
      <w:r>
        <w:rPr>
          <w:noProof/>
        </w:rPr>
        <w:fldChar w:fldCharType="begin"/>
      </w:r>
      <w:r>
        <w:rPr>
          <w:noProof/>
        </w:rPr>
        <w:instrText xml:space="preserve"> PAGEREF _Toc382004020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Family History</w:t>
      </w:r>
      <w:r>
        <w:rPr>
          <w:noProof/>
        </w:rPr>
        <w:tab/>
      </w:r>
      <w:r>
        <w:rPr>
          <w:noProof/>
        </w:rPr>
        <w:fldChar w:fldCharType="begin"/>
      </w:r>
      <w:r>
        <w:rPr>
          <w:noProof/>
        </w:rPr>
        <w:instrText xml:space="preserve"> PAGEREF _Toc382004021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Signs &amp; Symptoms (e.g., from a review of systems - ROS)</w:t>
      </w:r>
      <w:r>
        <w:rPr>
          <w:noProof/>
        </w:rPr>
        <w:tab/>
      </w:r>
      <w:r>
        <w:rPr>
          <w:noProof/>
        </w:rPr>
        <w:fldChar w:fldCharType="begin"/>
      </w:r>
      <w:r>
        <w:rPr>
          <w:noProof/>
        </w:rPr>
        <w:instrText xml:space="preserve"> PAGEREF _Toc382004022 \h </w:instrText>
      </w:r>
      <w:r>
        <w:rPr>
          <w:noProof/>
        </w:rPr>
      </w:r>
      <w:r>
        <w:rPr>
          <w:noProof/>
        </w:rPr>
        <w:fldChar w:fldCharType="separate"/>
      </w:r>
      <w:r w:rsidR="004A2E7B">
        <w:rPr>
          <w:noProof/>
        </w:rPr>
        <w:t>31</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Suggested Physician Orders</w:t>
      </w:r>
      <w:r>
        <w:rPr>
          <w:noProof/>
        </w:rPr>
        <w:tab/>
      </w:r>
      <w:r>
        <w:rPr>
          <w:noProof/>
        </w:rPr>
        <w:fldChar w:fldCharType="begin"/>
      </w:r>
      <w:r>
        <w:rPr>
          <w:noProof/>
        </w:rPr>
        <w:instrText xml:space="preserve"> PAGEREF _Toc382004023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Proposal for a Laboratory Test</w:t>
      </w:r>
      <w:r>
        <w:rPr>
          <w:noProof/>
        </w:rPr>
        <w:tab/>
      </w:r>
      <w:r>
        <w:rPr>
          <w:noProof/>
        </w:rPr>
        <w:fldChar w:fldCharType="begin"/>
      </w:r>
      <w:r>
        <w:rPr>
          <w:noProof/>
        </w:rPr>
        <w:instrText xml:space="preserve"> PAGEREF _Toc382004024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Proposal for an Imaging Procedure</w:t>
      </w:r>
      <w:r>
        <w:rPr>
          <w:noProof/>
        </w:rPr>
        <w:tab/>
      </w:r>
      <w:r>
        <w:rPr>
          <w:noProof/>
        </w:rPr>
        <w:fldChar w:fldCharType="begin"/>
      </w:r>
      <w:r>
        <w:rPr>
          <w:noProof/>
        </w:rPr>
        <w:instrText xml:space="preserve"> PAGEREF _Toc382004025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Diet Order</w:t>
      </w:r>
      <w:r>
        <w:rPr>
          <w:noProof/>
        </w:rPr>
        <w:tab/>
      </w:r>
      <w:r>
        <w:rPr>
          <w:noProof/>
        </w:rPr>
        <w:fldChar w:fldCharType="begin"/>
      </w:r>
      <w:r>
        <w:rPr>
          <w:noProof/>
        </w:rPr>
        <w:instrText xml:space="preserve"> PAGEREF _Toc382004026 \h </w:instrText>
      </w:r>
      <w:r>
        <w:rPr>
          <w:noProof/>
        </w:rPr>
      </w:r>
      <w:r>
        <w:rPr>
          <w:noProof/>
        </w:rPr>
        <w:fldChar w:fldCharType="separate"/>
      </w:r>
      <w:r w:rsidR="004A2E7B">
        <w:rPr>
          <w:noProof/>
        </w:rPr>
        <w:t>32</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Respiratory Care Order</w:t>
      </w:r>
      <w:r>
        <w:rPr>
          <w:noProof/>
        </w:rPr>
        <w:tab/>
      </w:r>
      <w:r>
        <w:rPr>
          <w:noProof/>
        </w:rPr>
        <w:fldChar w:fldCharType="begin"/>
      </w:r>
      <w:r>
        <w:rPr>
          <w:noProof/>
        </w:rPr>
        <w:instrText xml:space="preserve"> PAGEREF _Toc382004027 \h </w:instrText>
      </w:r>
      <w:r>
        <w:rPr>
          <w:noProof/>
        </w:rPr>
      </w:r>
      <w:r>
        <w:rPr>
          <w:noProof/>
        </w:rPr>
        <w:fldChar w:fldCharType="separate"/>
      </w:r>
      <w:r w:rsidR="004A2E7B">
        <w:rPr>
          <w:noProof/>
        </w:rPr>
        <w:t>32</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Medications</w:t>
      </w:r>
      <w:r>
        <w:rPr>
          <w:noProof/>
        </w:rPr>
        <w:tab/>
      </w:r>
      <w:r>
        <w:rPr>
          <w:noProof/>
        </w:rPr>
        <w:fldChar w:fldCharType="begin"/>
      </w:r>
      <w:r>
        <w:rPr>
          <w:noProof/>
        </w:rPr>
        <w:instrText xml:space="preserve"> PAGEREF _Toc382004028 \h </w:instrText>
      </w:r>
      <w:r>
        <w:rPr>
          <w:noProof/>
        </w:rPr>
      </w:r>
      <w:r>
        <w:rPr>
          <w:noProof/>
        </w:rPr>
        <w:fldChar w:fldCharType="separate"/>
      </w:r>
      <w:r w:rsidR="004A2E7B">
        <w:rPr>
          <w:noProof/>
        </w:rPr>
        <w:t>32</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Supply</w:t>
      </w:r>
      <w:r>
        <w:rPr>
          <w:noProof/>
        </w:rPr>
        <w:tab/>
      </w:r>
      <w:r>
        <w:rPr>
          <w:noProof/>
        </w:rPr>
        <w:fldChar w:fldCharType="begin"/>
      </w:r>
      <w:r>
        <w:rPr>
          <w:noProof/>
        </w:rPr>
        <w:instrText xml:space="preserve"> PAGEREF _Toc382004029 \h </w:instrText>
      </w:r>
      <w:r>
        <w:rPr>
          <w:noProof/>
        </w:rPr>
      </w:r>
      <w:r>
        <w:rPr>
          <w:noProof/>
        </w:rPr>
        <w:fldChar w:fldCharType="separate"/>
      </w:r>
      <w:r w:rsidR="004A2E7B">
        <w:rPr>
          <w:noProof/>
        </w:rPr>
        <w:t>32</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Interdisciplinary Care Planning</w:t>
      </w:r>
      <w:r>
        <w:rPr>
          <w:noProof/>
        </w:rPr>
        <w:tab/>
      </w:r>
      <w:r>
        <w:rPr>
          <w:noProof/>
        </w:rPr>
        <w:fldChar w:fldCharType="begin"/>
      </w:r>
      <w:r>
        <w:rPr>
          <w:noProof/>
        </w:rPr>
        <w:instrText xml:space="preserve"> PAGEREF _Toc382004030 \h </w:instrText>
      </w:r>
      <w:r>
        <w:rPr>
          <w:noProof/>
        </w:rPr>
      </w:r>
      <w:r>
        <w:rPr>
          <w:noProof/>
        </w:rPr>
        <w:fldChar w:fldCharType="separate"/>
      </w:r>
      <w:r w:rsidR="004A2E7B">
        <w:rPr>
          <w:noProof/>
        </w:rPr>
        <w:t>33</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Patient Problem</w:t>
      </w:r>
      <w:r>
        <w:rPr>
          <w:noProof/>
        </w:rPr>
        <w:tab/>
      </w:r>
      <w:r>
        <w:rPr>
          <w:noProof/>
        </w:rPr>
        <w:fldChar w:fldCharType="begin"/>
      </w:r>
      <w:r>
        <w:rPr>
          <w:noProof/>
        </w:rPr>
        <w:instrText xml:space="preserve"> PAGEREF _Toc382004031 \h </w:instrText>
      </w:r>
      <w:r>
        <w:rPr>
          <w:noProof/>
        </w:rPr>
      </w:r>
      <w:r>
        <w:rPr>
          <w:noProof/>
        </w:rPr>
        <w:fldChar w:fldCharType="separate"/>
      </w:r>
      <w:r w:rsidR="004A2E7B">
        <w:rPr>
          <w:noProof/>
        </w:rPr>
        <w:t>33</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Patient Goal</w:t>
      </w:r>
      <w:r>
        <w:rPr>
          <w:noProof/>
        </w:rPr>
        <w:tab/>
      </w:r>
      <w:r>
        <w:rPr>
          <w:noProof/>
        </w:rPr>
        <w:fldChar w:fldCharType="begin"/>
      </w:r>
      <w:r>
        <w:rPr>
          <w:noProof/>
        </w:rPr>
        <w:instrText xml:space="preserve"> PAGEREF _Toc382004032 \h </w:instrText>
      </w:r>
      <w:r>
        <w:rPr>
          <w:noProof/>
        </w:rPr>
      </w:r>
      <w:r>
        <w:rPr>
          <w:noProof/>
        </w:rPr>
        <w:fldChar w:fldCharType="separate"/>
      </w:r>
      <w:r w:rsidR="004A2E7B">
        <w:rPr>
          <w:noProof/>
        </w:rPr>
        <w:t>33</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Intervention</w:t>
      </w:r>
      <w:r>
        <w:rPr>
          <w:noProof/>
        </w:rPr>
        <w:tab/>
      </w:r>
      <w:r>
        <w:rPr>
          <w:noProof/>
        </w:rPr>
        <w:fldChar w:fldCharType="begin"/>
      </w:r>
      <w:r>
        <w:rPr>
          <w:noProof/>
        </w:rPr>
        <w:instrText xml:space="preserve"> PAGEREF _Toc382004033 \h </w:instrText>
      </w:r>
      <w:r>
        <w:rPr>
          <w:noProof/>
        </w:rPr>
      </w:r>
      <w:r>
        <w:rPr>
          <w:noProof/>
        </w:rPr>
        <w:fldChar w:fldCharType="separate"/>
      </w:r>
      <w:r w:rsidR="004A2E7B">
        <w:rPr>
          <w:noProof/>
        </w:rPr>
        <w:t>33</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Active Order List</w:t>
      </w:r>
      <w:r>
        <w:rPr>
          <w:noProof/>
        </w:rPr>
        <w:tab/>
      </w:r>
      <w:r>
        <w:rPr>
          <w:noProof/>
        </w:rPr>
        <w:fldChar w:fldCharType="begin"/>
      </w:r>
      <w:r>
        <w:rPr>
          <w:noProof/>
        </w:rPr>
        <w:instrText xml:space="preserve"> PAGEREF _Toc382004034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An Order for a Laboratory Test</w:t>
      </w:r>
      <w:r>
        <w:rPr>
          <w:noProof/>
        </w:rPr>
        <w:tab/>
      </w:r>
      <w:r>
        <w:rPr>
          <w:noProof/>
        </w:rPr>
        <w:fldChar w:fldCharType="begin"/>
      </w:r>
      <w:r>
        <w:rPr>
          <w:noProof/>
        </w:rPr>
        <w:instrText xml:space="preserve"> PAGEREF _Toc382004035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An order for an Imaging Procedure</w:t>
      </w:r>
      <w:r>
        <w:rPr>
          <w:noProof/>
        </w:rPr>
        <w:tab/>
      </w:r>
      <w:r>
        <w:rPr>
          <w:noProof/>
        </w:rPr>
        <w:fldChar w:fldCharType="begin"/>
      </w:r>
      <w:r>
        <w:rPr>
          <w:noProof/>
        </w:rPr>
        <w:instrText xml:space="preserve"> PAGEREF _Toc382004036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 Diet Order</w:t>
      </w:r>
      <w:r>
        <w:rPr>
          <w:noProof/>
        </w:rPr>
        <w:tab/>
      </w:r>
      <w:r>
        <w:rPr>
          <w:noProof/>
        </w:rPr>
        <w:fldChar w:fldCharType="begin"/>
      </w:r>
      <w:r>
        <w:rPr>
          <w:noProof/>
        </w:rPr>
        <w:instrText xml:space="preserve"> PAGEREF _Toc382004037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 Respiratory Care Order</w:t>
      </w:r>
      <w:r>
        <w:rPr>
          <w:noProof/>
        </w:rPr>
        <w:tab/>
      </w:r>
      <w:r>
        <w:rPr>
          <w:noProof/>
        </w:rPr>
        <w:fldChar w:fldCharType="begin"/>
      </w:r>
      <w:r>
        <w:rPr>
          <w:noProof/>
        </w:rPr>
        <w:instrText xml:space="preserve"> PAGEREF _Toc382004038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Ordered Medications</w:t>
      </w:r>
      <w:r>
        <w:rPr>
          <w:noProof/>
        </w:rPr>
        <w:tab/>
      </w:r>
      <w:r>
        <w:rPr>
          <w:noProof/>
        </w:rPr>
        <w:fldChar w:fldCharType="begin"/>
      </w:r>
      <w:r>
        <w:rPr>
          <w:noProof/>
        </w:rPr>
        <w:instrText xml:space="preserve"> PAGEREF _Toc382004039 \h </w:instrText>
      </w:r>
      <w:r>
        <w:rPr>
          <w:noProof/>
        </w:rPr>
      </w:r>
      <w:r>
        <w:rPr>
          <w:noProof/>
        </w:rPr>
        <w:fldChar w:fldCharType="separate"/>
      </w:r>
      <w:r w:rsidR="004A2E7B">
        <w:rPr>
          <w:noProof/>
        </w:rPr>
        <w:t>35</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Ordered Supplies</w:t>
      </w:r>
      <w:r>
        <w:rPr>
          <w:noProof/>
        </w:rPr>
        <w:tab/>
      </w:r>
      <w:r>
        <w:rPr>
          <w:noProof/>
        </w:rPr>
        <w:fldChar w:fldCharType="begin"/>
      </w:r>
      <w:r>
        <w:rPr>
          <w:noProof/>
        </w:rPr>
        <w:instrText xml:space="preserve"> PAGEREF _Toc382004040 \h </w:instrText>
      </w:r>
      <w:r>
        <w:rPr>
          <w:noProof/>
        </w:rPr>
      </w:r>
      <w:r>
        <w:rPr>
          <w:noProof/>
        </w:rPr>
        <w:fldChar w:fldCharType="separate"/>
      </w:r>
      <w:r w:rsidR="004A2E7B">
        <w:rPr>
          <w:noProof/>
        </w:rPr>
        <w:t>35</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7.</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vMR Logical Model</w:t>
      </w:r>
      <w:r>
        <w:rPr>
          <w:noProof/>
        </w:rPr>
        <w:tab/>
      </w:r>
      <w:r>
        <w:rPr>
          <w:noProof/>
        </w:rPr>
        <w:fldChar w:fldCharType="begin"/>
      </w:r>
      <w:r>
        <w:rPr>
          <w:noProof/>
        </w:rPr>
        <w:instrText xml:space="preserve"> PAGEREF _Toc382004041 \h </w:instrText>
      </w:r>
      <w:r>
        <w:rPr>
          <w:noProof/>
        </w:rPr>
      </w:r>
      <w:r>
        <w:rPr>
          <w:noProof/>
        </w:rPr>
        <w:fldChar w:fldCharType="separate"/>
      </w:r>
      <w:r w:rsidR="004A2E7B">
        <w:rPr>
          <w:noProof/>
        </w:rPr>
        <w:t>36</w:t>
      </w:r>
      <w:r>
        <w:rPr>
          <w:noProof/>
        </w:rPr>
        <w:fldChar w:fldCharType="end"/>
      </w:r>
    </w:p>
    <w:p w:rsidR="006E714E" w:rsidRDefault="006E714E">
      <w:pPr>
        <w:pStyle w:val="TOC3"/>
        <w:tabs>
          <w:tab w:val="left" w:pos="1080"/>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Model</w:t>
      </w:r>
      <w:r>
        <w:rPr>
          <w:noProof/>
        </w:rPr>
        <w:tab/>
      </w:r>
      <w:r>
        <w:rPr>
          <w:noProof/>
        </w:rPr>
        <w:fldChar w:fldCharType="begin"/>
      </w:r>
      <w:r>
        <w:rPr>
          <w:noProof/>
        </w:rPr>
        <w:instrText xml:space="preserve"> PAGEREF _Toc382004042 \h </w:instrText>
      </w:r>
      <w:r>
        <w:rPr>
          <w:noProof/>
        </w:rPr>
      </w:r>
      <w:r>
        <w:rPr>
          <w:noProof/>
        </w:rPr>
        <w:fldChar w:fldCharType="separate"/>
      </w:r>
      <w:r w:rsidR="004A2E7B">
        <w:rPr>
          <w:noProof/>
        </w:rPr>
        <w:t>36</w:t>
      </w:r>
      <w:r>
        <w:rPr>
          <w:noProof/>
        </w:rPr>
        <w:fldChar w:fldCharType="end"/>
      </w:r>
    </w:p>
    <w:p w:rsidR="006E714E" w:rsidRDefault="006E714E">
      <w:pPr>
        <w:pStyle w:val="TOC4"/>
        <w:tabs>
          <w:tab w:val="left" w:pos="1440"/>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modelParent</w:t>
      </w:r>
      <w:r>
        <w:rPr>
          <w:noProof/>
        </w:rPr>
        <w:tab/>
      </w:r>
      <w:r>
        <w:rPr>
          <w:noProof/>
        </w:rPr>
        <w:fldChar w:fldCharType="begin"/>
      </w:r>
      <w:r>
        <w:rPr>
          <w:noProof/>
        </w:rPr>
        <w:instrText xml:space="preserve"> PAGEREF _Toc382004043 \h </w:instrText>
      </w:r>
      <w:r>
        <w:rPr>
          <w:noProof/>
        </w:rPr>
      </w:r>
      <w:r>
        <w:rPr>
          <w:noProof/>
        </w:rPr>
        <w:fldChar w:fldCharType="separate"/>
      </w:r>
      <w:r w:rsidR="004A2E7B">
        <w:rPr>
          <w:noProof/>
        </w:rPr>
        <w:t>36</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7.1.1.1</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vmr</w:t>
      </w:r>
      <w:r>
        <w:rPr>
          <w:noProof/>
        </w:rPr>
        <w:tab/>
      </w:r>
      <w:r>
        <w:rPr>
          <w:noProof/>
        </w:rPr>
        <w:fldChar w:fldCharType="begin"/>
      </w:r>
      <w:r>
        <w:rPr>
          <w:noProof/>
        </w:rPr>
        <w:instrText xml:space="preserve"> PAGEREF _Toc382004044 \h </w:instrText>
      </w:r>
      <w:r>
        <w:rPr>
          <w:noProof/>
        </w:rPr>
      </w:r>
      <w:r>
        <w:rPr>
          <w:noProof/>
        </w:rPr>
        <w:fldChar w:fldCharType="separate"/>
      </w:r>
      <w:r w:rsidR="004A2E7B">
        <w:rPr>
          <w:noProof/>
        </w:rPr>
        <w:t>36</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AbstractCondition</w:t>
      </w:r>
      <w:r>
        <w:rPr>
          <w:noProof/>
        </w:rPr>
        <w:tab/>
      </w:r>
      <w:r>
        <w:rPr>
          <w:noProof/>
        </w:rPr>
        <w:fldChar w:fldCharType="begin"/>
      </w:r>
      <w:r>
        <w:rPr>
          <w:noProof/>
        </w:rPr>
        <w:instrText xml:space="preserve"> PAGEREF _Toc382004045 \h </w:instrText>
      </w:r>
      <w:r>
        <w:rPr>
          <w:noProof/>
        </w:rPr>
      </w:r>
      <w:r>
        <w:rPr>
          <w:noProof/>
        </w:rPr>
        <w:fldChar w:fldCharType="separate"/>
      </w:r>
      <w:r w:rsidR="004A2E7B">
        <w:rPr>
          <w:noProof/>
        </w:rPr>
        <w:t>55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AbstractDeniedCondition</w:t>
      </w:r>
      <w:r>
        <w:rPr>
          <w:noProof/>
        </w:rPr>
        <w:tab/>
      </w:r>
      <w:r>
        <w:rPr>
          <w:noProof/>
        </w:rPr>
        <w:fldChar w:fldCharType="begin"/>
      </w:r>
      <w:r>
        <w:rPr>
          <w:noProof/>
        </w:rPr>
        <w:instrText xml:space="preserve"> PAGEREF _Toc382004046 \h </w:instrText>
      </w:r>
      <w:r>
        <w:rPr>
          <w:noProof/>
        </w:rPr>
      </w:r>
      <w:r>
        <w:rPr>
          <w:noProof/>
        </w:rPr>
        <w:fldChar w:fldCharType="separate"/>
      </w:r>
      <w:r w:rsidR="004A2E7B">
        <w:rPr>
          <w:noProof/>
        </w:rPr>
        <w:t>55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AdministrableSubstance</w:t>
      </w:r>
      <w:r>
        <w:rPr>
          <w:noProof/>
        </w:rPr>
        <w:tab/>
      </w:r>
      <w:r>
        <w:rPr>
          <w:noProof/>
        </w:rPr>
        <w:fldChar w:fldCharType="begin"/>
      </w:r>
      <w:r>
        <w:rPr>
          <w:noProof/>
        </w:rPr>
        <w:instrText xml:space="preserve"> PAGEREF _Toc382004047 \h </w:instrText>
      </w:r>
      <w:r>
        <w:rPr>
          <w:noProof/>
        </w:rPr>
      </w:r>
      <w:r>
        <w:rPr>
          <w:noProof/>
        </w:rPr>
        <w:fldChar w:fldCharType="separate"/>
      </w:r>
      <w:r w:rsidR="004A2E7B">
        <w:rPr>
          <w:noProof/>
        </w:rPr>
        <w:t>55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AdverseEvent</w:t>
      </w:r>
      <w:r>
        <w:rPr>
          <w:noProof/>
        </w:rPr>
        <w:tab/>
      </w:r>
      <w:r>
        <w:rPr>
          <w:noProof/>
        </w:rPr>
        <w:fldChar w:fldCharType="begin"/>
      </w:r>
      <w:r>
        <w:rPr>
          <w:noProof/>
        </w:rPr>
        <w:instrText xml:space="preserve"> PAGEREF _Toc382004048 \h </w:instrText>
      </w:r>
      <w:r>
        <w:rPr>
          <w:noProof/>
        </w:rPr>
      </w:r>
      <w:r>
        <w:rPr>
          <w:noProof/>
        </w:rPr>
        <w:fldChar w:fldCharType="separate"/>
      </w:r>
      <w:r w:rsidR="004A2E7B">
        <w:rPr>
          <w:noProof/>
        </w:rPr>
        <w:t>56</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AdverseEventBase</w:t>
      </w:r>
      <w:r>
        <w:rPr>
          <w:noProof/>
        </w:rPr>
        <w:tab/>
      </w:r>
      <w:r>
        <w:rPr>
          <w:noProof/>
        </w:rPr>
        <w:fldChar w:fldCharType="begin"/>
      </w:r>
      <w:r>
        <w:rPr>
          <w:noProof/>
        </w:rPr>
        <w:instrText xml:space="preserve"> PAGEREF _Toc382004049 \h </w:instrText>
      </w:r>
      <w:r>
        <w:rPr>
          <w:noProof/>
        </w:rPr>
      </w:r>
      <w:r>
        <w:rPr>
          <w:noProof/>
        </w:rPr>
        <w:fldChar w:fldCharType="separate"/>
      </w:r>
      <w:r w:rsidR="004A2E7B">
        <w:rPr>
          <w:noProof/>
        </w:rPr>
        <w:t>57</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AllergyOrIntolerance</w:t>
      </w:r>
      <w:r>
        <w:rPr>
          <w:noProof/>
        </w:rPr>
        <w:tab/>
      </w:r>
      <w:r>
        <w:rPr>
          <w:noProof/>
        </w:rPr>
        <w:fldChar w:fldCharType="begin"/>
      </w:r>
      <w:r>
        <w:rPr>
          <w:noProof/>
        </w:rPr>
        <w:instrText xml:space="preserve"> PAGEREF _Toc382004050 \h </w:instrText>
      </w:r>
      <w:r>
        <w:rPr>
          <w:noProof/>
        </w:rPr>
      </w:r>
      <w:r>
        <w:rPr>
          <w:noProof/>
        </w:rPr>
        <w:fldChar w:fldCharType="separate"/>
      </w:r>
      <w:r w:rsidR="004A2E7B">
        <w:rPr>
          <w:noProof/>
        </w:rPr>
        <w:t>58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AnchoredEvent</w:t>
      </w:r>
      <w:r>
        <w:rPr>
          <w:noProof/>
        </w:rPr>
        <w:tab/>
      </w:r>
      <w:r>
        <w:rPr>
          <w:noProof/>
        </w:rPr>
        <w:fldChar w:fldCharType="begin"/>
      </w:r>
      <w:r>
        <w:rPr>
          <w:noProof/>
        </w:rPr>
        <w:instrText xml:space="preserve"> PAGEREF _Toc382004051 \h </w:instrText>
      </w:r>
      <w:r>
        <w:rPr>
          <w:noProof/>
        </w:rPr>
      </w:r>
      <w:r>
        <w:rPr>
          <w:noProof/>
        </w:rPr>
        <w:fldChar w:fldCharType="separate"/>
      </w:r>
      <w:r w:rsidR="004A2E7B">
        <w:rPr>
          <w:noProof/>
        </w:rPr>
        <w:t>58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AppointmentProposal</w:t>
      </w:r>
      <w:r>
        <w:rPr>
          <w:noProof/>
        </w:rPr>
        <w:tab/>
      </w:r>
      <w:r>
        <w:rPr>
          <w:noProof/>
        </w:rPr>
        <w:fldChar w:fldCharType="begin"/>
      </w:r>
      <w:r>
        <w:rPr>
          <w:noProof/>
        </w:rPr>
        <w:instrText xml:space="preserve"> PAGEREF _Toc382004052 \h </w:instrText>
      </w:r>
      <w:r>
        <w:rPr>
          <w:noProof/>
        </w:rPr>
      </w:r>
      <w:r>
        <w:rPr>
          <w:noProof/>
        </w:rPr>
        <w:fldChar w:fldCharType="separate"/>
      </w:r>
      <w:r w:rsidR="004A2E7B">
        <w:rPr>
          <w:noProof/>
        </w:rPr>
        <w:t>58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AppointmentRequest</w:t>
      </w:r>
      <w:r>
        <w:rPr>
          <w:noProof/>
        </w:rPr>
        <w:tab/>
      </w:r>
      <w:r>
        <w:rPr>
          <w:noProof/>
        </w:rPr>
        <w:fldChar w:fldCharType="begin"/>
      </w:r>
      <w:r>
        <w:rPr>
          <w:noProof/>
        </w:rPr>
        <w:instrText xml:space="preserve"> PAGEREF _Toc382004053 \h </w:instrText>
      </w:r>
      <w:r>
        <w:rPr>
          <w:noProof/>
        </w:rPr>
      </w:r>
      <w:r>
        <w:rPr>
          <w:noProof/>
        </w:rPr>
        <w:fldChar w:fldCharType="separate"/>
      </w:r>
      <w:r w:rsidR="004A2E7B">
        <w:rPr>
          <w:noProof/>
        </w:rPr>
        <w:t>59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BodySite</w:t>
      </w:r>
      <w:r>
        <w:rPr>
          <w:noProof/>
        </w:rPr>
        <w:tab/>
      </w:r>
      <w:r>
        <w:rPr>
          <w:noProof/>
        </w:rPr>
        <w:fldChar w:fldCharType="begin"/>
      </w:r>
      <w:r>
        <w:rPr>
          <w:noProof/>
        </w:rPr>
        <w:instrText xml:space="preserve"> PAGEREF _Toc382004054 \h </w:instrText>
      </w:r>
      <w:r>
        <w:rPr>
          <w:noProof/>
        </w:rPr>
      </w:r>
      <w:r>
        <w:rPr>
          <w:noProof/>
        </w:rPr>
        <w:fldChar w:fldCharType="separate"/>
      </w:r>
      <w:r w:rsidR="004A2E7B">
        <w:rPr>
          <w:noProof/>
        </w:rPr>
        <w:t>60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ClinicalStatement</w:t>
      </w:r>
      <w:r>
        <w:rPr>
          <w:noProof/>
        </w:rPr>
        <w:tab/>
      </w:r>
      <w:r>
        <w:rPr>
          <w:noProof/>
        </w:rPr>
        <w:fldChar w:fldCharType="begin"/>
      </w:r>
      <w:r>
        <w:rPr>
          <w:noProof/>
        </w:rPr>
        <w:instrText xml:space="preserve"> PAGEREF _Toc382004055 \h </w:instrText>
      </w:r>
      <w:r>
        <w:rPr>
          <w:noProof/>
        </w:rPr>
      </w:r>
      <w:r>
        <w:rPr>
          <w:noProof/>
        </w:rPr>
        <w:fldChar w:fldCharType="separate"/>
      </w:r>
      <w:r w:rsidR="004A2E7B">
        <w:rPr>
          <w:noProof/>
        </w:rPr>
        <w:t>60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CodedIdentifier</w:t>
      </w:r>
      <w:r>
        <w:rPr>
          <w:noProof/>
        </w:rPr>
        <w:tab/>
      </w:r>
      <w:r>
        <w:rPr>
          <w:noProof/>
        </w:rPr>
        <w:fldChar w:fldCharType="begin"/>
      </w:r>
      <w:r>
        <w:rPr>
          <w:noProof/>
        </w:rPr>
        <w:instrText xml:space="preserve"> PAGEREF _Toc382004056 \h </w:instrText>
      </w:r>
      <w:r>
        <w:rPr>
          <w:noProof/>
        </w:rPr>
      </w:r>
      <w:r>
        <w:rPr>
          <w:noProof/>
        </w:rPr>
        <w:fldChar w:fldCharType="separate"/>
      </w:r>
      <w:r w:rsidR="004A2E7B">
        <w:rPr>
          <w:noProof/>
        </w:rPr>
        <w:t>61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CodedRecurringEvent</w:t>
      </w:r>
      <w:r>
        <w:rPr>
          <w:noProof/>
        </w:rPr>
        <w:tab/>
      </w:r>
      <w:r>
        <w:rPr>
          <w:noProof/>
        </w:rPr>
        <w:fldChar w:fldCharType="begin"/>
      </w:r>
      <w:r>
        <w:rPr>
          <w:noProof/>
        </w:rPr>
        <w:instrText xml:space="preserve"> PAGEREF _Toc382004057 \h </w:instrText>
      </w:r>
      <w:r>
        <w:rPr>
          <w:noProof/>
        </w:rPr>
      </w:r>
      <w:r>
        <w:rPr>
          <w:noProof/>
        </w:rPr>
        <w:fldChar w:fldCharType="separate"/>
      </w:r>
      <w:r w:rsidR="004A2E7B">
        <w:rPr>
          <w:noProof/>
        </w:rPr>
        <w:t>61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CommunicationBase</w:t>
      </w:r>
      <w:r>
        <w:rPr>
          <w:noProof/>
        </w:rPr>
        <w:tab/>
      </w:r>
      <w:r>
        <w:rPr>
          <w:noProof/>
        </w:rPr>
        <w:fldChar w:fldCharType="begin"/>
      </w:r>
      <w:r>
        <w:rPr>
          <w:noProof/>
        </w:rPr>
        <w:instrText xml:space="preserve"> PAGEREF _Toc382004058 \h </w:instrText>
      </w:r>
      <w:r>
        <w:rPr>
          <w:noProof/>
        </w:rPr>
      </w:r>
      <w:r>
        <w:rPr>
          <w:noProof/>
        </w:rPr>
        <w:fldChar w:fldCharType="separate"/>
      </w:r>
      <w:r w:rsidR="004A2E7B">
        <w:rPr>
          <w:noProof/>
        </w:rPr>
        <w:t>62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CommunicationEvent</w:t>
      </w:r>
      <w:r>
        <w:rPr>
          <w:noProof/>
        </w:rPr>
        <w:tab/>
      </w:r>
      <w:r>
        <w:rPr>
          <w:noProof/>
        </w:rPr>
        <w:fldChar w:fldCharType="begin"/>
      </w:r>
      <w:r>
        <w:rPr>
          <w:noProof/>
        </w:rPr>
        <w:instrText xml:space="preserve"> PAGEREF _Toc382004059 \h </w:instrText>
      </w:r>
      <w:r>
        <w:rPr>
          <w:noProof/>
        </w:rPr>
      </w:r>
      <w:r>
        <w:rPr>
          <w:noProof/>
        </w:rPr>
        <w:fldChar w:fldCharType="separate"/>
      </w:r>
      <w:r w:rsidR="004A2E7B">
        <w:rPr>
          <w:noProof/>
        </w:rPr>
        <w:t>62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CommunicationOrder</w:t>
      </w:r>
      <w:r>
        <w:rPr>
          <w:noProof/>
        </w:rPr>
        <w:tab/>
      </w:r>
      <w:r>
        <w:rPr>
          <w:noProof/>
        </w:rPr>
        <w:fldChar w:fldCharType="begin"/>
      </w:r>
      <w:r>
        <w:rPr>
          <w:noProof/>
        </w:rPr>
        <w:instrText xml:space="preserve"> PAGEREF _Toc382004060 \h </w:instrText>
      </w:r>
      <w:r>
        <w:rPr>
          <w:noProof/>
        </w:rPr>
      </w:r>
      <w:r>
        <w:rPr>
          <w:noProof/>
        </w:rPr>
        <w:fldChar w:fldCharType="separate"/>
      </w:r>
      <w:r w:rsidR="004A2E7B">
        <w:rPr>
          <w:noProof/>
        </w:rPr>
        <w:t>62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CommunicationProposal</w:t>
      </w:r>
      <w:r>
        <w:rPr>
          <w:noProof/>
        </w:rPr>
        <w:tab/>
      </w:r>
      <w:r>
        <w:rPr>
          <w:noProof/>
        </w:rPr>
        <w:fldChar w:fldCharType="begin"/>
      </w:r>
      <w:r>
        <w:rPr>
          <w:noProof/>
        </w:rPr>
        <w:instrText xml:space="preserve"> PAGEREF _Toc382004061 \h </w:instrText>
      </w:r>
      <w:r>
        <w:rPr>
          <w:noProof/>
        </w:rPr>
      </w:r>
      <w:r>
        <w:rPr>
          <w:noProof/>
        </w:rPr>
        <w:fldChar w:fldCharType="separate"/>
      </w:r>
      <w:r w:rsidR="004A2E7B">
        <w:rPr>
          <w:noProof/>
        </w:rPr>
        <w:t>63</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7.1.1.1.18</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CompositeObservationResult</w:t>
      </w:r>
      <w:r w:rsidRPr="00961C02">
        <w:rPr>
          <w:noProof/>
          <w:lang w:val="en-US"/>
        </w:rPr>
        <w:tab/>
      </w:r>
      <w:r>
        <w:rPr>
          <w:noProof/>
        </w:rPr>
        <w:fldChar w:fldCharType="begin"/>
      </w:r>
      <w:r w:rsidRPr="00961C02">
        <w:rPr>
          <w:noProof/>
          <w:lang w:val="en-US"/>
        </w:rPr>
        <w:instrText xml:space="preserve"> PAGEREF _Toc382004062 \h </w:instrText>
      </w:r>
      <w:r>
        <w:rPr>
          <w:noProof/>
        </w:rPr>
      </w:r>
      <w:r>
        <w:rPr>
          <w:noProof/>
        </w:rPr>
        <w:fldChar w:fldCharType="separate"/>
      </w:r>
      <w:r w:rsidR="004A2E7B">
        <w:rPr>
          <w:noProof/>
          <w:lang w:val="en-US"/>
        </w:rPr>
        <w:t>63</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7.1.1.1.19</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CompositeSubstanceOrder</w:t>
      </w:r>
      <w:r w:rsidRPr="00961C02">
        <w:rPr>
          <w:noProof/>
          <w:lang w:val="en-US"/>
        </w:rPr>
        <w:tab/>
      </w:r>
      <w:r>
        <w:rPr>
          <w:noProof/>
        </w:rPr>
        <w:fldChar w:fldCharType="begin"/>
      </w:r>
      <w:r w:rsidRPr="00961C02">
        <w:rPr>
          <w:noProof/>
          <w:lang w:val="en-US"/>
        </w:rPr>
        <w:instrText xml:space="preserve"> PAGEREF _Toc382004063 \h </w:instrText>
      </w:r>
      <w:r>
        <w:rPr>
          <w:noProof/>
        </w:rPr>
      </w:r>
      <w:r>
        <w:rPr>
          <w:noProof/>
        </w:rPr>
        <w:fldChar w:fldCharType="separate"/>
      </w:r>
      <w:r w:rsidR="004A2E7B">
        <w:rPr>
          <w:noProof/>
          <w:lang w:val="en-US"/>
        </w:rPr>
        <w:t>64</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7.1.1.1.20</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CompositeSubstanceProposal</w:t>
      </w:r>
      <w:r w:rsidRPr="00961C02">
        <w:rPr>
          <w:noProof/>
          <w:lang w:val="en-US"/>
        </w:rPr>
        <w:tab/>
      </w:r>
      <w:r>
        <w:rPr>
          <w:noProof/>
        </w:rPr>
        <w:fldChar w:fldCharType="begin"/>
      </w:r>
      <w:r w:rsidRPr="00961C02">
        <w:rPr>
          <w:noProof/>
          <w:lang w:val="en-US"/>
        </w:rPr>
        <w:instrText xml:space="preserve"> PAGEREF _Toc382004064 \h </w:instrText>
      </w:r>
      <w:r>
        <w:rPr>
          <w:noProof/>
        </w:rPr>
      </w:r>
      <w:r>
        <w:rPr>
          <w:noProof/>
        </w:rPr>
        <w:fldChar w:fldCharType="separate"/>
      </w:r>
      <w:r w:rsidR="004A2E7B">
        <w:rPr>
          <w:noProof/>
          <w:lang w:val="en-US"/>
        </w:rPr>
        <w:t>64</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7.1.1.1.21</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ConditionBase</w:t>
      </w:r>
      <w:r w:rsidRPr="00961C02">
        <w:rPr>
          <w:noProof/>
          <w:lang w:val="en-US"/>
        </w:rPr>
        <w:tab/>
      </w:r>
      <w:r>
        <w:rPr>
          <w:noProof/>
        </w:rPr>
        <w:fldChar w:fldCharType="begin"/>
      </w:r>
      <w:r w:rsidRPr="00961C02">
        <w:rPr>
          <w:noProof/>
          <w:lang w:val="en-US"/>
        </w:rPr>
        <w:instrText xml:space="preserve"> PAGEREF _Toc382004065 \h </w:instrText>
      </w:r>
      <w:r>
        <w:rPr>
          <w:noProof/>
        </w:rPr>
      </w:r>
      <w:r>
        <w:rPr>
          <w:noProof/>
        </w:rPr>
        <w:fldChar w:fldCharType="separate"/>
      </w:r>
      <w:r w:rsidR="004A2E7B">
        <w:rPr>
          <w:noProof/>
          <w:lang w:val="en-US"/>
        </w:rPr>
        <w:t>64</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7.1.1.1.22</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Constituent</w:t>
      </w:r>
      <w:r w:rsidRPr="00961C02">
        <w:rPr>
          <w:noProof/>
          <w:lang w:val="en-US"/>
        </w:rPr>
        <w:tab/>
      </w:r>
      <w:r>
        <w:rPr>
          <w:noProof/>
        </w:rPr>
        <w:fldChar w:fldCharType="begin"/>
      </w:r>
      <w:r w:rsidRPr="00961C02">
        <w:rPr>
          <w:noProof/>
          <w:lang w:val="en-US"/>
        </w:rPr>
        <w:instrText xml:space="preserve"> PAGEREF _Toc382004066 \h </w:instrText>
      </w:r>
      <w:r>
        <w:rPr>
          <w:noProof/>
        </w:rPr>
      </w:r>
      <w:r>
        <w:rPr>
          <w:noProof/>
        </w:rPr>
        <w:fldChar w:fldCharType="separate"/>
      </w:r>
      <w:r w:rsidR="004A2E7B">
        <w:rPr>
          <w:noProof/>
          <w:lang w:val="en-US"/>
        </w:rPr>
        <w:t>65</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7.1.1.1.23</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Cycle</w:t>
      </w:r>
      <w:r w:rsidRPr="00961C02">
        <w:rPr>
          <w:noProof/>
          <w:lang w:val="en-US"/>
        </w:rPr>
        <w:tab/>
      </w:r>
      <w:r>
        <w:rPr>
          <w:noProof/>
        </w:rPr>
        <w:fldChar w:fldCharType="begin"/>
      </w:r>
      <w:r w:rsidRPr="00961C02">
        <w:rPr>
          <w:noProof/>
          <w:lang w:val="en-US"/>
        </w:rPr>
        <w:instrText xml:space="preserve"> PAGEREF _Toc382004067 \h </w:instrText>
      </w:r>
      <w:r>
        <w:rPr>
          <w:noProof/>
        </w:rPr>
      </w:r>
      <w:r>
        <w:rPr>
          <w:noProof/>
        </w:rPr>
        <w:fldChar w:fldCharType="separate"/>
      </w:r>
      <w:r w:rsidR="004A2E7B">
        <w:rPr>
          <w:noProof/>
          <w:lang w:val="en-US"/>
        </w:rPr>
        <w:t>65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CycleEventTiming</w:t>
      </w:r>
      <w:r>
        <w:rPr>
          <w:noProof/>
        </w:rPr>
        <w:tab/>
      </w:r>
      <w:r>
        <w:rPr>
          <w:noProof/>
        </w:rPr>
        <w:fldChar w:fldCharType="begin"/>
      </w:r>
      <w:r>
        <w:rPr>
          <w:noProof/>
        </w:rPr>
        <w:instrText xml:space="preserve"> PAGEREF _Toc382004068 \h </w:instrText>
      </w:r>
      <w:r>
        <w:rPr>
          <w:noProof/>
        </w:rPr>
      </w:r>
      <w:r>
        <w:rPr>
          <w:noProof/>
        </w:rPr>
        <w:fldChar w:fldCharType="separate"/>
      </w:r>
      <w:r w:rsidR="004A2E7B">
        <w:rPr>
          <w:noProof/>
        </w:rPr>
        <w:t>66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DeniedAdverseEvent</w:t>
      </w:r>
      <w:r>
        <w:rPr>
          <w:noProof/>
        </w:rPr>
        <w:tab/>
      </w:r>
      <w:r>
        <w:rPr>
          <w:noProof/>
        </w:rPr>
        <w:fldChar w:fldCharType="begin"/>
      </w:r>
      <w:r>
        <w:rPr>
          <w:noProof/>
        </w:rPr>
        <w:instrText xml:space="preserve"> PAGEREF _Toc382004069 \h </w:instrText>
      </w:r>
      <w:r>
        <w:rPr>
          <w:noProof/>
        </w:rPr>
      </w:r>
      <w:r>
        <w:rPr>
          <w:noProof/>
        </w:rPr>
        <w:fldChar w:fldCharType="separate"/>
      </w:r>
      <w:r w:rsidR="004A2E7B">
        <w:rPr>
          <w:noProof/>
        </w:rPr>
        <w:t>67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DeniedAllergyOrIntolerance</w:t>
      </w:r>
      <w:r>
        <w:rPr>
          <w:noProof/>
        </w:rPr>
        <w:tab/>
      </w:r>
      <w:r>
        <w:rPr>
          <w:noProof/>
        </w:rPr>
        <w:fldChar w:fldCharType="begin"/>
      </w:r>
      <w:r>
        <w:rPr>
          <w:noProof/>
        </w:rPr>
        <w:instrText xml:space="preserve"> PAGEREF _Toc382004070 \h </w:instrText>
      </w:r>
      <w:r>
        <w:rPr>
          <w:noProof/>
        </w:rPr>
      </w:r>
      <w:r>
        <w:rPr>
          <w:noProof/>
        </w:rPr>
        <w:fldChar w:fldCharType="separate"/>
      </w:r>
      <w:r w:rsidR="004A2E7B">
        <w:rPr>
          <w:noProof/>
        </w:rPr>
        <w:t>67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DeniedProblem</w:t>
      </w:r>
      <w:r>
        <w:rPr>
          <w:noProof/>
        </w:rPr>
        <w:tab/>
      </w:r>
      <w:r>
        <w:rPr>
          <w:noProof/>
        </w:rPr>
        <w:fldChar w:fldCharType="begin"/>
      </w:r>
      <w:r>
        <w:rPr>
          <w:noProof/>
        </w:rPr>
        <w:instrText xml:space="preserve"> PAGEREF _Toc382004071 \h </w:instrText>
      </w:r>
      <w:r>
        <w:rPr>
          <w:noProof/>
        </w:rPr>
      </w:r>
      <w:r>
        <w:rPr>
          <w:noProof/>
        </w:rPr>
        <w:fldChar w:fldCharType="separate"/>
      </w:r>
      <w:r w:rsidR="004A2E7B">
        <w:rPr>
          <w:noProof/>
        </w:rPr>
        <w:t>67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Device</w:t>
      </w:r>
      <w:r>
        <w:rPr>
          <w:noProof/>
        </w:rPr>
        <w:tab/>
      </w:r>
      <w:r>
        <w:rPr>
          <w:noProof/>
        </w:rPr>
        <w:fldChar w:fldCharType="begin"/>
      </w:r>
      <w:r>
        <w:rPr>
          <w:noProof/>
        </w:rPr>
        <w:instrText xml:space="preserve"> PAGEREF _Toc382004072 \h </w:instrText>
      </w:r>
      <w:r>
        <w:rPr>
          <w:noProof/>
        </w:rPr>
      </w:r>
      <w:r>
        <w:rPr>
          <w:noProof/>
        </w:rPr>
        <w:fldChar w:fldCharType="separate"/>
      </w:r>
      <w:r w:rsidR="004A2E7B">
        <w:rPr>
          <w:noProof/>
        </w:rPr>
        <w:t>67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7.1.1.1.29</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Documentation</w:t>
      </w:r>
      <w:r w:rsidRPr="006E714E">
        <w:rPr>
          <w:noProof/>
          <w:lang w:val="fr-FR"/>
        </w:rPr>
        <w:tab/>
      </w:r>
      <w:r>
        <w:rPr>
          <w:noProof/>
        </w:rPr>
        <w:fldChar w:fldCharType="begin"/>
      </w:r>
      <w:r w:rsidRPr="006E714E">
        <w:rPr>
          <w:noProof/>
          <w:lang w:val="fr-FR"/>
        </w:rPr>
        <w:instrText xml:space="preserve"> PAGEREF _Toc382004073 \h </w:instrText>
      </w:r>
      <w:r>
        <w:rPr>
          <w:noProof/>
        </w:rPr>
      </w:r>
      <w:r>
        <w:rPr>
          <w:noProof/>
        </w:rPr>
        <w:fldChar w:fldCharType="separate"/>
      </w:r>
      <w:r w:rsidR="004A2E7B">
        <w:rPr>
          <w:noProof/>
          <w:lang w:val="fr-FR"/>
        </w:rPr>
        <w:t>68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7.1.1.1.30</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Dose</w:t>
      </w:r>
      <w:r w:rsidRPr="006E714E">
        <w:rPr>
          <w:noProof/>
          <w:lang w:val="fr-FR"/>
        </w:rPr>
        <w:tab/>
      </w:r>
      <w:r>
        <w:rPr>
          <w:noProof/>
        </w:rPr>
        <w:fldChar w:fldCharType="begin"/>
      </w:r>
      <w:r w:rsidRPr="006E714E">
        <w:rPr>
          <w:noProof/>
          <w:lang w:val="fr-FR"/>
        </w:rPr>
        <w:instrText xml:space="preserve"> PAGEREF _Toc382004074 \h </w:instrText>
      </w:r>
      <w:r>
        <w:rPr>
          <w:noProof/>
        </w:rPr>
      </w:r>
      <w:r>
        <w:rPr>
          <w:noProof/>
        </w:rPr>
        <w:fldChar w:fldCharType="separate"/>
      </w:r>
      <w:r w:rsidR="004A2E7B">
        <w:rPr>
          <w:noProof/>
          <w:lang w:val="fr-FR"/>
        </w:rPr>
        <w:t>68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7.1.1.1.31</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DoseRestriction</w:t>
      </w:r>
      <w:r w:rsidRPr="006E714E">
        <w:rPr>
          <w:noProof/>
          <w:lang w:val="fr-FR"/>
        </w:rPr>
        <w:tab/>
      </w:r>
      <w:r>
        <w:rPr>
          <w:noProof/>
        </w:rPr>
        <w:fldChar w:fldCharType="begin"/>
      </w:r>
      <w:r w:rsidRPr="006E714E">
        <w:rPr>
          <w:noProof/>
          <w:lang w:val="fr-FR"/>
        </w:rPr>
        <w:instrText xml:space="preserve"> PAGEREF _Toc382004075 \h </w:instrText>
      </w:r>
      <w:r>
        <w:rPr>
          <w:noProof/>
        </w:rPr>
      </w:r>
      <w:r>
        <w:rPr>
          <w:noProof/>
        </w:rPr>
        <w:fldChar w:fldCharType="separate"/>
      </w:r>
      <w:r w:rsidR="004A2E7B">
        <w:rPr>
          <w:noProof/>
          <w:lang w:val="fr-FR"/>
        </w:rPr>
        <w:t>69</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7.1.1.1.32</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EncounterBase</w:t>
      </w:r>
      <w:r w:rsidRPr="006E714E">
        <w:rPr>
          <w:noProof/>
          <w:lang w:val="fr-FR"/>
        </w:rPr>
        <w:tab/>
      </w:r>
      <w:r>
        <w:rPr>
          <w:noProof/>
        </w:rPr>
        <w:fldChar w:fldCharType="begin"/>
      </w:r>
      <w:r w:rsidRPr="006E714E">
        <w:rPr>
          <w:noProof/>
          <w:lang w:val="fr-FR"/>
        </w:rPr>
        <w:instrText xml:space="preserve"> PAGEREF _Toc382004076 \h </w:instrText>
      </w:r>
      <w:r>
        <w:rPr>
          <w:noProof/>
        </w:rPr>
      </w:r>
      <w:r>
        <w:rPr>
          <w:noProof/>
        </w:rPr>
        <w:fldChar w:fldCharType="separate"/>
      </w:r>
      <w:r w:rsidR="004A2E7B">
        <w:rPr>
          <w:noProof/>
          <w:lang w:val="fr-FR"/>
        </w:rPr>
        <w:t>70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7.1.1.1.33</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EncounterEvent</w:t>
      </w:r>
      <w:r w:rsidRPr="006E714E">
        <w:rPr>
          <w:noProof/>
          <w:lang w:val="fr-FR"/>
        </w:rPr>
        <w:tab/>
      </w:r>
      <w:r>
        <w:rPr>
          <w:noProof/>
        </w:rPr>
        <w:fldChar w:fldCharType="begin"/>
      </w:r>
      <w:r w:rsidRPr="006E714E">
        <w:rPr>
          <w:noProof/>
          <w:lang w:val="fr-FR"/>
        </w:rPr>
        <w:instrText xml:space="preserve"> PAGEREF _Toc382004077 \h </w:instrText>
      </w:r>
      <w:r>
        <w:rPr>
          <w:noProof/>
        </w:rPr>
      </w:r>
      <w:r>
        <w:rPr>
          <w:noProof/>
        </w:rPr>
        <w:fldChar w:fldCharType="separate"/>
      </w:r>
      <w:r w:rsidR="004A2E7B">
        <w:rPr>
          <w:noProof/>
          <w:lang w:val="fr-FR"/>
        </w:rPr>
        <w:t>70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EnteralFeedingDispenseOrder</w:t>
      </w:r>
      <w:r>
        <w:rPr>
          <w:noProof/>
        </w:rPr>
        <w:tab/>
      </w:r>
      <w:r>
        <w:rPr>
          <w:noProof/>
        </w:rPr>
        <w:fldChar w:fldCharType="begin"/>
      </w:r>
      <w:r>
        <w:rPr>
          <w:noProof/>
        </w:rPr>
        <w:instrText xml:space="preserve"> PAGEREF _Toc382004078 \h </w:instrText>
      </w:r>
      <w:r>
        <w:rPr>
          <w:noProof/>
        </w:rPr>
      </w:r>
      <w:r>
        <w:rPr>
          <w:noProof/>
        </w:rPr>
        <w:fldChar w:fldCharType="separate"/>
      </w:r>
      <w:r w:rsidR="004A2E7B">
        <w:rPr>
          <w:noProof/>
        </w:rPr>
        <w:t>70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EnteralFeedingDispenseProposal</w:t>
      </w:r>
      <w:r>
        <w:rPr>
          <w:noProof/>
        </w:rPr>
        <w:tab/>
      </w:r>
      <w:r>
        <w:rPr>
          <w:noProof/>
        </w:rPr>
        <w:fldChar w:fldCharType="begin"/>
      </w:r>
      <w:r>
        <w:rPr>
          <w:noProof/>
        </w:rPr>
        <w:instrText xml:space="preserve"> PAGEREF _Toc382004079 \h </w:instrText>
      </w:r>
      <w:r>
        <w:rPr>
          <w:noProof/>
        </w:rPr>
      </w:r>
      <w:r>
        <w:rPr>
          <w:noProof/>
        </w:rPr>
        <w:fldChar w:fldCharType="separate"/>
      </w:r>
      <w:r w:rsidR="004A2E7B">
        <w:rPr>
          <w:noProof/>
        </w:rPr>
        <w:t>71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EnteralFeedingOrder</w:t>
      </w:r>
      <w:r>
        <w:rPr>
          <w:noProof/>
        </w:rPr>
        <w:tab/>
      </w:r>
      <w:r>
        <w:rPr>
          <w:noProof/>
        </w:rPr>
        <w:fldChar w:fldCharType="begin"/>
      </w:r>
      <w:r>
        <w:rPr>
          <w:noProof/>
        </w:rPr>
        <w:instrText xml:space="preserve"> PAGEREF _Toc382004080 \h </w:instrText>
      </w:r>
      <w:r>
        <w:rPr>
          <w:noProof/>
        </w:rPr>
      </w:r>
      <w:r>
        <w:rPr>
          <w:noProof/>
        </w:rPr>
        <w:fldChar w:fldCharType="separate"/>
      </w:r>
      <w:r w:rsidR="004A2E7B">
        <w:rPr>
          <w:noProof/>
        </w:rPr>
        <w:t>71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EnteralFeedingProposal</w:t>
      </w:r>
      <w:r>
        <w:rPr>
          <w:noProof/>
        </w:rPr>
        <w:tab/>
      </w:r>
      <w:r>
        <w:rPr>
          <w:noProof/>
        </w:rPr>
        <w:fldChar w:fldCharType="begin"/>
      </w:r>
      <w:r>
        <w:rPr>
          <w:noProof/>
        </w:rPr>
        <w:instrText xml:space="preserve"> PAGEREF _Toc382004081 \h </w:instrText>
      </w:r>
      <w:r>
        <w:rPr>
          <w:noProof/>
        </w:rPr>
      </w:r>
      <w:r>
        <w:rPr>
          <w:noProof/>
        </w:rPr>
        <w:fldChar w:fldCharType="separate"/>
      </w:r>
      <w:r w:rsidR="004A2E7B">
        <w:rPr>
          <w:noProof/>
        </w:rPr>
        <w:t>71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Entity</w:t>
      </w:r>
      <w:r>
        <w:rPr>
          <w:noProof/>
        </w:rPr>
        <w:tab/>
      </w:r>
      <w:r>
        <w:rPr>
          <w:noProof/>
        </w:rPr>
        <w:fldChar w:fldCharType="begin"/>
      </w:r>
      <w:r>
        <w:rPr>
          <w:noProof/>
        </w:rPr>
        <w:instrText xml:space="preserve"> PAGEREF _Toc382004082 \h </w:instrText>
      </w:r>
      <w:r>
        <w:rPr>
          <w:noProof/>
        </w:rPr>
      </w:r>
      <w:r>
        <w:rPr>
          <w:noProof/>
        </w:rPr>
        <w:fldChar w:fldCharType="separate"/>
      </w:r>
      <w:r w:rsidR="004A2E7B">
        <w:rPr>
          <w:noProof/>
        </w:rPr>
        <w:t>72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EvaluatedPerson</w:t>
      </w:r>
      <w:r>
        <w:rPr>
          <w:noProof/>
        </w:rPr>
        <w:tab/>
      </w:r>
      <w:r>
        <w:rPr>
          <w:noProof/>
        </w:rPr>
        <w:fldChar w:fldCharType="begin"/>
      </w:r>
      <w:r>
        <w:rPr>
          <w:noProof/>
        </w:rPr>
        <w:instrText xml:space="preserve"> PAGEREF _Toc382004083 \h </w:instrText>
      </w:r>
      <w:r>
        <w:rPr>
          <w:noProof/>
        </w:rPr>
      </w:r>
      <w:r>
        <w:rPr>
          <w:noProof/>
        </w:rPr>
        <w:fldChar w:fldCharType="separate"/>
      </w:r>
      <w:r w:rsidR="004A2E7B">
        <w:rPr>
          <w:noProof/>
        </w:rPr>
        <w:t>72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ExtendedVmrTypeBase</w:t>
      </w:r>
      <w:r>
        <w:rPr>
          <w:noProof/>
        </w:rPr>
        <w:tab/>
      </w:r>
      <w:r>
        <w:rPr>
          <w:noProof/>
        </w:rPr>
        <w:fldChar w:fldCharType="begin"/>
      </w:r>
      <w:r>
        <w:rPr>
          <w:noProof/>
        </w:rPr>
        <w:instrText xml:space="preserve"> PAGEREF _Toc382004084 \h </w:instrText>
      </w:r>
      <w:r>
        <w:rPr>
          <w:noProof/>
        </w:rPr>
      </w:r>
      <w:r>
        <w:rPr>
          <w:noProof/>
        </w:rPr>
        <w:fldChar w:fldCharType="separate"/>
      </w:r>
      <w:r w:rsidR="004A2E7B">
        <w:rPr>
          <w:noProof/>
        </w:rPr>
        <w:t>73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Facility</w:t>
      </w:r>
      <w:r>
        <w:rPr>
          <w:noProof/>
        </w:rPr>
        <w:tab/>
      </w:r>
      <w:r>
        <w:rPr>
          <w:noProof/>
        </w:rPr>
        <w:fldChar w:fldCharType="begin"/>
      </w:r>
      <w:r>
        <w:rPr>
          <w:noProof/>
        </w:rPr>
        <w:instrText xml:space="preserve"> PAGEREF _Toc382004085 \h </w:instrText>
      </w:r>
      <w:r>
        <w:rPr>
          <w:noProof/>
        </w:rPr>
      </w:r>
      <w:r>
        <w:rPr>
          <w:noProof/>
        </w:rPr>
        <w:fldChar w:fldCharType="separate"/>
      </w:r>
      <w:r w:rsidR="004A2E7B">
        <w:rPr>
          <w:noProof/>
        </w:rPr>
        <w:t>73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Goal</w:t>
      </w:r>
      <w:r>
        <w:rPr>
          <w:noProof/>
        </w:rPr>
        <w:tab/>
      </w:r>
      <w:r>
        <w:rPr>
          <w:noProof/>
        </w:rPr>
        <w:fldChar w:fldCharType="begin"/>
      </w:r>
      <w:r>
        <w:rPr>
          <w:noProof/>
        </w:rPr>
        <w:instrText xml:space="preserve"> PAGEREF _Toc382004086 \h </w:instrText>
      </w:r>
      <w:r>
        <w:rPr>
          <w:noProof/>
        </w:rPr>
      </w:r>
      <w:r>
        <w:rPr>
          <w:noProof/>
        </w:rPr>
        <w:fldChar w:fldCharType="separate"/>
      </w:r>
      <w:r w:rsidR="004A2E7B">
        <w:rPr>
          <w:noProof/>
        </w:rPr>
        <w:t>74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GoalBase</w:t>
      </w:r>
      <w:r>
        <w:rPr>
          <w:noProof/>
        </w:rPr>
        <w:tab/>
      </w:r>
      <w:r>
        <w:rPr>
          <w:noProof/>
        </w:rPr>
        <w:fldChar w:fldCharType="begin"/>
      </w:r>
      <w:r>
        <w:rPr>
          <w:noProof/>
        </w:rPr>
        <w:instrText xml:space="preserve"> PAGEREF _Toc382004087 \h </w:instrText>
      </w:r>
      <w:r>
        <w:rPr>
          <w:noProof/>
        </w:rPr>
      </w:r>
      <w:r>
        <w:rPr>
          <w:noProof/>
        </w:rPr>
        <w:fldChar w:fldCharType="separate"/>
      </w:r>
      <w:r w:rsidR="004A2E7B">
        <w:rPr>
          <w:noProof/>
        </w:rPr>
        <w:t>74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GoalProposal</w:t>
      </w:r>
      <w:r>
        <w:rPr>
          <w:noProof/>
        </w:rPr>
        <w:tab/>
      </w:r>
      <w:r>
        <w:rPr>
          <w:noProof/>
        </w:rPr>
        <w:fldChar w:fldCharType="begin"/>
      </w:r>
      <w:r>
        <w:rPr>
          <w:noProof/>
        </w:rPr>
        <w:instrText xml:space="preserve"> PAGEREF _Toc382004088 \h </w:instrText>
      </w:r>
      <w:r>
        <w:rPr>
          <w:noProof/>
        </w:rPr>
      </w:r>
      <w:r>
        <w:rPr>
          <w:noProof/>
        </w:rPr>
        <w:fldChar w:fldCharType="separate"/>
      </w:r>
      <w:r w:rsidR="004A2E7B">
        <w:rPr>
          <w:noProof/>
        </w:rPr>
        <w:t>75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GroupingClinicalStatement</w:t>
      </w:r>
      <w:r>
        <w:rPr>
          <w:noProof/>
        </w:rPr>
        <w:tab/>
      </w:r>
      <w:r>
        <w:rPr>
          <w:noProof/>
        </w:rPr>
        <w:fldChar w:fldCharType="begin"/>
      </w:r>
      <w:r>
        <w:rPr>
          <w:noProof/>
        </w:rPr>
        <w:instrText xml:space="preserve"> PAGEREF _Toc382004089 \h </w:instrText>
      </w:r>
      <w:r>
        <w:rPr>
          <w:noProof/>
        </w:rPr>
      </w:r>
      <w:r>
        <w:rPr>
          <w:noProof/>
        </w:rPr>
        <w:fldChar w:fldCharType="separate"/>
      </w:r>
      <w:r w:rsidR="004A2E7B">
        <w:rPr>
          <w:noProof/>
        </w:rPr>
        <w:t>75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ImagingOrder</w:t>
      </w:r>
      <w:r>
        <w:rPr>
          <w:noProof/>
        </w:rPr>
        <w:tab/>
      </w:r>
      <w:r>
        <w:rPr>
          <w:noProof/>
        </w:rPr>
        <w:fldChar w:fldCharType="begin"/>
      </w:r>
      <w:r>
        <w:rPr>
          <w:noProof/>
        </w:rPr>
        <w:instrText xml:space="preserve"> PAGEREF _Toc382004090 \h </w:instrText>
      </w:r>
      <w:r>
        <w:rPr>
          <w:noProof/>
        </w:rPr>
      </w:r>
      <w:r>
        <w:rPr>
          <w:noProof/>
        </w:rPr>
        <w:fldChar w:fldCharType="separate"/>
      </w:r>
      <w:r w:rsidR="004A2E7B">
        <w:rPr>
          <w:noProof/>
        </w:rPr>
        <w:t>75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ImagingProposal</w:t>
      </w:r>
      <w:r>
        <w:rPr>
          <w:noProof/>
        </w:rPr>
        <w:tab/>
      </w:r>
      <w:r>
        <w:rPr>
          <w:noProof/>
        </w:rPr>
        <w:fldChar w:fldCharType="begin"/>
      </w:r>
      <w:r>
        <w:rPr>
          <w:noProof/>
        </w:rPr>
        <w:instrText xml:space="preserve"> PAGEREF _Toc382004091 \h </w:instrText>
      </w:r>
      <w:r>
        <w:rPr>
          <w:noProof/>
        </w:rPr>
      </w:r>
      <w:r>
        <w:rPr>
          <w:noProof/>
        </w:rPr>
        <w:fldChar w:fldCharType="separate"/>
      </w:r>
      <w:r w:rsidR="004A2E7B">
        <w:rPr>
          <w:noProof/>
        </w:rPr>
        <w:t>76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LaboratoryOrder</w:t>
      </w:r>
      <w:r>
        <w:rPr>
          <w:noProof/>
        </w:rPr>
        <w:tab/>
      </w:r>
      <w:r>
        <w:rPr>
          <w:noProof/>
        </w:rPr>
        <w:fldChar w:fldCharType="begin"/>
      </w:r>
      <w:r>
        <w:rPr>
          <w:noProof/>
        </w:rPr>
        <w:instrText xml:space="preserve"> PAGEREF _Toc382004092 \h </w:instrText>
      </w:r>
      <w:r>
        <w:rPr>
          <w:noProof/>
        </w:rPr>
      </w:r>
      <w:r>
        <w:rPr>
          <w:noProof/>
        </w:rPr>
        <w:fldChar w:fldCharType="separate"/>
      </w:r>
      <w:r w:rsidR="004A2E7B">
        <w:rPr>
          <w:noProof/>
        </w:rPr>
        <w:t>77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LaboratoryProposal</w:t>
      </w:r>
      <w:r>
        <w:rPr>
          <w:noProof/>
        </w:rPr>
        <w:tab/>
      </w:r>
      <w:r>
        <w:rPr>
          <w:noProof/>
        </w:rPr>
        <w:fldChar w:fldCharType="begin"/>
      </w:r>
      <w:r>
        <w:rPr>
          <w:noProof/>
        </w:rPr>
        <w:instrText xml:space="preserve"> PAGEREF _Toc382004093 \h </w:instrText>
      </w:r>
      <w:r>
        <w:rPr>
          <w:noProof/>
        </w:rPr>
      </w:r>
      <w:r>
        <w:rPr>
          <w:noProof/>
        </w:rPr>
        <w:fldChar w:fldCharType="separate"/>
      </w:r>
      <w:r w:rsidR="004A2E7B">
        <w:rPr>
          <w:noProof/>
        </w:rPr>
        <w:t>77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LocalizationMethod</w:t>
      </w:r>
      <w:r>
        <w:rPr>
          <w:noProof/>
        </w:rPr>
        <w:tab/>
      </w:r>
      <w:r>
        <w:rPr>
          <w:noProof/>
        </w:rPr>
        <w:fldChar w:fldCharType="begin"/>
      </w:r>
      <w:r>
        <w:rPr>
          <w:noProof/>
        </w:rPr>
        <w:instrText xml:space="preserve"> PAGEREF _Toc382004094 \h </w:instrText>
      </w:r>
      <w:r>
        <w:rPr>
          <w:noProof/>
        </w:rPr>
      </w:r>
      <w:r>
        <w:rPr>
          <w:noProof/>
        </w:rPr>
        <w:fldChar w:fldCharType="separate"/>
      </w:r>
      <w:r w:rsidR="004A2E7B">
        <w:rPr>
          <w:noProof/>
        </w:rPr>
        <w:t>77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MissedAppointment</w:t>
      </w:r>
      <w:r>
        <w:rPr>
          <w:noProof/>
        </w:rPr>
        <w:tab/>
      </w:r>
      <w:r>
        <w:rPr>
          <w:noProof/>
        </w:rPr>
        <w:fldChar w:fldCharType="begin"/>
      </w:r>
      <w:r>
        <w:rPr>
          <w:noProof/>
        </w:rPr>
        <w:instrText xml:space="preserve"> PAGEREF _Toc382004095 \h </w:instrText>
      </w:r>
      <w:r>
        <w:rPr>
          <w:noProof/>
        </w:rPr>
      </w:r>
      <w:r>
        <w:rPr>
          <w:noProof/>
        </w:rPr>
        <w:fldChar w:fldCharType="separate"/>
      </w:r>
      <w:r w:rsidR="004A2E7B">
        <w:rPr>
          <w:noProof/>
        </w:rPr>
        <w:t>78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MotionManagement</w:t>
      </w:r>
      <w:r>
        <w:rPr>
          <w:noProof/>
        </w:rPr>
        <w:tab/>
      </w:r>
      <w:r>
        <w:rPr>
          <w:noProof/>
        </w:rPr>
        <w:fldChar w:fldCharType="begin"/>
      </w:r>
      <w:r>
        <w:rPr>
          <w:noProof/>
        </w:rPr>
        <w:instrText xml:space="preserve"> PAGEREF _Toc382004096 \h </w:instrText>
      </w:r>
      <w:r>
        <w:rPr>
          <w:noProof/>
        </w:rPr>
      </w:r>
      <w:r>
        <w:rPr>
          <w:noProof/>
        </w:rPr>
        <w:fldChar w:fldCharType="separate"/>
      </w:r>
      <w:r w:rsidR="004A2E7B">
        <w:rPr>
          <w:noProof/>
        </w:rPr>
        <w:t>78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NameValuePair</w:t>
      </w:r>
      <w:r>
        <w:rPr>
          <w:noProof/>
        </w:rPr>
        <w:tab/>
      </w:r>
      <w:r>
        <w:rPr>
          <w:noProof/>
        </w:rPr>
        <w:fldChar w:fldCharType="begin"/>
      </w:r>
      <w:r>
        <w:rPr>
          <w:noProof/>
        </w:rPr>
        <w:instrText xml:space="preserve"> PAGEREF _Toc382004097 \h </w:instrText>
      </w:r>
      <w:r>
        <w:rPr>
          <w:noProof/>
        </w:rPr>
      </w:r>
      <w:r>
        <w:rPr>
          <w:noProof/>
        </w:rPr>
        <w:fldChar w:fldCharType="separate"/>
      </w:r>
      <w:r w:rsidR="004A2E7B">
        <w:rPr>
          <w:noProof/>
        </w:rPr>
        <w:t>78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NoKnownAllergy</w:t>
      </w:r>
      <w:r>
        <w:rPr>
          <w:noProof/>
        </w:rPr>
        <w:tab/>
      </w:r>
      <w:r>
        <w:rPr>
          <w:noProof/>
        </w:rPr>
        <w:fldChar w:fldCharType="begin"/>
      </w:r>
      <w:r>
        <w:rPr>
          <w:noProof/>
        </w:rPr>
        <w:instrText xml:space="preserve"> PAGEREF _Toc382004098 \h </w:instrText>
      </w:r>
      <w:r>
        <w:rPr>
          <w:noProof/>
        </w:rPr>
      </w:r>
      <w:r>
        <w:rPr>
          <w:noProof/>
        </w:rPr>
        <w:fldChar w:fldCharType="separate"/>
      </w:r>
      <w:r w:rsidR="004A2E7B">
        <w:rPr>
          <w:noProof/>
        </w:rPr>
        <w:t>79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NutrientModification</w:t>
      </w:r>
      <w:r>
        <w:rPr>
          <w:noProof/>
        </w:rPr>
        <w:tab/>
      </w:r>
      <w:r>
        <w:rPr>
          <w:noProof/>
        </w:rPr>
        <w:fldChar w:fldCharType="begin"/>
      </w:r>
      <w:r>
        <w:rPr>
          <w:noProof/>
        </w:rPr>
        <w:instrText xml:space="preserve"> PAGEREF _Toc382004099 \h </w:instrText>
      </w:r>
      <w:r>
        <w:rPr>
          <w:noProof/>
        </w:rPr>
      </w:r>
      <w:r>
        <w:rPr>
          <w:noProof/>
        </w:rPr>
        <w:fldChar w:fldCharType="separate"/>
      </w:r>
      <w:r w:rsidR="004A2E7B">
        <w:rPr>
          <w:noProof/>
        </w:rPr>
        <w:t>79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ObservationBase</w:t>
      </w:r>
      <w:r>
        <w:rPr>
          <w:noProof/>
        </w:rPr>
        <w:tab/>
      </w:r>
      <w:r>
        <w:rPr>
          <w:noProof/>
        </w:rPr>
        <w:fldChar w:fldCharType="begin"/>
      </w:r>
      <w:r>
        <w:rPr>
          <w:noProof/>
        </w:rPr>
        <w:instrText xml:space="preserve"> PAGEREF _Toc382004100 \h </w:instrText>
      </w:r>
      <w:r>
        <w:rPr>
          <w:noProof/>
        </w:rPr>
      </w:r>
      <w:r>
        <w:rPr>
          <w:noProof/>
        </w:rPr>
        <w:fldChar w:fldCharType="separate"/>
      </w:r>
      <w:r w:rsidR="004A2E7B">
        <w:rPr>
          <w:noProof/>
        </w:rPr>
        <w:t>80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ObservationResult</w:t>
      </w:r>
      <w:r>
        <w:rPr>
          <w:noProof/>
        </w:rPr>
        <w:tab/>
      </w:r>
      <w:r>
        <w:rPr>
          <w:noProof/>
        </w:rPr>
        <w:fldChar w:fldCharType="begin"/>
      </w:r>
      <w:r>
        <w:rPr>
          <w:noProof/>
        </w:rPr>
        <w:instrText xml:space="preserve"> PAGEREF _Toc382004101 \h </w:instrText>
      </w:r>
      <w:r>
        <w:rPr>
          <w:noProof/>
        </w:rPr>
      </w:r>
      <w:r>
        <w:rPr>
          <w:noProof/>
        </w:rPr>
        <w:fldChar w:fldCharType="separate"/>
      </w:r>
      <w:r w:rsidR="004A2E7B">
        <w:rPr>
          <w:noProof/>
        </w:rPr>
        <w:t>80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OralDietBase</w:t>
      </w:r>
      <w:r>
        <w:rPr>
          <w:noProof/>
        </w:rPr>
        <w:tab/>
      </w:r>
      <w:r>
        <w:rPr>
          <w:noProof/>
        </w:rPr>
        <w:fldChar w:fldCharType="begin"/>
      </w:r>
      <w:r>
        <w:rPr>
          <w:noProof/>
        </w:rPr>
        <w:instrText xml:space="preserve"> PAGEREF _Toc382004102 \h </w:instrText>
      </w:r>
      <w:r>
        <w:rPr>
          <w:noProof/>
        </w:rPr>
      </w:r>
      <w:r>
        <w:rPr>
          <w:noProof/>
        </w:rPr>
        <w:fldChar w:fldCharType="separate"/>
      </w:r>
      <w:r w:rsidR="004A2E7B">
        <w:rPr>
          <w:noProof/>
        </w:rPr>
        <w:t>80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OralDietOrder</w:t>
      </w:r>
      <w:r>
        <w:rPr>
          <w:noProof/>
        </w:rPr>
        <w:tab/>
      </w:r>
      <w:r>
        <w:rPr>
          <w:noProof/>
        </w:rPr>
        <w:fldChar w:fldCharType="begin"/>
      </w:r>
      <w:r>
        <w:rPr>
          <w:noProof/>
        </w:rPr>
        <w:instrText xml:space="preserve"> PAGEREF _Toc382004103 \h </w:instrText>
      </w:r>
      <w:r>
        <w:rPr>
          <w:noProof/>
        </w:rPr>
      </w:r>
      <w:r>
        <w:rPr>
          <w:noProof/>
        </w:rPr>
        <w:fldChar w:fldCharType="separate"/>
      </w:r>
      <w:r w:rsidR="004A2E7B">
        <w:rPr>
          <w:noProof/>
        </w:rPr>
        <w:t>81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OralDietProposal</w:t>
      </w:r>
      <w:r>
        <w:rPr>
          <w:noProof/>
        </w:rPr>
        <w:tab/>
      </w:r>
      <w:r>
        <w:rPr>
          <w:noProof/>
        </w:rPr>
        <w:fldChar w:fldCharType="begin"/>
      </w:r>
      <w:r>
        <w:rPr>
          <w:noProof/>
        </w:rPr>
        <w:instrText xml:space="preserve"> PAGEREF _Toc382004104 \h </w:instrText>
      </w:r>
      <w:r>
        <w:rPr>
          <w:noProof/>
        </w:rPr>
      </w:r>
      <w:r>
        <w:rPr>
          <w:noProof/>
        </w:rPr>
        <w:fldChar w:fldCharType="separate"/>
      </w:r>
      <w:r w:rsidR="004A2E7B">
        <w:rPr>
          <w:noProof/>
        </w:rPr>
        <w:t>82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Organization</w:t>
      </w:r>
      <w:r>
        <w:rPr>
          <w:noProof/>
        </w:rPr>
        <w:tab/>
      </w:r>
      <w:r>
        <w:rPr>
          <w:noProof/>
        </w:rPr>
        <w:fldChar w:fldCharType="begin"/>
      </w:r>
      <w:r>
        <w:rPr>
          <w:noProof/>
        </w:rPr>
        <w:instrText xml:space="preserve"> PAGEREF _Toc382004105 \h </w:instrText>
      </w:r>
      <w:r>
        <w:rPr>
          <w:noProof/>
        </w:rPr>
      </w:r>
      <w:r>
        <w:rPr>
          <w:noProof/>
        </w:rPr>
        <w:fldChar w:fldCharType="separate"/>
      </w:r>
      <w:r w:rsidR="004A2E7B">
        <w:rPr>
          <w:noProof/>
        </w:rPr>
        <w:t>82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PCAOrder</w:t>
      </w:r>
      <w:r>
        <w:rPr>
          <w:noProof/>
        </w:rPr>
        <w:tab/>
      </w:r>
      <w:r>
        <w:rPr>
          <w:noProof/>
        </w:rPr>
        <w:fldChar w:fldCharType="begin"/>
      </w:r>
      <w:r>
        <w:rPr>
          <w:noProof/>
        </w:rPr>
        <w:instrText xml:space="preserve"> PAGEREF _Toc382004106 \h </w:instrText>
      </w:r>
      <w:r>
        <w:rPr>
          <w:noProof/>
        </w:rPr>
      </w:r>
      <w:r>
        <w:rPr>
          <w:noProof/>
        </w:rPr>
        <w:fldChar w:fldCharType="separate"/>
      </w:r>
      <w:r w:rsidR="004A2E7B">
        <w:rPr>
          <w:noProof/>
        </w:rPr>
        <w:t>82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PCAProposal</w:t>
      </w:r>
      <w:r>
        <w:rPr>
          <w:noProof/>
        </w:rPr>
        <w:tab/>
      </w:r>
      <w:r>
        <w:rPr>
          <w:noProof/>
        </w:rPr>
        <w:fldChar w:fldCharType="begin"/>
      </w:r>
      <w:r>
        <w:rPr>
          <w:noProof/>
        </w:rPr>
        <w:instrText xml:space="preserve"> PAGEREF _Toc382004107 \h </w:instrText>
      </w:r>
      <w:r>
        <w:rPr>
          <w:noProof/>
        </w:rPr>
      </w:r>
      <w:r>
        <w:rPr>
          <w:noProof/>
        </w:rPr>
        <w:fldChar w:fldCharType="separate"/>
      </w:r>
      <w:r w:rsidR="004A2E7B">
        <w:rPr>
          <w:noProof/>
        </w:rPr>
        <w:t>83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Person</w:t>
      </w:r>
      <w:r>
        <w:rPr>
          <w:noProof/>
        </w:rPr>
        <w:tab/>
      </w:r>
      <w:r>
        <w:rPr>
          <w:noProof/>
        </w:rPr>
        <w:fldChar w:fldCharType="begin"/>
      </w:r>
      <w:r>
        <w:rPr>
          <w:noProof/>
        </w:rPr>
        <w:instrText xml:space="preserve"> PAGEREF _Toc382004108 \h </w:instrText>
      </w:r>
      <w:r>
        <w:rPr>
          <w:noProof/>
        </w:rPr>
      </w:r>
      <w:r>
        <w:rPr>
          <w:noProof/>
        </w:rPr>
        <w:fldChar w:fldCharType="separate"/>
      </w:r>
      <w:r w:rsidR="004A2E7B">
        <w:rPr>
          <w:noProof/>
        </w:rPr>
        <w:t>83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Practitioner</w:t>
      </w:r>
      <w:r>
        <w:rPr>
          <w:noProof/>
        </w:rPr>
        <w:tab/>
      </w:r>
      <w:r>
        <w:rPr>
          <w:noProof/>
        </w:rPr>
        <w:fldChar w:fldCharType="begin"/>
      </w:r>
      <w:r>
        <w:rPr>
          <w:noProof/>
        </w:rPr>
        <w:instrText xml:space="preserve"> PAGEREF _Toc382004109 \h </w:instrText>
      </w:r>
      <w:r>
        <w:rPr>
          <w:noProof/>
        </w:rPr>
      </w:r>
      <w:r>
        <w:rPr>
          <w:noProof/>
        </w:rPr>
        <w:fldChar w:fldCharType="separate"/>
      </w:r>
      <w:r w:rsidR="004A2E7B">
        <w:rPr>
          <w:noProof/>
        </w:rPr>
        <w:t>84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Problem</w:t>
      </w:r>
      <w:r>
        <w:rPr>
          <w:noProof/>
        </w:rPr>
        <w:tab/>
      </w:r>
      <w:r>
        <w:rPr>
          <w:noProof/>
        </w:rPr>
        <w:fldChar w:fldCharType="begin"/>
      </w:r>
      <w:r>
        <w:rPr>
          <w:noProof/>
        </w:rPr>
        <w:instrText xml:space="preserve"> PAGEREF _Toc382004110 \h </w:instrText>
      </w:r>
      <w:r>
        <w:rPr>
          <w:noProof/>
        </w:rPr>
      </w:r>
      <w:r>
        <w:rPr>
          <w:noProof/>
        </w:rPr>
        <w:fldChar w:fldCharType="separate"/>
      </w:r>
      <w:r w:rsidR="004A2E7B">
        <w:rPr>
          <w:noProof/>
        </w:rPr>
        <w:t>84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ProcedureBase</w:t>
      </w:r>
      <w:r>
        <w:rPr>
          <w:noProof/>
        </w:rPr>
        <w:tab/>
      </w:r>
      <w:r>
        <w:rPr>
          <w:noProof/>
        </w:rPr>
        <w:fldChar w:fldCharType="begin"/>
      </w:r>
      <w:r>
        <w:rPr>
          <w:noProof/>
        </w:rPr>
        <w:instrText xml:space="preserve"> PAGEREF _Toc382004111 \h </w:instrText>
      </w:r>
      <w:r>
        <w:rPr>
          <w:noProof/>
        </w:rPr>
      </w:r>
      <w:r>
        <w:rPr>
          <w:noProof/>
        </w:rPr>
        <w:fldChar w:fldCharType="separate"/>
      </w:r>
      <w:r w:rsidR="004A2E7B">
        <w:rPr>
          <w:noProof/>
        </w:rPr>
        <w:t>85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ProcedureEvent</w:t>
      </w:r>
      <w:r>
        <w:rPr>
          <w:noProof/>
        </w:rPr>
        <w:tab/>
      </w:r>
      <w:r>
        <w:rPr>
          <w:noProof/>
        </w:rPr>
        <w:fldChar w:fldCharType="begin"/>
      </w:r>
      <w:r>
        <w:rPr>
          <w:noProof/>
        </w:rPr>
        <w:instrText xml:space="preserve"> PAGEREF _Toc382004112 \h </w:instrText>
      </w:r>
      <w:r>
        <w:rPr>
          <w:noProof/>
        </w:rPr>
      </w:r>
      <w:r>
        <w:rPr>
          <w:noProof/>
        </w:rPr>
        <w:fldChar w:fldCharType="separate"/>
      </w:r>
      <w:r w:rsidR="004A2E7B">
        <w:rPr>
          <w:noProof/>
        </w:rPr>
        <w:t>85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ProcedureOrder</w:t>
      </w:r>
      <w:r>
        <w:rPr>
          <w:noProof/>
        </w:rPr>
        <w:tab/>
      </w:r>
      <w:r>
        <w:rPr>
          <w:noProof/>
        </w:rPr>
        <w:fldChar w:fldCharType="begin"/>
      </w:r>
      <w:r>
        <w:rPr>
          <w:noProof/>
        </w:rPr>
        <w:instrText xml:space="preserve"> PAGEREF _Toc382004113 \h </w:instrText>
      </w:r>
      <w:r>
        <w:rPr>
          <w:noProof/>
        </w:rPr>
      </w:r>
      <w:r>
        <w:rPr>
          <w:noProof/>
        </w:rPr>
        <w:fldChar w:fldCharType="separate"/>
      </w:r>
      <w:r w:rsidR="004A2E7B">
        <w:rPr>
          <w:noProof/>
        </w:rPr>
        <w:t>85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ProcedureProposal</w:t>
      </w:r>
      <w:r>
        <w:rPr>
          <w:noProof/>
        </w:rPr>
        <w:tab/>
      </w:r>
      <w:r>
        <w:rPr>
          <w:noProof/>
        </w:rPr>
        <w:fldChar w:fldCharType="begin"/>
      </w:r>
      <w:r>
        <w:rPr>
          <w:noProof/>
        </w:rPr>
        <w:instrText xml:space="preserve"> PAGEREF _Toc382004114 \h </w:instrText>
      </w:r>
      <w:r>
        <w:rPr>
          <w:noProof/>
        </w:rPr>
      </w:r>
      <w:r>
        <w:rPr>
          <w:noProof/>
        </w:rPr>
        <w:fldChar w:fldCharType="separate"/>
      </w:r>
      <w:r w:rsidR="004A2E7B">
        <w:rPr>
          <w:noProof/>
        </w:rPr>
        <w:t>86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Qualification</w:t>
      </w:r>
      <w:r>
        <w:rPr>
          <w:noProof/>
        </w:rPr>
        <w:tab/>
      </w:r>
      <w:r>
        <w:rPr>
          <w:noProof/>
        </w:rPr>
        <w:fldChar w:fldCharType="begin"/>
      </w:r>
      <w:r>
        <w:rPr>
          <w:noProof/>
        </w:rPr>
        <w:instrText xml:space="preserve"> PAGEREF _Toc382004115 \h </w:instrText>
      </w:r>
      <w:r>
        <w:rPr>
          <w:noProof/>
        </w:rPr>
      </w:r>
      <w:r>
        <w:rPr>
          <w:noProof/>
        </w:rPr>
        <w:fldChar w:fldCharType="separate"/>
      </w:r>
      <w:r w:rsidR="004A2E7B">
        <w:rPr>
          <w:noProof/>
        </w:rPr>
        <w:t>87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RadiotherapyOrder</w:t>
      </w:r>
      <w:r>
        <w:rPr>
          <w:noProof/>
        </w:rPr>
        <w:tab/>
      </w:r>
      <w:r>
        <w:rPr>
          <w:noProof/>
        </w:rPr>
        <w:fldChar w:fldCharType="begin"/>
      </w:r>
      <w:r>
        <w:rPr>
          <w:noProof/>
        </w:rPr>
        <w:instrText xml:space="preserve"> PAGEREF _Toc382004116 \h </w:instrText>
      </w:r>
      <w:r>
        <w:rPr>
          <w:noProof/>
        </w:rPr>
      </w:r>
      <w:r>
        <w:rPr>
          <w:noProof/>
        </w:rPr>
        <w:fldChar w:fldCharType="separate"/>
      </w:r>
      <w:r w:rsidR="004A2E7B">
        <w:rPr>
          <w:noProof/>
        </w:rPr>
        <w:t>87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RadiotherapyProposal</w:t>
      </w:r>
      <w:r>
        <w:rPr>
          <w:noProof/>
        </w:rPr>
        <w:tab/>
      </w:r>
      <w:r>
        <w:rPr>
          <w:noProof/>
        </w:rPr>
        <w:fldChar w:fldCharType="begin"/>
      </w:r>
      <w:r>
        <w:rPr>
          <w:noProof/>
        </w:rPr>
        <w:instrText xml:space="preserve"> PAGEREF _Toc382004117 \h </w:instrText>
      </w:r>
      <w:r>
        <w:rPr>
          <w:noProof/>
        </w:rPr>
      </w:r>
      <w:r>
        <w:rPr>
          <w:noProof/>
        </w:rPr>
        <w:fldChar w:fldCharType="separate"/>
      </w:r>
      <w:r w:rsidR="004A2E7B">
        <w:rPr>
          <w:noProof/>
        </w:rPr>
        <w:t>88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RadiotherapySimulation</w:t>
      </w:r>
      <w:r>
        <w:rPr>
          <w:noProof/>
        </w:rPr>
        <w:tab/>
      </w:r>
      <w:r>
        <w:rPr>
          <w:noProof/>
        </w:rPr>
        <w:fldChar w:fldCharType="begin"/>
      </w:r>
      <w:r>
        <w:rPr>
          <w:noProof/>
        </w:rPr>
        <w:instrText xml:space="preserve"> PAGEREF _Toc382004118 \h </w:instrText>
      </w:r>
      <w:r>
        <w:rPr>
          <w:noProof/>
        </w:rPr>
      </w:r>
      <w:r>
        <w:rPr>
          <w:noProof/>
        </w:rPr>
        <w:fldChar w:fldCharType="separate"/>
      </w:r>
      <w:r w:rsidR="004A2E7B">
        <w:rPr>
          <w:noProof/>
        </w:rPr>
        <w:t>89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RecurringEvent</w:t>
      </w:r>
      <w:r>
        <w:rPr>
          <w:noProof/>
        </w:rPr>
        <w:tab/>
      </w:r>
      <w:r>
        <w:rPr>
          <w:noProof/>
        </w:rPr>
        <w:fldChar w:fldCharType="begin"/>
      </w:r>
      <w:r>
        <w:rPr>
          <w:noProof/>
        </w:rPr>
        <w:instrText xml:space="preserve"> PAGEREF _Toc382004119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RelatedClinicalStatement</w:t>
      </w:r>
      <w:r>
        <w:rPr>
          <w:noProof/>
        </w:rPr>
        <w:tab/>
      </w:r>
      <w:r>
        <w:rPr>
          <w:noProof/>
        </w:rPr>
        <w:fldChar w:fldCharType="begin"/>
      </w:r>
      <w:r>
        <w:rPr>
          <w:noProof/>
        </w:rPr>
        <w:instrText xml:space="preserve"> PAGEREF _Toc382004120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RelatedEntity</w:t>
      </w:r>
      <w:r>
        <w:rPr>
          <w:noProof/>
        </w:rPr>
        <w:tab/>
      </w:r>
      <w:r>
        <w:rPr>
          <w:noProof/>
        </w:rPr>
        <w:fldChar w:fldCharType="begin"/>
      </w:r>
      <w:r>
        <w:rPr>
          <w:noProof/>
        </w:rPr>
        <w:instrText xml:space="preserve"> PAGEREF _Toc382004121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RelatedEvaluatedPerson</w:t>
      </w:r>
      <w:r>
        <w:rPr>
          <w:noProof/>
        </w:rPr>
        <w:tab/>
      </w:r>
      <w:r>
        <w:rPr>
          <w:noProof/>
        </w:rPr>
        <w:fldChar w:fldCharType="begin"/>
      </w:r>
      <w:r>
        <w:rPr>
          <w:noProof/>
        </w:rPr>
        <w:instrText xml:space="preserve"> PAGEREF _Toc382004122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RelationshipDescriptorBase</w:t>
      </w:r>
      <w:r>
        <w:rPr>
          <w:noProof/>
        </w:rPr>
        <w:tab/>
      </w:r>
      <w:r>
        <w:rPr>
          <w:noProof/>
        </w:rPr>
        <w:fldChar w:fldCharType="begin"/>
      </w:r>
      <w:r>
        <w:rPr>
          <w:noProof/>
        </w:rPr>
        <w:instrText xml:space="preserve"> PAGEREF _Toc382004123 \h </w:instrText>
      </w:r>
      <w:r>
        <w:rPr>
          <w:noProof/>
        </w:rPr>
      </w:r>
      <w:r>
        <w:rPr>
          <w:noProof/>
        </w:rPr>
        <w:fldChar w:fldCharType="separate"/>
      </w:r>
      <w:r w:rsidR="004A2E7B">
        <w:rPr>
          <w:noProof/>
        </w:rPr>
        <w:t>91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RespiratoryCareOrder</w:t>
      </w:r>
      <w:r>
        <w:rPr>
          <w:noProof/>
        </w:rPr>
        <w:tab/>
      </w:r>
      <w:r>
        <w:rPr>
          <w:noProof/>
        </w:rPr>
        <w:fldChar w:fldCharType="begin"/>
      </w:r>
      <w:r>
        <w:rPr>
          <w:noProof/>
        </w:rPr>
        <w:instrText xml:space="preserve"> PAGEREF _Toc382004124 \h </w:instrText>
      </w:r>
      <w:r>
        <w:rPr>
          <w:noProof/>
        </w:rPr>
      </w:r>
      <w:r>
        <w:rPr>
          <w:noProof/>
        </w:rPr>
        <w:fldChar w:fldCharType="separate"/>
      </w:r>
      <w:r w:rsidR="004A2E7B">
        <w:rPr>
          <w:noProof/>
        </w:rPr>
        <w:t>91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RespiratoryCareProposal</w:t>
      </w:r>
      <w:r>
        <w:rPr>
          <w:noProof/>
        </w:rPr>
        <w:tab/>
      </w:r>
      <w:r>
        <w:rPr>
          <w:noProof/>
        </w:rPr>
        <w:fldChar w:fldCharType="begin"/>
      </w:r>
      <w:r>
        <w:rPr>
          <w:noProof/>
        </w:rPr>
        <w:instrText xml:space="preserve"> PAGEREF _Toc382004125 \h </w:instrText>
      </w:r>
      <w:r>
        <w:rPr>
          <w:noProof/>
        </w:rPr>
      </w:r>
      <w:r>
        <w:rPr>
          <w:noProof/>
        </w:rPr>
        <w:fldChar w:fldCharType="separate"/>
      </w:r>
      <w:r w:rsidR="004A2E7B">
        <w:rPr>
          <w:noProof/>
        </w:rPr>
        <w:t>92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Schedule</w:t>
      </w:r>
      <w:r>
        <w:rPr>
          <w:noProof/>
        </w:rPr>
        <w:tab/>
      </w:r>
      <w:r>
        <w:rPr>
          <w:noProof/>
        </w:rPr>
        <w:fldChar w:fldCharType="begin"/>
      </w:r>
      <w:r>
        <w:rPr>
          <w:noProof/>
        </w:rPr>
        <w:instrText xml:space="preserve"> PAGEREF _Toc382004126 \h </w:instrText>
      </w:r>
      <w:r>
        <w:rPr>
          <w:noProof/>
        </w:rPr>
      </w:r>
      <w:r>
        <w:rPr>
          <w:noProof/>
        </w:rPr>
        <w:fldChar w:fldCharType="separate"/>
      </w:r>
      <w:r w:rsidR="004A2E7B">
        <w:rPr>
          <w:noProof/>
        </w:rPr>
        <w:t>93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ScheduledAppointment</w:t>
      </w:r>
      <w:r>
        <w:rPr>
          <w:noProof/>
        </w:rPr>
        <w:tab/>
      </w:r>
      <w:r>
        <w:rPr>
          <w:noProof/>
        </w:rPr>
        <w:fldChar w:fldCharType="begin"/>
      </w:r>
      <w:r>
        <w:rPr>
          <w:noProof/>
        </w:rPr>
        <w:instrText xml:space="preserve"> PAGEREF _Toc382004127 \h </w:instrText>
      </w:r>
      <w:r>
        <w:rPr>
          <w:noProof/>
        </w:rPr>
      </w:r>
      <w:r>
        <w:rPr>
          <w:noProof/>
        </w:rPr>
        <w:fldChar w:fldCharType="separate"/>
      </w:r>
      <w:r w:rsidR="004A2E7B">
        <w:rPr>
          <w:noProof/>
        </w:rPr>
        <w:t>93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ScheduledProcedure</w:t>
      </w:r>
      <w:r>
        <w:rPr>
          <w:noProof/>
        </w:rPr>
        <w:tab/>
      </w:r>
      <w:r>
        <w:rPr>
          <w:noProof/>
        </w:rPr>
        <w:fldChar w:fldCharType="begin"/>
      </w:r>
      <w:r>
        <w:rPr>
          <w:noProof/>
        </w:rPr>
        <w:instrText xml:space="preserve"> PAGEREF _Toc382004128 \h </w:instrText>
      </w:r>
      <w:r>
        <w:rPr>
          <w:noProof/>
        </w:rPr>
      </w:r>
      <w:r>
        <w:rPr>
          <w:noProof/>
        </w:rPr>
        <w:fldChar w:fldCharType="separate"/>
      </w:r>
      <w:r w:rsidR="004A2E7B">
        <w:rPr>
          <w:noProof/>
        </w:rPr>
        <w:t>94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Specimen</w:t>
      </w:r>
      <w:r>
        <w:rPr>
          <w:noProof/>
        </w:rPr>
        <w:tab/>
      </w:r>
      <w:r>
        <w:rPr>
          <w:noProof/>
        </w:rPr>
        <w:fldChar w:fldCharType="begin"/>
      </w:r>
      <w:r>
        <w:rPr>
          <w:noProof/>
        </w:rPr>
        <w:instrText xml:space="preserve"> PAGEREF _Toc382004129 \h </w:instrText>
      </w:r>
      <w:r>
        <w:rPr>
          <w:noProof/>
        </w:rPr>
      </w:r>
      <w:r>
        <w:rPr>
          <w:noProof/>
        </w:rPr>
        <w:fldChar w:fldCharType="separate"/>
      </w:r>
      <w:r w:rsidR="004A2E7B">
        <w:rPr>
          <w:noProof/>
        </w:rPr>
        <w:t>94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StringNameValuePair</w:t>
      </w:r>
      <w:r>
        <w:rPr>
          <w:noProof/>
        </w:rPr>
        <w:tab/>
      </w:r>
      <w:r>
        <w:rPr>
          <w:noProof/>
        </w:rPr>
        <w:fldChar w:fldCharType="begin"/>
      </w:r>
      <w:r>
        <w:rPr>
          <w:noProof/>
        </w:rPr>
        <w:instrText xml:space="preserve"> PAGEREF _Toc382004130 \h </w:instrText>
      </w:r>
      <w:r>
        <w:rPr>
          <w:noProof/>
        </w:rPr>
      </w:r>
      <w:r>
        <w:rPr>
          <w:noProof/>
        </w:rPr>
        <w:fldChar w:fldCharType="separate"/>
      </w:r>
      <w:r w:rsidR="004A2E7B">
        <w:rPr>
          <w:noProof/>
        </w:rPr>
        <w:t>94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SubstanceAdministrationEvent</w:t>
      </w:r>
      <w:r>
        <w:rPr>
          <w:noProof/>
        </w:rPr>
        <w:tab/>
      </w:r>
      <w:r>
        <w:rPr>
          <w:noProof/>
        </w:rPr>
        <w:fldChar w:fldCharType="begin"/>
      </w:r>
      <w:r>
        <w:rPr>
          <w:noProof/>
        </w:rPr>
        <w:instrText xml:space="preserve"> PAGEREF _Toc382004131 \h </w:instrText>
      </w:r>
      <w:r>
        <w:rPr>
          <w:noProof/>
        </w:rPr>
      </w:r>
      <w:r>
        <w:rPr>
          <w:noProof/>
        </w:rPr>
        <w:fldChar w:fldCharType="separate"/>
      </w:r>
      <w:r w:rsidR="004A2E7B">
        <w:rPr>
          <w:noProof/>
        </w:rPr>
        <w:t>95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SubstanceAdministrationOrder</w:t>
      </w:r>
      <w:r>
        <w:rPr>
          <w:noProof/>
        </w:rPr>
        <w:tab/>
      </w:r>
      <w:r>
        <w:rPr>
          <w:noProof/>
        </w:rPr>
        <w:fldChar w:fldCharType="begin"/>
      </w:r>
      <w:r>
        <w:rPr>
          <w:noProof/>
        </w:rPr>
        <w:instrText xml:space="preserve"> PAGEREF _Toc382004132 \h </w:instrText>
      </w:r>
      <w:r>
        <w:rPr>
          <w:noProof/>
        </w:rPr>
      </w:r>
      <w:r>
        <w:rPr>
          <w:noProof/>
        </w:rPr>
        <w:fldChar w:fldCharType="separate"/>
      </w:r>
      <w:r w:rsidR="004A2E7B">
        <w:rPr>
          <w:noProof/>
        </w:rPr>
        <w:t>95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SubstanceAdministrationProposal</w:t>
      </w:r>
      <w:r>
        <w:rPr>
          <w:noProof/>
        </w:rPr>
        <w:tab/>
      </w:r>
      <w:r>
        <w:rPr>
          <w:noProof/>
        </w:rPr>
        <w:fldChar w:fldCharType="begin"/>
      </w:r>
      <w:r>
        <w:rPr>
          <w:noProof/>
        </w:rPr>
        <w:instrText xml:space="preserve"> PAGEREF _Toc382004133 \h </w:instrText>
      </w:r>
      <w:r>
        <w:rPr>
          <w:noProof/>
        </w:rPr>
      </w:r>
      <w:r>
        <w:rPr>
          <w:noProof/>
        </w:rPr>
        <w:fldChar w:fldCharType="separate"/>
      </w:r>
      <w:r w:rsidR="004A2E7B">
        <w:rPr>
          <w:noProof/>
        </w:rPr>
        <w:t>96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SubstanceClinicalStatementBase</w:t>
      </w:r>
      <w:r>
        <w:rPr>
          <w:noProof/>
        </w:rPr>
        <w:tab/>
      </w:r>
      <w:r>
        <w:rPr>
          <w:noProof/>
        </w:rPr>
        <w:fldChar w:fldCharType="begin"/>
      </w:r>
      <w:r>
        <w:rPr>
          <w:noProof/>
        </w:rPr>
        <w:instrText xml:space="preserve"> PAGEREF _Toc382004134 \h </w:instrText>
      </w:r>
      <w:r>
        <w:rPr>
          <w:noProof/>
        </w:rPr>
      </w:r>
      <w:r>
        <w:rPr>
          <w:noProof/>
        </w:rPr>
        <w:fldChar w:fldCharType="separate"/>
      </w:r>
      <w:r w:rsidR="004A2E7B">
        <w:rPr>
          <w:noProof/>
        </w:rPr>
        <w:t>97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SubstanceDispenseEvent</w:t>
      </w:r>
      <w:r>
        <w:rPr>
          <w:noProof/>
        </w:rPr>
        <w:tab/>
      </w:r>
      <w:r>
        <w:rPr>
          <w:noProof/>
        </w:rPr>
        <w:fldChar w:fldCharType="begin"/>
      </w:r>
      <w:r>
        <w:rPr>
          <w:noProof/>
        </w:rPr>
        <w:instrText xml:space="preserve"> PAGEREF _Toc382004135 \h </w:instrText>
      </w:r>
      <w:r>
        <w:rPr>
          <w:noProof/>
        </w:rPr>
      </w:r>
      <w:r>
        <w:rPr>
          <w:noProof/>
        </w:rPr>
        <w:fldChar w:fldCharType="separate"/>
      </w:r>
      <w:r w:rsidR="004A2E7B">
        <w:rPr>
          <w:noProof/>
        </w:rPr>
        <w:t>98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SubstanceDispenseOrder</w:t>
      </w:r>
      <w:r>
        <w:rPr>
          <w:noProof/>
        </w:rPr>
        <w:tab/>
      </w:r>
      <w:r>
        <w:rPr>
          <w:noProof/>
        </w:rPr>
        <w:fldChar w:fldCharType="begin"/>
      </w:r>
      <w:r>
        <w:rPr>
          <w:noProof/>
        </w:rPr>
        <w:instrText xml:space="preserve"> PAGEREF _Toc382004136 \h </w:instrText>
      </w:r>
      <w:r>
        <w:rPr>
          <w:noProof/>
        </w:rPr>
      </w:r>
      <w:r>
        <w:rPr>
          <w:noProof/>
        </w:rPr>
        <w:fldChar w:fldCharType="separate"/>
      </w:r>
      <w:r w:rsidR="004A2E7B">
        <w:rPr>
          <w:noProof/>
        </w:rPr>
        <w:t>99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SubstanceDispenseProposal</w:t>
      </w:r>
      <w:r>
        <w:rPr>
          <w:noProof/>
        </w:rPr>
        <w:tab/>
      </w:r>
      <w:r>
        <w:rPr>
          <w:noProof/>
        </w:rPr>
        <w:fldChar w:fldCharType="begin"/>
      </w:r>
      <w:r>
        <w:rPr>
          <w:noProof/>
        </w:rPr>
        <w:instrText xml:space="preserve"> PAGEREF _Toc382004137 \h </w:instrText>
      </w:r>
      <w:r>
        <w:rPr>
          <w:noProof/>
        </w:rPr>
      </w:r>
      <w:r>
        <w:rPr>
          <w:noProof/>
        </w:rPr>
        <w:fldChar w:fldCharType="separate"/>
      </w:r>
      <w:r w:rsidR="004A2E7B">
        <w:rPr>
          <w:noProof/>
        </w:rPr>
        <w:t>100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SupplyBase</w:t>
      </w:r>
      <w:r>
        <w:rPr>
          <w:noProof/>
        </w:rPr>
        <w:tab/>
      </w:r>
      <w:r>
        <w:rPr>
          <w:noProof/>
        </w:rPr>
        <w:fldChar w:fldCharType="begin"/>
      </w:r>
      <w:r>
        <w:rPr>
          <w:noProof/>
        </w:rPr>
        <w:instrText xml:space="preserve"> PAGEREF _Toc382004138 \h </w:instrText>
      </w:r>
      <w:r>
        <w:rPr>
          <w:noProof/>
        </w:rPr>
      </w:r>
      <w:r>
        <w:rPr>
          <w:noProof/>
        </w:rPr>
        <w:fldChar w:fldCharType="separate"/>
      </w:r>
      <w:r w:rsidR="004A2E7B">
        <w:rPr>
          <w:noProof/>
        </w:rPr>
        <w:t>102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SupplyEvent</w:t>
      </w:r>
      <w:r>
        <w:rPr>
          <w:noProof/>
        </w:rPr>
        <w:tab/>
      </w:r>
      <w:r>
        <w:rPr>
          <w:noProof/>
        </w:rPr>
        <w:fldChar w:fldCharType="begin"/>
      </w:r>
      <w:r>
        <w:rPr>
          <w:noProof/>
        </w:rPr>
        <w:instrText xml:space="preserve"> PAGEREF _Toc382004139 \h </w:instrText>
      </w:r>
      <w:r>
        <w:rPr>
          <w:noProof/>
        </w:rPr>
      </w:r>
      <w:r>
        <w:rPr>
          <w:noProof/>
        </w:rPr>
        <w:fldChar w:fldCharType="separate"/>
      </w:r>
      <w:r w:rsidR="004A2E7B">
        <w:rPr>
          <w:noProof/>
        </w:rPr>
        <w:t>102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SupplyOrder</w:t>
      </w:r>
      <w:r>
        <w:rPr>
          <w:noProof/>
        </w:rPr>
        <w:tab/>
      </w:r>
      <w:r>
        <w:rPr>
          <w:noProof/>
        </w:rPr>
        <w:fldChar w:fldCharType="begin"/>
      </w:r>
      <w:r>
        <w:rPr>
          <w:noProof/>
        </w:rPr>
        <w:instrText xml:space="preserve"> PAGEREF _Toc382004140 \h </w:instrText>
      </w:r>
      <w:r>
        <w:rPr>
          <w:noProof/>
        </w:rPr>
      </w:r>
      <w:r>
        <w:rPr>
          <w:noProof/>
        </w:rPr>
        <w:fldChar w:fldCharType="separate"/>
      </w:r>
      <w:r w:rsidR="004A2E7B">
        <w:rPr>
          <w:noProof/>
        </w:rPr>
        <w:t>103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SupplyProposal</w:t>
      </w:r>
      <w:r>
        <w:rPr>
          <w:noProof/>
        </w:rPr>
        <w:tab/>
      </w:r>
      <w:r>
        <w:rPr>
          <w:noProof/>
        </w:rPr>
        <w:fldChar w:fldCharType="begin"/>
      </w:r>
      <w:r>
        <w:rPr>
          <w:noProof/>
        </w:rPr>
        <w:instrText xml:space="preserve"> PAGEREF _Toc382004141 \h </w:instrText>
      </w:r>
      <w:r>
        <w:rPr>
          <w:noProof/>
        </w:rPr>
      </w:r>
      <w:r>
        <w:rPr>
          <w:noProof/>
        </w:rPr>
        <w:fldChar w:fldCharType="separate"/>
      </w:r>
      <w:r w:rsidR="004A2E7B">
        <w:rPr>
          <w:noProof/>
        </w:rPr>
        <w:t>103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TextureModification</w:t>
      </w:r>
      <w:r>
        <w:rPr>
          <w:noProof/>
        </w:rPr>
        <w:tab/>
      </w:r>
      <w:r>
        <w:rPr>
          <w:noProof/>
        </w:rPr>
        <w:fldChar w:fldCharType="begin"/>
      </w:r>
      <w:r>
        <w:rPr>
          <w:noProof/>
        </w:rPr>
        <w:instrText xml:space="preserve"> PAGEREF _Toc382004142 \h </w:instrText>
      </w:r>
      <w:r>
        <w:rPr>
          <w:noProof/>
        </w:rPr>
      </w:r>
      <w:r>
        <w:rPr>
          <w:noProof/>
        </w:rPr>
        <w:fldChar w:fldCharType="separate"/>
      </w:r>
      <w:r w:rsidR="004A2E7B">
        <w:rPr>
          <w:noProof/>
        </w:rPr>
        <w:t>104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UndeliveredProcedure</w:t>
      </w:r>
      <w:r>
        <w:rPr>
          <w:noProof/>
        </w:rPr>
        <w:tab/>
      </w:r>
      <w:r>
        <w:rPr>
          <w:noProof/>
        </w:rPr>
        <w:fldChar w:fldCharType="begin"/>
      </w:r>
      <w:r>
        <w:rPr>
          <w:noProof/>
        </w:rPr>
        <w:instrText xml:space="preserve"> PAGEREF _Toc382004143 \h </w:instrText>
      </w:r>
      <w:r>
        <w:rPr>
          <w:noProof/>
        </w:rPr>
      </w:r>
      <w:r>
        <w:rPr>
          <w:noProof/>
        </w:rPr>
        <w:fldChar w:fldCharType="separate"/>
      </w:r>
      <w:r w:rsidR="004A2E7B">
        <w:rPr>
          <w:noProof/>
        </w:rPr>
        <w:t>104</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UndeliveredSubstanceAdministration</w:t>
      </w:r>
      <w:r>
        <w:rPr>
          <w:noProof/>
        </w:rPr>
        <w:tab/>
      </w:r>
      <w:r>
        <w:rPr>
          <w:noProof/>
        </w:rPr>
        <w:fldChar w:fldCharType="begin"/>
      </w:r>
      <w:r>
        <w:rPr>
          <w:noProof/>
        </w:rPr>
        <w:instrText xml:space="preserve"> PAGEREF _Toc382004144 \h </w:instrText>
      </w:r>
      <w:r>
        <w:rPr>
          <w:noProof/>
        </w:rPr>
      </w:r>
      <w:r>
        <w:rPr>
          <w:noProof/>
        </w:rPr>
        <w:fldChar w:fldCharType="separate"/>
      </w:r>
      <w:r w:rsidR="004A2E7B">
        <w:rPr>
          <w:noProof/>
        </w:rPr>
        <w:t>105</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UndeliveredSupply</w:t>
      </w:r>
      <w:r>
        <w:rPr>
          <w:noProof/>
        </w:rPr>
        <w:tab/>
      </w:r>
      <w:r>
        <w:rPr>
          <w:noProof/>
        </w:rPr>
        <w:fldChar w:fldCharType="begin"/>
      </w:r>
      <w:r>
        <w:rPr>
          <w:noProof/>
        </w:rPr>
        <w:instrText xml:space="preserve"> PAGEREF _Toc382004145 \h </w:instrText>
      </w:r>
      <w:r>
        <w:rPr>
          <w:noProof/>
        </w:rPr>
      </w:r>
      <w:r>
        <w:rPr>
          <w:noProof/>
        </w:rPr>
        <w:fldChar w:fldCharType="separate"/>
      </w:r>
      <w:r w:rsidR="004A2E7B">
        <w:rPr>
          <w:noProof/>
        </w:rPr>
        <w:t>105</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VMR</w:t>
      </w:r>
      <w:r>
        <w:rPr>
          <w:noProof/>
        </w:rPr>
        <w:tab/>
      </w:r>
      <w:r>
        <w:rPr>
          <w:noProof/>
        </w:rPr>
        <w:fldChar w:fldCharType="begin"/>
      </w:r>
      <w:r>
        <w:rPr>
          <w:noProof/>
        </w:rPr>
        <w:instrText xml:space="preserve"> PAGEREF _Toc382004146 \h </w:instrText>
      </w:r>
      <w:r>
        <w:rPr>
          <w:noProof/>
        </w:rPr>
      </w:r>
      <w:r>
        <w:rPr>
          <w:noProof/>
        </w:rPr>
        <w:fldChar w:fldCharType="separate"/>
      </w:r>
      <w:r w:rsidR="004A2E7B">
        <w:rPr>
          <w:noProof/>
        </w:rPr>
        <w:t>105</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VaccinationProtocol</w:t>
      </w:r>
      <w:r>
        <w:rPr>
          <w:noProof/>
        </w:rPr>
        <w:tab/>
      </w:r>
      <w:r>
        <w:rPr>
          <w:noProof/>
        </w:rPr>
        <w:fldChar w:fldCharType="begin"/>
      </w:r>
      <w:r>
        <w:rPr>
          <w:noProof/>
        </w:rPr>
        <w:instrText xml:space="preserve"> PAGEREF _Toc382004147 \h </w:instrText>
      </w:r>
      <w:r>
        <w:rPr>
          <w:noProof/>
        </w:rPr>
      </w:r>
      <w:r>
        <w:rPr>
          <w:noProof/>
        </w:rPr>
        <w:fldChar w:fldCharType="separate"/>
      </w:r>
      <w:r w:rsidR="004A2E7B">
        <w:rPr>
          <w:noProof/>
        </w:rPr>
        <w:t>106</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Value</w:t>
      </w:r>
      <w:r>
        <w:rPr>
          <w:noProof/>
        </w:rPr>
        <w:tab/>
      </w:r>
      <w:r>
        <w:rPr>
          <w:noProof/>
        </w:rPr>
        <w:fldChar w:fldCharType="begin"/>
      </w:r>
      <w:r>
        <w:rPr>
          <w:noProof/>
        </w:rPr>
        <w:instrText xml:space="preserve"> PAGEREF _Toc382004148 \h </w:instrText>
      </w:r>
      <w:r>
        <w:rPr>
          <w:noProof/>
        </w:rPr>
      </w:r>
      <w:r>
        <w:rPr>
          <w:noProof/>
        </w:rPr>
        <w:fldChar w:fldCharType="separate"/>
      </w:r>
      <w:r w:rsidR="004A2E7B">
        <w:rPr>
          <w:noProof/>
        </w:rPr>
        <w:t>106</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extendedvMRTypes</w:t>
      </w:r>
      <w:r>
        <w:rPr>
          <w:noProof/>
        </w:rPr>
        <w:tab/>
      </w:r>
      <w:r>
        <w:rPr>
          <w:noProof/>
        </w:rPr>
        <w:fldChar w:fldCharType="begin"/>
      </w:r>
      <w:r>
        <w:rPr>
          <w:noProof/>
        </w:rPr>
        <w:instrText xml:space="preserve"> PAGEREF _Toc382004149 \h </w:instrText>
      </w:r>
      <w:r>
        <w:rPr>
          <w:noProof/>
        </w:rPr>
      </w:r>
      <w:r>
        <w:rPr>
          <w:noProof/>
        </w:rPr>
        <w:fldChar w:fldCharType="separate"/>
      </w:r>
      <w:r w:rsidR="004A2E7B">
        <w:rPr>
          <w:noProof/>
        </w:rPr>
        <w:t>107</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7.1.1.2</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dataTypes</w:t>
      </w:r>
      <w:r>
        <w:rPr>
          <w:noProof/>
        </w:rPr>
        <w:tab/>
      </w:r>
      <w:r>
        <w:rPr>
          <w:noProof/>
        </w:rPr>
        <w:fldChar w:fldCharType="begin"/>
      </w:r>
      <w:r>
        <w:rPr>
          <w:noProof/>
        </w:rPr>
        <w:instrText xml:space="preserve"> PAGEREF _Toc382004150 \h </w:instrText>
      </w:r>
      <w:r>
        <w:rPr>
          <w:noProof/>
        </w:rPr>
      </w:r>
      <w:r>
        <w:rPr>
          <w:noProof/>
        </w:rPr>
        <w:fldChar w:fldCharType="separate"/>
      </w:r>
      <w:r w:rsidR="004A2E7B">
        <w:rPr>
          <w:noProof/>
        </w:rPr>
        <w:t>107</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w:t>
      </w:r>
      <w:r>
        <w:rPr>
          <w:noProof/>
        </w:rPr>
        <w:tab/>
      </w:r>
      <w:r>
        <w:rPr>
          <w:noProof/>
        </w:rPr>
        <w:fldChar w:fldCharType="begin"/>
      </w:r>
      <w:r>
        <w:rPr>
          <w:noProof/>
        </w:rPr>
        <w:instrText xml:space="preserve"> PAGEREF _Toc382004151 \h </w:instrText>
      </w:r>
      <w:r>
        <w:rPr>
          <w:noProof/>
        </w:rPr>
      </w:r>
      <w:r>
        <w:rPr>
          <w:noProof/>
        </w:rPr>
        <w:fldChar w:fldCharType="separate"/>
      </w:r>
      <w:r w:rsidR="004A2E7B">
        <w:rPr>
          <w:noProof/>
        </w:rPr>
        <w:t>109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ADXP</w:t>
      </w:r>
      <w:r>
        <w:rPr>
          <w:noProof/>
        </w:rPr>
        <w:tab/>
      </w:r>
      <w:r>
        <w:rPr>
          <w:noProof/>
        </w:rPr>
        <w:fldChar w:fldCharType="begin"/>
      </w:r>
      <w:r>
        <w:rPr>
          <w:noProof/>
        </w:rPr>
        <w:instrText xml:space="preserve"> PAGEREF _Toc382004152 \h </w:instrText>
      </w:r>
      <w:r>
        <w:rPr>
          <w:noProof/>
        </w:rPr>
      </w:r>
      <w:r>
        <w:rPr>
          <w:noProof/>
        </w:rPr>
        <w:fldChar w:fldCharType="separate"/>
      </w:r>
      <w:r w:rsidR="004A2E7B">
        <w:rPr>
          <w:noProof/>
        </w:rPr>
        <w:t>110</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ANY</w:t>
      </w:r>
      <w:r>
        <w:rPr>
          <w:noProof/>
        </w:rPr>
        <w:tab/>
      </w:r>
      <w:r>
        <w:rPr>
          <w:noProof/>
        </w:rPr>
        <w:fldChar w:fldCharType="begin"/>
      </w:r>
      <w:r>
        <w:rPr>
          <w:noProof/>
        </w:rPr>
        <w:instrText xml:space="preserve"> PAGEREF _Toc382004153 \h </w:instrText>
      </w:r>
      <w:r>
        <w:rPr>
          <w:noProof/>
        </w:rPr>
      </w:r>
      <w:r>
        <w:rPr>
          <w:noProof/>
        </w:rPr>
        <w:fldChar w:fldCharType="separate"/>
      </w:r>
      <w:r w:rsidR="004A2E7B">
        <w:rPr>
          <w:noProof/>
        </w:rPr>
        <w:t>110</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AddressPartType</w:t>
      </w:r>
      <w:r>
        <w:rPr>
          <w:noProof/>
        </w:rPr>
        <w:tab/>
      </w:r>
      <w:r>
        <w:rPr>
          <w:noProof/>
        </w:rPr>
        <w:fldChar w:fldCharType="begin"/>
      </w:r>
      <w:r>
        <w:rPr>
          <w:noProof/>
        </w:rPr>
        <w:instrText xml:space="preserve"> PAGEREF _Toc382004154 \h </w:instrText>
      </w:r>
      <w:r>
        <w:rPr>
          <w:noProof/>
        </w:rPr>
      </w:r>
      <w:r>
        <w:rPr>
          <w:noProof/>
        </w:rPr>
        <w:fldChar w:fldCharType="separate"/>
      </w:r>
      <w:r w:rsidR="004A2E7B">
        <w:rPr>
          <w:noProof/>
        </w:rPr>
        <w:t>111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BL</w:t>
      </w:r>
      <w:r>
        <w:rPr>
          <w:noProof/>
        </w:rPr>
        <w:tab/>
      </w:r>
      <w:r>
        <w:rPr>
          <w:noProof/>
        </w:rPr>
        <w:fldChar w:fldCharType="begin"/>
      </w:r>
      <w:r>
        <w:rPr>
          <w:noProof/>
        </w:rPr>
        <w:instrText xml:space="preserve"> PAGEREF _Toc382004155 \h </w:instrText>
      </w:r>
      <w:r>
        <w:rPr>
          <w:noProof/>
        </w:rPr>
      </w:r>
      <w:r>
        <w:rPr>
          <w:noProof/>
        </w:rPr>
        <w:fldChar w:fldCharType="separate"/>
      </w:r>
      <w:r w:rsidR="004A2E7B">
        <w:rPr>
          <w:noProof/>
        </w:rPr>
        <w:t>112</w:t>
      </w:r>
      <w:r>
        <w:rPr>
          <w:noProof/>
        </w:rPr>
        <w:fldChar w:fldCharType="end"/>
      </w:r>
    </w:p>
    <w:p w:rsidR="006E714E" w:rsidRPr="00961C02"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7.1.1.2.6</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CD</w:t>
      </w:r>
      <w:r w:rsidRPr="00961C02">
        <w:rPr>
          <w:noProof/>
          <w:lang w:val="fr-FR"/>
        </w:rPr>
        <w:tab/>
      </w:r>
      <w:r>
        <w:rPr>
          <w:noProof/>
        </w:rPr>
        <w:fldChar w:fldCharType="begin"/>
      </w:r>
      <w:r w:rsidRPr="00961C02">
        <w:rPr>
          <w:noProof/>
          <w:lang w:val="fr-FR"/>
        </w:rPr>
        <w:instrText xml:space="preserve"> PAGEREF _Toc382004156 \h </w:instrText>
      </w:r>
      <w:r>
        <w:rPr>
          <w:noProof/>
        </w:rPr>
      </w:r>
      <w:r>
        <w:rPr>
          <w:noProof/>
        </w:rPr>
        <w:fldChar w:fldCharType="separate"/>
      </w:r>
      <w:r w:rsidR="004A2E7B">
        <w:rPr>
          <w:noProof/>
          <w:lang w:val="fr-FR"/>
        </w:rPr>
        <w:t>113</w:t>
      </w:r>
      <w:r>
        <w:rPr>
          <w:noProof/>
        </w:rPr>
        <w:fldChar w:fldCharType="end"/>
      </w:r>
    </w:p>
    <w:p w:rsidR="006E714E" w:rsidRPr="00961C02"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7.1.1.2.7</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CO</w:t>
      </w:r>
      <w:r w:rsidRPr="00961C02">
        <w:rPr>
          <w:noProof/>
          <w:lang w:val="fr-FR"/>
        </w:rPr>
        <w:tab/>
      </w:r>
      <w:r>
        <w:rPr>
          <w:noProof/>
        </w:rPr>
        <w:fldChar w:fldCharType="begin"/>
      </w:r>
      <w:r w:rsidRPr="00961C02">
        <w:rPr>
          <w:noProof/>
          <w:lang w:val="fr-FR"/>
        </w:rPr>
        <w:instrText xml:space="preserve"> PAGEREF _Toc382004157 \h </w:instrText>
      </w:r>
      <w:r>
        <w:rPr>
          <w:noProof/>
        </w:rPr>
      </w:r>
      <w:r>
        <w:rPr>
          <w:noProof/>
        </w:rPr>
        <w:fldChar w:fldCharType="separate"/>
      </w:r>
      <w:r w:rsidR="004A2E7B">
        <w:rPr>
          <w:noProof/>
          <w:lang w:val="fr-FR"/>
        </w:rPr>
        <w:t>115</w:t>
      </w:r>
      <w:r>
        <w:rPr>
          <w:noProof/>
        </w:rPr>
        <w:fldChar w:fldCharType="end"/>
      </w:r>
    </w:p>
    <w:p w:rsidR="006E714E" w:rsidRPr="00961C02"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7.1.1.2.8</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CS</w:t>
      </w:r>
      <w:r w:rsidRPr="00961C02">
        <w:rPr>
          <w:noProof/>
          <w:lang w:val="fr-FR"/>
        </w:rPr>
        <w:tab/>
      </w:r>
      <w:r>
        <w:rPr>
          <w:noProof/>
        </w:rPr>
        <w:fldChar w:fldCharType="begin"/>
      </w:r>
      <w:r w:rsidRPr="00961C02">
        <w:rPr>
          <w:noProof/>
          <w:lang w:val="fr-FR"/>
        </w:rPr>
        <w:instrText xml:space="preserve"> PAGEREF _Toc382004158 \h </w:instrText>
      </w:r>
      <w:r>
        <w:rPr>
          <w:noProof/>
        </w:rPr>
      </w:r>
      <w:r>
        <w:rPr>
          <w:noProof/>
        </w:rPr>
        <w:fldChar w:fldCharType="separate"/>
      </w:r>
      <w:r w:rsidR="004A2E7B">
        <w:rPr>
          <w:noProof/>
          <w:lang w:val="fr-FR"/>
        </w:rPr>
        <w:t>115</w:t>
      </w:r>
      <w:r>
        <w:rPr>
          <w:noProof/>
        </w:rPr>
        <w:fldChar w:fldCharType="end"/>
      </w:r>
    </w:p>
    <w:p w:rsidR="006E714E" w:rsidRPr="006E714E"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7.1.1.2.9</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CalendarCycle</w:t>
      </w:r>
      <w:r w:rsidRPr="006E714E">
        <w:rPr>
          <w:noProof/>
          <w:lang w:val="fr-FR"/>
        </w:rPr>
        <w:tab/>
      </w:r>
      <w:r>
        <w:rPr>
          <w:noProof/>
        </w:rPr>
        <w:fldChar w:fldCharType="begin"/>
      </w:r>
      <w:r w:rsidRPr="006E714E">
        <w:rPr>
          <w:noProof/>
          <w:lang w:val="fr-FR"/>
        </w:rPr>
        <w:instrText xml:space="preserve"> PAGEREF _Toc382004159 \h </w:instrText>
      </w:r>
      <w:r>
        <w:rPr>
          <w:noProof/>
        </w:rPr>
      </w:r>
      <w:r>
        <w:rPr>
          <w:noProof/>
        </w:rPr>
        <w:fldChar w:fldCharType="separate"/>
      </w:r>
      <w:r w:rsidR="004A2E7B">
        <w:rPr>
          <w:noProof/>
          <w:lang w:val="fr-FR"/>
        </w:rPr>
        <w:t>116</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7.1.1.2.10</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Code</w:t>
      </w:r>
      <w:r w:rsidRPr="006E714E">
        <w:rPr>
          <w:noProof/>
          <w:lang w:val="fr-FR"/>
        </w:rPr>
        <w:tab/>
      </w:r>
      <w:r>
        <w:rPr>
          <w:noProof/>
        </w:rPr>
        <w:fldChar w:fldCharType="begin"/>
      </w:r>
      <w:r w:rsidRPr="006E714E">
        <w:rPr>
          <w:noProof/>
          <w:lang w:val="fr-FR"/>
        </w:rPr>
        <w:instrText xml:space="preserve"> PAGEREF _Toc382004160 \h </w:instrText>
      </w:r>
      <w:r>
        <w:rPr>
          <w:noProof/>
        </w:rPr>
      </w:r>
      <w:r>
        <w:rPr>
          <w:noProof/>
        </w:rPr>
        <w:fldChar w:fldCharType="separate"/>
      </w:r>
      <w:r w:rsidR="004A2E7B">
        <w:rPr>
          <w:noProof/>
          <w:lang w:val="fr-FR"/>
        </w:rPr>
        <w:t>117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7.1.1.2.11</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Compression</w:t>
      </w:r>
      <w:r w:rsidRPr="006E714E">
        <w:rPr>
          <w:noProof/>
          <w:lang w:val="fr-FR"/>
        </w:rPr>
        <w:tab/>
      </w:r>
      <w:r>
        <w:rPr>
          <w:noProof/>
        </w:rPr>
        <w:fldChar w:fldCharType="begin"/>
      </w:r>
      <w:r w:rsidRPr="006E714E">
        <w:rPr>
          <w:noProof/>
          <w:lang w:val="fr-FR"/>
        </w:rPr>
        <w:instrText xml:space="preserve"> PAGEREF _Toc382004161 \h </w:instrText>
      </w:r>
      <w:r>
        <w:rPr>
          <w:noProof/>
        </w:rPr>
      </w:r>
      <w:r>
        <w:rPr>
          <w:noProof/>
        </w:rPr>
        <w:fldChar w:fldCharType="separate"/>
      </w:r>
      <w:r w:rsidR="004A2E7B">
        <w:rPr>
          <w:noProof/>
          <w:lang w:val="fr-FR"/>
        </w:rPr>
        <w:t>117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7.1.1.2.12</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Decimal</w:t>
      </w:r>
      <w:r w:rsidRPr="006E714E">
        <w:rPr>
          <w:noProof/>
          <w:lang w:val="fr-FR"/>
        </w:rPr>
        <w:tab/>
      </w:r>
      <w:r>
        <w:rPr>
          <w:noProof/>
        </w:rPr>
        <w:fldChar w:fldCharType="begin"/>
      </w:r>
      <w:r w:rsidRPr="006E714E">
        <w:rPr>
          <w:noProof/>
          <w:lang w:val="fr-FR"/>
        </w:rPr>
        <w:instrText xml:space="preserve"> PAGEREF _Toc382004162 \h </w:instrText>
      </w:r>
      <w:r>
        <w:rPr>
          <w:noProof/>
        </w:rPr>
      </w:r>
      <w:r>
        <w:rPr>
          <w:noProof/>
        </w:rPr>
        <w:fldChar w:fldCharType="separate"/>
      </w:r>
      <w:r w:rsidR="004A2E7B">
        <w:rPr>
          <w:noProof/>
          <w:lang w:val="fr-FR"/>
        </w:rPr>
        <w:t>117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7.1.1.2.13</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ED</w:t>
      </w:r>
      <w:r w:rsidRPr="006E714E">
        <w:rPr>
          <w:noProof/>
          <w:lang w:val="fr-FR"/>
        </w:rPr>
        <w:tab/>
      </w:r>
      <w:r>
        <w:rPr>
          <w:noProof/>
        </w:rPr>
        <w:fldChar w:fldCharType="begin"/>
      </w:r>
      <w:r w:rsidRPr="006E714E">
        <w:rPr>
          <w:noProof/>
          <w:lang w:val="fr-FR"/>
        </w:rPr>
        <w:instrText xml:space="preserve"> PAGEREF _Toc382004163 \h </w:instrText>
      </w:r>
      <w:r>
        <w:rPr>
          <w:noProof/>
        </w:rPr>
      </w:r>
      <w:r>
        <w:rPr>
          <w:noProof/>
        </w:rPr>
        <w:fldChar w:fldCharType="separate"/>
      </w:r>
      <w:r w:rsidR="004A2E7B">
        <w:rPr>
          <w:noProof/>
          <w:lang w:val="fr-FR"/>
        </w:rPr>
        <w:t>118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7.1.1.2.14</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w:t>
      </w:r>
      <w:r w:rsidRPr="006E714E">
        <w:rPr>
          <w:noProof/>
          <w:lang w:val="fr-FR"/>
        </w:rPr>
        <w:tab/>
      </w:r>
      <w:r>
        <w:rPr>
          <w:noProof/>
        </w:rPr>
        <w:fldChar w:fldCharType="begin"/>
      </w:r>
      <w:r w:rsidRPr="006E714E">
        <w:rPr>
          <w:noProof/>
          <w:lang w:val="fr-FR"/>
        </w:rPr>
        <w:instrText xml:space="preserve"> PAGEREF _Toc382004164 \h </w:instrText>
      </w:r>
      <w:r>
        <w:rPr>
          <w:noProof/>
        </w:rPr>
      </w:r>
      <w:r>
        <w:rPr>
          <w:noProof/>
        </w:rPr>
        <w:fldChar w:fldCharType="separate"/>
      </w:r>
      <w:r w:rsidR="004A2E7B">
        <w:rPr>
          <w:noProof/>
          <w:lang w:val="fr-FR"/>
        </w:rPr>
        <w:t>120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7.1.1.2.15</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ENXP</w:t>
      </w:r>
      <w:r w:rsidRPr="006E714E">
        <w:rPr>
          <w:noProof/>
          <w:lang w:val="fr-FR"/>
        </w:rPr>
        <w:tab/>
      </w:r>
      <w:r>
        <w:rPr>
          <w:noProof/>
        </w:rPr>
        <w:fldChar w:fldCharType="begin"/>
      </w:r>
      <w:r w:rsidRPr="006E714E">
        <w:rPr>
          <w:noProof/>
          <w:lang w:val="fr-FR"/>
        </w:rPr>
        <w:instrText xml:space="preserve"> PAGEREF _Toc382004165 \h </w:instrText>
      </w:r>
      <w:r>
        <w:rPr>
          <w:noProof/>
        </w:rPr>
      </w:r>
      <w:r>
        <w:rPr>
          <w:noProof/>
        </w:rPr>
        <w:fldChar w:fldCharType="separate"/>
      </w:r>
      <w:r w:rsidR="004A2E7B">
        <w:rPr>
          <w:noProof/>
          <w:lang w:val="fr-FR"/>
        </w:rPr>
        <w:t>121</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7.1.1.2.16</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EntityNamePartQualifier</w:t>
      </w:r>
      <w:r w:rsidRPr="006E714E">
        <w:rPr>
          <w:noProof/>
          <w:lang w:val="fr-FR"/>
        </w:rPr>
        <w:tab/>
      </w:r>
      <w:r>
        <w:rPr>
          <w:noProof/>
        </w:rPr>
        <w:fldChar w:fldCharType="begin"/>
      </w:r>
      <w:r w:rsidRPr="006E714E">
        <w:rPr>
          <w:noProof/>
          <w:lang w:val="fr-FR"/>
        </w:rPr>
        <w:instrText xml:space="preserve"> PAGEREF _Toc382004166 \h </w:instrText>
      </w:r>
      <w:r>
        <w:rPr>
          <w:noProof/>
        </w:rPr>
      </w:r>
      <w:r>
        <w:rPr>
          <w:noProof/>
        </w:rPr>
        <w:fldChar w:fldCharType="separate"/>
      </w:r>
      <w:r w:rsidR="004A2E7B">
        <w:rPr>
          <w:noProof/>
          <w:lang w:val="fr-FR"/>
        </w:rPr>
        <w:t>121</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7.1.1.2.17</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EntityNamePartType</w:t>
      </w:r>
      <w:r w:rsidRPr="006E714E">
        <w:rPr>
          <w:noProof/>
          <w:lang w:val="fr-FR"/>
        </w:rPr>
        <w:tab/>
      </w:r>
      <w:r>
        <w:rPr>
          <w:noProof/>
        </w:rPr>
        <w:fldChar w:fldCharType="begin"/>
      </w:r>
      <w:r w:rsidRPr="006E714E">
        <w:rPr>
          <w:noProof/>
          <w:lang w:val="fr-FR"/>
        </w:rPr>
        <w:instrText xml:space="preserve"> PAGEREF _Toc382004167 \h </w:instrText>
      </w:r>
      <w:r>
        <w:rPr>
          <w:noProof/>
        </w:rPr>
      </w:r>
      <w:r>
        <w:rPr>
          <w:noProof/>
        </w:rPr>
        <w:fldChar w:fldCharType="separate"/>
      </w:r>
      <w:r w:rsidR="004A2E7B">
        <w:rPr>
          <w:noProof/>
          <w:lang w:val="fr-FR"/>
        </w:rPr>
        <w:t>123</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7.1.1.2.18</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EntityNameUse</w:t>
      </w:r>
      <w:r w:rsidRPr="006E714E">
        <w:rPr>
          <w:noProof/>
          <w:lang w:val="fr-FR"/>
        </w:rPr>
        <w:tab/>
      </w:r>
      <w:r>
        <w:rPr>
          <w:noProof/>
        </w:rPr>
        <w:fldChar w:fldCharType="begin"/>
      </w:r>
      <w:r w:rsidRPr="006E714E">
        <w:rPr>
          <w:noProof/>
          <w:lang w:val="fr-FR"/>
        </w:rPr>
        <w:instrText xml:space="preserve"> PAGEREF _Toc382004168 \h </w:instrText>
      </w:r>
      <w:r>
        <w:rPr>
          <w:noProof/>
        </w:rPr>
      </w:r>
      <w:r>
        <w:rPr>
          <w:noProof/>
        </w:rPr>
        <w:fldChar w:fldCharType="separate"/>
      </w:r>
      <w:r w:rsidR="004A2E7B">
        <w:rPr>
          <w:noProof/>
          <w:lang w:val="fr-FR"/>
        </w:rPr>
        <w:t>123</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7.1.1.2.19</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HXIT</w:t>
      </w:r>
      <w:r w:rsidRPr="00961C02">
        <w:rPr>
          <w:noProof/>
          <w:lang w:val="fr-FR"/>
        </w:rPr>
        <w:tab/>
      </w:r>
      <w:r>
        <w:rPr>
          <w:noProof/>
        </w:rPr>
        <w:fldChar w:fldCharType="begin"/>
      </w:r>
      <w:r w:rsidRPr="00961C02">
        <w:rPr>
          <w:noProof/>
          <w:lang w:val="fr-FR"/>
        </w:rPr>
        <w:instrText xml:space="preserve"> PAGEREF _Toc382004169 \h </w:instrText>
      </w:r>
      <w:r>
        <w:rPr>
          <w:noProof/>
        </w:rPr>
      </w:r>
      <w:r>
        <w:rPr>
          <w:noProof/>
        </w:rPr>
        <w:fldChar w:fldCharType="separate"/>
      </w:r>
      <w:r w:rsidR="004A2E7B">
        <w:rPr>
          <w:noProof/>
          <w:lang w:val="fr-FR"/>
        </w:rPr>
        <w:t>124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II</w:t>
      </w:r>
      <w:r>
        <w:rPr>
          <w:noProof/>
        </w:rPr>
        <w:tab/>
      </w:r>
      <w:r>
        <w:rPr>
          <w:noProof/>
        </w:rPr>
        <w:fldChar w:fldCharType="begin"/>
      </w:r>
      <w:r>
        <w:rPr>
          <w:noProof/>
        </w:rPr>
        <w:instrText xml:space="preserve"> PAGEREF _Toc382004170 \h </w:instrText>
      </w:r>
      <w:r>
        <w:rPr>
          <w:noProof/>
        </w:rPr>
      </w:r>
      <w:r>
        <w:rPr>
          <w:noProof/>
        </w:rPr>
        <w:fldChar w:fldCharType="separate"/>
      </w:r>
      <w:r w:rsidR="004A2E7B">
        <w:rPr>
          <w:noProof/>
        </w:rPr>
        <w:t>125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INT</w:t>
      </w:r>
      <w:r>
        <w:rPr>
          <w:noProof/>
        </w:rPr>
        <w:tab/>
      </w:r>
      <w:r>
        <w:rPr>
          <w:noProof/>
        </w:rPr>
        <w:fldChar w:fldCharType="begin"/>
      </w:r>
      <w:r>
        <w:rPr>
          <w:noProof/>
        </w:rPr>
        <w:instrText xml:space="preserve"> PAGEREF _Toc382004171 \h </w:instrText>
      </w:r>
      <w:r>
        <w:rPr>
          <w:noProof/>
        </w:rPr>
      </w:r>
      <w:r>
        <w:rPr>
          <w:noProof/>
        </w:rPr>
        <w:fldChar w:fldCharType="separate"/>
      </w:r>
      <w:r w:rsidR="004A2E7B">
        <w:rPr>
          <w:noProof/>
        </w:rPr>
        <w:t>126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w:t>
      </w:r>
      <w:r>
        <w:rPr>
          <w:noProof/>
        </w:rPr>
        <w:tab/>
      </w:r>
      <w:r>
        <w:rPr>
          <w:noProof/>
        </w:rPr>
        <w:fldChar w:fldCharType="begin"/>
      </w:r>
      <w:r>
        <w:rPr>
          <w:noProof/>
        </w:rPr>
        <w:instrText xml:space="preserve"> PAGEREF _Toc382004172 \h </w:instrText>
      </w:r>
      <w:r>
        <w:rPr>
          <w:noProof/>
        </w:rPr>
      </w:r>
      <w:r>
        <w:rPr>
          <w:noProof/>
        </w:rPr>
        <w:fldChar w:fldCharType="separate"/>
      </w:r>
      <w:r w:rsidR="004A2E7B">
        <w:rPr>
          <w:noProof/>
        </w:rPr>
        <w:t>126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IVL_CO</w:t>
      </w:r>
      <w:r>
        <w:rPr>
          <w:noProof/>
        </w:rPr>
        <w:tab/>
      </w:r>
      <w:r>
        <w:rPr>
          <w:noProof/>
        </w:rPr>
        <w:fldChar w:fldCharType="begin"/>
      </w:r>
      <w:r>
        <w:rPr>
          <w:noProof/>
        </w:rPr>
        <w:instrText xml:space="preserve"> PAGEREF _Toc382004173 \h </w:instrText>
      </w:r>
      <w:r>
        <w:rPr>
          <w:noProof/>
        </w:rPr>
      </w:r>
      <w:r>
        <w:rPr>
          <w:noProof/>
        </w:rPr>
        <w:fldChar w:fldCharType="separate"/>
      </w:r>
      <w:r w:rsidR="004A2E7B">
        <w:rPr>
          <w:noProof/>
        </w:rPr>
        <w:t>126</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7.1.1.2.24</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IVL_INT</w:t>
      </w:r>
      <w:r w:rsidRPr="006E714E">
        <w:rPr>
          <w:noProof/>
          <w:lang w:val="fr-FR"/>
        </w:rPr>
        <w:tab/>
      </w:r>
      <w:r>
        <w:rPr>
          <w:noProof/>
        </w:rPr>
        <w:fldChar w:fldCharType="begin"/>
      </w:r>
      <w:r w:rsidRPr="006E714E">
        <w:rPr>
          <w:noProof/>
          <w:lang w:val="fr-FR"/>
        </w:rPr>
        <w:instrText xml:space="preserve"> PAGEREF _Toc382004174 \h </w:instrText>
      </w:r>
      <w:r>
        <w:rPr>
          <w:noProof/>
        </w:rPr>
      </w:r>
      <w:r>
        <w:rPr>
          <w:noProof/>
        </w:rPr>
        <w:fldChar w:fldCharType="separate"/>
      </w:r>
      <w:r w:rsidR="004A2E7B">
        <w:rPr>
          <w:noProof/>
          <w:lang w:val="fr-FR"/>
        </w:rPr>
        <w:t>127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7.1.1.2.25</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IVL_PQ</w:t>
      </w:r>
      <w:r w:rsidRPr="006E714E">
        <w:rPr>
          <w:noProof/>
          <w:lang w:val="fr-FR"/>
        </w:rPr>
        <w:tab/>
      </w:r>
      <w:r>
        <w:rPr>
          <w:noProof/>
        </w:rPr>
        <w:fldChar w:fldCharType="begin"/>
      </w:r>
      <w:r w:rsidRPr="006E714E">
        <w:rPr>
          <w:noProof/>
          <w:lang w:val="fr-FR"/>
        </w:rPr>
        <w:instrText xml:space="preserve"> PAGEREF _Toc382004175 \h </w:instrText>
      </w:r>
      <w:r>
        <w:rPr>
          <w:noProof/>
        </w:rPr>
      </w:r>
      <w:r>
        <w:rPr>
          <w:noProof/>
        </w:rPr>
        <w:fldChar w:fldCharType="separate"/>
      </w:r>
      <w:r w:rsidR="004A2E7B">
        <w:rPr>
          <w:noProof/>
          <w:lang w:val="fr-FR"/>
        </w:rPr>
        <w:t>128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7.1.1.2.26</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IVL_QTY</w:t>
      </w:r>
      <w:r w:rsidRPr="006E714E">
        <w:rPr>
          <w:noProof/>
          <w:lang w:val="fr-FR"/>
        </w:rPr>
        <w:tab/>
      </w:r>
      <w:r>
        <w:rPr>
          <w:noProof/>
        </w:rPr>
        <w:fldChar w:fldCharType="begin"/>
      </w:r>
      <w:r w:rsidRPr="006E714E">
        <w:rPr>
          <w:noProof/>
          <w:lang w:val="fr-FR"/>
        </w:rPr>
        <w:instrText xml:space="preserve"> PAGEREF _Toc382004176 \h </w:instrText>
      </w:r>
      <w:r>
        <w:rPr>
          <w:noProof/>
        </w:rPr>
      </w:r>
      <w:r>
        <w:rPr>
          <w:noProof/>
        </w:rPr>
        <w:fldChar w:fldCharType="separate"/>
      </w:r>
      <w:r w:rsidR="004A2E7B">
        <w:rPr>
          <w:noProof/>
          <w:lang w:val="fr-FR"/>
        </w:rPr>
        <w:t>128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IVL_REAL</w:t>
      </w:r>
      <w:r>
        <w:rPr>
          <w:noProof/>
        </w:rPr>
        <w:tab/>
      </w:r>
      <w:r>
        <w:rPr>
          <w:noProof/>
        </w:rPr>
        <w:fldChar w:fldCharType="begin"/>
      </w:r>
      <w:r>
        <w:rPr>
          <w:noProof/>
        </w:rPr>
        <w:instrText xml:space="preserve"> PAGEREF _Toc382004177 \h </w:instrText>
      </w:r>
      <w:r>
        <w:rPr>
          <w:noProof/>
        </w:rPr>
      </w:r>
      <w:r>
        <w:rPr>
          <w:noProof/>
        </w:rPr>
        <w:fldChar w:fldCharType="separate"/>
      </w:r>
      <w:r w:rsidR="004A2E7B">
        <w:rPr>
          <w:noProof/>
        </w:rPr>
        <w:t>129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IVL_TS</w:t>
      </w:r>
      <w:r>
        <w:rPr>
          <w:noProof/>
        </w:rPr>
        <w:tab/>
      </w:r>
      <w:r>
        <w:rPr>
          <w:noProof/>
        </w:rPr>
        <w:fldChar w:fldCharType="begin"/>
      </w:r>
      <w:r>
        <w:rPr>
          <w:noProof/>
        </w:rPr>
        <w:instrText xml:space="preserve"> PAGEREF _Toc382004178 \h </w:instrText>
      </w:r>
      <w:r>
        <w:rPr>
          <w:noProof/>
        </w:rPr>
      </w:r>
      <w:r>
        <w:rPr>
          <w:noProof/>
        </w:rPr>
        <w:fldChar w:fldCharType="separate"/>
      </w:r>
      <w:r w:rsidR="004A2E7B">
        <w:rPr>
          <w:noProof/>
        </w:rPr>
        <w:t>129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IntegrityCheckAlgorithm</w:t>
      </w:r>
      <w:r>
        <w:rPr>
          <w:noProof/>
        </w:rPr>
        <w:tab/>
      </w:r>
      <w:r>
        <w:rPr>
          <w:noProof/>
        </w:rPr>
        <w:fldChar w:fldCharType="begin"/>
      </w:r>
      <w:r>
        <w:rPr>
          <w:noProof/>
        </w:rPr>
        <w:instrText xml:space="preserve"> PAGEREF _Toc382004179 \h </w:instrText>
      </w:r>
      <w:r>
        <w:rPr>
          <w:noProof/>
        </w:rPr>
      </w:r>
      <w:r>
        <w:rPr>
          <w:noProof/>
        </w:rPr>
        <w:fldChar w:fldCharType="separate"/>
      </w:r>
      <w:r w:rsidR="004A2E7B">
        <w:rPr>
          <w:noProof/>
        </w:rPr>
        <w:t>130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7.1.1.2.30</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PIVL_TS</w:t>
      </w:r>
      <w:r w:rsidRPr="006E714E">
        <w:rPr>
          <w:noProof/>
          <w:lang w:val="fr-FR"/>
        </w:rPr>
        <w:tab/>
      </w:r>
      <w:r>
        <w:rPr>
          <w:noProof/>
        </w:rPr>
        <w:fldChar w:fldCharType="begin"/>
      </w:r>
      <w:r w:rsidRPr="006E714E">
        <w:rPr>
          <w:noProof/>
          <w:lang w:val="fr-FR"/>
        </w:rPr>
        <w:instrText xml:space="preserve"> PAGEREF _Toc382004180 \h </w:instrText>
      </w:r>
      <w:r>
        <w:rPr>
          <w:noProof/>
        </w:rPr>
      </w:r>
      <w:r>
        <w:rPr>
          <w:noProof/>
        </w:rPr>
        <w:fldChar w:fldCharType="separate"/>
      </w:r>
      <w:r w:rsidR="004A2E7B">
        <w:rPr>
          <w:noProof/>
          <w:lang w:val="fr-FR"/>
        </w:rPr>
        <w:t>130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7.1.1.2.31</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PQ</w:t>
      </w:r>
      <w:r w:rsidRPr="006E714E">
        <w:rPr>
          <w:noProof/>
          <w:lang w:val="fr-FR"/>
        </w:rPr>
        <w:tab/>
      </w:r>
      <w:r>
        <w:rPr>
          <w:noProof/>
        </w:rPr>
        <w:fldChar w:fldCharType="begin"/>
      </w:r>
      <w:r w:rsidRPr="006E714E">
        <w:rPr>
          <w:noProof/>
          <w:lang w:val="fr-FR"/>
        </w:rPr>
        <w:instrText xml:space="preserve"> PAGEREF _Toc382004181 \h </w:instrText>
      </w:r>
      <w:r>
        <w:rPr>
          <w:noProof/>
        </w:rPr>
      </w:r>
      <w:r>
        <w:rPr>
          <w:noProof/>
        </w:rPr>
        <w:fldChar w:fldCharType="separate"/>
      </w:r>
      <w:r w:rsidR="004A2E7B">
        <w:rPr>
          <w:noProof/>
          <w:lang w:val="fr-FR"/>
        </w:rPr>
        <w:t>131</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7.1.1.2.32</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PostalAddressUse</w:t>
      </w:r>
      <w:r w:rsidRPr="006E714E">
        <w:rPr>
          <w:noProof/>
          <w:lang w:val="fr-FR"/>
        </w:rPr>
        <w:tab/>
      </w:r>
      <w:r>
        <w:rPr>
          <w:noProof/>
        </w:rPr>
        <w:fldChar w:fldCharType="begin"/>
      </w:r>
      <w:r w:rsidRPr="006E714E">
        <w:rPr>
          <w:noProof/>
          <w:lang w:val="fr-FR"/>
        </w:rPr>
        <w:instrText xml:space="preserve"> PAGEREF _Toc382004182 \h </w:instrText>
      </w:r>
      <w:r>
        <w:rPr>
          <w:noProof/>
        </w:rPr>
      </w:r>
      <w:r>
        <w:rPr>
          <w:noProof/>
        </w:rPr>
        <w:fldChar w:fldCharType="separate"/>
      </w:r>
      <w:r w:rsidR="004A2E7B">
        <w:rPr>
          <w:noProof/>
          <w:lang w:val="fr-FR"/>
        </w:rPr>
        <w:t>132</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7.1.1.2.33</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QSET</w:t>
      </w:r>
      <w:r w:rsidRPr="006E714E">
        <w:rPr>
          <w:noProof/>
          <w:lang w:val="fr-FR"/>
        </w:rPr>
        <w:tab/>
      </w:r>
      <w:r>
        <w:rPr>
          <w:noProof/>
        </w:rPr>
        <w:fldChar w:fldCharType="begin"/>
      </w:r>
      <w:r w:rsidRPr="006E714E">
        <w:rPr>
          <w:noProof/>
          <w:lang w:val="fr-FR"/>
        </w:rPr>
        <w:instrText xml:space="preserve"> PAGEREF _Toc382004183 \h </w:instrText>
      </w:r>
      <w:r>
        <w:rPr>
          <w:noProof/>
        </w:rPr>
      </w:r>
      <w:r>
        <w:rPr>
          <w:noProof/>
        </w:rPr>
        <w:fldChar w:fldCharType="separate"/>
      </w:r>
      <w:r w:rsidR="004A2E7B">
        <w:rPr>
          <w:noProof/>
          <w:lang w:val="fr-FR"/>
        </w:rPr>
        <w:t>133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QTY</w:t>
      </w:r>
      <w:r>
        <w:rPr>
          <w:noProof/>
        </w:rPr>
        <w:tab/>
      </w:r>
      <w:r>
        <w:rPr>
          <w:noProof/>
        </w:rPr>
        <w:fldChar w:fldCharType="begin"/>
      </w:r>
      <w:r>
        <w:rPr>
          <w:noProof/>
        </w:rPr>
        <w:instrText xml:space="preserve"> PAGEREF _Toc382004184 \h </w:instrText>
      </w:r>
      <w:r>
        <w:rPr>
          <w:noProof/>
        </w:rPr>
      </w:r>
      <w:r>
        <w:rPr>
          <w:noProof/>
        </w:rPr>
        <w:fldChar w:fldCharType="separate"/>
      </w:r>
      <w:r w:rsidR="004A2E7B">
        <w:rPr>
          <w:noProof/>
        </w:rPr>
        <w:t>133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REAL</w:t>
      </w:r>
      <w:r>
        <w:rPr>
          <w:noProof/>
        </w:rPr>
        <w:tab/>
      </w:r>
      <w:r>
        <w:rPr>
          <w:noProof/>
        </w:rPr>
        <w:fldChar w:fldCharType="begin"/>
      </w:r>
      <w:r>
        <w:rPr>
          <w:noProof/>
        </w:rPr>
        <w:instrText xml:space="preserve"> PAGEREF _Toc382004185 \h </w:instrText>
      </w:r>
      <w:r>
        <w:rPr>
          <w:noProof/>
        </w:rPr>
      </w:r>
      <w:r>
        <w:rPr>
          <w:noProof/>
        </w:rPr>
        <w:fldChar w:fldCharType="separate"/>
      </w:r>
      <w:r w:rsidR="004A2E7B">
        <w:rPr>
          <w:noProof/>
        </w:rPr>
        <w:t>134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RTO</w:t>
      </w:r>
      <w:r>
        <w:rPr>
          <w:noProof/>
        </w:rPr>
        <w:tab/>
      </w:r>
      <w:r>
        <w:rPr>
          <w:noProof/>
        </w:rPr>
        <w:fldChar w:fldCharType="begin"/>
      </w:r>
      <w:r>
        <w:rPr>
          <w:noProof/>
        </w:rPr>
        <w:instrText xml:space="preserve"> PAGEREF _Toc382004186 \h </w:instrText>
      </w:r>
      <w:r>
        <w:rPr>
          <w:noProof/>
        </w:rPr>
      </w:r>
      <w:r>
        <w:rPr>
          <w:noProof/>
        </w:rPr>
        <w:fldChar w:fldCharType="separate"/>
      </w:r>
      <w:r w:rsidR="004A2E7B">
        <w:rPr>
          <w:noProof/>
        </w:rPr>
        <w:t>134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ST</w:t>
      </w:r>
      <w:r>
        <w:rPr>
          <w:noProof/>
        </w:rPr>
        <w:tab/>
      </w:r>
      <w:r>
        <w:rPr>
          <w:noProof/>
        </w:rPr>
        <w:fldChar w:fldCharType="begin"/>
      </w:r>
      <w:r>
        <w:rPr>
          <w:noProof/>
        </w:rPr>
        <w:instrText xml:space="preserve"> PAGEREF _Toc382004187 \h </w:instrText>
      </w:r>
      <w:r>
        <w:rPr>
          <w:noProof/>
        </w:rPr>
      </w:r>
      <w:r>
        <w:rPr>
          <w:noProof/>
        </w:rPr>
        <w:fldChar w:fldCharType="separate"/>
      </w:r>
      <w:r w:rsidR="004A2E7B">
        <w:rPr>
          <w:noProof/>
        </w:rPr>
        <w:t>134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TEL</w:t>
      </w:r>
      <w:r>
        <w:rPr>
          <w:noProof/>
        </w:rPr>
        <w:tab/>
      </w:r>
      <w:r>
        <w:rPr>
          <w:noProof/>
        </w:rPr>
        <w:fldChar w:fldCharType="begin"/>
      </w:r>
      <w:r>
        <w:rPr>
          <w:noProof/>
        </w:rPr>
        <w:instrText xml:space="preserve"> PAGEREF _Toc382004188 \h </w:instrText>
      </w:r>
      <w:r>
        <w:rPr>
          <w:noProof/>
        </w:rPr>
      </w:r>
      <w:r>
        <w:rPr>
          <w:noProof/>
        </w:rPr>
        <w:fldChar w:fldCharType="separate"/>
      </w:r>
      <w:r w:rsidR="004A2E7B">
        <w:rPr>
          <w:noProof/>
        </w:rPr>
        <w:t>135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TS</w:t>
      </w:r>
      <w:r>
        <w:rPr>
          <w:noProof/>
        </w:rPr>
        <w:tab/>
      </w:r>
      <w:r>
        <w:rPr>
          <w:noProof/>
        </w:rPr>
        <w:fldChar w:fldCharType="begin"/>
      </w:r>
      <w:r>
        <w:rPr>
          <w:noProof/>
        </w:rPr>
        <w:instrText xml:space="preserve"> PAGEREF _Toc382004189 \h </w:instrText>
      </w:r>
      <w:r>
        <w:rPr>
          <w:noProof/>
        </w:rPr>
      </w:r>
      <w:r>
        <w:rPr>
          <w:noProof/>
        </w:rPr>
        <w:fldChar w:fldCharType="separate"/>
      </w:r>
      <w:r w:rsidR="004A2E7B">
        <w:rPr>
          <w:noProof/>
        </w:rPr>
        <w:t>136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TelecommunicationAddressUse</w:t>
      </w:r>
      <w:r>
        <w:rPr>
          <w:noProof/>
        </w:rPr>
        <w:tab/>
      </w:r>
      <w:r>
        <w:rPr>
          <w:noProof/>
        </w:rPr>
        <w:fldChar w:fldCharType="begin"/>
      </w:r>
      <w:r>
        <w:rPr>
          <w:noProof/>
        </w:rPr>
        <w:instrText xml:space="preserve"> PAGEREF _Toc382004190 \h </w:instrText>
      </w:r>
      <w:r>
        <w:rPr>
          <w:noProof/>
        </w:rPr>
      </w:r>
      <w:r>
        <w:rPr>
          <w:noProof/>
        </w:rPr>
        <w:fldChar w:fldCharType="separate"/>
      </w:r>
      <w:r w:rsidR="004A2E7B">
        <w:rPr>
          <w:noProof/>
        </w:rPr>
        <w:t>136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TelecommunicationCapability</w:t>
      </w:r>
      <w:r>
        <w:rPr>
          <w:noProof/>
        </w:rPr>
        <w:tab/>
      </w:r>
      <w:r>
        <w:rPr>
          <w:noProof/>
        </w:rPr>
        <w:fldChar w:fldCharType="begin"/>
      </w:r>
      <w:r>
        <w:rPr>
          <w:noProof/>
        </w:rPr>
        <w:instrText xml:space="preserve"> PAGEREF _Toc382004191 \h </w:instrText>
      </w:r>
      <w:r>
        <w:rPr>
          <w:noProof/>
        </w:rPr>
      </w:r>
      <w:r>
        <w:rPr>
          <w:noProof/>
        </w:rPr>
        <w:fldChar w:fldCharType="separate"/>
      </w:r>
      <w:r w:rsidR="004A2E7B">
        <w:rPr>
          <w:noProof/>
        </w:rPr>
        <w:t>137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TimeStamp</w:t>
      </w:r>
      <w:r>
        <w:rPr>
          <w:noProof/>
        </w:rPr>
        <w:tab/>
      </w:r>
      <w:r>
        <w:rPr>
          <w:noProof/>
        </w:rPr>
        <w:fldChar w:fldCharType="begin"/>
      </w:r>
      <w:r>
        <w:rPr>
          <w:noProof/>
        </w:rPr>
        <w:instrText xml:space="preserve"> PAGEREF _Toc382004192 \h </w:instrText>
      </w:r>
      <w:r>
        <w:rPr>
          <w:noProof/>
        </w:rPr>
      </w:r>
      <w:r>
        <w:rPr>
          <w:noProof/>
        </w:rPr>
        <w:fldChar w:fldCharType="separate"/>
      </w:r>
      <w:r w:rsidR="004A2E7B">
        <w:rPr>
          <w:noProof/>
        </w:rPr>
        <w:t>137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Uid</w:t>
      </w:r>
      <w:r>
        <w:rPr>
          <w:noProof/>
        </w:rPr>
        <w:tab/>
      </w:r>
      <w:r>
        <w:rPr>
          <w:noProof/>
        </w:rPr>
        <w:fldChar w:fldCharType="begin"/>
      </w:r>
      <w:r>
        <w:rPr>
          <w:noProof/>
        </w:rPr>
        <w:instrText xml:space="preserve"> PAGEREF _Toc382004193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Uri</w:t>
      </w:r>
      <w:r>
        <w:rPr>
          <w:noProof/>
        </w:rPr>
        <w:tab/>
      </w:r>
      <w:r>
        <w:rPr>
          <w:noProof/>
        </w:rPr>
        <w:fldChar w:fldCharType="begin"/>
      </w:r>
      <w:r>
        <w:rPr>
          <w:noProof/>
        </w:rPr>
        <w:instrText xml:space="preserve"> PAGEREF _Toc382004194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XP</w:t>
      </w:r>
      <w:r>
        <w:rPr>
          <w:noProof/>
        </w:rPr>
        <w:tab/>
      </w:r>
      <w:r>
        <w:rPr>
          <w:noProof/>
        </w:rPr>
        <w:fldChar w:fldCharType="begin"/>
      </w:r>
      <w:r>
        <w:rPr>
          <w:noProof/>
        </w:rPr>
        <w:instrText xml:space="preserve"> PAGEREF _Toc382004195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set_EntityNamePartQualifier</w:t>
      </w:r>
      <w:r>
        <w:rPr>
          <w:noProof/>
        </w:rPr>
        <w:tab/>
      </w:r>
      <w:r>
        <w:rPr>
          <w:noProof/>
        </w:rPr>
        <w:fldChar w:fldCharType="begin"/>
      </w:r>
      <w:r>
        <w:rPr>
          <w:noProof/>
        </w:rPr>
        <w:instrText xml:space="preserve"> PAGEREF _Toc382004196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set_EntityNameUse</w:t>
      </w:r>
      <w:r>
        <w:rPr>
          <w:noProof/>
        </w:rPr>
        <w:tab/>
      </w:r>
      <w:r>
        <w:rPr>
          <w:noProof/>
        </w:rPr>
        <w:fldChar w:fldCharType="begin"/>
      </w:r>
      <w:r>
        <w:rPr>
          <w:noProof/>
        </w:rPr>
        <w:instrText xml:space="preserve"> PAGEREF _Toc382004197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set_PostalAddressUse</w:t>
      </w:r>
      <w:r>
        <w:rPr>
          <w:noProof/>
        </w:rPr>
        <w:tab/>
      </w:r>
      <w:r>
        <w:rPr>
          <w:noProof/>
        </w:rPr>
        <w:fldChar w:fldCharType="begin"/>
      </w:r>
      <w:r>
        <w:rPr>
          <w:noProof/>
        </w:rPr>
        <w:instrText xml:space="preserve"> PAGEREF _Toc382004198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set_TelecommunicationAddressUse</w:t>
      </w:r>
      <w:r>
        <w:rPr>
          <w:noProof/>
        </w:rPr>
        <w:tab/>
      </w:r>
      <w:r>
        <w:rPr>
          <w:noProof/>
        </w:rPr>
        <w:fldChar w:fldCharType="begin"/>
      </w:r>
      <w:r>
        <w:rPr>
          <w:noProof/>
        </w:rPr>
        <w:instrText xml:space="preserve"> PAGEREF _Toc382004199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7.1.1.2.50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set_TelecommunicationCapability</w:t>
      </w:r>
      <w:r>
        <w:rPr>
          <w:noProof/>
        </w:rPr>
        <w:tab/>
      </w:r>
      <w:r>
        <w:rPr>
          <w:noProof/>
        </w:rPr>
        <w:fldChar w:fldCharType="begin"/>
      </w:r>
      <w:r>
        <w:rPr>
          <w:noProof/>
        </w:rPr>
        <w:instrText xml:space="preserve"> PAGEREF _Toc382004200 \h </w:instrText>
      </w:r>
      <w:r>
        <w:rPr>
          <w:noProof/>
        </w:rPr>
      </w:r>
      <w:r>
        <w:rPr>
          <w:noProof/>
        </w:rPr>
        <w:fldChar w:fldCharType="separate"/>
      </w:r>
      <w:r w:rsidR="004A2E7B">
        <w:rPr>
          <w:noProof/>
        </w:rPr>
        <w:t>139</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7.1.1.3</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cdsInput</w:t>
      </w:r>
      <w:r>
        <w:rPr>
          <w:noProof/>
        </w:rPr>
        <w:tab/>
      </w:r>
      <w:r>
        <w:rPr>
          <w:noProof/>
        </w:rPr>
        <w:fldChar w:fldCharType="begin"/>
      </w:r>
      <w:r>
        <w:rPr>
          <w:noProof/>
        </w:rPr>
        <w:instrText xml:space="preserve"> PAGEREF _Toc382004201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7.1.1.3.1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CDSContext</w:t>
      </w:r>
      <w:r>
        <w:rPr>
          <w:noProof/>
        </w:rPr>
        <w:tab/>
      </w:r>
      <w:r>
        <w:rPr>
          <w:noProof/>
        </w:rPr>
        <w:fldChar w:fldCharType="begin"/>
      </w:r>
      <w:r>
        <w:rPr>
          <w:noProof/>
        </w:rPr>
        <w:instrText xml:space="preserve"> PAGEREF _Toc382004202 \h </w:instrText>
      </w:r>
      <w:r>
        <w:rPr>
          <w:noProof/>
        </w:rPr>
      </w:r>
      <w:r>
        <w:rPr>
          <w:noProof/>
        </w:rPr>
        <w:fldChar w:fldCharType="separate"/>
      </w:r>
      <w:r w:rsidR="004A2E7B">
        <w:rPr>
          <w:noProof/>
        </w:rPr>
        <w:t>140</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7.1.1.3.2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CDSInput</w:t>
      </w:r>
      <w:r>
        <w:rPr>
          <w:noProof/>
        </w:rPr>
        <w:tab/>
      </w:r>
      <w:r>
        <w:rPr>
          <w:noProof/>
        </w:rPr>
        <w:fldChar w:fldCharType="begin"/>
      </w:r>
      <w:r>
        <w:rPr>
          <w:noProof/>
        </w:rPr>
        <w:instrText xml:space="preserve"> PAGEREF _Toc382004203 \h </w:instrText>
      </w:r>
      <w:r>
        <w:rPr>
          <w:noProof/>
        </w:rPr>
      </w:r>
      <w:r>
        <w:rPr>
          <w:noProof/>
        </w:rPr>
        <w:fldChar w:fldCharType="separate"/>
      </w:r>
      <w:r w:rsidR="004A2E7B">
        <w:rPr>
          <w:noProof/>
        </w:rPr>
        <w:t>141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7.1.1.3.3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CDSResource</w:t>
      </w:r>
      <w:r>
        <w:rPr>
          <w:noProof/>
        </w:rPr>
        <w:tab/>
      </w:r>
      <w:r>
        <w:rPr>
          <w:noProof/>
        </w:rPr>
        <w:fldChar w:fldCharType="begin"/>
      </w:r>
      <w:r>
        <w:rPr>
          <w:noProof/>
        </w:rPr>
        <w:instrText xml:space="preserve"> PAGEREF _Toc382004204 \h </w:instrText>
      </w:r>
      <w:r>
        <w:rPr>
          <w:noProof/>
        </w:rPr>
      </w:r>
      <w:r>
        <w:rPr>
          <w:noProof/>
        </w:rPr>
        <w:fldChar w:fldCharType="separate"/>
      </w:r>
      <w:r w:rsidR="004A2E7B">
        <w:rPr>
          <w:noProof/>
        </w:rPr>
        <w:t>141</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7.1.1.4</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cdsInputSpecification</w:t>
      </w:r>
      <w:r>
        <w:rPr>
          <w:noProof/>
        </w:rPr>
        <w:tab/>
      </w:r>
      <w:r>
        <w:rPr>
          <w:noProof/>
        </w:rPr>
        <w:fldChar w:fldCharType="begin"/>
      </w:r>
      <w:r>
        <w:rPr>
          <w:noProof/>
        </w:rPr>
        <w:instrText xml:space="preserve"> PAGEREF _Toc382004205 \h </w:instrText>
      </w:r>
      <w:r>
        <w:rPr>
          <w:noProof/>
        </w:rPr>
      </w:r>
      <w:r>
        <w:rPr>
          <w:noProof/>
        </w:rPr>
        <w:fldChar w:fldCharType="separate"/>
      </w:r>
      <w:r w:rsidR="004A2E7B">
        <w:rPr>
          <w:noProof/>
        </w:rPr>
        <w:t>142</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CDSInputSpecification</w:t>
      </w:r>
      <w:r>
        <w:rPr>
          <w:noProof/>
        </w:rPr>
        <w:tab/>
      </w:r>
      <w:r>
        <w:rPr>
          <w:noProof/>
        </w:rPr>
        <w:fldChar w:fldCharType="begin"/>
      </w:r>
      <w:r>
        <w:rPr>
          <w:noProof/>
        </w:rPr>
        <w:instrText xml:space="preserve"> PAGEREF _Toc382004206 \h </w:instrText>
      </w:r>
      <w:r>
        <w:rPr>
          <w:noProof/>
        </w:rPr>
      </w:r>
      <w:r>
        <w:rPr>
          <w:noProof/>
        </w:rPr>
        <w:fldChar w:fldCharType="separate"/>
      </w:r>
      <w:r w:rsidR="004A2E7B">
        <w:rPr>
          <w:noProof/>
        </w:rPr>
        <w:t>143</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ClinicalStatementInputSpecification</w:t>
      </w:r>
      <w:r>
        <w:rPr>
          <w:noProof/>
        </w:rPr>
        <w:tab/>
      </w:r>
      <w:r>
        <w:rPr>
          <w:noProof/>
        </w:rPr>
        <w:fldChar w:fldCharType="begin"/>
      </w:r>
      <w:r>
        <w:rPr>
          <w:noProof/>
        </w:rPr>
        <w:instrText xml:space="preserve"> PAGEREF _Toc382004207 \h </w:instrText>
      </w:r>
      <w:r>
        <w:rPr>
          <w:noProof/>
        </w:rPr>
      </w:r>
      <w:r>
        <w:rPr>
          <w:noProof/>
        </w:rPr>
        <w:fldChar w:fldCharType="separate"/>
      </w:r>
      <w:r w:rsidR="004A2E7B">
        <w:rPr>
          <w:noProof/>
        </w:rPr>
        <w:t>144</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CodedAttributeRequirement</w:t>
      </w:r>
      <w:r>
        <w:rPr>
          <w:noProof/>
        </w:rPr>
        <w:tab/>
      </w:r>
      <w:r>
        <w:rPr>
          <w:noProof/>
        </w:rPr>
        <w:fldChar w:fldCharType="begin"/>
      </w:r>
      <w:r>
        <w:rPr>
          <w:noProof/>
        </w:rPr>
        <w:instrText xml:space="preserve"> PAGEREF _Toc382004208 \h </w:instrText>
      </w:r>
      <w:r>
        <w:rPr>
          <w:noProof/>
        </w:rPr>
      </w:r>
      <w:r>
        <w:rPr>
          <w:noProof/>
        </w:rPr>
        <w:fldChar w:fldCharType="separate"/>
      </w:r>
      <w:r w:rsidR="004A2E7B">
        <w:rPr>
          <w:noProof/>
        </w:rPr>
        <w:t>144</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EvaluatedPersonInputSpecification</w:t>
      </w:r>
      <w:r>
        <w:rPr>
          <w:noProof/>
        </w:rPr>
        <w:tab/>
      </w:r>
      <w:r>
        <w:rPr>
          <w:noProof/>
        </w:rPr>
        <w:fldChar w:fldCharType="begin"/>
      </w:r>
      <w:r>
        <w:rPr>
          <w:noProof/>
        </w:rPr>
        <w:instrText xml:space="preserve"> PAGEREF _Toc382004209 \h </w:instrText>
      </w:r>
      <w:r>
        <w:rPr>
          <w:noProof/>
        </w:rPr>
      </w:r>
      <w:r>
        <w:rPr>
          <w:noProof/>
        </w:rPr>
        <w:fldChar w:fldCharType="separate"/>
      </w:r>
      <w:r w:rsidR="004A2E7B">
        <w:rPr>
          <w:noProof/>
        </w:rPr>
        <w:t>145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PatientInputSpecification</w:t>
      </w:r>
      <w:r>
        <w:rPr>
          <w:noProof/>
        </w:rPr>
        <w:tab/>
      </w:r>
      <w:r>
        <w:rPr>
          <w:noProof/>
        </w:rPr>
        <w:fldChar w:fldCharType="begin"/>
      </w:r>
      <w:r>
        <w:rPr>
          <w:noProof/>
        </w:rPr>
        <w:instrText xml:space="preserve"> PAGEREF _Toc382004210 \h </w:instrText>
      </w:r>
      <w:r>
        <w:rPr>
          <w:noProof/>
        </w:rPr>
      </w:r>
      <w:r>
        <w:rPr>
          <w:noProof/>
        </w:rPr>
        <w:fldChar w:fldCharType="separate"/>
      </w:r>
      <w:r w:rsidR="004A2E7B">
        <w:rPr>
          <w:noProof/>
        </w:rPr>
        <w:t>145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RelatedEntityInputSpecification</w:t>
      </w:r>
      <w:r>
        <w:rPr>
          <w:noProof/>
        </w:rPr>
        <w:tab/>
      </w:r>
      <w:r>
        <w:rPr>
          <w:noProof/>
        </w:rPr>
        <w:fldChar w:fldCharType="begin"/>
      </w:r>
      <w:r>
        <w:rPr>
          <w:noProof/>
        </w:rPr>
        <w:instrText xml:space="preserve"> PAGEREF _Toc382004211 \h </w:instrText>
      </w:r>
      <w:r>
        <w:rPr>
          <w:noProof/>
        </w:rPr>
      </w:r>
      <w:r>
        <w:rPr>
          <w:noProof/>
        </w:rPr>
        <w:fldChar w:fldCharType="separate"/>
      </w:r>
      <w:r w:rsidR="004A2E7B">
        <w:rPr>
          <w:noProof/>
        </w:rPr>
        <w:t>145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RelatedEvaluatedPersonInputSpecification</w:t>
      </w:r>
      <w:r>
        <w:rPr>
          <w:noProof/>
        </w:rPr>
        <w:tab/>
      </w:r>
      <w:r>
        <w:rPr>
          <w:noProof/>
        </w:rPr>
        <w:fldChar w:fldCharType="begin"/>
      </w:r>
      <w:r>
        <w:rPr>
          <w:noProof/>
        </w:rPr>
        <w:instrText xml:space="preserve"> PAGEREF _Toc382004212 \h </w:instrText>
      </w:r>
      <w:r>
        <w:rPr>
          <w:noProof/>
        </w:rPr>
      </w:r>
      <w:r>
        <w:rPr>
          <w:noProof/>
        </w:rPr>
        <w:fldChar w:fldCharType="separate"/>
      </w:r>
      <w:r w:rsidR="004A2E7B">
        <w:rPr>
          <w:noProof/>
        </w:rPr>
        <w:t>146</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TimeAttributeRequirement</w:t>
      </w:r>
      <w:r>
        <w:rPr>
          <w:noProof/>
        </w:rPr>
        <w:tab/>
      </w:r>
      <w:r>
        <w:rPr>
          <w:noProof/>
        </w:rPr>
        <w:fldChar w:fldCharType="begin"/>
      </w:r>
      <w:r>
        <w:rPr>
          <w:noProof/>
        </w:rPr>
        <w:instrText xml:space="preserve"> PAGEREF _Toc382004213 \h </w:instrText>
      </w:r>
      <w:r>
        <w:rPr>
          <w:noProof/>
        </w:rPr>
      </w:r>
      <w:r>
        <w:rPr>
          <w:noProof/>
        </w:rPr>
        <w:fldChar w:fldCharType="separate"/>
      </w:r>
      <w:r w:rsidR="004A2E7B">
        <w:rPr>
          <w:noProof/>
        </w:rPr>
        <w:t>147</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7.1.1.5</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cdsOutput</w:t>
      </w:r>
      <w:r>
        <w:rPr>
          <w:noProof/>
        </w:rPr>
        <w:tab/>
      </w:r>
      <w:r>
        <w:rPr>
          <w:noProof/>
        </w:rPr>
        <w:fldChar w:fldCharType="begin"/>
      </w:r>
      <w:r>
        <w:rPr>
          <w:noProof/>
        </w:rPr>
        <w:instrText xml:space="preserve"> PAGEREF _Toc382004214 \h </w:instrText>
      </w:r>
      <w:r>
        <w:rPr>
          <w:noProof/>
        </w:rPr>
      </w:r>
      <w:r>
        <w:rPr>
          <w:noProof/>
        </w:rPr>
        <w:fldChar w:fldCharType="separate"/>
      </w:r>
      <w:r w:rsidR="004A2E7B">
        <w:rPr>
          <w:noProof/>
        </w:rPr>
        <w:t>147</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7.1.1.5.1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w:t>
      </w:r>
      <w:r>
        <w:rPr>
          <w:noProof/>
        </w:rPr>
        <w:tab/>
      </w:r>
      <w:r>
        <w:rPr>
          <w:noProof/>
        </w:rPr>
        <w:fldChar w:fldCharType="begin"/>
      </w:r>
      <w:r>
        <w:rPr>
          <w:noProof/>
        </w:rPr>
        <w:instrText xml:space="preserve"> PAGEREF _Toc382004215 \h </w:instrText>
      </w:r>
      <w:r>
        <w:rPr>
          <w:noProof/>
        </w:rPr>
      </w:r>
      <w:r>
        <w:rPr>
          <w:noProof/>
        </w:rPr>
        <w:fldChar w:fldCharType="separate"/>
      </w:r>
      <w:r w:rsidR="004A2E7B">
        <w:rPr>
          <w:noProof/>
        </w:rPr>
        <w:t>148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7.1.1.5.2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CDSOutputAsDataType</w:t>
      </w:r>
      <w:r>
        <w:rPr>
          <w:noProof/>
        </w:rPr>
        <w:tab/>
      </w:r>
      <w:r>
        <w:rPr>
          <w:noProof/>
        </w:rPr>
        <w:fldChar w:fldCharType="begin"/>
      </w:r>
      <w:r>
        <w:rPr>
          <w:noProof/>
        </w:rPr>
        <w:instrText xml:space="preserve"> PAGEREF _Toc382004216 \h </w:instrText>
      </w:r>
      <w:r>
        <w:rPr>
          <w:noProof/>
        </w:rPr>
      </w:r>
      <w:r>
        <w:rPr>
          <w:noProof/>
        </w:rPr>
        <w:fldChar w:fldCharType="separate"/>
      </w:r>
      <w:r w:rsidR="004A2E7B">
        <w:rPr>
          <w:noProof/>
        </w:rPr>
        <w:t>149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7.1.1.5.3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CDSOutputAsStringNameValuePairs</w:t>
      </w:r>
      <w:r>
        <w:rPr>
          <w:noProof/>
        </w:rPr>
        <w:tab/>
      </w:r>
      <w:r>
        <w:rPr>
          <w:noProof/>
        </w:rPr>
        <w:fldChar w:fldCharType="begin"/>
      </w:r>
      <w:r>
        <w:rPr>
          <w:noProof/>
        </w:rPr>
        <w:instrText xml:space="preserve"> PAGEREF _Toc382004217 \h </w:instrText>
      </w:r>
      <w:r>
        <w:rPr>
          <w:noProof/>
        </w:rPr>
      </w:r>
      <w:r>
        <w:rPr>
          <w:noProof/>
        </w:rPr>
        <w:fldChar w:fldCharType="separate"/>
      </w:r>
      <w:r w:rsidR="004A2E7B">
        <w:rPr>
          <w:noProof/>
        </w:rPr>
        <w:t>149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7.1.1.5.4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CDSOutputAsVMR</w:t>
      </w:r>
      <w:r>
        <w:rPr>
          <w:noProof/>
        </w:rPr>
        <w:tab/>
      </w:r>
      <w:r>
        <w:rPr>
          <w:noProof/>
        </w:rPr>
        <w:fldChar w:fldCharType="begin"/>
      </w:r>
      <w:r>
        <w:rPr>
          <w:noProof/>
        </w:rPr>
        <w:instrText xml:space="preserve"> PAGEREF _Toc382004218 \h </w:instrText>
      </w:r>
      <w:r>
        <w:rPr>
          <w:noProof/>
        </w:rPr>
      </w:r>
      <w:r>
        <w:rPr>
          <w:noProof/>
        </w:rPr>
        <w:fldChar w:fldCharType="separate"/>
      </w:r>
      <w:r w:rsidR="004A2E7B">
        <w:rPr>
          <w:noProof/>
        </w:rPr>
        <w:t>149</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7.1.1.6</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cdsOutputSpecification</w:t>
      </w:r>
      <w:r>
        <w:rPr>
          <w:noProof/>
        </w:rPr>
        <w:tab/>
      </w:r>
      <w:r>
        <w:rPr>
          <w:noProof/>
        </w:rPr>
        <w:fldChar w:fldCharType="begin"/>
      </w:r>
      <w:r>
        <w:rPr>
          <w:noProof/>
        </w:rPr>
        <w:instrText xml:space="preserve"> PAGEREF _Toc382004219 \h </w:instrText>
      </w:r>
      <w:r>
        <w:rPr>
          <w:noProof/>
        </w:rPr>
      </w:r>
      <w:r>
        <w:rPr>
          <w:noProof/>
        </w:rPr>
        <w:fldChar w:fldCharType="separate"/>
      </w:r>
      <w:r w:rsidR="004A2E7B">
        <w:rPr>
          <w:noProof/>
        </w:rPr>
        <w:t>149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AttributeOutputSpecification</w:t>
      </w:r>
      <w:r>
        <w:rPr>
          <w:noProof/>
        </w:rPr>
        <w:tab/>
      </w:r>
      <w:r>
        <w:rPr>
          <w:noProof/>
        </w:rPr>
        <w:fldChar w:fldCharType="begin"/>
      </w:r>
      <w:r>
        <w:rPr>
          <w:noProof/>
        </w:rPr>
        <w:instrText xml:space="preserve"> PAGEREF _Toc382004220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CDSOutputAsDataTypeSpecification</w:t>
      </w:r>
      <w:r>
        <w:rPr>
          <w:noProof/>
        </w:rPr>
        <w:tab/>
      </w:r>
      <w:r>
        <w:rPr>
          <w:noProof/>
        </w:rPr>
        <w:fldChar w:fldCharType="begin"/>
      </w:r>
      <w:r>
        <w:rPr>
          <w:noProof/>
        </w:rPr>
        <w:instrText xml:space="preserve"> PAGEREF _Toc382004221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CDSOutputAsStringNameValuePairSpecification</w:t>
      </w:r>
      <w:r>
        <w:rPr>
          <w:noProof/>
        </w:rPr>
        <w:tab/>
      </w:r>
      <w:r>
        <w:rPr>
          <w:noProof/>
        </w:rPr>
        <w:fldChar w:fldCharType="begin"/>
      </w:r>
      <w:r>
        <w:rPr>
          <w:noProof/>
        </w:rPr>
        <w:instrText xml:space="preserve"> PAGEREF _Toc382004222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CDSOutputAsVMRSpecification</w:t>
      </w:r>
      <w:r>
        <w:rPr>
          <w:noProof/>
        </w:rPr>
        <w:tab/>
      </w:r>
      <w:r>
        <w:rPr>
          <w:noProof/>
        </w:rPr>
        <w:fldChar w:fldCharType="begin"/>
      </w:r>
      <w:r>
        <w:rPr>
          <w:noProof/>
        </w:rPr>
        <w:instrText xml:space="preserve"> PAGEREF _Toc382004223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CDSOutputSpecification</w:t>
      </w:r>
      <w:r>
        <w:rPr>
          <w:noProof/>
        </w:rPr>
        <w:tab/>
      </w:r>
      <w:r>
        <w:rPr>
          <w:noProof/>
        </w:rPr>
        <w:fldChar w:fldCharType="begin"/>
      </w:r>
      <w:r>
        <w:rPr>
          <w:noProof/>
        </w:rPr>
        <w:instrText xml:space="preserve"> PAGEREF _Toc382004224 \h </w:instrText>
      </w:r>
      <w:r>
        <w:rPr>
          <w:noProof/>
        </w:rPr>
      </w:r>
      <w:r>
        <w:rPr>
          <w:noProof/>
        </w:rPr>
        <w:fldChar w:fldCharType="separate"/>
      </w:r>
      <w:r w:rsidR="004A2E7B">
        <w:rPr>
          <w:noProof/>
        </w:rPr>
        <w:t>152</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ClinicalStatementOutputSpecification</w:t>
      </w:r>
      <w:r>
        <w:rPr>
          <w:noProof/>
        </w:rPr>
        <w:tab/>
      </w:r>
      <w:r>
        <w:rPr>
          <w:noProof/>
        </w:rPr>
        <w:fldChar w:fldCharType="begin"/>
      </w:r>
      <w:r>
        <w:rPr>
          <w:noProof/>
        </w:rPr>
        <w:instrText xml:space="preserve"> PAGEREF _Toc382004225 \h </w:instrText>
      </w:r>
      <w:r>
        <w:rPr>
          <w:noProof/>
        </w:rPr>
      </w:r>
      <w:r>
        <w:rPr>
          <w:noProof/>
        </w:rPr>
        <w:fldChar w:fldCharType="separate"/>
      </w:r>
      <w:r w:rsidR="004A2E7B">
        <w:rPr>
          <w:noProof/>
        </w:rPr>
        <w:t>152</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EntityOutputSpecification</w:t>
      </w:r>
      <w:r>
        <w:rPr>
          <w:noProof/>
        </w:rPr>
        <w:tab/>
      </w:r>
      <w:r>
        <w:rPr>
          <w:noProof/>
        </w:rPr>
        <w:fldChar w:fldCharType="begin"/>
      </w:r>
      <w:r>
        <w:rPr>
          <w:noProof/>
        </w:rPr>
        <w:instrText xml:space="preserve"> PAGEREF _Toc382004226 \h </w:instrText>
      </w:r>
      <w:r>
        <w:rPr>
          <w:noProof/>
        </w:rPr>
      </w:r>
      <w:r>
        <w:rPr>
          <w:noProof/>
        </w:rPr>
        <w:fldChar w:fldCharType="separate"/>
      </w:r>
      <w:r w:rsidR="004A2E7B">
        <w:rPr>
          <w:noProof/>
        </w:rPr>
        <w:t>153</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EvaluatedPersonOutputSpecification</w:t>
      </w:r>
      <w:r>
        <w:rPr>
          <w:noProof/>
        </w:rPr>
        <w:tab/>
      </w:r>
      <w:r>
        <w:rPr>
          <w:noProof/>
        </w:rPr>
        <w:fldChar w:fldCharType="begin"/>
      </w:r>
      <w:r>
        <w:rPr>
          <w:noProof/>
        </w:rPr>
        <w:instrText xml:space="preserve"> PAGEREF _Toc382004227 \h </w:instrText>
      </w:r>
      <w:r>
        <w:rPr>
          <w:noProof/>
        </w:rPr>
      </w:r>
      <w:r>
        <w:rPr>
          <w:noProof/>
        </w:rPr>
        <w:fldChar w:fldCharType="separate"/>
      </w:r>
      <w:r w:rsidR="004A2E7B">
        <w:rPr>
          <w:noProof/>
        </w:rPr>
        <w:t>153</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PatientOutputSpecification</w:t>
      </w:r>
      <w:r>
        <w:rPr>
          <w:noProof/>
        </w:rPr>
        <w:tab/>
      </w:r>
      <w:r>
        <w:rPr>
          <w:noProof/>
        </w:rPr>
        <w:fldChar w:fldCharType="begin"/>
      </w:r>
      <w:r>
        <w:rPr>
          <w:noProof/>
        </w:rPr>
        <w:instrText xml:space="preserve"> PAGEREF _Toc382004228 \h </w:instrText>
      </w:r>
      <w:r>
        <w:rPr>
          <w:noProof/>
        </w:rPr>
      </w:r>
      <w:r>
        <w:rPr>
          <w:noProof/>
        </w:rPr>
        <w:fldChar w:fldCharType="separate"/>
      </w:r>
      <w:r w:rsidR="004A2E7B">
        <w:rPr>
          <w:noProof/>
        </w:rPr>
        <w:t>153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RelatedClinicalStatementOutputSpecification</w:t>
      </w:r>
      <w:r>
        <w:rPr>
          <w:noProof/>
        </w:rPr>
        <w:tab/>
      </w:r>
      <w:r>
        <w:rPr>
          <w:noProof/>
        </w:rPr>
        <w:fldChar w:fldCharType="begin"/>
      </w:r>
      <w:r>
        <w:rPr>
          <w:noProof/>
        </w:rPr>
        <w:instrText xml:space="preserve"> PAGEREF _Toc382004229 \h </w:instrText>
      </w:r>
      <w:r>
        <w:rPr>
          <w:noProof/>
        </w:rPr>
      </w:r>
      <w:r>
        <w:rPr>
          <w:noProof/>
        </w:rPr>
        <w:fldChar w:fldCharType="separate"/>
      </w:r>
      <w:r w:rsidR="004A2E7B">
        <w:rPr>
          <w:noProof/>
        </w:rPr>
        <w:t>154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RelatedEntityOutputSpecification</w:t>
      </w:r>
      <w:r>
        <w:rPr>
          <w:noProof/>
        </w:rPr>
        <w:tab/>
      </w:r>
      <w:r>
        <w:rPr>
          <w:noProof/>
        </w:rPr>
        <w:fldChar w:fldCharType="begin"/>
      </w:r>
      <w:r>
        <w:rPr>
          <w:noProof/>
        </w:rPr>
        <w:instrText xml:space="preserve"> PAGEREF _Toc382004230 \h </w:instrText>
      </w:r>
      <w:r>
        <w:rPr>
          <w:noProof/>
        </w:rPr>
      </w:r>
      <w:r>
        <w:rPr>
          <w:noProof/>
        </w:rPr>
        <w:fldChar w:fldCharType="separate"/>
      </w:r>
      <w:r w:rsidR="004A2E7B">
        <w:rPr>
          <w:noProof/>
        </w:rPr>
        <w:t>154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RelatedEvaluatedPersonOutputSpecification</w:t>
      </w:r>
      <w:r>
        <w:rPr>
          <w:noProof/>
        </w:rPr>
        <w:tab/>
      </w:r>
      <w:r>
        <w:rPr>
          <w:noProof/>
        </w:rPr>
        <w:fldChar w:fldCharType="begin"/>
      </w:r>
      <w:r>
        <w:rPr>
          <w:noProof/>
        </w:rPr>
        <w:instrText xml:space="preserve"> PAGEREF _Toc382004231 \h </w:instrText>
      </w:r>
      <w:r>
        <w:rPr>
          <w:noProof/>
        </w:rPr>
      </w:r>
      <w:r>
        <w:rPr>
          <w:noProof/>
        </w:rPr>
        <w:fldChar w:fldCharType="separate"/>
      </w:r>
      <w:r w:rsidR="004A2E7B">
        <w:rPr>
          <w:noProof/>
        </w:rPr>
        <w:t>154</w:t>
      </w:r>
      <w:r>
        <w:rPr>
          <w:noProof/>
        </w:rPr>
        <w:fldChar w:fldCharType="end"/>
      </w: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4" w:name="_Toc382003991"/>
      <w:r>
        <w:rPr>
          <w:rFonts w:eastAsia="Times New Roman"/>
          <w:bCs w:val="0"/>
          <w:szCs w:val="24"/>
          <w:shd w:val="clear" w:color="auto" w:fill="auto"/>
          <w:lang w:val="en-US"/>
        </w:rPr>
        <w:t>Executive Summary</w:t>
      </w:r>
      <w:bookmarkEnd w:id="4"/>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A </w:t>
      </w:r>
      <w:r>
        <w:rPr>
          <w:rFonts w:eastAsia="Times New Roman"/>
          <w:b/>
          <w:szCs w:val="24"/>
          <w:shd w:val="clear" w:color="auto" w:fill="auto"/>
          <w:lang w:val="en-US"/>
        </w:rPr>
        <w:t>Virtual Medical Record (vMR) for Clinical Decision Support (CDS)</w:t>
      </w:r>
      <w:r>
        <w:rPr>
          <w:rFonts w:eastAsia="Times New Roman"/>
          <w:szCs w:val="24"/>
          <w:shd w:val="clear" w:color="auto" w:fill="auto"/>
          <w:lang w:val="en-US"/>
        </w:rPr>
        <w:t xml:space="preserve"> is a data model for representing clinical data relevant to CDS, which entails providing clinicians or patients with clinical knowledge and patient-related information, intelligently filtered or presented at appropriate times, to enhance patient care.</w:t>
      </w:r>
      <w:r>
        <w:rPr>
          <w:rFonts w:eastAsia="Times New Roman"/>
          <w:szCs w:val="24"/>
          <w:shd w:val="clear" w:color="auto" w:fill="auto"/>
          <w:vertAlign w:val="superscript"/>
          <w:lang w:val="en-US"/>
        </w:rPr>
        <w:footnoteReference w:customMarkFollows="1" w:id="1"/>
        <w:t>1</w:t>
      </w:r>
      <w:r>
        <w:rPr>
          <w:rFonts w:eastAsia="Times New Roman"/>
          <w:szCs w:val="24"/>
          <w:shd w:val="clear" w:color="auto" w:fill="auto"/>
          <w:lang w:val="en-US"/>
        </w:rPr>
        <w:t xml:space="preserve"> The vMR encompasses data about a patient's demographics and clinical history, as well as CDS inferences about the patient (e.g., recommended clinical interventions).  For the sake of brevity, the </w:t>
      </w:r>
      <w:r>
        <w:rPr>
          <w:rFonts w:eastAsia="Times New Roman"/>
          <w:b/>
          <w:szCs w:val="24"/>
          <w:shd w:val="clear" w:color="auto" w:fill="auto"/>
          <w:lang w:val="en-US"/>
        </w:rPr>
        <w:t xml:space="preserve">vMR for CDS </w:t>
      </w:r>
      <w:r>
        <w:rPr>
          <w:rFonts w:eastAsia="Times New Roman"/>
          <w:szCs w:val="24"/>
          <w:shd w:val="clear" w:color="auto" w:fill="auto"/>
          <w:lang w:val="en-US"/>
        </w:rPr>
        <w:t xml:space="preserve">will be simply referred to as the </w:t>
      </w:r>
      <w:r>
        <w:rPr>
          <w:rFonts w:eastAsia="Times New Roman"/>
          <w:b/>
          <w:szCs w:val="24"/>
          <w:shd w:val="clear" w:color="auto" w:fill="auto"/>
          <w:lang w:val="en-US"/>
        </w:rPr>
        <w:t xml:space="preserve">vMR </w:t>
      </w:r>
      <w:r>
        <w:rPr>
          <w:rFonts w:eastAsia="Times New Roman"/>
          <w:szCs w:val="24"/>
          <w:shd w:val="clear" w:color="auto" w:fill="auto"/>
          <w:lang w:val="en-US"/>
        </w:rPr>
        <w:t xml:space="preserve">in the remainder of this document.  However, it is important to note that the scope of the vMR is specifically CDS.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The term vMR has historically been used in the CDS community to refer to a </w:t>
      </w:r>
      <w:r>
        <w:rPr>
          <w:rFonts w:eastAsia="Times New Roman"/>
          <w:b/>
          <w:szCs w:val="24"/>
          <w:shd w:val="clear" w:color="auto" w:fill="auto"/>
          <w:lang w:val="en-US"/>
        </w:rPr>
        <w:t>simplified representation</w:t>
      </w:r>
      <w:r>
        <w:rPr>
          <w:rFonts w:eastAsia="Times New Roman"/>
          <w:szCs w:val="24"/>
          <w:shd w:val="clear" w:color="auto" w:fill="auto"/>
          <w:lang w:val="en-US"/>
        </w:rPr>
        <w:t xml:space="preserve"> of the clinical record that is suitable and safe for CDS artifact authors and implementers to directly manipulate in order to derive patient-specific assessments and recommendations.  Historically, the challenge has been that different organizations used different vMRs.  As a consequence, CDS resources (e.g., decision rules) written against one vMR could not be directly re-used by a different organization.  This has been a significant problem, because the development of CDS resources is oftentimes an expensive and time-consuming endeavor.</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Due to the intended use of the vMR, a primary goal is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data that is </w:t>
      </w:r>
      <w:r>
        <w:rPr>
          <w:rFonts w:eastAsia="Times New Roman"/>
          <w:b/>
          <w:szCs w:val="24"/>
          <w:shd w:val="clear" w:color="auto" w:fill="auto"/>
          <w:lang w:val="en-US"/>
        </w:rPr>
        <w:t>easy and safe for typical CDS artifact authors and implementers to understand, author, use, and implement</w:t>
      </w:r>
      <w:r>
        <w:rPr>
          <w:rFonts w:eastAsia="Times New Roman"/>
          <w:szCs w:val="24"/>
          <w:shd w:val="clear" w:color="auto" w:fill="auto"/>
          <w:lang w:val="en-US"/>
        </w:rPr>
        <w:t xml:space="preserve">.  Because most CDS artifact authors and implementers in most organizations have little or no previous knowledge of HL7 version 3 concepts and conventions such as null flavors, mood codes, and negation indicators, a primary purpose of the vMR is to take the rich semantic content of the HL7 version 3 body of work and to express it in a format that is more approachable for a typical CDS artifact implementer.  For instance, mood codes such as PRP, EVN, or GOL are represented as explicit classes such as ProcedureProposal, Goal, or SubstanceAdministrationEvent rather than as coded attributes within the corresponding concept. Similarly, the vMR handles negation indicator through explicit classes such as DeniedProblem or UndeliveredProcedure. Note that in these cases the V3 concepts expressed in this fashion can be fairly easily transformed into their V3 counterpart as no information loss occurs. For instance, a SubstanceAdministrationEvent can be mapped to classCode ACT and moodCode EVN, and a DeniedProblem may be mapped to a V3 concept representation of a Problem with a negation indicator of 'true'. A driving principle for this work has been that if a typical CDS artifact author or implementer may make an error with potential patient safety implications due to complexity, such complexity should be simplified to the greatest extent possible.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In order to achieve this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 xml:space="preserve">simplified representation of clinical data that may be mappable to HL7 version 3 semantics. </w:t>
      </w:r>
      <w:r>
        <w:rPr>
          <w:rFonts w:eastAsia="Times New Roman"/>
          <w:szCs w:val="24"/>
          <w:shd w:val="clear" w:color="auto" w:fill="auto"/>
          <w:lang w:val="en-US"/>
        </w:rPr>
        <w:t>While sample mappings have been conducted manually between HL7 V3 artifacts and the vMR, exhaustive or automatic mapping has not been attempted to date.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The vMR intends to model and capture 100% of the clinical concepts and attributes that are relevant for CDS. However, because one important intended use of the vMR is its </w:t>
      </w:r>
      <w:r>
        <w:rPr>
          <w:rFonts w:eastAsia="Times New Roman"/>
          <w:b/>
          <w:szCs w:val="24"/>
          <w:shd w:val="clear" w:color="auto" w:fill="auto"/>
          <w:lang w:val="en-US"/>
        </w:rPr>
        <w:t>use within CDS rules engines</w:t>
      </w:r>
      <w:r>
        <w:rPr>
          <w:rFonts w:eastAsia="Times New Roman"/>
          <w:szCs w:val="24"/>
          <w:shd w:val="clear" w:color="auto" w:fill="auto"/>
          <w:lang w:val="en-US"/>
        </w:rPr>
        <w:t xml:space="preserve">,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xml:space="preserve">, the vMR uses the </w:t>
      </w:r>
      <w:r>
        <w:rPr>
          <w:rFonts w:eastAsia="Times New Roman"/>
          <w:b/>
          <w:szCs w:val="24"/>
          <w:shd w:val="clear" w:color="auto" w:fill="auto"/>
          <w:lang w:val="en-US"/>
        </w:rPr>
        <w:t xml:space="preserve">80-20 rule </w:t>
      </w:r>
      <w:r>
        <w:rPr>
          <w:rFonts w:eastAsia="Times New Roman"/>
          <w:szCs w:val="24"/>
          <w:shd w:val="clear" w:color="auto" w:fill="auto"/>
          <w:lang w:val="en-US"/>
        </w:rPr>
        <w:t xml:space="preserve">for the underlying model, wherein </w:t>
      </w:r>
    </w:p>
    <w:p w:rsidR="00174318" w:rsidRDefault="00174318">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 xml:space="preserve">the 80% of common and stable clinical elements and attributes are directly represented in the model, </w:t>
      </w:r>
    </w:p>
    <w:p w:rsidR="00174318" w:rsidRDefault="00174318">
      <w:pPr>
        <w:numPr>
          <w:ilvl w:val="0"/>
          <w:numId w:val="9"/>
        </w:numPr>
        <w:ind w:left="360" w:hanging="360"/>
        <w:rPr>
          <w:rFonts w:eastAsia="Times New Roman"/>
          <w:szCs w:val="24"/>
          <w:shd w:val="clear" w:color="auto" w:fill="auto"/>
          <w:lang w:val="en-US"/>
        </w:rPr>
      </w:pPr>
      <w:proofErr w:type="gramStart"/>
      <w:r>
        <w:rPr>
          <w:rFonts w:eastAsia="Times New Roman"/>
          <w:szCs w:val="24"/>
          <w:shd w:val="clear" w:color="auto" w:fill="auto"/>
          <w:lang w:val="en-US"/>
        </w:rPr>
        <w:t>while</w:t>
      </w:r>
      <w:proofErr w:type="gramEnd"/>
      <w:r>
        <w:rPr>
          <w:rFonts w:eastAsia="Times New Roman"/>
          <w:szCs w:val="24"/>
          <w:shd w:val="clear" w:color="auto" w:fill="auto"/>
          <w:lang w:val="en-US"/>
        </w:rPr>
        <w:t xml:space="preserve"> the 20% less common and less stable data elements and attributes are represented using generic model extension mechanisms such as coded extension attributes, related clinical statements and related entities coupled with templates.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This base specification is intended to be further constrained for specific CDS interoperability scenarios. </w:t>
      </w:r>
      <w:proofErr w:type="gramStart"/>
      <w:r>
        <w:rPr>
          <w:rFonts w:eastAsia="Times New Roman"/>
          <w:szCs w:val="24"/>
          <w:shd w:val="clear" w:color="auto" w:fill="auto"/>
          <w:lang w:val="en-US"/>
        </w:rPr>
        <w:t>vMR</w:t>
      </w:r>
      <w:proofErr w:type="gramEnd"/>
      <w:r>
        <w:rPr>
          <w:rFonts w:eastAsia="Times New Roman"/>
          <w:szCs w:val="24"/>
          <w:shd w:val="clear" w:color="auto" w:fill="auto"/>
          <w:lang w:val="en-US"/>
        </w:rPr>
        <w:t xml:space="preserve"> templates are the vehicles for specifying such contraints.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This specification represents a logical model for the vMR, and includes the following:</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the vMR</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constrained version of the HL7 version 3 Release 2 data types for use in the vMR</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Structural specifications for CDS engines' inputs and outputs, which are composed primarily of vMR data</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and output data requirements for specific CDS use cases</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Guidance on how to represent common patterns of clinical information using the vMR</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An example of how relevant content from a Consolidated Clinical Document Architecture (CCDA) instance can be represented as a vMR instance. CCDA is a set of implementation guides for the CDA. The actual specification for CCDA is "HL7 Implementation Guide for CDA® Release 2: IHE Health Story Consolidation, DSTU Release 1.1".</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Note that the underlying data models are intended to serve several related roles: (i) the </w:t>
      </w:r>
      <w:r>
        <w:rPr>
          <w:rFonts w:eastAsia="Times New Roman"/>
          <w:b/>
          <w:szCs w:val="24"/>
          <w:shd w:val="clear" w:color="auto" w:fill="auto"/>
          <w:lang w:val="en-US"/>
        </w:rPr>
        <w:t>underlying data model for use in inference engines</w:t>
      </w:r>
      <w:r>
        <w:rPr>
          <w:rFonts w:eastAsia="Times New Roman"/>
          <w:szCs w:val="24"/>
          <w:shd w:val="clear" w:color="auto" w:fill="auto"/>
          <w:lang w:val="en-US"/>
        </w:rPr>
        <w:t xml:space="preserve">; (ii) a potential </w:t>
      </w:r>
      <w:r>
        <w:rPr>
          <w:rFonts w:eastAsia="Times New Roman"/>
          <w:b/>
          <w:szCs w:val="24"/>
          <w:shd w:val="clear" w:color="auto" w:fill="auto"/>
          <w:lang w:val="en-US"/>
        </w:rPr>
        <w:t>payload format for representing the inputs and outputs</w:t>
      </w:r>
      <w:r>
        <w:rPr>
          <w:rFonts w:eastAsia="Times New Roman"/>
          <w:szCs w:val="24"/>
          <w:shd w:val="clear" w:color="auto" w:fill="auto"/>
          <w:lang w:val="en-US"/>
        </w:rPr>
        <w:t xml:space="preserve"> from such inference engines; and (iii) the core </w:t>
      </w:r>
      <w:r>
        <w:rPr>
          <w:rFonts w:eastAsia="Times New Roman"/>
          <w:b/>
          <w:szCs w:val="24"/>
          <w:shd w:val="clear" w:color="auto" w:fill="auto"/>
          <w:lang w:val="en-US"/>
        </w:rPr>
        <w:t xml:space="preserve">components of CDS knowledge artifacts </w:t>
      </w:r>
      <w:r>
        <w:rPr>
          <w:rFonts w:eastAsia="Times New Roman"/>
          <w:szCs w:val="24"/>
          <w:shd w:val="clear" w:color="auto" w:fill="auto"/>
          <w:lang w:val="en-US"/>
        </w:rPr>
        <w:t>such as order sets and documentation templates.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Several resources needed for fully leveraging the vMR are being defined in additional specifications. These resources include the following:</w:t>
      </w:r>
    </w:p>
    <w:p w:rsidR="00174318" w:rsidRDefault="001743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w:t>
      </w:r>
    </w:p>
    <w:p w:rsidR="00174318" w:rsidRDefault="001743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Platform-specific implementation approaches for the vMR, including in particular XML.</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commentRangeStart w:id="5"/>
      <w:r>
        <w:rPr>
          <w:rFonts w:eastAsia="Times New Roman"/>
          <w:szCs w:val="24"/>
          <w:shd w:val="clear" w:color="auto" w:fill="auto"/>
          <w:lang w:val="en-US"/>
        </w:rPr>
        <w:t xml:space="preserve">This specification includes an example of how a CCDA would be represented as a vMR.  </w:t>
      </w:r>
      <w:commentRangeEnd w:id="5"/>
      <w:r w:rsidR="00367124">
        <w:rPr>
          <w:rStyle w:val="CommentReference"/>
          <w:rFonts w:ascii="Calibri" w:hAnsi="Calibri" w:cs="Calibri"/>
          <w:color w:val="auto"/>
          <w:shd w:val="clear" w:color="auto" w:fill="auto"/>
        </w:rPr>
        <w:commentReference w:id="5"/>
      </w:r>
      <w:commentRangeStart w:id="6"/>
      <w:r>
        <w:rPr>
          <w:rFonts w:eastAsia="Times New Roman"/>
          <w:szCs w:val="24"/>
          <w:shd w:val="clear" w:color="auto" w:fill="auto"/>
          <w:lang w:val="en-US"/>
        </w:rPr>
        <w:t>There</w:t>
      </w:r>
      <w:commentRangeEnd w:id="6"/>
      <w:r w:rsidR="00521DD5">
        <w:rPr>
          <w:rStyle w:val="CommentReference"/>
          <w:rFonts w:ascii="Calibri" w:hAnsi="Calibri" w:cs="Calibri"/>
          <w:color w:val="auto"/>
          <w:shd w:val="clear" w:color="auto" w:fill="auto"/>
        </w:rPr>
        <w:commentReference w:id="6"/>
      </w:r>
      <w:r>
        <w:rPr>
          <w:rFonts w:eastAsia="Times New Roman"/>
          <w:szCs w:val="24"/>
          <w:shd w:val="clear" w:color="auto" w:fill="auto"/>
          <w:lang w:val="en-US"/>
        </w:rPr>
        <w:t xml:space="preserve"> are ongoing efforts to develop open-source tooling to map between HL7 balloted information structures and the vMR.  The HL7 vMR project team plans on continuing the development of these types of mapping resources and to contribute them through HL7 and through other dissemination channels.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Until the previous release, this specification was referred to as a Domain Analysis Model (DAM).  It is now referred to as a logical model to be more accurate in its characterization.</w:t>
      </w:r>
    </w:p>
    <w:p w:rsidR="00174318" w:rsidRDefault="00174318">
      <w:pPr>
        <w:rPr>
          <w:rFonts w:eastAsia="Times New Roman"/>
          <w:szCs w:val="24"/>
          <w:shd w:val="clear" w:color="auto" w:fill="auto"/>
          <w:lang w:val="en-US"/>
        </w:rPr>
      </w:pP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7" w:name="_Toc382003992"/>
      <w:r>
        <w:rPr>
          <w:rFonts w:eastAsia="Times New Roman"/>
          <w:bCs w:val="0"/>
          <w:szCs w:val="24"/>
          <w:shd w:val="clear" w:color="auto" w:fill="auto"/>
          <w:lang w:val="en-US"/>
        </w:rPr>
        <w:t>Revision History</w:t>
      </w:r>
      <w:bookmarkEnd w:id="7"/>
    </w:p>
    <w:p w:rsidR="00174318" w:rsidRDefault="00174318">
      <w:pPr>
        <w:pStyle w:val="Heading2"/>
        <w:tabs>
          <w:tab w:val="left" w:pos="432"/>
        </w:tabs>
        <w:ind w:left="360"/>
        <w:rPr>
          <w:rFonts w:eastAsia="Times New Roman"/>
          <w:bCs w:val="0"/>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8" w:name="_Toc382003993"/>
      <w:r>
        <w:rPr>
          <w:rFonts w:eastAsia="Times New Roman"/>
          <w:bCs w:val="0"/>
          <w:i/>
          <w:szCs w:val="24"/>
          <w:shd w:val="clear" w:color="auto" w:fill="auto"/>
          <w:lang w:val="en-US"/>
        </w:rPr>
        <w:t>1. Revisions of DAM Release 2, Version 1.0 Specification Compared to DAM Release 1 Specification</w:t>
      </w:r>
      <w:bookmarkEnd w:id="8"/>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Compared to the DAM Release 1 specification, the DAM Release 2 Version 1.0 specification includes the following revisions: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Additional classes and attributes incorporated, especially with regard to orders and proposals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capability for clinical statements and entities to be extended through the use of name-value pairs in addition to the use of clinical statement relationships and entity relationships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CDS output specification added, to parallel the existing CDS input specification</w:t>
      </w:r>
    </w:p>
    <w:p w:rsidR="00174318" w:rsidRDefault="00174318">
      <w:pPr>
        <w:rPr>
          <w:rFonts w:eastAsia="Times New Roman"/>
          <w:szCs w:val="24"/>
          <w:shd w:val="clear" w:color="auto" w:fill="auto"/>
          <w:lang w:val="en-US"/>
        </w:rPr>
      </w:pPr>
    </w:p>
    <w:p w:rsidR="00174318" w:rsidRDefault="001743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9" w:name="_Toc382003994"/>
      <w:r>
        <w:rPr>
          <w:rFonts w:eastAsia="Times New Roman"/>
          <w:bCs w:val="0"/>
          <w:i/>
          <w:szCs w:val="24"/>
          <w:shd w:val="clear" w:color="auto" w:fill="auto"/>
          <w:lang w:val="en-US"/>
        </w:rPr>
        <w:t>2. Revisions of Logical Model Release 2, Version 2.0 Specification Compared to DAM Release 2, Version 1.0 Specification</w:t>
      </w:r>
      <w:bookmarkEnd w:id="9"/>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Compared to the DAM Release 2 Version 1.0 specification, the Logical Model Release 2 Version 2.0 specification includes the following revisions: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name from Domain Analysis Model to Logical Model</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Clarified purpose and intent of the vMR</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data types to become a constrained subset of the HL7 version 3 data types release 2</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example instantiation of a CCDA as a vMR</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output to be an abstract class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context to contain additional attributes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 grouping clinical statement to enable clinical statements to be grouped (e.g., a group of clinical statement proposals, at least one of which should be performed)</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explicit AllergyOrIntolerance class</w:t>
      </w:r>
    </w:p>
    <w:p w:rsidR="00174318" w:rsidRDefault="001743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10" w:name="_Toc382003995"/>
      <w:r>
        <w:rPr>
          <w:rFonts w:eastAsia="Times New Roman"/>
          <w:bCs w:val="0"/>
          <w:i/>
          <w:szCs w:val="24"/>
          <w:shd w:val="clear" w:color="auto" w:fill="auto"/>
          <w:lang w:val="en-US"/>
        </w:rPr>
        <w:t>3. Revisions of Logical Model Release 2, Version 3.0 Specification Compared to Logical Model Release 2, Version 2.0 Specification</w:t>
      </w:r>
      <w:bookmarkEnd w:id="10"/>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Compared to the DAM Release 2 Version 2.0 specification, the Logical Model Release 2 Version 3.0 specification includes the following revisions:</w:t>
      </w:r>
    </w:p>
    <w:p w:rsidR="00174318" w:rsidRDefault="001743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updates to the model to align more closely with FHIR and other relevant HL7 models</w:t>
      </w:r>
    </w:p>
    <w:p w:rsidR="00174318" w:rsidRDefault="001743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Aligned examples with underlying model</w:t>
      </w:r>
    </w:p>
    <w:p w:rsidR="00174318" w:rsidRDefault="001743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a number of clarifying updates to the documentation</w:t>
      </w:r>
    </w:p>
    <w:p w:rsidR="00174318" w:rsidRDefault="00174318">
      <w:pPr>
        <w:rPr>
          <w:rFonts w:eastAsia="Times New Roman"/>
          <w:szCs w:val="24"/>
          <w:shd w:val="clear" w:color="auto" w:fill="auto"/>
          <w:lang w:val="en-US"/>
        </w:rPr>
      </w:pP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br w:type="page"/>
      </w:r>
      <w:bookmarkStart w:id="11" w:name="_Toc382003996"/>
      <w:proofErr w:type="gramStart"/>
      <w:r>
        <w:rPr>
          <w:rFonts w:eastAsia="Times New Roman"/>
          <w:bCs w:val="0"/>
          <w:szCs w:val="24"/>
          <w:shd w:val="clear" w:color="auto" w:fill="auto"/>
          <w:lang w:val="en-US"/>
        </w:rPr>
        <w:t>vMR</w:t>
      </w:r>
      <w:proofErr w:type="gramEnd"/>
      <w:r>
        <w:rPr>
          <w:rFonts w:eastAsia="Times New Roman"/>
          <w:bCs w:val="0"/>
          <w:szCs w:val="24"/>
          <w:shd w:val="clear" w:color="auto" w:fill="auto"/>
          <w:lang w:val="en-US"/>
        </w:rPr>
        <w:t xml:space="preserve"> Logical Model Specification</w:t>
      </w:r>
      <w:bookmarkEnd w:id="11"/>
    </w:p>
    <w:p w:rsidR="00174318" w:rsidRDefault="00174318">
      <w:pPr>
        <w:pStyle w:val="Heading2"/>
        <w:numPr>
          <w:ilvl w:val="0"/>
          <w:numId w:val="1"/>
        </w:numPr>
        <w:ind w:left="1080" w:right="720" w:hanging="360"/>
        <w:rPr>
          <w:rFonts w:eastAsia="Times New Roman"/>
          <w:bCs w:val="0"/>
          <w:i/>
          <w:szCs w:val="24"/>
          <w:shd w:val="clear" w:color="auto" w:fill="auto"/>
          <w:lang w:val="en-US"/>
        </w:rPr>
      </w:pPr>
      <w:bookmarkStart w:id="12" w:name="_Toc382003997"/>
      <w:proofErr w:type="gramStart"/>
      <w:r>
        <w:rPr>
          <w:rFonts w:eastAsia="Times New Roman"/>
          <w:bCs w:val="0"/>
          <w:i/>
          <w:szCs w:val="24"/>
          <w:shd w:val="clear" w:color="auto" w:fill="auto"/>
          <w:lang w:val="en-US"/>
        </w:rPr>
        <w:t>vMR</w:t>
      </w:r>
      <w:proofErr w:type="gramEnd"/>
      <w:r>
        <w:rPr>
          <w:rFonts w:eastAsia="Times New Roman"/>
          <w:bCs w:val="0"/>
          <w:i/>
          <w:szCs w:val="24"/>
          <w:shd w:val="clear" w:color="auto" w:fill="auto"/>
          <w:lang w:val="en-US"/>
        </w:rPr>
        <w:t xml:space="preserve"> Goal and General Approach</w:t>
      </w:r>
      <w:bookmarkEnd w:id="12"/>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szCs w:val="24"/>
          <w:shd w:val="clear" w:color="auto" w:fill="auto"/>
          <w:lang w:val="en-US"/>
        </w:rPr>
        <w:t xml:space="preserve">The primary goal of this specification is to provide a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clinical data that is </w:t>
      </w:r>
      <w:r>
        <w:rPr>
          <w:rFonts w:eastAsia="Times New Roman"/>
          <w:b/>
          <w:szCs w:val="24"/>
          <w:shd w:val="clear" w:color="auto" w:fill="auto"/>
          <w:lang w:val="en-US"/>
        </w:rPr>
        <w:t>easy and safe for a typical CDS artifact author and implementer to understand, author, use, and implement</w:t>
      </w:r>
      <w:r>
        <w:rPr>
          <w:rFonts w:eastAsia="Times New Roman"/>
          <w:szCs w:val="24"/>
          <w:shd w:val="clear" w:color="auto" w:fill="auto"/>
          <w:lang w:val="en-US"/>
        </w:rPr>
        <w:t xml:space="preserve">.  Another important goal is to define a </w:t>
      </w:r>
      <w:r>
        <w:rPr>
          <w:rFonts w:eastAsia="Times New Roman"/>
          <w:b/>
          <w:szCs w:val="24"/>
          <w:shd w:val="clear" w:color="auto" w:fill="auto"/>
          <w:lang w:val="en-US"/>
        </w:rPr>
        <w:t xml:space="preserve">stable underlying data model for CDS rules engines.  </w:t>
      </w:r>
      <w:r>
        <w:rPr>
          <w:rFonts w:eastAsia="Times New Roman"/>
          <w:szCs w:val="24"/>
          <w:shd w:val="clear" w:color="auto" w:fill="auto"/>
          <w:lang w:val="en-US"/>
        </w:rPr>
        <w:t>Here, we describe the general approach taken to achieve these goals and provide examples to illustrate why the approach was taken to achieve the goals of the effort.</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In order to achieve the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r>
        <w:rPr>
          <w:rFonts w:eastAsia="Times New Roman"/>
          <w:szCs w:val="24"/>
          <w:shd w:val="clear" w:color="auto" w:fill="auto"/>
          <w:lang w:val="en-US"/>
        </w:rPr>
        <w:t xml:space="preserve">, through constraining away (i) a number of optional elements and attributes from the full model and (ii) data types that are not referenced in the vMR.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particular, the optional </w:t>
      </w:r>
      <w:r>
        <w:rPr>
          <w:rFonts w:eastAsia="Times New Roman"/>
          <w:b/>
          <w:szCs w:val="24"/>
          <w:shd w:val="clear" w:color="auto" w:fill="auto"/>
          <w:lang w:val="en-US"/>
        </w:rPr>
        <w:t>null flavor</w:t>
      </w:r>
      <w:r>
        <w:rPr>
          <w:rFonts w:eastAsia="Times New Roman"/>
          <w:szCs w:val="24"/>
          <w:shd w:val="clear" w:color="auto" w:fill="auto"/>
          <w:lang w:val="en-US"/>
        </w:rPr>
        <w:t xml:space="preserve"> attribute has been constrained away from the ANY base data type, for the following reasons.</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concept of a null flavor is not typically understood by a typical CDS Artifact Author, and therefore may lead to safety issues if the concept is included.</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A null flavor indicates that valid data is not available, and provides the reason why the valid data is not available.  While potentially important for documentation purposes or for human consumption purposes, for the purposes of automated CDS, the reason why valid data is not available is generally immaterial.  In cases where one needs to specify the reason why valid data is not available, such information can be conveyed using explicit model elements, such as an Observation noting data is not available, along with a related observation of why the data is not available.</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There are a number of other optional elements and attributes within the HL7 version 3 data types which may be important for the purposes of documentation or human consumption but are not needed for automated CDS.  For example, the ConceptDescriptor (CD) data type in the full data type specification contains a codingRationale that specifies the reason a particular code has been provided.  However, such an attribute is not required for automated CDS.  By constraining out such elements and attributes that may be useful for other purposes but not for automated CDS, we reduce the complexity of the data types and thereby make it less likely that a CDS artifact author or implementer will make mistakes due to an incomplete or inaccurate understanding of the data types.</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representation of clinical content that may be mappable to HL7 version 3 semantics</w:t>
      </w:r>
      <w:r>
        <w:rPr>
          <w:rFonts w:eastAsia="Times New Roman"/>
          <w:szCs w:val="24"/>
          <w:shd w:val="clear" w:color="auto" w:fill="auto"/>
          <w:lang w:val="en-US"/>
        </w:rPr>
        <w:t xml:space="preserve">, in particular the CCDA Release 1.1.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primary aspect of simplification is </w:t>
      </w:r>
      <w:r>
        <w:rPr>
          <w:rFonts w:eastAsia="Times New Roman"/>
          <w:b/>
          <w:szCs w:val="24"/>
          <w:shd w:val="clear" w:color="auto" w:fill="auto"/>
          <w:lang w:val="en-US"/>
        </w:rPr>
        <w:t>reducing the deep level of nesting</w:t>
      </w:r>
      <w:r>
        <w:rPr>
          <w:rFonts w:eastAsia="Times New Roman"/>
          <w:szCs w:val="24"/>
          <w:shd w:val="clear" w:color="auto" w:fill="auto"/>
          <w:lang w:val="en-US"/>
        </w:rPr>
        <w:t xml:space="preserve"> that exists in many HL7 version 3 models </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 the vMR, most problem attributes such as problem status are represented as a direct attribute of the problem class rather than as a deeply nested related observation.</w:t>
      </w: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t xml:space="preserve">In the CCDA Release 1.1, for example, specifying that a patient has had asthma since 1950 may be represented as follows (example adapted from CCDA sample at </w:t>
      </w:r>
      <w:hyperlink r:id="rId14" w:history="1">
        <w:r>
          <w:rPr>
            <w:rStyle w:val="Hyperlink"/>
            <w:rFonts w:eastAsia="Times New Roman"/>
            <w:szCs w:val="24"/>
            <w:shd w:val="clear" w:color="auto" w:fill="auto"/>
            <w:lang w:val="en-US"/>
          </w:rPr>
          <w:t>http://bluebuttonplus.org/healthrecords.html#problemlist</w:t>
        </w:r>
      </w:hyperlink>
      <w:r>
        <w:rPr>
          <w:rFonts w:eastAsia="Times New Roman"/>
          <w:szCs w:val="24"/>
          <w:shd w:val="clear" w:color="auto" w:fill="auto"/>
          <w:lang w:val="en-US"/>
        </w:rPr>
        <w:t>):</w:t>
      </w:r>
    </w:p>
    <w:p w:rsidR="00174318" w:rsidRDefault="00174318">
      <w:pPr>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tab/>
        <w:t xml:space="preserve">       </w:t>
      </w:r>
      <w:r>
        <w:rPr>
          <w:rFonts w:ascii="Courier New" w:eastAsia="Times New Roman" w:hAnsi="Courier New"/>
          <w:sz w:val="16"/>
          <w:szCs w:val="24"/>
          <w:shd w:val="clear" w:color="auto" w:fill="auto"/>
          <w:lang w:val="en-US"/>
        </w:rPr>
        <w:t>&lt;entry</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typeCode</w:t>
      </w:r>
      <w:proofErr w:type="gramEnd"/>
      <w:r>
        <w:rPr>
          <w:rFonts w:ascii="Courier New" w:eastAsia="Times New Roman" w:hAnsi="Courier New"/>
          <w:sz w:val="16"/>
          <w:szCs w:val="24"/>
          <w:shd w:val="clear" w:color="auto" w:fill="auto"/>
          <w:lang w:val="en-US"/>
        </w:rPr>
        <w:t>="DRIV"&gt;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 classCode="ACT" moodCode="EVN"&gt;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&lt;!--</w:t>
      </w:r>
      <w:proofErr w:type="gramEnd"/>
      <w:r>
        <w:rPr>
          <w:rFonts w:ascii="Courier New" w:eastAsia="Times New Roman" w:hAnsi="Courier New"/>
          <w:sz w:val="16"/>
          <w:szCs w:val="24"/>
          <w:shd w:val="clear" w:color="auto" w:fill="auto"/>
          <w:lang w:val="en-US"/>
        </w:rPr>
        <w:t xml:space="preserve"> Problem act template --&gt;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w:t>
      </w:r>
      <w:proofErr w:type="gramStart"/>
      <w:r>
        <w:rPr>
          <w:rFonts w:ascii="Courier New" w:eastAsia="Times New Roman" w:hAnsi="Courier New"/>
          <w:sz w:val="16"/>
          <w:szCs w:val="24"/>
          <w:shd w:val="clear" w:color="auto" w:fill="auto"/>
          <w:lang w:val="en-US"/>
        </w:rPr>
        <w:t>templateId</w:t>
      </w:r>
      <w:proofErr w:type="gramEnd"/>
      <w:r>
        <w:rPr>
          <w:rFonts w:ascii="Courier New" w:eastAsia="Times New Roman" w:hAnsi="Courier New"/>
          <w:sz w:val="16"/>
          <w:szCs w:val="24"/>
          <w:shd w:val="clear" w:color="auto" w:fill="auto"/>
          <w:lang w:val="en-US"/>
        </w:rPr>
        <w:t xml:space="preserve"> root="2.16.840.1.113883.10.20.22.4.3"/&gt;</w:t>
      </w:r>
    </w:p>
    <w:p w:rsidR="00174318" w:rsidRPr="006E714E" w:rsidRDefault="001743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6E714E">
        <w:rPr>
          <w:rFonts w:ascii="Courier New" w:eastAsia="Times New Roman" w:hAnsi="Courier New"/>
          <w:sz w:val="16"/>
          <w:szCs w:val="24"/>
          <w:shd w:val="clear" w:color="auto" w:fill="auto"/>
          <w:lang w:val="fr-FR"/>
        </w:rPr>
        <w:t>&lt;id root="ec8a6ff8-ed4b-4f7e-82c3-e98e58b45de7"/&gt;</w:t>
      </w:r>
    </w:p>
    <w:p w:rsidR="00174318" w:rsidRPr="00DA48DF" w:rsidRDefault="00174318">
      <w:pPr>
        <w:rPr>
          <w:rFonts w:ascii="Courier New" w:eastAsia="Times New Roman" w:hAnsi="Courier New"/>
          <w:sz w:val="16"/>
          <w:szCs w:val="24"/>
          <w:shd w:val="clear" w:color="auto" w:fill="auto"/>
          <w:lang w:val="fr-FR"/>
        </w:rPr>
      </w:pPr>
      <w:r w:rsidRPr="006E714E">
        <w:rPr>
          <w:rFonts w:ascii="Courier New" w:eastAsia="Times New Roman" w:hAnsi="Courier New"/>
          <w:sz w:val="16"/>
          <w:szCs w:val="24"/>
          <w:shd w:val="clear" w:color="auto" w:fill="auto"/>
          <w:lang w:val="fr-FR"/>
        </w:rPr>
        <w:t xml:space="preserve">                     </w:t>
      </w:r>
      <w:r w:rsidRPr="00DA48DF">
        <w:rPr>
          <w:rFonts w:ascii="Courier New" w:eastAsia="Times New Roman" w:hAnsi="Courier New"/>
          <w:sz w:val="16"/>
          <w:szCs w:val="24"/>
          <w:shd w:val="clear" w:color="auto" w:fill="auto"/>
          <w:lang w:val="fr-FR"/>
        </w:rPr>
        <w:t xml:space="preserve">&lt;code code="CONC" codeSystem="2.16.840.1.113883.5.6" </w:t>
      </w:r>
    </w:p>
    <w:p w:rsidR="00174318" w:rsidRPr="006E714E"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proofErr w:type="gramStart"/>
      <w:r w:rsidRPr="006E714E">
        <w:rPr>
          <w:rFonts w:ascii="Courier New" w:eastAsia="Times New Roman" w:hAnsi="Courier New"/>
          <w:sz w:val="16"/>
          <w:szCs w:val="24"/>
          <w:shd w:val="clear" w:color="auto" w:fill="auto"/>
          <w:lang w:val="en-US"/>
        </w:rPr>
        <w:t>displayName</w:t>
      </w:r>
      <w:proofErr w:type="gramEnd"/>
      <w:r w:rsidRPr="006E714E">
        <w:rPr>
          <w:rFonts w:ascii="Courier New" w:eastAsia="Times New Roman" w:hAnsi="Courier New"/>
          <w:sz w:val="16"/>
          <w:szCs w:val="24"/>
          <w:shd w:val="clear" w:color="auto" w:fill="auto"/>
          <w:lang w:val="en-US"/>
        </w:rPr>
        <w:t>="Concern"/&gt;</w:t>
      </w:r>
    </w:p>
    <w:p w:rsidR="00174318" w:rsidRDefault="00174318">
      <w:pPr>
        <w:rPr>
          <w:rFonts w:ascii="Courier New" w:eastAsia="Times New Roman" w:hAnsi="Courier New"/>
          <w:sz w:val="16"/>
          <w:szCs w:val="24"/>
          <w:shd w:val="clear" w:color="auto" w:fill="auto"/>
          <w:lang w:val="en-US"/>
        </w:rPr>
      </w:pPr>
      <w:r w:rsidRPr="006E714E">
        <w:rPr>
          <w:rFonts w:ascii="Courier New" w:eastAsia="Times New Roman" w:hAnsi="Courier New"/>
          <w:sz w:val="16"/>
          <w:szCs w:val="24"/>
          <w:shd w:val="clear" w:color="auto" w:fill="auto"/>
          <w:lang w:val="en-US"/>
        </w:rPr>
        <w:t xml:space="preserve">                     </w:t>
      </w:r>
      <w:r>
        <w:rPr>
          <w:rFonts w:ascii="Courier New" w:eastAsia="Times New Roman" w:hAnsi="Courier New"/>
          <w:sz w:val="16"/>
          <w:szCs w:val="24"/>
          <w:shd w:val="clear" w:color="auto" w:fill="auto"/>
          <w:lang w:val="en-US"/>
        </w:rPr>
        <w:t>&lt;statusCode code="completed"/&gt;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w:t>
      </w:r>
      <w:proofErr w:type="gramStart"/>
      <w:r>
        <w:rPr>
          <w:rFonts w:ascii="Courier New" w:eastAsia="Times New Roman" w:hAnsi="Courier New"/>
          <w:sz w:val="16"/>
          <w:szCs w:val="24"/>
          <w:shd w:val="clear" w:color="auto" w:fill="auto"/>
          <w:lang w:val="en-US"/>
        </w:rPr>
        <w:t>effectiveTime</w:t>
      </w:r>
      <w:proofErr w:type="gramEnd"/>
      <w:r>
        <w:rPr>
          <w:rFonts w:ascii="Courier New" w:eastAsia="Times New Roman" w:hAnsi="Courier New"/>
          <w:sz w:val="16"/>
          <w:szCs w:val="24"/>
          <w:shd w:val="clear" w:color="auto" w:fill="auto"/>
          <w:lang w:val="en-US"/>
        </w:rPr>
        <w:t>&gt;&lt;low value="20070103"/&gt;&lt;/effectiveTime&gt;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typeCode="SUBJ"&gt;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&lt;!--</w:t>
      </w:r>
      <w:proofErr w:type="gramEnd"/>
      <w:r>
        <w:rPr>
          <w:rFonts w:ascii="Courier New" w:eastAsia="Times New Roman" w:hAnsi="Courier New"/>
          <w:sz w:val="16"/>
          <w:szCs w:val="24"/>
          <w:shd w:val="clear" w:color="auto" w:fill="auto"/>
          <w:lang w:val="en-US"/>
        </w:rPr>
        <w:t xml:space="preserve"> Problem observation template --&gt;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w:t>
      </w:r>
      <w:proofErr w:type="gramStart"/>
      <w:r>
        <w:rPr>
          <w:rFonts w:ascii="Courier New" w:eastAsia="Times New Roman" w:hAnsi="Courier New"/>
          <w:sz w:val="16"/>
          <w:szCs w:val="24"/>
          <w:shd w:val="clear" w:color="auto" w:fill="auto"/>
          <w:lang w:val="en-US"/>
        </w:rPr>
        <w:t>templateId</w:t>
      </w:r>
      <w:proofErr w:type="gramEnd"/>
      <w:r>
        <w:rPr>
          <w:rFonts w:ascii="Courier New" w:eastAsia="Times New Roman" w:hAnsi="Courier New"/>
          <w:sz w:val="16"/>
          <w:szCs w:val="24"/>
          <w:shd w:val="clear" w:color="auto" w:fill="auto"/>
          <w:lang w:val="en-US"/>
        </w:rPr>
        <w:t xml:space="preserve"> root="2.16.840.1.113883.10.20.22.4.4"/&gt;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root="ab1791b0-5c71-11db-b0de-0800200c9a66"/&gt;</w:t>
      </w:r>
    </w:p>
    <w:p w:rsidR="00174318" w:rsidRPr="00DA48DF" w:rsidRDefault="001743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DA48DF">
        <w:rPr>
          <w:rFonts w:ascii="Courier New" w:eastAsia="Times New Roman" w:hAnsi="Courier New"/>
          <w:sz w:val="16"/>
          <w:szCs w:val="24"/>
          <w:shd w:val="clear" w:color="auto" w:fill="auto"/>
          <w:lang w:val="fr-FR"/>
        </w:rPr>
        <w:t xml:space="preserve">&lt;code code="409586006" codeSystem="2.16.840.1.113883.6.96" </w:t>
      </w:r>
    </w:p>
    <w:p w:rsidR="00174318" w:rsidRPr="00DA48DF" w:rsidRDefault="00174318">
      <w:pPr>
        <w:rPr>
          <w:rFonts w:ascii="Courier New" w:eastAsia="Times New Roman" w:hAnsi="Courier New"/>
          <w:sz w:val="16"/>
          <w:szCs w:val="24"/>
          <w:shd w:val="clear" w:color="auto" w:fill="auto"/>
          <w:lang w:val="fr-FR"/>
        </w:rPr>
      </w:pPr>
      <w:r w:rsidRPr="00DA48DF">
        <w:rPr>
          <w:rFonts w:ascii="Courier New" w:eastAsia="Times New Roman" w:hAnsi="Courier New"/>
          <w:sz w:val="16"/>
          <w:szCs w:val="24"/>
          <w:shd w:val="clear" w:color="auto" w:fill="auto"/>
          <w:lang w:val="fr-FR"/>
        </w:rPr>
        <w:t xml:space="preserve">                              </w:t>
      </w:r>
      <w:proofErr w:type="gramStart"/>
      <w:r w:rsidRPr="00DA48DF">
        <w:rPr>
          <w:rFonts w:ascii="Courier New" w:eastAsia="Times New Roman" w:hAnsi="Courier New"/>
          <w:sz w:val="16"/>
          <w:szCs w:val="24"/>
          <w:shd w:val="clear" w:color="auto" w:fill="auto"/>
          <w:lang w:val="fr-FR"/>
        </w:rPr>
        <w:t>displayName</w:t>
      </w:r>
      <w:proofErr w:type="gramEnd"/>
      <w:r w:rsidRPr="00DA48DF">
        <w:rPr>
          <w:rFonts w:ascii="Courier New" w:eastAsia="Times New Roman" w:hAnsi="Courier New"/>
          <w:sz w:val="16"/>
          <w:szCs w:val="24"/>
          <w:shd w:val="clear" w:color="auto" w:fill="auto"/>
          <w:lang w:val="fr-FR"/>
        </w:rPr>
        <w:t>="Complaint"/&gt;</w:t>
      </w:r>
    </w:p>
    <w:p w:rsidR="00174318"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&lt;statusCode code="completed"/&gt;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w:t>
      </w:r>
      <w:proofErr w:type="gramStart"/>
      <w:r>
        <w:rPr>
          <w:rFonts w:ascii="Courier New" w:eastAsia="Times New Roman" w:hAnsi="Courier New"/>
          <w:sz w:val="16"/>
          <w:szCs w:val="24"/>
          <w:shd w:val="clear" w:color="auto" w:fill="auto"/>
          <w:lang w:val="en-US"/>
        </w:rPr>
        <w:t>effectiveTime</w:t>
      </w:r>
      <w:proofErr w:type="gramEnd"/>
      <w:r>
        <w:rPr>
          <w:rFonts w:ascii="Courier New" w:eastAsia="Times New Roman" w:hAnsi="Courier New"/>
          <w:sz w:val="16"/>
          <w:szCs w:val="24"/>
          <w:shd w:val="clear" w:color="auto" w:fill="auto"/>
          <w:lang w:val="en-US"/>
        </w:rPr>
        <w:t>&gt;&lt;low value="19500101"/&gt;&lt;/effectiveTime&gt;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w:t>
      </w:r>
      <w:proofErr w:type="gramStart"/>
      <w:r>
        <w:rPr>
          <w:rFonts w:ascii="Courier New" w:eastAsia="Times New Roman" w:hAnsi="Courier New"/>
          <w:sz w:val="16"/>
          <w:szCs w:val="24"/>
          <w:shd w:val="clear" w:color="auto" w:fill="auto"/>
          <w:lang w:val="en-US"/>
        </w:rPr>
        <w:t>:type</w:t>
      </w:r>
      <w:proofErr w:type="gramEnd"/>
      <w:r>
        <w:rPr>
          <w:rFonts w:ascii="Courier New" w:eastAsia="Times New Roman" w:hAnsi="Courier New"/>
          <w:sz w:val="16"/>
          <w:szCs w:val="24"/>
          <w:shd w:val="clear" w:color="auto" w:fill="auto"/>
          <w:lang w:val="en-US"/>
        </w:rPr>
        <w:t xml:space="preserve">="CD" code="195967001"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codeSystem</w:t>
      </w:r>
      <w:proofErr w:type="gramEnd"/>
      <w:r>
        <w:rPr>
          <w:rFonts w:ascii="Courier New" w:eastAsia="Times New Roman" w:hAnsi="Courier New"/>
          <w:sz w:val="16"/>
          <w:szCs w:val="24"/>
          <w:shd w:val="clear" w:color="auto" w:fill="auto"/>
          <w:lang w:val="en-US"/>
        </w:rPr>
        <w:t>="2.16.840.1.113883.6.96" displayName="Asthma"/&gt;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typeCode="REFR"&gt;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&lt;!--</w:t>
      </w:r>
      <w:proofErr w:type="gramEnd"/>
      <w:r>
        <w:rPr>
          <w:rFonts w:ascii="Courier New" w:eastAsia="Times New Roman" w:hAnsi="Courier New"/>
          <w:sz w:val="16"/>
          <w:szCs w:val="24"/>
          <w:shd w:val="clear" w:color="auto" w:fill="auto"/>
          <w:lang w:val="en-US"/>
        </w:rPr>
        <w:t xml:space="preserve"> Status observation template --&gt;</w:t>
      </w:r>
    </w:p>
    <w:p w:rsidR="00174318" w:rsidRPr="006E714E"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r w:rsidRPr="006E714E">
        <w:rPr>
          <w:rFonts w:ascii="Courier New" w:eastAsia="Times New Roman" w:hAnsi="Courier New"/>
          <w:sz w:val="16"/>
          <w:szCs w:val="24"/>
          <w:shd w:val="clear" w:color="auto" w:fill="auto"/>
          <w:lang w:val="en-US"/>
        </w:rPr>
        <w:t>&lt;</w:t>
      </w:r>
      <w:proofErr w:type="gramStart"/>
      <w:r w:rsidRPr="006E714E">
        <w:rPr>
          <w:rFonts w:ascii="Courier New" w:eastAsia="Times New Roman" w:hAnsi="Courier New"/>
          <w:sz w:val="16"/>
          <w:szCs w:val="24"/>
          <w:shd w:val="clear" w:color="auto" w:fill="auto"/>
          <w:lang w:val="en-US"/>
        </w:rPr>
        <w:t>templateId</w:t>
      </w:r>
      <w:proofErr w:type="gramEnd"/>
      <w:r w:rsidRPr="006E714E">
        <w:rPr>
          <w:rFonts w:ascii="Courier New" w:eastAsia="Times New Roman" w:hAnsi="Courier New"/>
          <w:sz w:val="16"/>
          <w:szCs w:val="24"/>
          <w:shd w:val="clear" w:color="auto" w:fill="auto"/>
          <w:lang w:val="en-US"/>
        </w:rPr>
        <w:t xml:space="preserve"> root="2.16.840.1.113883.10.20.22.4.6"/&gt;</w:t>
      </w:r>
    </w:p>
    <w:p w:rsidR="00174318" w:rsidRPr="00DA48DF" w:rsidRDefault="00174318">
      <w:pPr>
        <w:rPr>
          <w:rFonts w:ascii="Courier New" w:eastAsia="Times New Roman" w:hAnsi="Courier New"/>
          <w:sz w:val="16"/>
          <w:szCs w:val="24"/>
          <w:shd w:val="clear" w:color="auto" w:fill="auto"/>
          <w:lang w:val="fr-FR"/>
        </w:rPr>
      </w:pPr>
      <w:r w:rsidRPr="006E714E">
        <w:rPr>
          <w:rFonts w:ascii="Courier New" w:eastAsia="Times New Roman" w:hAnsi="Courier New"/>
          <w:sz w:val="16"/>
          <w:szCs w:val="24"/>
          <w:shd w:val="clear" w:color="auto" w:fill="auto"/>
          <w:lang w:val="en-US"/>
        </w:rPr>
        <w:t xml:space="preserve">                                 </w:t>
      </w:r>
      <w:r w:rsidRPr="00DA48DF">
        <w:rPr>
          <w:rFonts w:ascii="Courier New" w:eastAsia="Times New Roman" w:hAnsi="Courier New"/>
          <w:sz w:val="16"/>
          <w:szCs w:val="24"/>
          <w:shd w:val="clear" w:color="auto" w:fill="auto"/>
          <w:lang w:val="fr-FR"/>
        </w:rPr>
        <w:t xml:space="preserve">&lt;code xsi:type="CE" code="33999-4" </w:t>
      </w:r>
    </w:p>
    <w:p w:rsidR="00174318"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proofErr w:type="gramStart"/>
      <w:r>
        <w:rPr>
          <w:rFonts w:ascii="Courier New" w:eastAsia="Times New Roman" w:hAnsi="Courier New"/>
          <w:sz w:val="16"/>
          <w:szCs w:val="24"/>
          <w:shd w:val="clear" w:color="auto" w:fill="auto"/>
          <w:lang w:val="en-US"/>
        </w:rPr>
        <w:t>codeSystem</w:t>
      </w:r>
      <w:proofErr w:type="gramEnd"/>
      <w:r>
        <w:rPr>
          <w:rFonts w:ascii="Courier New" w:eastAsia="Times New Roman" w:hAnsi="Courier New"/>
          <w:sz w:val="16"/>
          <w:szCs w:val="24"/>
          <w:shd w:val="clear" w:color="auto" w:fill="auto"/>
          <w:lang w:val="en-US"/>
        </w:rPr>
        <w:t xml:space="preserve">="2.16.840.1.113883.6.1" codeSystemName="LOINC"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displayName</w:t>
      </w:r>
      <w:proofErr w:type="gramEnd"/>
      <w:r>
        <w:rPr>
          <w:rFonts w:ascii="Courier New" w:eastAsia="Times New Roman" w:hAnsi="Courier New"/>
          <w:sz w:val="16"/>
          <w:szCs w:val="24"/>
          <w:shd w:val="clear" w:color="auto" w:fill="auto"/>
          <w:lang w:val="en-US"/>
        </w:rPr>
        <w:t>="Status"/&gt;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w:t>
      </w:r>
      <w:proofErr w:type="gramStart"/>
      <w:r>
        <w:rPr>
          <w:rFonts w:ascii="Courier New" w:eastAsia="Times New Roman" w:hAnsi="Courier New"/>
          <w:sz w:val="16"/>
          <w:szCs w:val="24"/>
          <w:shd w:val="clear" w:color="auto" w:fill="auto"/>
          <w:lang w:val="en-US"/>
        </w:rPr>
        <w:t>:type</w:t>
      </w:r>
      <w:proofErr w:type="gramEnd"/>
      <w:r>
        <w:rPr>
          <w:rFonts w:ascii="Courier New" w:eastAsia="Times New Roman" w:hAnsi="Courier New"/>
          <w:sz w:val="16"/>
          <w:szCs w:val="24"/>
          <w:shd w:val="clear" w:color="auto" w:fill="auto"/>
          <w:lang w:val="en-US"/>
        </w:rPr>
        <w:t xml:space="preserve">="CD" code="55561003"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codeSystem</w:t>
      </w:r>
      <w:proofErr w:type="gramEnd"/>
      <w:r>
        <w:rPr>
          <w:rFonts w:ascii="Courier New" w:eastAsia="Times New Roman" w:hAnsi="Courier New"/>
          <w:sz w:val="16"/>
          <w:szCs w:val="24"/>
          <w:shd w:val="clear" w:color="auto" w:fill="auto"/>
          <w:lang w:val="en-US"/>
        </w:rPr>
        <w:t>="2.16.840.1.113883.6.96"</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codeSystemName</w:t>
      </w:r>
      <w:proofErr w:type="gramEnd"/>
      <w:r>
        <w:rPr>
          <w:rFonts w:ascii="Courier New" w:eastAsia="Times New Roman" w:hAnsi="Courier New"/>
          <w:sz w:val="16"/>
          <w:szCs w:val="24"/>
          <w:shd w:val="clear" w:color="auto" w:fill="auto"/>
          <w:lang w:val="en-US"/>
        </w:rPr>
        <w:t>="SNOMED CT" displayName="Active"/&gt;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&lt;/entry&gt;</w:t>
      </w:r>
    </w:p>
    <w:p w:rsidR="00174318" w:rsidRDefault="00174318">
      <w:pPr>
        <w:jc w:val="center"/>
        <w:rPr>
          <w:rFonts w:ascii="Courier New" w:eastAsia="Times New Roman" w:hAnsi="Courier New"/>
          <w:b/>
          <w:sz w:val="18"/>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CCDA Release 1.1 Representation that Patient has Had Asthma Since 1950</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t>In order to just express a CDS condition that a “patient currently has active asthma” using this model, for example, a CDS Artifact Author would need to specify something like the following:</w:t>
      </w:r>
    </w:p>
    <w:p w:rsidR="00174318" w:rsidRDefault="00174318">
      <w:pPr>
        <w:ind w:left="2160"/>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proofErr w:type="gramStart"/>
      <w:r>
        <w:rPr>
          <w:rFonts w:ascii="Courier New" w:eastAsia="Times New Roman" w:hAnsi="Courier New"/>
          <w:sz w:val="16"/>
          <w:szCs w:val="24"/>
          <w:shd w:val="clear" w:color="auto" w:fill="auto"/>
          <w:lang w:val="en-US"/>
        </w:rPr>
        <w:t>entry[</w:t>
      </w:r>
      <w:proofErr w:type="gramEnd"/>
      <w:r>
        <w:rPr>
          <w:rFonts w:ascii="Courier New" w:eastAsia="Times New Roman" w:hAnsi="Courier New"/>
          <w:sz w:val="16"/>
          <w:szCs w:val="24"/>
          <w:shd w:val="clear" w:color="auto" w:fill="auto"/>
          <w:lang w:val="en-US"/>
        </w:rPr>
        <w:t>@typeCode=“DRIV”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act[</w:t>
      </w:r>
      <w:proofErr w:type="gramEnd"/>
      <w:r>
        <w:rPr>
          <w:rFonts w:ascii="Courier New" w:eastAsia="Times New Roman" w:hAnsi="Courier New"/>
          <w:sz w:val="16"/>
          <w:szCs w:val="24"/>
          <w:shd w:val="clear" w:color="auto" w:fill="auto"/>
          <w:lang w:val="en-US"/>
        </w:rPr>
        <w:t xml:space="preserve">@classCode=“ACT” and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@moodCode=“EVN” and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templateId[</w:t>
      </w:r>
      <w:proofErr w:type="gramEnd"/>
      <w:r>
        <w:rPr>
          <w:rFonts w:ascii="Courier New" w:eastAsia="Times New Roman" w:hAnsi="Courier New"/>
          <w:sz w:val="16"/>
          <w:szCs w:val="24"/>
          <w:shd w:val="clear" w:color="auto" w:fill="auto"/>
          <w:lang w:val="en-US"/>
        </w:rPr>
        <w:t>@root=“2.16.840.1.113883.10.20.22.4.3”]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code[</w:t>
      </w:r>
      <w:proofErr w:type="gramEnd"/>
      <w:r>
        <w:rPr>
          <w:rFonts w:ascii="Courier New" w:eastAsia="Times New Roman" w:hAnsi="Courier New"/>
          <w:sz w:val="16"/>
          <w:szCs w:val="24"/>
          <w:shd w:val="clear" w:color="auto" w:fill="auto"/>
          <w:lang w:val="en-US"/>
        </w:rPr>
        <w:t>@codeSystem=“2.16.840.1.113883.5.6” and @code=“CONC”]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statusCode[</w:t>
      </w:r>
      <w:proofErr w:type="gramEnd"/>
      <w:r>
        <w:rPr>
          <w:rFonts w:ascii="Courier New" w:eastAsia="Times New Roman" w:hAnsi="Courier New"/>
          <w:sz w:val="16"/>
          <w:szCs w:val="24"/>
          <w:shd w:val="clear" w:color="auto" w:fill="auto"/>
          <w:lang w:val="en-US"/>
        </w:rPr>
        <w:t>@code=“completed”]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entryRelationship[</w:t>
      </w:r>
      <w:proofErr w:type="gramEnd"/>
      <w:r>
        <w:rPr>
          <w:rFonts w:ascii="Courier New" w:eastAsia="Times New Roman" w:hAnsi="Courier New"/>
          <w:sz w:val="16"/>
          <w:szCs w:val="24"/>
          <w:shd w:val="clear" w:color="auto" w:fill="auto"/>
          <w:lang w:val="en-US"/>
        </w:rPr>
        <w:t>@typeCode=“SUBJ”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observation[</w:t>
      </w:r>
      <w:proofErr w:type="gramEnd"/>
      <w:r>
        <w:rPr>
          <w:rFonts w:ascii="Courier New" w:eastAsia="Times New Roman" w:hAnsi="Courier New"/>
          <w:sz w:val="16"/>
          <w:szCs w:val="24"/>
          <w:shd w:val="clear" w:color="auto" w:fill="auto"/>
          <w:lang w:val="en-US"/>
        </w:rPr>
        <w:t>@classCode=“OBS” and @moodCode=“EVN”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templateId[</w:t>
      </w:r>
      <w:proofErr w:type="gramEnd"/>
      <w:r>
        <w:rPr>
          <w:rFonts w:ascii="Courier New" w:eastAsia="Times New Roman" w:hAnsi="Courier New"/>
          <w:sz w:val="16"/>
          <w:szCs w:val="24"/>
          <w:shd w:val="clear" w:color="auto" w:fill="auto"/>
          <w:lang w:val="en-US"/>
        </w:rPr>
        <w:t>@root=“2.16.840.1.113883.10.20.22.4.4”]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code[</w:t>
      </w:r>
      <w:proofErr w:type="gramEnd"/>
      <w:r>
        <w:rPr>
          <w:rFonts w:ascii="Courier New" w:eastAsia="Times New Roman" w:hAnsi="Courier New"/>
          <w:sz w:val="16"/>
          <w:szCs w:val="24"/>
          <w:shd w:val="clear" w:color="auto" w:fill="auto"/>
          <w:lang w:val="en-US"/>
        </w:rPr>
        <w:t>@codeSystem=“2.16.840.1.113883.6.96” and @code=“409586006”]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statusCode[</w:t>
      </w:r>
      <w:proofErr w:type="gramEnd"/>
      <w:r>
        <w:rPr>
          <w:rFonts w:ascii="Courier New" w:eastAsia="Times New Roman" w:hAnsi="Courier New"/>
          <w:sz w:val="16"/>
          <w:szCs w:val="24"/>
          <w:shd w:val="clear" w:color="auto" w:fill="auto"/>
          <w:lang w:val="en-US"/>
        </w:rPr>
        <w:t>@code=“completed”] and</w:t>
      </w:r>
    </w:p>
    <w:p w:rsidR="00174318" w:rsidRDefault="00174318">
      <w:pPr>
        <w:ind w:left="2880"/>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effectiveTime[</w:t>
      </w:r>
      <w:proofErr w:type="gramEnd"/>
      <w:r>
        <w:rPr>
          <w:rFonts w:ascii="Courier New" w:eastAsia="Times New Roman" w:hAnsi="Courier New"/>
          <w:sz w:val="16"/>
          <w:szCs w:val="24"/>
          <w:shd w:val="clear" w:color="auto" w:fill="auto"/>
          <w:lang w:val="en-US"/>
        </w:rPr>
        <w:t>low[@value&lt;=“20130814”]]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t xml:space="preserve">      </w:t>
      </w:r>
      <w:proofErr w:type="gramStart"/>
      <w:r>
        <w:rPr>
          <w:rFonts w:ascii="Courier New" w:eastAsia="Times New Roman" w:hAnsi="Courier New"/>
          <w:sz w:val="16"/>
          <w:szCs w:val="24"/>
          <w:shd w:val="clear" w:color="auto" w:fill="auto"/>
          <w:lang w:val="en-US"/>
        </w:rPr>
        <w:t>value[</w:t>
      </w:r>
      <w:proofErr w:type="gramEnd"/>
      <w:r>
        <w:rPr>
          <w:rFonts w:ascii="Courier New" w:eastAsia="Times New Roman" w:hAnsi="Courier New"/>
          <w:sz w:val="16"/>
          <w:szCs w:val="24"/>
          <w:shd w:val="clear" w:color="auto" w:fill="auto"/>
          <w:lang w:val="en-US"/>
        </w:rPr>
        <w:t>@xsi:type=“CD” and @codeSystem=“2.16.840.1.113883.6.96” and @code=“95967001”]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entryRelationship[</w:t>
      </w:r>
      <w:proofErr w:type="gramEnd"/>
      <w:r>
        <w:rPr>
          <w:rFonts w:ascii="Courier New" w:eastAsia="Times New Roman" w:hAnsi="Courier New"/>
          <w:sz w:val="16"/>
          <w:szCs w:val="24"/>
          <w:shd w:val="clear" w:color="auto" w:fill="auto"/>
          <w:lang w:val="en-US"/>
        </w:rPr>
        <w:t>@typeCode=“REFR”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observation[</w:t>
      </w:r>
      <w:proofErr w:type="gramEnd"/>
      <w:r>
        <w:rPr>
          <w:rFonts w:ascii="Courier New" w:eastAsia="Times New Roman" w:hAnsi="Courier New"/>
          <w:sz w:val="16"/>
          <w:szCs w:val="24"/>
          <w:shd w:val="clear" w:color="auto" w:fill="auto"/>
          <w:lang w:val="en-US"/>
        </w:rPr>
        <w:t>@classCode=“OBS” and @moodCode=“EVN”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templateId[</w:t>
      </w:r>
      <w:proofErr w:type="gramEnd"/>
      <w:r>
        <w:rPr>
          <w:rFonts w:ascii="Courier New" w:eastAsia="Times New Roman" w:hAnsi="Courier New"/>
          <w:sz w:val="16"/>
          <w:szCs w:val="24"/>
          <w:shd w:val="clear" w:color="auto" w:fill="auto"/>
          <w:lang w:val="en-US"/>
        </w:rPr>
        <w:t>@root=“2.16.840.1.113883.10.20.22.4.6”]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code[</w:t>
      </w:r>
      <w:proofErr w:type="gramEnd"/>
      <w:r>
        <w:rPr>
          <w:rFonts w:ascii="Courier New" w:eastAsia="Times New Roman" w:hAnsi="Courier New"/>
          <w:sz w:val="16"/>
          <w:szCs w:val="24"/>
          <w:shd w:val="clear" w:color="auto" w:fill="auto"/>
          <w:lang w:val="en-US"/>
        </w:rPr>
        <w:t xml:space="preserve">@xsi:type=“CE” and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@code=“33999-4”</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statusCode[</w:t>
      </w:r>
      <w:proofErr w:type="gramEnd"/>
      <w:r>
        <w:rPr>
          <w:rFonts w:ascii="Courier New" w:eastAsia="Times New Roman" w:hAnsi="Courier New"/>
          <w:sz w:val="16"/>
          <w:szCs w:val="24"/>
          <w:shd w:val="clear" w:color="auto" w:fill="auto"/>
          <w:lang w:val="en-US"/>
        </w:rPr>
        <w:t>@code=“completed”]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value</w:t>
      </w:r>
      <w:proofErr w:type="gramEnd"/>
      <w:r>
        <w:rPr>
          <w:rFonts w:ascii="Courier New" w:eastAsia="Times New Roman" w:hAnsi="Courier New"/>
          <w:sz w:val="16"/>
          <w:szCs w:val="24"/>
          <w:shd w:val="clear" w:color="auto" w:fill="auto"/>
          <w:lang w:val="en-US"/>
        </w:rPr>
        <w:t xml:space="preserve"> [@xsi:type=“CD”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@code=“55561003”</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jc w:val="center"/>
        <w:rPr>
          <w:rFonts w:ascii="Courier New" w:eastAsia="Times New Roman" w:hAnsi="Courier New"/>
          <w:b/>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w:t>
      </w: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t>Of note, the CCDA has many fixed values within templates. If one were to take advantage of this aspect of the CCDA, an expression with the equivalent semantics could be written in a much more concise form as shown in the figure below.</w:t>
      </w:r>
    </w:p>
    <w:p w:rsidR="00174318" w:rsidRDefault="00174318">
      <w:pPr>
        <w:rPr>
          <w:rFonts w:eastAsia="Times New Roman"/>
          <w:szCs w:val="24"/>
          <w:shd w:val="clear" w:color="auto" w:fill="auto"/>
          <w:lang w:val="en-US"/>
        </w:rPr>
      </w:pPr>
    </w:p>
    <w:p w:rsidR="00174318" w:rsidRDefault="00174318">
      <w:pPr>
        <w:rPr>
          <w:rFonts w:ascii="Courier New" w:eastAsia="Times New Roman" w:hAnsi="Courier New"/>
          <w:b/>
          <w:sz w:val="18"/>
          <w:szCs w:val="24"/>
          <w:shd w:val="clear" w:color="auto" w:fill="auto"/>
          <w:lang w:val="en-US"/>
        </w:rPr>
      </w:pPr>
      <w:r>
        <w:rPr>
          <w:rFonts w:eastAsia="Times New Roman"/>
          <w:szCs w:val="24"/>
          <w:shd w:val="clear" w:color="auto" w:fill="auto"/>
          <w:lang w:val="en-US"/>
        </w:rPr>
        <w:t>However, this approach does have the limitation of needing to consult an external template definition to make sense of the logical expression. Moreover, the verbosity of the CCDA may present performance challenges in real-time applications.</w:t>
      </w:r>
    </w:p>
    <w:p w:rsidR="00174318" w:rsidRDefault="00174318">
      <w:pPr>
        <w:rPr>
          <w:rFonts w:ascii="Courier New" w:eastAsia="Times New Roman" w:hAnsi="Courier New"/>
          <w:b/>
          <w:sz w:val="18"/>
          <w:szCs w:val="24"/>
          <w:shd w:val="clear" w:color="auto" w:fill="auto"/>
          <w:lang w:val="en-US"/>
        </w:rPr>
      </w:pPr>
    </w:p>
    <w:p w:rsidR="00174318" w:rsidRDefault="00174318">
      <w:pPr>
        <w:rPr>
          <w:rFonts w:ascii="Courier New" w:eastAsia="Times New Roman" w:hAnsi="Courier New"/>
          <w:b/>
          <w:sz w:val="18"/>
          <w:szCs w:val="24"/>
          <w:shd w:val="clear" w:color="auto" w:fill="auto"/>
          <w:lang w:val="en-US"/>
        </w:rPr>
      </w:pP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//cda:observation[</w:t>
      </w:r>
      <w:proofErr w:type="gramStart"/>
      <w:r>
        <w:rPr>
          <w:rFonts w:ascii="Courier New" w:eastAsia="Times New Roman" w:hAnsi="Courier New"/>
          <w:sz w:val="18"/>
          <w:szCs w:val="24"/>
          <w:shd w:val="clear" w:color="auto" w:fill="auto"/>
          <w:lang w:val="en-US"/>
        </w:rPr>
        <w:t>@negationInd !</w:t>
      </w:r>
      <w:proofErr w:type="gramEnd"/>
      <w:r>
        <w:rPr>
          <w:rFonts w:ascii="Courier New" w:eastAsia="Times New Roman" w:hAnsi="Courier New"/>
          <w:sz w:val="18"/>
          <w:szCs w:val="24"/>
          <w:shd w:val="clear" w:color="auto" w:fill="auto"/>
          <w:lang w:val="en-US"/>
        </w:rPr>
        <w:t>= "true"</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roofErr w:type="gramStart"/>
      <w:r>
        <w:rPr>
          <w:rFonts w:ascii="Courier New" w:eastAsia="Times New Roman" w:hAnsi="Courier New"/>
          <w:sz w:val="18"/>
          <w:szCs w:val="24"/>
          <w:shd w:val="clear" w:color="auto" w:fill="auto"/>
          <w:lang w:val="en-US"/>
        </w:rPr>
        <w:t>and</w:t>
      </w:r>
      <w:proofErr w:type="gramEnd"/>
      <w:r>
        <w:rPr>
          <w:rFonts w:ascii="Courier New" w:eastAsia="Times New Roman" w:hAnsi="Courier New"/>
          <w:sz w:val="18"/>
          <w:szCs w:val="24"/>
          <w:shd w:val="clear" w:color="auto" w:fill="auto"/>
          <w:lang w:val="en-US"/>
        </w:rPr>
        <w:t xml:space="preserve"> templateId/@root  = "2.16.840.1.113883.10.20.22.4.4"  </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roofErr w:type="gramStart"/>
      <w:r>
        <w:rPr>
          <w:rFonts w:ascii="Courier New" w:eastAsia="Times New Roman" w:hAnsi="Courier New"/>
          <w:sz w:val="18"/>
          <w:szCs w:val="24"/>
          <w:shd w:val="clear" w:color="auto" w:fill="auto"/>
          <w:lang w:val="en-US"/>
        </w:rPr>
        <w:t>and</w:t>
      </w:r>
      <w:proofErr w:type="gramEnd"/>
      <w:r>
        <w:rPr>
          <w:rFonts w:ascii="Courier New" w:eastAsia="Times New Roman" w:hAnsi="Courier New"/>
          <w:sz w:val="18"/>
          <w:szCs w:val="24"/>
          <w:shd w:val="clear" w:color="auto" w:fill="auto"/>
          <w:lang w:val="en-US"/>
        </w:rPr>
        <w:t xml:space="preserve"> effectiveTime/low[@value&lt;="20130814"]</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roofErr w:type="gramStart"/>
      <w:r>
        <w:rPr>
          <w:rFonts w:ascii="Courier New" w:eastAsia="Times New Roman" w:hAnsi="Courier New"/>
          <w:sz w:val="18"/>
          <w:szCs w:val="24"/>
          <w:shd w:val="clear" w:color="auto" w:fill="auto"/>
          <w:lang w:val="en-US"/>
        </w:rPr>
        <w:t>and</w:t>
      </w:r>
      <w:proofErr w:type="gramEnd"/>
      <w:r>
        <w:rPr>
          <w:rFonts w:ascii="Courier New" w:eastAsia="Times New Roman" w:hAnsi="Courier New"/>
          <w:sz w:val="18"/>
          <w:szCs w:val="24"/>
          <w:shd w:val="clear" w:color="auto" w:fill="auto"/>
          <w:lang w:val="en-US"/>
        </w:rPr>
        <w:t xml:space="preserve"> value[@code="195967001"]</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roofErr w:type="gramStart"/>
      <w:r>
        <w:rPr>
          <w:rFonts w:ascii="Courier New" w:eastAsia="Times New Roman" w:hAnsi="Courier New"/>
          <w:sz w:val="18"/>
          <w:szCs w:val="24"/>
          <w:shd w:val="clear" w:color="auto" w:fill="auto"/>
          <w:lang w:val="en-US"/>
        </w:rPr>
        <w:t>and</w:t>
      </w:r>
      <w:proofErr w:type="gramEnd"/>
      <w:r>
        <w:rPr>
          <w:rFonts w:ascii="Courier New" w:eastAsia="Times New Roman" w:hAnsi="Courier New"/>
          <w:sz w:val="18"/>
          <w:szCs w:val="24"/>
          <w:shd w:val="clear" w:color="auto" w:fill="auto"/>
          <w:lang w:val="en-US"/>
        </w:rPr>
        <w:t xml:space="preserve"> entryRelationship/observation[</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templateId/@root=“2.16.840.1.113883.10.20.22.4.6”</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roofErr w:type="gramStart"/>
      <w:r>
        <w:rPr>
          <w:rFonts w:ascii="Courier New" w:eastAsia="Times New Roman" w:hAnsi="Courier New"/>
          <w:sz w:val="18"/>
          <w:szCs w:val="24"/>
          <w:shd w:val="clear" w:color="auto" w:fill="auto"/>
          <w:lang w:val="en-US"/>
        </w:rPr>
        <w:t>and</w:t>
      </w:r>
      <w:proofErr w:type="gramEnd"/>
      <w:r>
        <w:rPr>
          <w:rFonts w:ascii="Courier New" w:eastAsia="Times New Roman" w:hAnsi="Courier New"/>
          <w:sz w:val="18"/>
          <w:szCs w:val="24"/>
          <w:shd w:val="clear" w:color="auto" w:fill="auto"/>
          <w:lang w:val="en-US"/>
        </w:rPr>
        <w:t xml:space="preserve"> value/@code="55561003"</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
    <w:p w:rsidR="00174318" w:rsidRDefault="00174318">
      <w:pPr>
        <w:rPr>
          <w:rFonts w:ascii="Courier New" w:eastAsia="Times New Roman" w:hAnsi="Courier New"/>
          <w:b/>
          <w:sz w:val="18"/>
          <w:szCs w:val="24"/>
          <w:shd w:val="clear" w:color="auto" w:fill="auto"/>
          <w:lang w:val="en-US"/>
        </w:rPr>
      </w:pPr>
      <w:r>
        <w:rPr>
          <w:rFonts w:ascii="Courier New" w:eastAsia="Times New Roman" w:hAnsi="Courier New"/>
          <w:sz w:val="18"/>
          <w:szCs w:val="24"/>
          <w:shd w:val="clear" w:color="auto" w:fill="auto"/>
          <w:lang w:val="en-US"/>
        </w:rPr>
        <w:t>]</w:t>
      </w:r>
    </w:p>
    <w:p w:rsidR="00174318" w:rsidRDefault="00174318">
      <w:pPr>
        <w:rPr>
          <w:rFonts w:eastAsia="Times New Roman"/>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 and Leveraging Semantics of CCDA Templates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In an XML implementation of the vMR, the same clinical information above would be represented as something like the following:</w:t>
      </w:r>
    </w:p>
    <w:p w:rsidR="00174318" w:rsidRDefault="00174318">
      <w:pPr>
        <w:ind w:left="2160"/>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 xsi</w:t>
      </w:r>
      <w:proofErr w:type="gramStart"/>
      <w:r>
        <w:rPr>
          <w:rFonts w:ascii="Courier New" w:eastAsia="Times New Roman" w:hAnsi="Courier New"/>
          <w:sz w:val="16"/>
          <w:szCs w:val="24"/>
          <w:shd w:val="clear" w:color="auto" w:fill="auto"/>
          <w:lang w:val="en-US"/>
        </w:rPr>
        <w:t>:type</w:t>
      </w:r>
      <w:proofErr w:type="gramEnd"/>
      <w:r>
        <w:rPr>
          <w:rFonts w:ascii="Courier New" w:eastAsia="Times New Roman" w:hAnsi="Courier New"/>
          <w:sz w:val="16"/>
          <w:szCs w:val="24"/>
          <w:shd w:val="clear" w:color="auto" w:fill="auto"/>
          <w:lang w:val="en-US"/>
        </w:rPr>
        <w:t>="vmr:Problem"&gt;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w:t>
      </w:r>
      <w:proofErr w:type="gramStart"/>
      <w:r>
        <w:rPr>
          <w:rFonts w:ascii="Courier New" w:eastAsia="Times New Roman" w:hAnsi="Courier New"/>
          <w:sz w:val="16"/>
          <w:szCs w:val="24"/>
          <w:shd w:val="clear" w:color="auto" w:fill="auto"/>
          <w:lang w:val="en-US"/>
        </w:rPr>
        <w:t>templateId</w:t>
      </w:r>
      <w:proofErr w:type="gramEnd"/>
      <w:r>
        <w:rPr>
          <w:rFonts w:ascii="Courier New" w:eastAsia="Times New Roman" w:hAnsi="Courier New"/>
          <w:sz w:val="16"/>
          <w:szCs w:val="24"/>
          <w:shd w:val="clear" w:color="auto" w:fill="auto"/>
          <w:lang w:val="en-US"/>
        </w:rPr>
        <w:t xml:space="preserve"> root="2.16.840.1.113883.3.1829.11.7.2.5"/&gt;</w:t>
      </w:r>
    </w:p>
    <w:p w:rsidR="00174318" w:rsidRPr="00DA48DF" w:rsidRDefault="001743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DA48DF">
        <w:rPr>
          <w:rFonts w:ascii="Courier New" w:eastAsia="Times New Roman" w:hAnsi="Courier New"/>
          <w:sz w:val="16"/>
          <w:szCs w:val="24"/>
          <w:shd w:val="clear" w:color="auto" w:fill="auto"/>
          <w:lang w:val="fr-FR"/>
        </w:rPr>
        <w:t>&lt;conditionCode codeSystem="2.16.840.1.113883.6.96" code="195967001"&gt;&lt;displayName value="Asthma"/&gt;&lt;/conditionCode&gt;</w:t>
      </w:r>
    </w:p>
    <w:p w:rsidR="00174318"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w:t>
      </w:r>
      <w:proofErr w:type="gramStart"/>
      <w:r>
        <w:rPr>
          <w:rFonts w:ascii="Courier New" w:eastAsia="Times New Roman" w:hAnsi="Courier New"/>
          <w:sz w:val="16"/>
          <w:szCs w:val="24"/>
          <w:shd w:val="clear" w:color="auto" w:fill="auto"/>
          <w:lang w:val="en-US"/>
        </w:rPr>
        <w:t>conditionEffectiveTime</w:t>
      </w:r>
      <w:proofErr w:type="gramEnd"/>
      <w:r>
        <w:rPr>
          <w:rFonts w:ascii="Courier New" w:eastAsia="Times New Roman" w:hAnsi="Courier New"/>
          <w:sz w:val="16"/>
          <w:szCs w:val="24"/>
          <w:shd w:val="clear" w:color="auto" w:fill="auto"/>
          <w:lang w:val="en-US"/>
        </w:rPr>
        <w:t>&gt;&lt;low value="19500101"/&gt;&lt;conditionEffectiveTime&gt;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&lt;conditionStatus codeSystem="2.16.840.1.113883.6.96" code="55561003"&gt;&lt;displayName value="Active"/&gt;&lt;/conditionStatus&gt;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&lt;/clinicalStatement&gt;</w:t>
      </w:r>
    </w:p>
    <w:p w:rsidR="00174318" w:rsidRDefault="00174318">
      <w:pPr>
        <w:ind w:left="1800"/>
        <w:rPr>
          <w:rFonts w:eastAsia="Times New Roman"/>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vMR Representation that Patient has Had Asthma Since 1950</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Using this vMR model, to express a CDS condition that a “patient currently has active asthma” using this model, a CDS Artifact Implementer would simply need to specify something </w:t>
      </w:r>
      <w:proofErr w:type="gramStart"/>
      <w:r>
        <w:rPr>
          <w:rFonts w:eastAsia="Times New Roman"/>
          <w:szCs w:val="24"/>
          <w:shd w:val="clear" w:color="auto" w:fill="auto"/>
          <w:lang w:val="en-US"/>
        </w:rPr>
        <w:t>like</w:t>
      </w:r>
      <w:proofErr w:type="gramEnd"/>
      <w:r>
        <w:rPr>
          <w:rFonts w:eastAsia="Times New Roman"/>
          <w:szCs w:val="24"/>
          <w:shd w:val="clear" w:color="auto" w:fill="auto"/>
          <w:lang w:val="en-US"/>
        </w:rPr>
        <w:t xml:space="preserve"> the following:</w:t>
      </w:r>
    </w:p>
    <w:p w:rsidR="00174318" w:rsidRDefault="00174318">
      <w:pPr>
        <w:rPr>
          <w:rFonts w:ascii="Courier New" w:eastAsia="Times New Roman" w:hAnsi="Courier New"/>
          <w:sz w:val="16"/>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proofErr w:type="gramStart"/>
      <w:r>
        <w:rPr>
          <w:rFonts w:ascii="Courier New" w:eastAsia="Times New Roman" w:hAnsi="Courier New"/>
          <w:sz w:val="16"/>
          <w:szCs w:val="24"/>
          <w:shd w:val="clear" w:color="auto" w:fill="auto"/>
          <w:lang w:val="en-US"/>
        </w:rPr>
        <w:t>clinicalstatement[</w:t>
      </w:r>
      <w:proofErr w:type="gramEnd"/>
      <w:r>
        <w:rPr>
          <w:rFonts w:ascii="Courier New" w:eastAsia="Times New Roman" w:hAnsi="Courier New"/>
          <w:sz w:val="16"/>
          <w:szCs w:val="24"/>
          <w:shd w:val="clear" w:color="auto" w:fill="auto"/>
          <w:lang w:val="en-US"/>
        </w:rPr>
        <w:t>@xsi:type=“vmr:Problem”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templateId[</w:t>
      </w:r>
      <w:proofErr w:type="gramEnd"/>
      <w:r>
        <w:rPr>
          <w:rFonts w:ascii="Courier New" w:eastAsia="Times New Roman" w:hAnsi="Courier New"/>
          <w:sz w:val="16"/>
          <w:szCs w:val="24"/>
          <w:shd w:val="clear" w:color="auto" w:fill="auto"/>
          <w:lang w:val="en-US"/>
        </w:rPr>
        <w:t>@root=“2.16.840.1.113883.3.1829.11.7.2.5”]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conditionCode[</w:t>
      </w:r>
      <w:proofErr w:type="gramEnd"/>
      <w:r>
        <w:rPr>
          <w:rFonts w:ascii="Courier New" w:eastAsia="Times New Roman" w:hAnsi="Courier New"/>
          <w:sz w:val="16"/>
          <w:szCs w:val="24"/>
          <w:shd w:val="clear" w:color="auto" w:fill="auto"/>
          <w:lang w:val="en-US"/>
        </w:rPr>
        <w:t>@codeSystem=“2.16.840.1.113883.6.96” and @code=“195967001”]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conditionEffectiveTime[</w:t>
      </w:r>
      <w:proofErr w:type="gramEnd"/>
      <w:r>
        <w:rPr>
          <w:rFonts w:ascii="Courier New" w:eastAsia="Times New Roman" w:hAnsi="Courier New"/>
          <w:sz w:val="16"/>
          <w:szCs w:val="24"/>
          <w:shd w:val="clear" w:color="auto" w:fill="auto"/>
          <w:lang w:val="en-US"/>
        </w:rPr>
        <w:t>low[@value&lt;=“20130814”]]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roofErr w:type="gramStart"/>
      <w:r>
        <w:rPr>
          <w:rFonts w:ascii="Courier New" w:eastAsia="Times New Roman" w:hAnsi="Courier New"/>
          <w:sz w:val="16"/>
          <w:szCs w:val="24"/>
          <w:shd w:val="clear" w:color="auto" w:fill="auto"/>
          <w:lang w:val="en-US"/>
        </w:rPr>
        <w:t>conditionStatus[</w:t>
      </w:r>
      <w:proofErr w:type="gramEnd"/>
      <w:r>
        <w:rPr>
          <w:rFonts w:ascii="Courier New" w:eastAsia="Times New Roman" w:hAnsi="Courier New"/>
          <w:sz w:val="16"/>
          <w:szCs w:val="24"/>
          <w:shd w:val="clear" w:color="auto" w:fill="auto"/>
          <w:lang w:val="en-US"/>
        </w:rPr>
        <w:t xml:space="preserve">@codeSystem=“2.16.840.1.113883.6.96” and @code=“55561003”]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vMR Data Model</w:t>
      </w:r>
    </w:p>
    <w:p w:rsidR="00174318" w:rsidRDefault="00174318">
      <w:pPr>
        <w:rPr>
          <w:rFonts w:ascii="Courier New" w:eastAsia="Times New Roman" w:hAnsi="Courier New"/>
          <w:sz w:val="16"/>
          <w:szCs w:val="24"/>
          <w:shd w:val="clear" w:color="auto" w:fill="auto"/>
          <w:lang w:val="en-US"/>
        </w:rPr>
      </w:pPr>
    </w:p>
    <w:p w:rsidR="00174318" w:rsidRDefault="00174318">
      <w:pPr>
        <w:ind w:left="1800"/>
        <w:rPr>
          <w:rFonts w:eastAsia="Times New Roman"/>
          <w:szCs w:val="24"/>
          <w:shd w:val="clear" w:color="auto" w:fill="auto"/>
          <w:lang w:val="en-US"/>
        </w:rPr>
      </w:pP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addition to reducing deep nesting, another primary aspect of simplification in the vMR is the </w:t>
      </w:r>
      <w:r>
        <w:rPr>
          <w:rFonts w:eastAsia="Times New Roman"/>
          <w:b/>
          <w:szCs w:val="24"/>
          <w:shd w:val="clear" w:color="auto" w:fill="auto"/>
          <w:lang w:val="en-US"/>
        </w:rPr>
        <w:t>intentional omission of elements that may be needed for the purposes of documentation, but not needed for the purposes of automated CDS</w:t>
      </w:r>
      <w:r>
        <w:rPr>
          <w:rFonts w:eastAsia="Times New Roman"/>
          <w:szCs w:val="24"/>
          <w:shd w:val="clear" w:color="auto" w:fill="auto"/>
          <w:lang w:val="en-US"/>
        </w:rPr>
        <w:t xml:space="preserve"> </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informants and custodians of data are not explicitly modeled in the vMR (although they could be expressed if needed using related entities)</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The only exception to this general rule is the inclusion of human-directed content (e.g., comment fields) for clinical statement proposals and orders, which may be needed in CDS knowledge artifacts such </w:t>
      </w:r>
      <w:proofErr w:type="gramStart"/>
      <w:r>
        <w:rPr>
          <w:rFonts w:eastAsia="Times New Roman"/>
          <w:szCs w:val="24"/>
          <w:shd w:val="clear" w:color="auto" w:fill="auto"/>
          <w:lang w:val="en-US"/>
        </w:rPr>
        <w:t>as</w:t>
      </w:r>
      <w:proofErr w:type="gramEnd"/>
      <w:r>
        <w:rPr>
          <w:rFonts w:eastAsia="Times New Roman"/>
          <w:szCs w:val="24"/>
          <w:shd w:val="clear" w:color="auto" w:fill="auto"/>
          <w:lang w:val="en-US"/>
        </w:rPr>
        <w:t xml:space="preserve"> order sets.</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final primary aspect of simplification is the utilization of alternate, more </w:t>
      </w:r>
      <w:r>
        <w:rPr>
          <w:rFonts w:eastAsia="Times New Roman"/>
          <w:b/>
          <w:szCs w:val="24"/>
          <w:shd w:val="clear" w:color="auto" w:fill="auto"/>
          <w:lang w:val="en-US"/>
        </w:rPr>
        <w:t>intuitive  representations of certain HL7 version 3 concepts</w:t>
      </w:r>
      <w:r>
        <w:rPr>
          <w:rFonts w:eastAsia="Times New Roman"/>
          <w:szCs w:val="24"/>
          <w:shd w:val="clear" w:color="auto" w:fill="auto"/>
          <w:lang w:val="en-US"/>
        </w:rPr>
        <w:t xml:space="preserve"> </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Specifically, we use </w:t>
      </w:r>
      <w:r>
        <w:rPr>
          <w:rFonts w:eastAsia="Times New Roman"/>
          <w:b/>
          <w:szCs w:val="24"/>
          <w:shd w:val="clear" w:color="auto" w:fill="auto"/>
          <w:lang w:val="en-US"/>
        </w:rPr>
        <w:t>alternate methods to express</w:t>
      </w:r>
      <w:r>
        <w:rPr>
          <w:rFonts w:eastAsia="Times New Roman"/>
          <w:szCs w:val="24"/>
          <w:shd w:val="clear" w:color="auto" w:fill="auto"/>
          <w:lang w:val="en-US"/>
        </w:rPr>
        <w:t xml:space="preserve"> the following concepts: </w:t>
      </w:r>
      <w:r>
        <w:rPr>
          <w:rFonts w:eastAsia="Times New Roman"/>
          <w:b/>
          <w:szCs w:val="24"/>
          <w:shd w:val="clear" w:color="auto" w:fill="auto"/>
          <w:lang w:val="en-US"/>
        </w:rPr>
        <w:t>mood code, negation indicator, and inversion indicator</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mood is explicitly represented by class names.  For example, moods for Encounter are represented explicitly through classes named AppointmentProposal, AppointmentRequest, ScheduledAppointment, and EncounterEvent.</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negation indicator is also explicitly represented by class names.  For example, the MissedAppointment class indicates an encounter event did not occur, rather than using an EncounterEvent with a negation indicator of true.</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These approaches are needed for patient safety reasons.  For example, if the vMR were to include a negation indicator, and a CDS artifact implementer was not familiar with the term, he or she may write the rule “Give Medication X if Problem Y exists,” which may result in medication X being recommended when Problem Y does not exist, because Problem Y has a negation indicator of true, and the CDS Artifact Author did not know to write the rule as “Give Medication X if Problem Y exists and Problem Y has a negation indicator of false.”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t xml:space="preserve">In addition to </w:t>
      </w:r>
      <w:r>
        <w:rPr>
          <w:rFonts w:eastAsia="Times New Roman"/>
          <w:b/>
          <w:szCs w:val="24"/>
          <w:shd w:val="clear" w:color="auto" w:fill="auto"/>
          <w:lang w:val="en-US"/>
        </w:rPr>
        <w:t>simplification</w:t>
      </w:r>
      <w:r>
        <w:rPr>
          <w:rFonts w:eastAsia="Times New Roman"/>
          <w:szCs w:val="24"/>
          <w:shd w:val="clear" w:color="auto" w:fill="auto"/>
          <w:lang w:val="en-US"/>
        </w:rPr>
        <w:t xml:space="preserve">, because one important intended use of the vMR is its use within CDS rules engines,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the vMR does the following:</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the </w:t>
      </w:r>
      <w:r>
        <w:rPr>
          <w:rFonts w:eastAsia="Times New Roman"/>
          <w:b/>
          <w:szCs w:val="24"/>
          <w:shd w:val="clear" w:color="auto" w:fill="auto"/>
          <w:lang w:val="en-US"/>
        </w:rPr>
        <w:t xml:space="preserve">80-20 rule </w:t>
      </w:r>
      <w:r>
        <w:rPr>
          <w:rFonts w:eastAsia="Times New Roman"/>
          <w:szCs w:val="24"/>
          <w:shd w:val="clear" w:color="auto" w:fill="auto"/>
          <w:lang w:val="en-US"/>
        </w:rPr>
        <w:t>for the underlying model, wherein frequently used and common data elements and attributes are directly represented in the model, whereas data elements and attributes anticipated to be less commonly needed for CDS are represented using generic model extension mechanisms.</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These extension mechanisms include the use of </w:t>
      </w:r>
      <w:r>
        <w:rPr>
          <w:rFonts w:eastAsia="Times New Roman"/>
          <w:b/>
          <w:szCs w:val="24"/>
          <w:shd w:val="clear" w:color="auto" w:fill="auto"/>
          <w:lang w:val="en-US"/>
        </w:rPr>
        <w:t>related clinical statements</w:t>
      </w:r>
      <w:r>
        <w:rPr>
          <w:rFonts w:eastAsia="Times New Roman"/>
          <w:szCs w:val="24"/>
          <w:shd w:val="clear" w:color="auto" w:fill="auto"/>
          <w:lang w:val="en-US"/>
        </w:rPr>
        <w:t xml:space="preserve">, </w:t>
      </w:r>
      <w:r>
        <w:rPr>
          <w:rFonts w:eastAsia="Times New Roman"/>
          <w:b/>
          <w:szCs w:val="24"/>
          <w:shd w:val="clear" w:color="auto" w:fill="auto"/>
          <w:lang w:val="en-US"/>
        </w:rPr>
        <w:t>related entities</w:t>
      </w:r>
      <w:r>
        <w:rPr>
          <w:rFonts w:eastAsia="Times New Roman"/>
          <w:szCs w:val="24"/>
          <w:shd w:val="clear" w:color="auto" w:fill="auto"/>
          <w:lang w:val="en-US"/>
        </w:rPr>
        <w:t xml:space="preserve">, and extensible </w:t>
      </w:r>
      <w:r>
        <w:rPr>
          <w:rFonts w:eastAsia="Times New Roman"/>
          <w:b/>
          <w:szCs w:val="24"/>
          <w:shd w:val="clear" w:color="auto" w:fill="auto"/>
          <w:lang w:val="en-US"/>
        </w:rPr>
        <w:t>attributes</w:t>
      </w:r>
      <w:r>
        <w:rPr>
          <w:rFonts w:eastAsia="Times New Roman"/>
          <w:szCs w:val="24"/>
          <w:shd w:val="clear" w:color="auto" w:fill="auto"/>
          <w:lang w:val="en-US"/>
        </w:rPr>
        <w:t xml:space="preserve">.  Please see the model specification below for further information on these extension mechanisms.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This approach is taken so that the base vMR model can remain relatively stable over time.</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Please note that the use of the 80-20 rule means that </w:t>
      </w:r>
      <w:r>
        <w:rPr>
          <w:rFonts w:eastAsia="Times New Roman"/>
          <w:b/>
          <w:szCs w:val="24"/>
          <w:shd w:val="clear" w:color="auto" w:fill="auto"/>
          <w:lang w:val="en-US"/>
        </w:rPr>
        <w:t>a number of data elements and attributes defined in HL7 version 3 models are intentionally omitted</w:t>
      </w:r>
      <w:r>
        <w:rPr>
          <w:rFonts w:eastAsia="Times New Roman"/>
          <w:szCs w:val="24"/>
          <w:shd w:val="clear" w:color="auto" w:fill="auto"/>
          <w:lang w:val="en-US"/>
        </w:rPr>
        <w:t xml:space="preserve"> from the base data model, with the intention for such data elements and attributes to be represented through the vMR extension mechanisms above if needed.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essence, unless a data element or attribute is anticipated to be </w:t>
      </w:r>
      <w:r>
        <w:rPr>
          <w:rFonts w:eastAsia="Times New Roman"/>
          <w:b/>
          <w:szCs w:val="24"/>
          <w:shd w:val="clear" w:color="auto" w:fill="auto"/>
          <w:lang w:val="en-US"/>
        </w:rPr>
        <w:t xml:space="preserve">needed for common CDS use </w:t>
      </w:r>
      <w:proofErr w:type="gramStart"/>
      <w:r>
        <w:rPr>
          <w:rFonts w:eastAsia="Times New Roman"/>
          <w:b/>
          <w:szCs w:val="24"/>
          <w:shd w:val="clear" w:color="auto" w:fill="auto"/>
          <w:lang w:val="en-US"/>
        </w:rPr>
        <w:t>cases</w:t>
      </w:r>
      <w:r>
        <w:rPr>
          <w:rFonts w:eastAsia="Times New Roman"/>
          <w:szCs w:val="24"/>
          <w:shd w:val="clear" w:color="auto" w:fill="auto"/>
          <w:lang w:val="en-US"/>
        </w:rPr>
        <w:t>,</w:t>
      </w:r>
      <w:proofErr w:type="gramEnd"/>
      <w:r>
        <w:rPr>
          <w:rFonts w:eastAsia="Times New Roman"/>
          <w:szCs w:val="24"/>
          <w:shd w:val="clear" w:color="auto" w:fill="auto"/>
          <w:lang w:val="en-US"/>
        </w:rPr>
        <w:t xml:space="preserve"> they are intentionally omitted from the model.</w:t>
      </w:r>
    </w:p>
    <w:p w:rsidR="00174318" w:rsidRDefault="00174318">
      <w:pPr>
        <w:pStyle w:val="Heading2"/>
        <w:spacing w:before="0" w:after="0"/>
        <w:rPr>
          <w:rFonts w:eastAsia="Times New Roman"/>
          <w:b w:val="0"/>
          <w:bCs w:val="0"/>
          <w:color w:val="000000"/>
          <w:sz w:val="20"/>
          <w:szCs w:val="24"/>
          <w:shd w:val="clear" w:color="auto" w:fill="auto"/>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bookmarkStart w:id="13" w:name="_Toc382003998"/>
      <w:r>
        <w:rPr>
          <w:rFonts w:eastAsia="Times New Roman"/>
          <w:bCs w:val="0"/>
          <w:i/>
          <w:szCs w:val="24"/>
          <w:shd w:val="clear" w:color="auto" w:fill="auto"/>
          <w:lang w:val="en-US"/>
        </w:rPr>
        <w:t>Specification History</w:t>
      </w:r>
      <w:bookmarkEnd w:id="13"/>
    </w:p>
    <w:p w:rsidR="00174318" w:rsidRDefault="00174318">
      <w:pPr>
        <w:rPr>
          <w:rFonts w:eastAsia="Times New Roman"/>
          <w:szCs w:val="24"/>
          <w:shd w:val="clear" w:color="auto" w:fill="auto"/>
          <w:lang w:val="en-US"/>
        </w:rPr>
      </w:pPr>
      <w:r>
        <w:rPr>
          <w:rFonts w:eastAsia="Times New Roman"/>
          <w:szCs w:val="24"/>
          <w:shd w:val="clear" w:color="auto" w:fill="auto"/>
          <w:lang w:val="en-US"/>
        </w:rPr>
        <w:t>The vMR DAM Release 1 was initially balloted in May 2010 as an informative specification.  Following the incorporation of ballot input and implementations of the candidate specification in efforts such as OpenCDS (</w:t>
      </w:r>
      <w:hyperlink r:id="rId15" w:history="1">
        <w:r>
          <w:rPr>
            <w:rStyle w:val="Hyperlink"/>
            <w:rFonts w:eastAsia="Times New Roman"/>
            <w:szCs w:val="24"/>
            <w:shd w:val="clear" w:color="auto" w:fill="auto"/>
            <w:lang w:val="en-US"/>
          </w:rPr>
          <w:t>www.opencds.org</w:t>
        </w:r>
      </w:hyperlink>
      <w:r>
        <w:rPr>
          <w:rFonts w:eastAsia="Times New Roman"/>
          <w:szCs w:val="24"/>
          <w:shd w:val="clear" w:color="auto" w:fill="auto"/>
          <w:lang w:val="en-US"/>
        </w:rPr>
        <w:t xml:space="preserve">), the vMR DAM Release 1 was re-balloted in September 2011 as an informative specification and published.  The vMR DAM Release 2 Version 1.0 was balloted in May 2013 and passed as an informative specification.  The vMR Logical Model Release 2 Version 2.0 was balloted in September 2013 and passed as an informative specification. The vMR Logical Model Release 2 Version 3.0 was balloted in January 2014 and passed as a </w:t>
      </w:r>
      <w:del w:id="14" w:author="David Tao" w:date="2014-03-16T18:01:00Z">
        <w:r w:rsidDel="00E73FE3">
          <w:rPr>
            <w:rFonts w:eastAsia="Times New Roman"/>
            <w:szCs w:val="24"/>
            <w:shd w:val="clear" w:color="auto" w:fill="auto"/>
            <w:lang w:val="en-US"/>
          </w:rPr>
          <w:delText xml:space="preserve">Daft </w:delText>
        </w:r>
      </w:del>
      <w:commentRangeStart w:id="15"/>
      <w:ins w:id="16" w:author="David Tao" w:date="2014-03-16T18:01:00Z">
        <w:r w:rsidR="00E73FE3">
          <w:rPr>
            <w:rFonts w:eastAsia="Times New Roman"/>
            <w:szCs w:val="24"/>
            <w:shd w:val="clear" w:color="auto" w:fill="auto"/>
            <w:lang w:val="en-US"/>
          </w:rPr>
          <w:t xml:space="preserve">Draft </w:t>
        </w:r>
        <w:commentRangeEnd w:id="15"/>
        <w:r w:rsidR="00E73FE3">
          <w:rPr>
            <w:rStyle w:val="CommentReference"/>
            <w:rFonts w:ascii="Calibri" w:hAnsi="Calibri" w:cs="Calibri"/>
            <w:color w:val="auto"/>
            <w:shd w:val="clear" w:color="auto" w:fill="auto"/>
          </w:rPr>
          <w:commentReference w:id="15"/>
        </w:r>
      </w:ins>
      <w:commentRangeStart w:id="17"/>
      <w:r>
        <w:rPr>
          <w:rFonts w:eastAsia="Times New Roman"/>
          <w:szCs w:val="24"/>
          <w:shd w:val="clear" w:color="auto" w:fill="auto"/>
          <w:lang w:val="en-US"/>
        </w:rPr>
        <w:t>Standard</w:t>
      </w:r>
      <w:commentRangeEnd w:id="17"/>
      <w:r w:rsidR="00521DD5">
        <w:rPr>
          <w:rStyle w:val="CommentReference"/>
          <w:rFonts w:ascii="Calibri" w:hAnsi="Calibri" w:cs="Calibri"/>
          <w:color w:val="auto"/>
          <w:shd w:val="clear" w:color="auto" w:fill="auto"/>
        </w:rPr>
        <w:commentReference w:id="17"/>
      </w:r>
      <w:r>
        <w:rPr>
          <w:rFonts w:eastAsia="Times New Roman"/>
          <w:szCs w:val="24"/>
          <w:shd w:val="clear" w:color="auto" w:fill="auto"/>
          <w:lang w:val="en-US"/>
        </w:rPr>
        <w:t xml:space="preserve"> for Trial Use (DSTU).</w:t>
      </w:r>
    </w:p>
    <w:p w:rsidR="00174318" w:rsidRDefault="00174318">
      <w:pPr>
        <w:pStyle w:val="Heading2"/>
        <w:spacing w:before="0" w:after="0"/>
        <w:rPr>
          <w:rFonts w:eastAsia="Times New Roman"/>
          <w:b w:val="0"/>
          <w:bCs w:val="0"/>
          <w:color w:val="000000"/>
          <w:sz w:val="20"/>
          <w:szCs w:val="24"/>
          <w:shd w:val="clear" w:color="auto" w:fill="auto"/>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bookmarkStart w:id="18" w:name="_Toc382003999"/>
      <w:r>
        <w:rPr>
          <w:rFonts w:eastAsia="Times New Roman"/>
          <w:bCs w:val="0"/>
          <w:i/>
          <w:szCs w:val="24"/>
          <w:shd w:val="clear" w:color="auto" w:fill="auto"/>
          <w:lang w:val="en-US"/>
        </w:rPr>
        <w:t>Resources Consulted</w:t>
      </w:r>
      <w:bookmarkEnd w:id="18"/>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Specification of the vMR has been informed by a number of relevant efforts.  In particular, initial development of the vMR was heavily influenced by a goal of representing the semantics of the HL7 </w:t>
      </w:r>
      <w:commentRangeStart w:id="19"/>
      <w:ins w:id="20" w:author="David Tao" w:date="2014-03-16T18:02:00Z">
        <w:r w:rsidR="00E73FE3">
          <w:rPr>
            <w:rFonts w:eastAsia="Times New Roman"/>
            <w:szCs w:val="24"/>
            <w:shd w:val="clear" w:color="auto" w:fill="auto"/>
            <w:lang w:val="en-US"/>
          </w:rPr>
          <w:t>Consolidated CDA</w:t>
        </w:r>
      </w:ins>
      <w:ins w:id="21" w:author="David Tao" w:date="2014-03-16T18:01:00Z">
        <w:r w:rsidR="00E73FE3">
          <w:rPr>
            <w:rFonts w:eastAsia="Times New Roman"/>
            <w:szCs w:val="24"/>
            <w:shd w:val="clear" w:color="auto" w:fill="auto"/>
            <w:lang w:val="en-US"/>
          </w:rPr>
          <w:t xml:space="preserve"> </w:t>
        </w:r>
      </w:ins>
      <w:commentRangeEnd w:id="19"/>
      <w:ins w:id="22" w:author="David Tao" w:date="2014-03-16T18:02:00Z">
        <w:r w:rsidR="00E73FE3">
          <w:rPr>
            <w:rStyle w:val="CommentReference"/>
            <w:rFonts w:ascii="Calibri" w:hAnsi="Calibri" w:cs="Calibri"/>
            <w:color w:val="auto"/>
            <w:shd w:val="clear" w:color="auto" w:fill="auto"/>
          </w:rPr>
          <w:commentReference w:id="19"/>
        </w:r>
      </w:ins>
      <w:commentRangeStart w:id="23"/>
      <w:r>
        <w:rPr>
          <w:rFonts w:eastAsia="Times New Roman"/>
          <w:szCs w:val="24"/>
          <w:shd w:val="clear" w:color="auto" w:fill="auto"/>
          <w:lang w:val="en-US"/>
        </w:rPr>
        <w:t>Continuity</w:t>
      </w:r>
      <w:commentRangeEnd w:id="23"/>
      <w:r w:rsidR="00521DD5">
        <w:rPr>
          <w:rStyle w:val="CommentReference"/>
          <w:rFonts w:ascii="Calibri" w:hAnsi="Calibri" w:cs="Calibri"/>
          <w:color w:val="auto"/>
          <w:shd w:val="clear" w:color="auto" w:fill="auto"/>
        </w:rPr>
        <w:commentReference w:id="23"/>
      </w:r>
      <w:r>
        <w:rPr>
          <w:rFonts w:eastAsia="Times New Roman"/>
          <w:szCs w:val="24"/>
          <w:shd w:val="clear" w:color="auto" w:fill="auto"/>
          <w:lang w:val="en-US"/>
        </w:rPr>
        <w:t xml:space="preserve"> of Care Document (CCD) relevant to CDS.  Additional data model standards that have been considered in the development of the vMR include the following.  </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Fast Healthcare Interoperability Resources (FHIR)</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Version 3 Domain Analysis Model: Diet and Nutrition Orders, Release 2</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Allergy model from Patient Care Work Group</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In addition to reviewing existing standards,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6"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  The vMR was designed to enable the explicit representation of the data elements identified as being commonly used by these CDS systems.</w:t>
      </w:r>
    </w:p>
    <w:p w:rsidR="00174318" w:rsidRDefault="00174318">
      <w:pPr>
        <w:widowControl/>
        <w:jc w:val="both"/>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Furthermore, for proposals and orders, the information required for inclusion in the vMR was determined through an analysis of actual proposals and orders included within the order sets of hundreds of hospitals.</w:t>
      </w: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24" w:name="_Ref364246923"/>
      <w:bookmarkStart w:id="25" w:name="_Toc382004000"/>
      <w:bookmarkEnd w:id="24"/>
      <w:r>
        <w:rPr>
          <w:rFonts w:eastAsia="Times New Roman"/>
          <w:bCs w:val="0"/>
          <w:i/>
          <w:szCs w:val="24"/>
          <w:shd w:val="clear" w:color="auto" w:fill="auto"/>
          <w:lang w:val="en-US"/>
        </w:rPr>
        <w:t>Specification Contents</w:t>
      </w:r>
      <w:bookmarkEnd w:id="25"/>
    </w:p>
    <w:p w:rsidR="00174318" w:rsidRDefault="00174318">
      <w:pPr>
        <w:rPr>
          <w:rFonts w:eastAsia="Times New Roman"/>
          <w:szCs w:val="24"/>
          <w:shd w:val="clear" w:color="auto" w:fill="auto"/>
          <w:lang w:val="en-US"/>
        </w:rPr>
      </w:pPr>
      <w:r>
        <w:rPr>
          <w:rFonts w:eastAsia="Times New Roman"/>
          <w:szCs w:val="24"/>
          <w:shd w:val="clear" w:color="auto" w:fill="auto"/>
          <w:lang w:val="en-US"/>
        </w:rPr>
        <w:t>This specification includes the following content:</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 detailed specification of how the HL7 version 3 release 2 data types have been constrained, for the reasons outlined above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_Ref364247944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4A2E7B">
        <w:rPr>
          <w:rFonts w:eastAsia="Times New Roman"/>
          <w:szCs w:val="24"/>
          <w:shd w:val="clear" w:color="auto" w:fill="auto"/>
          <w:lang w:val="en-US"/>
        </w:rPr>
        <w:t>5</w:t>
      </w:r>
      <w:r>
        <w:rPr>
          <w:rFonts w:eastAsia="Times New Roman"/>
          <w:szCs w:val="24"/>
          <w:shd w:val="clear" w:color="auto" w:fill="auto"/>
          <w:lang w:val="en-US"/>
        </w:rPr>
        <w:fldChar w:fldCharType="end"/>
      </w:r>
      <w:r>
        <w:rPr>
          <w:rFonts w:eastAsia="Times New Roman"/>
          <w:szCs w:val="24"/>
          <w:shd w:val="clear" w:color="auto" w:fill="auto"/>
          <w:lang w:val="en-US"/>
        </w:rPr>
        <w:t>)</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An explanation of how common clinical concepts are represented using the vMR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_Ref375068979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4A2E7B">
        <w:rPr>
          <w:rFonts w:eastAsia="Times New Roman"/>
          <w:b/>
          <w:bCs/>
          <w:szCs w:val="24"/>
          <w:shd w:val="clear" w:color="auto" w:fill="auto"/>
          <w:lang w:val="en-US"/>
        </w:rPr>
        <w:t>Error! Reference source not found.</w:t>
      </w:r>
      <w:r>
        <w:rPr>
          <w:rFonts w:eastAsia="Times New Roman"/>
          <w:szCs w:val="24"/>
          <w:shd w:val="clear" w:color="auto" w:fill="auto"/>
          <w:lang w:val="en-US"/>
        </w:rPr>
        <w:fldChar w:fldCharType="end"/>
      </w:r>
      <w:r>
        <w:rPr>
          <w:rFonts w:eastAsia="Times New Roman"/>
          <w:szCs w:val="24"/>
          <w:shd w:val="clear" w:color="auto" w:fill="auto"/>
          <w:lang w:val="en-US"/>
        </w:rPr>
        <w:t>)</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The vMR logical model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_Ref364247945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4A2E7B">
        <w:rPr>
          <w:rFonts w:eastAsia="Times New Roman"/>
          <w:szCs w:val="24"/>
          <w:shd w:val="clear" w:color="auto" w:fill="auto"/>
          <w:lang w:val="en-US"/>
        </w:rPr>
        <w:t>7</w:t>
      </w:r>
      <w:r>
        <w:rPr>
          <w:rFonts w:eastAsia="Times New Roman"/>
          <w:szCs w:val="24"/>
          <w:shd w:val="clear" w:color="auto" w:fill="auto"/>
          <w:lang w:val="en-US"/>
        </w:rPr>
        <w:fldChar w:fldCharType="end"/>
      </w:r>
      <w:r>
        <w:rPr>
          <w:rFonts w:eastAsia="Times New Roman"/>
          <w:szCs w:val="24"/>
          <w:shd w:val="clear" w:color="auto" w:fill="auto"/>
          <w:lang w:val="en-US"/>
        </w:rPr>
        <w:t>).  Please note that the documentation in this section is auto-generated from the vMR UML model.</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artifacts:</w:t>
      </w:r>
    </w:p>
    <w:p w:rsidR="00174318" w:rsidRDefault="001743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vMR logical model  </w:t>
      </w:r>
    </w:p>
    <w:p w:rsidR="00174318" w:rsidRDefault="001743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174318" w:rsidRDefault="001743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example CCDA and an example vMR representation of the same content (as it relates to CDS)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Separate HL7 documents provide specifications for implementing the vMR using specific implementation technologies, such as XML and GELLO. </w:t>
      </w: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26" w:name="_Ref364247944"/>
      <w:bookmarkStart w:id="27" w:name="_Toc382004001"/>
      <w:bookmarkEnd w:id="26"/>
      <w:r>
        <w:rPr>
          <w:rFonts w:eastAsia="Times New Roman"/>
          <w:bCs w:val="0"/>
          <w:i/>
          <w:szCs w:val="24"/>
          <w:shd w:val="clear" w:color="auto" w:fill="auto"/>
          <w:lang w:val="en-US"/>
        </w:rPr>
        <w:t>Constraints on HL7 Version 3 Release 2 Data Types for Use in vMR</w:t>
      </w:r>
      <w:bookmarkEnd w:id="27"/>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The vMR logical model includes a constrained version of the HL7 version 3 release 2 data types from the 2012 Normative Edition of HL7.  The guiding principles and methodologies for this constraining process were as follows:</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Keep the original elements and attributes, except where elements and attributes are optional and not necessary for CDS purposes</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Explicitly identify the optional elements and attributes that have been constrained out</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With regard to the </w:t>
      </w:r>
      <w:r>
        <w:rPr>
          <w:rFonts w:eastAsia="Times New Roman"/>
          <w:b/>
          <w:szCs w:val="24"/>
          <w:shd w:val="clear" w:color="auto" w:fill="auto"/>
          <w:lang w:val="en-US"/>
        </w:rPr>
        <w:t>UML</w:t>
      </w:r>
      <w:r>
        <w:rPr>
          <w:rFonts w:eastAsia="Times New Roman"/>
          <w:szCs w:val="24"/>
          <w:shd w:val="clear" w:color="auto" w:fill="auto"/>
          <w:lang w:val="en-US"/>
        </w:rPr>
        <w:t xml:space="preserve"> model of the data types included in this specification, the following are additional differences compared to the UML representation of the HL7 version 3 release 2 data types.  </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Where a collection is used as an attribute (e.g., where CD.translation is </w:t>
      </w:r>
      <w:proofErr w:type="gramStart"/>
      <w:r>
        <w:rPr>
          <w:rFonts w:eastAsia="Times New Roman"/>
          <w:szCs w:val="24"/>
          <w:shd w:val="clear" w:color="auto" w:fill="auto"/>
          <w:lang w:val="en-US"/>
        </w:rPr>
        <w:t>Set(</w:t>
      </w:r>
      <w:proofErr w:type="gramEnd"/>
      <w:r>
        <w:rPr>
          <w:rFonts w:eastAsia="Times New Roman"/>
          <w:szCs w:val="24"/>
          <w:shd w:val="clear" w:color="auto" w:fill="auto"/>
          <w:lang w:val="en-US"/>
        </w:rPr>
        <w:t>CD)), the attribute was represented using a repeating version of the foundational element (e.g., CD[0..*]).  This was done because collection types are not otherwise used within the vMR.</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Interfaces and methods defined in the HL7 version 3 release 2 data types are not carried forward into the vMR, as the vMR in general does not define interfaces and methods for its classes.</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Uri type is replaced with the XML anyURI type for TEL.value</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XML type is replaced with the XML anyType type for ED.xml</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Binary type is replaced with the XML base64Binary</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Of note, the above differences in the UML model do NOT carry over to the </w:t>
      </w:r>
      <w:r>
        <w:rPr>
          <w:rFonts w:eastAsia="Times New Roman"/>
          <w:b/>
          <w:szCs w:val="24"/>
          <w:shd w:val="clear" w:color="auto" w:fill="auto"/>
          <w:lang w:val="en-US"/>
        </w:rPr>
        <w:t xml:space="preserve">XML </w:t>
      </w:r>
      <w:r>
        <w:rPr>
          <w:rFonts w:eastAsia="Times New Roman"/>
          <w:szCs w:val="24"/>
          <w:shd w:val="clear" w:color="auto" w:fill="auto"/>
          <w:lang w:val="en-US"/>
        </w:rPr>
        <w:t xml:space="preserve">model, because the HL7 XML Implementation Technology Specification for the HL7 version 3 release 2 data types also use the same conventions (representation of collections as repeating foundational elements; no inclusion of interfaces and methods; use of anyURI for TEL.value; use of anyType for ED.xml).  Thus, </w:t>
      </w:r>
      <w:r>
        <w:rPr>
          <w:rFonts w:eastAsia="Times New Roman"/>
          <w:b/>
          <w:szCs w:val="24"/>
          <w:shd w:val="clear" w:color="auto" w:fill="auto"/>
          <w:lang w:val="en-US"/>
        </w:rPr>
        <w:t xml:space="preserve">at the XML instance level as defined in the HL7 vMR-CDS XML Specification, the data types used in the vMR are designed to validate using the more comprehensive XML schema defined in the HL7 Version 3 Standard: Implementation Technology Specification R2 -- ISO Harmonized Dataypes, R1 </w:t>
      </w:r>
      <w:r>
        <w:rPr>
          <w:rFonts w:eastAsia="Times New Roman"/>
          <w:szCs w:val="24"/>
          <w:shd w:val="clear" w:color="auto" w:fill="auto"/>
          <w:lang w:val="en-US"/>
        </w:rPr>
        <w:t xml:space="preserve">(http://www.hl7.org/implement/standards/product_brief.cfm?product_id=48).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Specified in the table below is the cataloging of all HL7 version 3 release 2 data types and enumerations used in the vMR, along with a specification of what constraints, if any, have been placed on the data type.  Of note, if a base data type (e.g., ANY) has been constrained, data types that extend the base data type automatically inherit those constraints.  Such inherited constraints are not separately identified in this table.</w:t>
      </w:r>
    </w:p>
    <w:p w:rsidR="00174318" w:rsidRDefault="00174318">
      <w:pPr>
        <w:rPr>
          <w:rFonts w:eastAsia="Times New Roman"/>
          <w:szCs w:val="24"/>
          <w:shd w:val="clear" w:color="auto" w:fill="auto"/>
          <w:lang w:val="en-US"/>
        </w:rPr>
      </w:pPr>
    </w:p>
    <w:tbl>
      <w:tblPr>
        <w:tblW w:w="0" w:type="auto"/>
        <w:tblInd w:w="45" w:type="dxa"/>
        <w:tblLayout w:type="fixed"/>
        <w:tblCellMar>
          <w:left w:w="0" w:type="dxa"/>
          <w:right w:w="0" w:type="dxa"/>
        </w:tblCellMar>
        <w:tblLook w:val="0000" w:firstRow="0" w:lastRow="0" w:firstColumn="0" w:lastColumn="0" w:noHBand="0" w:noVBand="0"/>
      </w:tblPr>
      <w:tblGrid>
        <w:gridCol w:w="3262"/>
        <w:gridCol w:w="6098"/>
      </w:tblGrid>
      <w:tr w:rsidR="00174318">
        <w:trPr>
          <w:cantSplit/>
          <w:trHeight w:val="255"/>
          <w:tblHeader/>
        </w:trPr>
        <w:tc>
          <w:tcPr>
            <w:tcW w:w="3262" w:type="dxa"/>
            <w:tcBorders>
              <w:top w:val="single" w:sz="6" w:space="0" w:color="000000"/>
              <w:left w:val="single" w:sz="6" w:space="0" w:color="000000"/>
              <w:bottom w:val="single" w:sz="6" w:space="0" w:color="000000"/>
              <w:right w:val="single" w:sz="6" w:space="0" w:color="000000"/>
            </w:tcBorders>
            <w:shd w:val="clear" w:color="auto" w:fill="DFDFDF"/>
            <w:tcMar>
              <w:top w:w="0" w:type="dxa"/>
              <w:left w:w="45" w:type="dxa"/>
              <w:bottom w:w="0" w:type="dxa"/>
              <w:right w:w="45" w:type="dxa"/>
            </w:tcMar>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HL7 Version 3 Release 2 Data Type used in vMR</w:t>
            </w:r>
          </w:p>
        </w:tc>
        <w:tc>
          <w:tcPr>
            <w:tcW w:w="6098" w:type="dxa"/>
            <w:tcBorders>
              <w:top w:val="single" w:sz="6" w:space="0" w:color="000000"/>
              <w:left w:val="none" w:sz="0" w:space="0" w:color="000000"/>
              <w:bottom w:val="single" w:sz="6" w:space="0" w:color="000000"/>
              <w:right w:val="single" w:sz="6" w:space="0" w:color="000000"/>
            </w:tcBorders>
            <w:shd w:val="clear" w:color="auto" w:fill="DFDFDF"/>
            <w:tcMar>
              <w:top w:w="0" w:type="dxa"/>
              <w:left w:w="45" w:type="dxa"/>
              <w:bottom w:w="0" w:type="dxa"/>
              <w:right w:w="45" w:type="dxa"/>
            </w:tcMar>
            <w:vAlign w:val="bottom"/>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Constraints Placed on Data Type (Empty = No Constraints)</w:t>
            </w:r>
          </w:p>
        </w:tc>
      </w:tr>
      <w:tr w:rsidR="00174318">
        <w:trPr>
          <w:cantSplit/>
          <w:trHeight w:val="255"/>
        </w:trPr>
        <w:tc>
          <w:tcPr>
            <w:tcW w:w="326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w:t>
            </w:r>
          </w:p>
        </w:tc>
        <w:tc>
          <w:tcPr>
            <w:tcW w:w="6098" w:type="dxa"/>
            <w:tcBorders>
              <w:top w:val="single" w:sz="6"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out isNotOrdered</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type attribute constrained from 0..1 to 1..1</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ANY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BL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value attribute constrained from 0..1 to 1..1</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codingRationale</w:t>
            </w:r>
            <w:r>
              <w:rPr>
                <w:rFonts w:eastAsia="Times New Roman"/>
                <w:szCs w:val="24"/>
                <w:shd w:val="clear" w:color="auto" w:fill="auto"/>
                <w:lang w:val="en-US"/>
              </w:rPr>
              <w:br/>
              <w:t>- constrained out source</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Code</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Decimal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thumbnail</w:t>
            </w:r>
            <w:r>
              <w:rPr>
                <w:rFonts w:eastAsia="Times New Roman"/>
                <w:szCs w:val="24"/>
                <w:shd w:val="clear" w:color="auto" w:fill="auto"/>
                <w:lang w:val="en-US"/>
              </w:rPr>
              <w:br/>
              <w:t>- constrained out translation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HXIT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II</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root is 1..1 instead of 0..1 due to constraint on ANY to constrain out nullFlavor</w:t>
            </w:r>
            <w:r>
              <w:rPr>
                <w:rFonts w:eastAsia="Times New Roman"/>
                <w:szCs w:val="24"/>
                <w:shd w:val="clear" w:color="auto" w:fill="auto"/>
                <w:lang w:val="en-US"/>
              </w:rPr>
              <w:br/>
              <w:t>- constrained out displayable, scope, and reliability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value is 1..1 instead of 0..1 due to constraint on ANY to constrain out nullFlavor and constaint on QTY to constrain out expression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codingRationale and translation</w:t>
            </w:r>
            <w:r>
              <w:rPr>
                <w:rFonts w:eastAsia="Times New Roman"/>
                <w:szCs w:val="24"/>
                <w:shd w:val="clear" w:color="auto" w:fill="auto"/>
                <w:lang w:val="en-US"/>
              </w:rPr>
              <w:br/>
              <w:t>- constrained value and unit to be 1..1 instead of 0..1 due to constraint on ANY to constrain out nullFlavor</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QSET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343"/>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 and on QTY to constrain out expression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RTO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numerator and denominator to be 1</w:t>
            </w:r>
            <w:proofErr w:type="gramStart"/>
            <w:r>
              <w:rPr>
                <w:rFonts w:eastAsia="Times New Roman"/>
                <w:szCs w:val="24"/>
                <w:shd w:val="clear" w:color="auto" w:fill="auto"/>
                <w:lang w:val="en-US"/>
              </w:rPr>
              <w:t>..1</w:t>
            </w:r>
            <w:proofErr w:type="gramEnd"/>
            <w:r>
              <w:rPr>
                <w:rFonts w:eastAsia="Times New Roman"/>
                <w:szCs w:val="24"/>
                <w:shd w:val="clear" w:color="auto" w:fill="auto"/>
                <w:lang w:val="en-US"/>
              </w:rPr>
              <w:t xml:space="preserve"> instead of 0..1 due to constraint on ANY to constrain out nullFlavor and on QTY to constrain out expression.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language and translation</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value to be 1</w:t>
            </w:r>
            <w:proofErr w:type="gramStart"/>
            <w:r>
              <w:rPr>
                <w:rFonts w:eastAsia="Times New Roman"/>
                <w:szCs w:val="24"/>
                <w:shd w:val="clear" w:color="auto" w:fill="auto"/>
                <w:lang w:val="en-US"/>
              </w:rPr>
              <w:t>..1</w:t>
            </w:r>
            <w:proofErr w:type="gramEnd"/>
            <w:r>
              <w:rPr>
                <w:rFonts w:eastAsia="Times New Roman"/>
                <w:szCs w:val="24"/>
                <w:shd w:val="clear" w:color="auto" w:fill="auto"/>
                <w:lang w:val="en-US"/>
              </w:rPr>
              <w:t xml:space="preserve"> instead of 0..1 due to constraint on ANY to constrain out nullFlavor.</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TEL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value to be 1</w:t>
            </w:r>
            <w:proofErr w:type="gramStart"/>
            <w:r>
              <w:rPr>
                <w:rFonts w:eastAsia="Times New Roman"/>
                <w:szCs w:val="24"/>
                <w:shd w:val="clear" w:color="auto" w:fill="auto"/>
                <w:lang w:val="en-US"/>
              </w:rPr>
              <w:t>..1</w:t>
            </w:r>
            <w:proofErr w:type="gramEnd"/>
            <w:r>
              <w:rPr>
                <w:rFonts w:eastAsia="Times New Roman"/>
                <w:szCs w:val="24"/>
                <w:shd w:val="clear" w:color="auto" w:fill="auto"/>
                <w:lang w:val="en-US"/>
              </w:rPr>
              <w:t xml:space="preserve"> instead of 0..1 due to constraint on ANY to constrain out nullFlavor.</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uses a simple type of TimeStamp rather than string so that the constraints verbally specified in the data model are expressed in a machine-computable format</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Uid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 </w:t>
            </w:r>
            <w:proofErr w:type="gramStart"/>
            <w:r>
              <w:rPr>
                <w:rFonts w:eastAsia="Times New Roman"/>
                <w:szCs w:val="24"/>
                <w:shd w:val="clear" w:color="auto" w:fill="auto"/>
                <w:lang w:val="en-US"/>
              </w:rPr>
              <w:t>constrained</w:t>
            </w:r>
            <w:proofErr w:type="gramEnd"/>
            <w:r>
              <w:rPr>
                <w:rFonts w:eastAsia="Times New Roman"/>
                <w:szCs w:val="24"/>
                <w:shd w:val="clear" w:color="auto" w:fill="auto"/>
                <w:lang w:val="en-US"/>
              </w:rPr>
              <w:t xml:space="preserve"> out nullFlavor, code, codeSystem, codeSystemVersion, and language</w:t>
            </w:r>
            <w:r>
              <w:rPr>
                <w:rFonts w:eastAsia="Times New Roman"/>
                <w:szCs w:val="24"/>
                <w:shd w:val="clear" w:color="auto" w:fill="auto"/>
                <w:lang w:val="en-US"/>
              </w:rPr>
              <w:br/>
              <w:t>- constrained value to 1..1 from 0..1 due to nullFlavor being constrained out.</w:t>
            </w:r>
          </w:p>
        </w:tc>
      </w:tr>
    </w:tbl>
    <w:p w:rsidR="00174318" w:rsidRDefault="00174318">
      <w:pPr>
        <w:widowControl/>
        <w:spacing w:after="200" w:line="276" w:lineRule="auto"/>
        <w:rPr>
          <w:rFonts w:ascii="Calibri" w:eastAsia="Times New Roman" w:hAnsi="Calibri"/>
          <w:sz w:val="22"/>
          <w:szCs w:val="24"/>
          <w:shd w:val="clear" w:color="auto" w:fill="auto"/>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3510"/>
        <w:gridCol w:w="5850"/>
      </w:tblGrid>
      <w:tr w:rsidR="00174318">
        <w:trPr>
          <w:cantSplit/>
          <w:trHeight w:val="255"/>
          <w:tblHeader/>
        </w:trPr>
        <w:tc>
          <w:tcPr>
            <w:tcW w:w="3510" w:type="dxa"/>
            <w:tcBorders>
              <w:top w:val="single" w:sz="6" w:space="0" w:color="000000"/>
              <w:left w:val="single" w:sz="6" w:space="0" w:color="000000"/>
              <w:bottom w:val="single" w:sz="6" w:space="0" w:color="000000"/>
              <w:right w:val="single" w:sz="6" w:space="0" w:color="000000"/>
            </w:tcBorders>
            <w:shd w:val="clear" w:color="auto" w:fill="DFDFDF"/>
            <w:tcMar>
              <w:top w:w="45" w:type="dxa"/>
              <w:left w:w="0" w:type="dxa"/>
              <w:bottom w:w="0" w:type="dxa"/>
              <w:right w:w="45" w:type="dxa"/>
            </w:tcMar>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HL7 Version 3 Release 2 Enumerations and Sets used in vMR</w:t>
            </w:r>
          </w:p>
        </w:tc>
        <w:tc>
          <w:tcPr>
            <w:tcW w:w="5850" w:type="dxa"/>
            <w:tcBorders>
              <w:top w:val="single" w:sz="6" w:space="0" w:color="000000"/>
              <w:left w:val="none" w:sz="0" w:space="0" w:color="000000"/>
              <w:bottom w:val="single" w:sz="6" w:space="0" w:color="000000"/>
              <w:right w:val="single" w:sz="6" w:space="0" w:color="000000"/>
            </w:tcBorders>
            <w:shd w:val="clear" w:color="auto" w:fill="DFDFDF"/>
            <w:tcMar>
              <w:top w:w="45" w:type="dxa"/>
              <w:left w:w="0" w:type="dxa"/>
              <w:bottom w:w="0" w:type="dxa"/>
              <w:right w:w="45" w:type="dxa"/>
            </w:tcMar>
            <w:vAlign w:val="bottom"/>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Constraints Placed on Enumerations (Empty = No Constraints)</w:t>
            </w: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AddressPartType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EntityNamePartType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IntegrityCheckAlgorithm</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35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bl>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Of note, we anticipate that future releases of the vMR logical model may specify alternate data type profiles, such as a data type profile that uses the full HL7 version 3 release 2 data types or a data type profile that places fewer or more constraints on the HL7 version 3 release 2 data types.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szCs w:val="24"/>
          <w:shd w:val="clear" w:color="auto" w:fill="auto"/>
          <w:lang w:val="en-US"/>
        </w:rPr>
        <w:br w:type="page"/>
      </w:r>
      <w:bookmarkStart w:id="28" w:name="_Toc382004002"/>
      <w:r>
        <w:rPr>
          <w:rFonts w:eastAsia="Times New Roman"/>
          <w:bCs w:val="0"/>
          <w:i/>
          <w:szCs w:val="24"/>
          <w:shd w:val="clear" w:color="auto" w:fill="auto"/>
          <w:lang w:val="en-US"/>
        </w:rPr>
        <w:t>Modeling Common Clinical Concepts Using the vMR</w:t>
      </w:r>
      <w:bookmarkEnd w:id="28"/>
    </w:p>
    <w:p w:rsidR="00174318" w:rsidRDefault="00174318">
      <w:pPr>
        <w:rPr>
          <w:rFonts w:eastAsia="Times New Roman"/>
          <w:szCs w:val="24"/>
          <w:highlight w:val="yellow"/>
          <w:shd w:val="clear" w:color="auto" w:fill="FFFF00"/>
          <w:lang w:val="en-US"/>
        </w:rPr>
      </w:pPr>
    </w:p>
    <w:p w:rsidR="00174318" w:rsidRDefault="00174318">
      <w:pPr>
        <w:rPr>
          <w:rFonts w:eastAsia="Times New Roman"/>
          <w:szCs w:val="24"/>
          <w:highlight w:val="yellow"/>
          <w:shd w:val="clear" w:color="auto" w:fill="FFFF00"/>
          <w:lang w:val="en-US"/>
        </w:rPr>
      </w:pPr>
      <w:r>
        <w:rPr>
          <w:rFonts w:eastAsia="Times New Roman"/>
          <w:szCs w:val="24"/>
          <w:shd w:val="clear" w:color="auto" w:fill="auto"/>
          <w:lang w:val="en-US"/>
        </w:rPr>
        <w:t>The following section is non-normative and is intended to illustrate the use of vMR to model common clinical concepts.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The vMR can be used to model and structure a variety of common clinical concepts useful for CDS.  This document aims to illustrate how some of these concepts map to vMR classes and provides some high-level guidance on how to perform such mappings.  Note that this document is not intended to act as a comprehensive guide on how to perform such mappings or to provide a comprehensive list of all clinical concepts and categories found in a patient record.  Rather, it is intended to provide general guidance on the most common concepts facing clinicians at the point of care.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Many concepts in vMR have a coded attribute to describe the semantics of the instance of a class. For instance, procedure concepts such as ImagingOrder or LabOrder inherit a procedureCode (CD) attribute from ProcedureBase. In addition to such semantic attributes, other attributes are often provided to represent specific characteristics of a concept. For instance, ProcedureBase defines a procedureMethod which provides additional information about how the procedure is to be performed. Similarly, LaboratoryOrder specifies a specimen attribute. Yet, many terminologies often precoordinate some of these characteristics directly into the semantic code. Attributes such as method, and specimen are often embedded in the test name (e.g., blood culture, Chest X-ray). In such cases, artifact developers may chose to ignore those characteristics of a concept already precoordinated in the concept's semantic code as such attributes are generally optional in nature. However, terminologies may not be entirely consistent in their degree of precoordination, and as such, an artifact author may need to resort to some post-coordination in order to properly describe the concept. Furthermore, in some cases, the Artifact Author may wish to provide more specific semantics than what is specified by the base semantic term (e.g., blood taken from the R antecubital fossa). In some cases, an artifact author may also choose to provide a post-coordinated version of the concept even though the semantic code for the concept is precoordinated in order to facilitate computability of the term. </w:t>
      </w:r>
      <w:proofErr w:type="gramStart"/>
      <w:r>
        <w:rPr>
          <w:rFonts w:eastAsia="Times New Roman"/>
          <w:szCs w:val="24"/>
          <w:shd w:val="clear" w:color="auto" w:fill="auto"/>
          <w:lang w:val="en-US"/>
        </w:rPr>
        <w:t xml:space="preserve">Precoordinated terms pose a significant parsing challenge without the aid of terminology services and, in cases where no such service </w:t>
      </w:r>
      <w:commentRangeStart w:id="29"/>
      <w:commentRangeStart w:id="30"/>
      <w:r>
        <w:rPr>
          <w:rFonts w:eastAsia="Times New Roman"/>
          <w:szCs w:val="24"/>
          <w:shd w:val="clear" w:color="auto" w:fill="auto"/>
          <w:lang w:val="en-US"/>
        </w:rPr>
        <w:t>exist</w:t>
      </w:r>
      <w:ins w:id="31" w:author="David Tao" w:date="2014-03-16T18:24:00Z">
        <w:r w:rsidR="00CC7682">
          <w:rPr>
            <w:rFonts w:eastAsia="Times New Roman"/>
            <w:szCs w:val="24"/>
            <w:shd w:val="clear" w:color="auto" w:fill="auto"/>
            <w:lang w:val="en-US"/>
          </w:rPr>
          <w:t>s</w:t>
        </w:r>
      </w:ins>
      <w:commentRangeEnd w:id="29"/>
      <w:proofErr w:type="gramEnd"/>
      <w:ins w:id="32" w:author="David Tao" w:date="2014-03-16T18:25:00Z">
        <w:r w:rsidR="00CC7682">
          <w:rPr>
            <w:rStyle w:val="CommentReference"/>
            <w:rFonts w:ascii="Calibri" w:hAnsi="Calibri" w:cs="Calibri"/>
            <w:color w:val="auto"/>
            <w:shd w:val="clear" w:color="auto" w:fill="auto"/>
          </w:rPr>
          <w:commentReference w:id="29"/>
        </w:r>
      </w:ins>
      <w:commentRangeEnd w:id="30"/>
      <w:r w:rsidR="00521DD5">
        <w:rPr>
          <w:rStyle w:val="CommentReference"/>
          <w:rFonts w:ascii="Calibri" w:hAnsi="Calibri" w:cs="Calibri"/>
          <w:color w:val="auto"/>
          <w:shd w:val="clear" w:color="auto" w:fill="auto"/>
        </w:rPr>
        <w:commentReference w:id="30"/>
      </w:r>
      <w:r>
        <w:rPr>
          <w:rFonts w:eastAsia="Times New Roman"/>
          <w:szCs w:val="24"/>
          <w:shd w:val="clear" w:color="auto" w:fill="auto"/>
          <w:lang w:val="en-US"/>
        </w:rPr>
        <w:t>, an artifact author may choose to specify specific characteristics of the concept even if these are already precoordinated in the term itself.</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source of information that is typically used to model the patient record for CDS purposes may come from both structured and unstructured sources.  Examples of structured or semi-structured sources might include (i) a patient record persisted in or generated from an EHR system in a format such as the CCDA or (ii) other structured content in electronic form that may be emitted from a clinical system (e.g., lab results, medication orders).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Unstructured sources of content often include information in narrative form such </w:t>
      </w:r>
      <w:commentRangeStart w:id="33"/>
      <w:r>
        <w:rPr>
          <w:rFonts w:eastAsia="Times New Roman"/>
          <w:szCs w:val="24"/>
          <w:shd w:val="clear" w:color="auto" w:fill="auto"/>
          <w:lang w:val="en-US"/>
        </w:rPr>
        <w:t>as</w:t>
      </w:r>
      <w:commentRangeEnd w:id="33"/>
      <w:r w:rsidR="00521DD5">
        <w:rPr>
          <w:rStyle w:val="CommentReference"/>
          <w:rFonts w:ascii="Calibri" w:hAnsi="Calibri" w:cs="Calibri"/>
          <w:color w:val="auto"/>
          <w:shd w:val="clear" w:color="auto" w:fill="auto"/>
        </w:rPr>
        <w:commentReference w:id="33"/>
      </w:r>
      <w:ins w:id="34" w:author="David Tao" w:date="2014-03-16T18:26:00Z">
        <w:r w:rsidR="00CC7682">
          <w:rPr>
            <w:rFonts w:eastAsia="Times New Roman"/>
            <w:szCs w:val="24"/>
            <w:shd w:val="clear" w:color="auto" w:fill="auto"/>
            <w:lang w:val="en-US"/>
          </w:rPr>
          <w:t xml:space="preserve"> </w:t>
        </w:r>
        <w:commentRangeStart w:id="35"/>
        <w:r w:rsidR="00CC7682">
          <w:rPr>
            <w:rFonts w:eastAsia="Times New Roman"/>
            <w:szCs w:val="24"/>
            <w:shd w:val="clear" w:color="auto" w:fill="auto"/>
            <w:lang w:val="en-US"/>
          </w:rPr>
          <w:t>some</w:t>
        </w:r>
      </w:ins>
      <w:ins w:id="36" w:author="David Tao" w:date="2014-03-16T18:25:00Z">
        <w:r w:rsidR="00CC7682">
          <w:rPr>
            <w:rFonts w:eastAsia="Times New Roman"/>
            <w:szCs w:val="24"/>
            <w:shd w:val="clear" w:color="auto" w:fill="auto"/>
            <w:lang w:val="en-US"/>
          </w:rPr>
          <w:t xml:space="preserve"> contained in</w:t>
        </w:r>
      </w:ins>
      <w:r>
        <w:rPr>
          <w:rFonts w:eastAsia="Times New Roman"/>
          <w:szCs w:val="24"/>
          <w:shd w:val="clear" w:color="auto" w:fill="auto"/>
          <w:lang w:val="en-US"/>
        </w:rPr>
        <w:t>:</w:t>
      </w:r>
      <w:commentRangeEnd w:id="35"/>
      <w:r w:rsidR="00CC7682">
        <w:rPr>
          <w:rStyle w:val="CommentReference"/>
          <w:rFonts w:ascii="Calibri" w:hAnsi="Calibri" w:cs="Calibri"/>
          <w:color w:val="auto"/>
          <w:shd w:val="clear" w:color="auto" w:fill="auto"/>
        </w:rPr>
        <w:commentReference w:id="35"/>
      </w:r>
    </w:p>
    <w:p w:rsidR="00174318" w:rsidRDefault="00174318">
      <w:pPr>
        <w:widowControl/>
        <w:rPr>
          <w:rFonts w:eastAsia="Times New Roman"/>
          <w:szCs w:val="24"/>
          <w:shd w:val="clear" w:color="auto" w:fill="auto"/>
          <w:lang w:val="en-US"/>
        </w:rPr>
      </w:pP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Physician progress notes such as physician SOAP notes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Nursing notes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Consult notes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Discharge summaries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Procedure notes (invasive and non-invasive)</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Notes of radiologists’ interpretations of imaging studies or other clinicians’ interpretations of diagnostic test results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Patient history and physical examination notes (H&amp;P notes)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Structured content may in some cases be convertible into the vMR using one or more automated transformation steps.  In other cases, some manual processing may be required to ensure a semantically accurate conversion (e.g., to properly map between terminologies with different levels of granularity).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Similarly, unstructured content must first be converted into a structured form if it is to be actionable by a CDS system.  This conversion may be done manually by a clinician or may benefit from the application of sophisticated technologies such as Natural Language Processing (NLP) and entity extraction and alignment.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Once captured, the following clinical concepts may be modeled using the vMR as described in the following sections.</w:t>
      </w:r>
    </w:p>
    <w:p w:rsidR="00174318" w:rsidRDefault="00174318">
      <w:pPr>
        <w:widowControl/>
        <w:rPr>
          <w:rFonts w:eastAsia="Times New Roman"/>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37" w:name="_Toc382004003"/>
      <w:r>
        <w:rPr>
          <w:rFonts w:eastAsia="Times New Roman"/>
          <w:bCs w:val="0"/>
          <w:szCs w:val="24"/>
          <w:shd w:val="clear" w:color="auto" w:fill="auto"/>
          <w:lang w:val="en-US"/>
        </w:rPr>
        <w:t>Clinical Findings</w:t>
      </w:r>
      <w:bookmarkEnd w:id="37"/>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Clinical findings about a patient may be documented as part of an assessment performed during a patient visit, based on the result of a test or diagnostic procedure, or based on a patient interview.  The following table describes how these findings are typically captured in the vMR.  An individual measurement or observation is typically represented in the vMR as an ObservationResult with the concept to be measured being captured under ObservationResult.observationFocus and the measurement (or other value type) captured in the ObservationResult.value attribute.  The value specified for the observation can be any of the vMR-constrained ISO 21090 data types.  For instance, it may be a physical quantity or a coded field.  Observation also supports </w:t>
      </w:r>
      <w:del w:id="38" w:author="David Tao" w:date="2014-03-16T18:33:00Z">
        <w:r w:rsidDel="00E83108">
          <w:rPr>
            <w:rFonts w:eastAsia="Times New Roman"/>
            <w:szCs w:val="24"/>
            <w:shd w:val="clear" w:color="auto" w:fill="auto"/>
            <w:lang w:val="en-US"/>
          </w:rPr>
          <w:delText xml:space="preserve">a </w:delText>
        </w:r>
      </w:del>
      <w:commentRangeStart w:id="39"/>
      <w:r>
        <w:rPr>
          <w:rFonts w:eastAsia="Times New Roman"/>
          <w:szCs w:val="24"/>
          <w:shd w:val="clear" w:color="auto" w:fill="auto"/>
          <w:lang w:val="en-US"/>
        </w:rPr>
        <w:t>field</w:t>
      </w:r>
      <w:ins w:id="40" w:author="David Tao" w:date="2014-03-16T18:33:00Z">
        <w:r w:rsidR="00E83108">
          <w:rPr>
            <w:rFonts w:eastAsia="Times New Roman"/>
            <w:szCs w:val="24"/>
            <w:shd w:val="clear" w:color="auto" w:fill="auto"/>
            <w:lang w:val="en-US"/>
          </w:rPr>
          <w:t>s</w:t>
        </w:r>
      </w:ins>
      <w:r>
        <w:rPr>
          <w:rFonts w:eastAsia="Times New Roman"/>
          <w:szCs w:val="24"/>
          <w:shd w:val="clear" w:color="auto" w:fill="auto"/>
          <w:lang w:val="en-US"/>
        </w:rPr>
        <w:t xml:space="preserve"> </w:t>
      </w:r>
      <w:commentRangeEnd w:id="39"/>
      <w:r w:rsidR="00E83108">
        <w:rPr>
          <w:rStyle w:val="CommentReference"/>
          <w:rFonts w:ascii="Calibri" w:hAnsi="Calibri" w:cs="Calibri"/>
          <w:color w:val="auto"/>
          <w:shd w:val="clear" w:color="auto" w:fill="auto"/>
        </w:rPr>
        <w:commentReference w:id="39"/>
      </w:r>
      <w:commentRangeStart w:id="41"/>
      <w:r>
        <w:rPr>
          <w:rFonts w:eastAsia="Times New Roman"/>
          <w:szCs w:val="24"/>
          <w:shd w:val="clear" w:color="auto" w:fill="auto"/>
          <w:lang w:val="en-US"/>
        </w:rPr>
        <w:t>to</w:t>
      </w:r>
      <w:commentRangeEnd w:id="41"/>
      <w:r w:rsidR="00521DD5">
        <w:rPr>
          <w:rStyle w:val="CommentReference"/>
          <w:rFonts w:ascii="Calibri" w:hAnsi="Calibri" w:cs="Calibri"/>
          <w:color w:val="auto"/>
          <w:shd w:val="clear" w:color="auto" w:fill="auto"/>
        </w:rPr>
        <w:commentReference w:id="41"/>
      </w:r>
      <w:r>
        <w:rPr>
          <w:rFonts w:eastAsia="Times New Roman"/>
          <w:szCs w:val="24"/>
          <w:shd w:val="clear" w:color="auto" w:fill="auto"/>
          <w:lang w:val="en-US"/>
        </w:rPr>
        <w:t xml:space="preserve"> represent the clinical interpretation of the observation, the time the observation was made, or the body site relevant to this observation.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 panel or any grouping of related observations such as those resulting from vital signs measurements, on the other hand, may be captured as a </w:t>
      </w:r>
      <w:commentRangeStart w:id="42"/>
      <w:commentRangeStart w:id="43"/>
      <w:r>
        <w:rPr>
          <w:rFonts w:eastAsia="Times New Roman"/>
          <w:szCs w:val="24"/>
          <w:shd w:val="clear" w:color="auto" w:fill="auto"/>
          <w:lang w:val="en-US"/>
        </w:rPr>
        <w:t>CompositeObservationResult</w:t>
      </w:r>
      <w:commentRangeEnd w:id="42"/>
      <w:r w:rsidR="00E83108">
        <w:rPr>
          <w:rStyle w:val="CommentReference"/>
          <w:rFonts w:ascii="Calibri" w:hAnsi="Calibri" w:cs="Calibri"/>
          <w:color w:val="auto"/>
          <w:shd w:val="clear" w:color="auto" w:fill="auto"/>
        </w:rPr>
        <w:commentReference w:id="42"/>
      </w:r>
      <w:commentRangeEnd w:id="43"/>
      <w:r w:rsidR="00521DD5">
        <w:rPr>
          <w:rStyle w:val="CommentReference"/>
          <w:rFonts w:ascii="Calibri" w:hAnsi="Calibri" w:cs="Calibri"/>
          <w:color w:val="auto"/>
          <w:shd w:val="clear" w:color="auto" w:fill="auto"/>
        </w:rPr>
        <w:commentReference w:id="43"/>
      </w:r>
      <w:r>
        <w:rPr>
          <w:rFonts w:eastAsia="Times New Roman"/>
          <w:szCs w:val="24"/>
          <w:shd w:val="clear" w:color="auto" w:fill="auto"/>
          <w:lang w:val="en-US"/>
        </w:rPr>
        <w:t xml:space="preserve"> that can support arbitrary levels of nesting based on subgrouping needs.  Note that for a CompositeObservationResult, observationFocus generally describes the type of observation grouping in question.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 results and panels can be related to the procedures that generated them via the use of the </w:t>
      </w:r>
      <w:r>
        <w:rPr>
          <w:rFonts w:eastAsia="Times New Roman"/>
          <w:i/>
          <w:szCs w:val="24"/>
          <w:shd w:val="clear" w:color="auto" w:fill="auto"/>
          <w:lang w:val="en-US"/>
        </w:rPr>
        <w:t>relatedClinicalStatement</w:t>
      </w:r>
      <w:r>
        <w:rPr>
          <w:rFonts w:eastAsia="Times New Roman"/>
          <w:szCs w:val="24"/>
          <w:shd w:val="clear" w:color="auto" w:fill="auto"/>
          <w:lang w:val="en-US"/>
        </w:rPr>
        <w:t>.  For instance, a laboratory panel may be associated to a ProcedureEvent using a related Clinical Statement relationship that indicates that the procedure was the source of the panel. It is important to note that the action that produces the observation results is generally a procedure.  For instance</w:t>
      </w:r>
      <w:commentRangeStart w:id="44"/>
      <w:r>
        <w:rPr>
          <w:rFonts w:eastAsia="Times New Roman"/>
          <w:szCs w:val="24"/>
          <w:shd w:val="clear" w:color="auto" w:fill="auto"/>
          <w:lang w:val="en-US"/>
        </w:rPr>
        <w:t xml:space="preserve">, the action of measuring </w:t>
      </w:r>
      <w:ins w:id="45" w:author="David Tao" w:date="2014-03-16T18:41:00Z">
        <w:r w:rsidR="009857BD">
          <w:rPr>
            <w:rFonts w:eastAsia="Times New Roman"/>
            <w:szCs w:val="24"/>
            <w:shd w:val="clear" w:color="auto" w:fill="auto"/>
            <w:lang w:val="en-US"/>
          </w:rPr>
          <w:t xml:space="preserve">a </w:t>
        </w:r>
      </w:ins>
      <w:r>
        <w:rPr>
          <w:rFonts w:eastAsia="Times New Roman"/>
          <w:szCs w:val="24"/>
          <w:shd w:val="clear" w:color="auto" w:fill="auto"/>
          <w:lang w:val="en-US"/>
        </w:rPr>
        <w:t>vital sign</w:t>
      </w:r>
      <w:del w:id="46" w:author="David Tao" w:date="2014-03-16T18:41:00Z">
        <w:r w:rsidDel="009857BD">
          <w:rPr>
            <w:rFonts w:eastAsia="Times New Roman"/>
            <w:szCs w:val="24"/>
            <w:shd w:val="clear" w:color="auto" w:fill="auto"/>
            <w:lang w:val="en-US"/>
          </w:rPr>
          <w:delText>s</w:delText>
        </w:r>
      </w:del>
      <w:r>
        <w:rPr>
          <w:rFonts w:eastAsia="Times New Roman"/>
          <w:szCs w:val="24"/>
          <w:shd w:val="clear" w:color="auto" w:fill="auto"/>
          <w:lang w:val="en-US"/>
        </w:rPr>
        <w:t xml:space="preserve"> is a </w:t>
      </w:r>
      <w:commentRangeStart w:id="47"/>
      <w:r>
        <w:rPr>
          <w:rFonts w:eastAsia="Times New Roman"/>
          <w:szCs w:val="24"/>
          <w:shd w:val="clear" w:color="auto" w:fill="auto"/>
          <w:lang w:val="en-US"/>
        </w:rPr>
        <w:t>procedure</w:t>
      </w:r>
      <w:commentRangeEnd w:id="44"/>
      <w:r w:rsidR="00E83108">
        <w:rPr>
          <w:rStyle w:val="CommentReference"/>
          <w:rFonts w:ascii="Calibri" w:hAnsi="Calibri" w:cs="Calibri"/>
          <w:color w:val="auto"/>
          <w:shd w:val="clear" w:color="auto" w:fill="auto"/>
        </w:rPr>
        <w:commentReference w:id="44"/>
      </w:r>
      <w:commentRangeEnd w:id="47"/>
      <w:r w:rsidR="00FC0E88">
        <w:rPr>
          <w:rStyle w:val="CommentReference"/>
          <w:rFonts w:ascii="Calibri" w:hAnsi="Calibri" w:cs="Calibri"/>
          <w:color w:val="auto"/>
          <w:shd w:val="clear" w:color="auto" w:fill="auto"/>
        </w:rPr>
        <w:commentReference w:id="47"/>
      </w:r>
      <w:r>
        <w:rPr>
          <w:rFonts w:eastAsia="Times New Roman"/>
          <w:szCs w:val="24"/>
          <w:shd w:val="clear" w:color="auto" w:fill="auto"/>
          <w:lang w:val="en-US"/>
        </w:rPr>
        <w:t>.  A blood pressure measurement collected through the act of measuring vital signs is an observation result.</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i/>
          <w:sz w:val="22"/>
          <w:szCs w:val="24"/>
          <w:u w:val="single"/>
          <w:shd w:val="clear" w:color="auto" w:fill="auto"/>
          <w:lang w:val="en-US"/>
        </w:rPr>
      </w:pPr>
      <w:bookmarkStart w:id="48" w:name="_Toc382004004"/>
      <w:r>
        <w:rPr>
          <w:rFonts w:eastAsia="Times New Roman"/>
          <w:bCs w:val="0"/>
          <w:i/>
          <w:sz w:val="22"/>
          <w:szCs w:val="24"/>
          <w:u w:val="single"/>
          <w:shd w:val="clear" w:color="auto" w:fill="auto"/>
          <w:lang w:val="en-US"/>
        </w:rPr>
        <w:t>Laboratory Results</w:t>
      </w:r>
      <w:bookmarkEnd w:id="48"/>
    </w:p>
    <w:p w:rsidR="00174318" w:rsidRDefault="001743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Blood panels such as CBC with </w:t>
      </w:r>
      <w:r w:rsidR="005058DE">
        <w:rPr>
          <w:rFonts w:eastAsia="Times New Roman"/>
          <w:szCs w:val="24"/>
          <w:shd w:val="clear" w:color="auto" w:fill="auto"/>
          <w:lang w:val="en-US"/>
        </w:rPr>
        <w:t>d</w:t>
      </w:r>
      <w:r>
        <w:rPr>
          <w:rFonts w:eastAsia="Times New Roman"/>
          <w:szCs w:val="24"/>
          <w:shd w:val="clear" w:color="auto" w:fill="auto"/>
          <w:lang w:val="en-US"/>
        </w:rPr>
        <w:t xml:space="preserve">ifferential, </w:t>
      </w:r>
      <w:r w:rsidR="005058DE">
        <w:rPr>
          <w:rFonts w:eastAsia="Times New Roman"/>
          <w:szCs w:val="24"/>
          <w:shd w:val="clear" w:color="auto" w:fill="auto"/>
          <w:lang w:val="en-US"/>
        </w:rPr>
        <w:t>l</w:t>
      </w:r>
      <w:r>
        <w:rPr>
          <w:rFonts w:eastAsia="Times New Roman"/>
          <w:szCs w:val="24"/>
          <w:shd w:val="clear" w:color="auto" w:fill="auto"/>
          <w:lang w:val="en-US"/>
        </w:rPr>
        <w:t xml:space="preserve">iver </w:t>
      </w:r>
      <w:r w:rsidR="005058DE">
        <w:rPr>
          <w:rFonts w:eastAsia="Times New Roman"/>
          <w:szCs w:val="24"/>
          <w:shd w:val="clear" w:color="auto" w:fill="auto"/>
          <w:lang w:val="en-US"/>
        </w:rPr>
        <w:t>p</w:t>
      </w:r>
      <w:r>
        <w:rPr>
          <w:rFonts w:eastAsia="Times New Roman"/>
          <w:szCs w:val="24"/>
          <w:shd w:val="clear" w:color="auto" w:fill="auto"/>
          <w:lang w:val="en-US"/>
        </w:rPr>
        <w:t>anel, etc...</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panel of results.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 “CBC Results - WBC =7.2 thousands of wbc/</w:t>
      </w:r>
      <w:proofErr w:type="gramStart"/>
      <w:r>
        <w:rPr>
          <w:rFonts w:eastAsia="Times New Roman"/>
          <w:szCs w:val="24"/>
          <w:shd w:val="clear" w:color="auto" w:fill="auto"/>
          <w:lang w:val="en-US"/>
        </w:rPr>
        <w:t>mcL, …”</w:t>
      </w:r>
      <w:proofErr w:type="gramEnd"/>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 CBC Panel is modeled as a CompositeObservationResult consisting of individual ObservationResults or other CompositeObservationResults for each component of the panel: WBC, RBC, HCT, Hgb, etc.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CompositeObservationResult.observationFocus may be a “Complete blood count (hemogram) panel" [LOINC: 58410-2].</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An individual component is modeled using the ObservationResult class.  For instance, WBC may be modeled as follows: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"Leukocytes [#/​volume] in Blood by Automated count” [LOINC: 6690-2].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ObservationResult.value – A PQ data type that repr</w:t>
      </w:r>
      <w:r w:rsidR="00DA48DF">
        <w:rPr>
          <w:rFonts w:eastAsia="Times New Roman"/>
          <w:szCs w:val="24"/>
          <w:shd w:val="clear" w:color="auto" w:fill="auto"/>
          <w:lang w:val="en-US"/>
        </w:rPr>
        <w:t xml:space="preserve">esents the actual measurement: </w:t>
      </w:r>
      <w:proofErr w:type="gramStart"/>
      <w:r>
        <w:rPr>
          <w:rFonts w:eastAsia="Times New Roman"/>
          <w:szCs w:val="24"/>
          <w:shd w:val="clear" w:color="auto" w:fill="auto"/>
          <w:lang w:val="en-US"/>
        </w:rPr>
        <w:t>7,200 white blood cells/mcL</w:t>
      </w:r>
      <w:proofErr w:type="gramEnd"/>
      <w:r>
        <w:rPr>
          <w:rFonts w:eastAsia="Times New Roman"/>
          <w:szCs w:val="24"/>
          <w:shd w:val="clear" w:color="auto" w:fill="auto"/>
          <w:lang w:val="en-US"/>
        </w:rPr>
        <w: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Similarly, a hemoglobin measurement may be modeled as follow:</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DA48DF">
        <w:rPr>
          <w:rFonts w:eastAsia="Times New Roman"/>
          <w:szCs w:val="24"/>
          <w:shd w:val="clear" w:color="auto" w:fill="auto"/>
          <w:lang w:val="en-US"/>
        </w:rPr>
        <w:t>“</w:t>
      </w:r>
      <w:r>
        <w:rPr>
          <w:rFonts w:eastAsia="Times New Roman"/>
          <w:szCs w:val="24"/>
          <w:shd w:val="clear" w:color="auto" w:fill="auto"/>
          <w:lang w:val="en-US"/>
        </w:rPr>
        <w:t>Hemoglobin [Mass/​volume] in Blood</w:t>
      </w:r>
      <w:r w:rsidR="00DA48DF">
        <w:rPr>
          <w:rFonts w:eastAsia="Times New Roman"/>
          <w:szCs w:val="24"/>
          <w:shd w:val="clear" w:color="auto" w:fill="auto"/>
          <w:lang w:val="en-US"/>
        </w:rPr>
        <w:t>”</w:t>
      </w:r>
      <w:r>
        <w:rPr>
          <w:rFonts w:eastAsia="Times New Roman"/>
          <w:szCs w:val="24"/>
          <w:shd w:val="clear" w:color="auto" w:fill="auto"/>
          <w:lang w:val="en-US"/>
        </w:rPr>
        <w:t xml:space="preserve"> [LOINC: 718-7].</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ObservationResult.value – A PQ representing the measurement of 19 g/dL.</w:t>
      </w:r>
    </w:p>
    <w:p w:rsidR="00174318" w:rsidRDefault="00174318">
      <w:pPr>
        <w:widowControl/>
        <w:rPr>
          <w:rFonts w:ascii="Calibri" w:eastAsia="Times New Roman" w:hAnsi="Calibri"/>
          <w:szCs w:val="24"/>
          <w:shd w:val="clear" w:color="auto" w:fill="auto"/>
          <w:lang w:val="en-US"/>
        </w:rPr>
      </w:pPr>
      <w:r>
        <w:rPr>
          <w:rFonts w:eastAsia="Times New Roman"/>
          <w:szCs w:val="24"/>
          <w:shd w:val="clear" w:color="auto" w:fill="auto"/>
          <w:lang w:val="en-US"/>
        </w:rPr>
        <w:t>ObservationResult.interpretation may be a code specifying ‘Elevated’.</w:t>
      </w:r>
    </w:p>
    <w:p w:rsidR="00174318" w:rsidRDefault="00174318">
      <w:pPr>
        <w:rPr>
          <w:rFonts w:eastAsia="Times New Roman"/>
          <w:szCs w:val="24"/>
          <w:shd w:val="clear" w:color="auto" w:fill="auto"/>
          <w:lang w:val="en-US"/>
        </w:rPr>
      </w:pPr>
    </w:p>
    <w:p w:rsidR="00174318" w:rsidRDefault="00174318">
      <w:pPr>
        <w:pStyle w:val="Heading4"/>
        <w:rPr>
          <w:rFonts w:eastAsia="Times New Roman"/>
          <w:bCs w:val="0"/>
          <w:i/>
          <w:szCs w:val="24"/>
          <w:u w:val="single"/>
          <w:shd w:val="clear" w:color="auto" w:fill="auto"/>
          <w:lang w:val="en-US"/>
        </w:rPr>
      </w:pPr>
      <w:bookmarkStart w:id="49" w:name="_Toc382004005"/>
      <w:r>
        <w:rPr>
          <w:rFonts w:eastAsia="Times New Roman"/>
          <w:bCs w:val="0"/>
          <w:i/>
          <w:sz w:val="22"/>
          <w:szCs w:val="24"/>
          <w:u w:val="single"/>
          <w:shd w:val="clear" w:color="auto" w:fill="auto"/>
          <w:lang w:val="en-US"/>
        </w:rPr>
        <w:t>Imaging Study Findings</w:t>
      </w:r>
      <w:bookmarkEnd w:id="49"/>
    </w:p>
    <w:p w:rsidR="00174318" w:rsidRDefault="001743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CT </w:t>
      </w:r>
      <w:r w:rsidR="005058DE">
        <w:rPr>
          <w:rFonts w:eastAsia="Times New Roman"/>
          <w:szCs w:val="24"/>
          <w:shd w:val="clear" w:color="auto" w:fill="auto"/>
          <w:lang w:val="en-US"/>
        </w:rPr>
        <w:t>s</w:t>
      </w:r>
      <w:r>
        <w:rPr>
          <w:rFonts w:eastAsia="Times New Roman"/>
          <w:szCs w:val="24"/>
          <w:shd w:val="clear" w:color="auto" w:fill="auto"/>
          <w:lang w:val="en-US"/>
        </w:rPr>
        <w:t xml:space="preserve">cans, MRI, </w:t>
      </w:r>
      <w:r w:rsidR="005058DE">
        <w:rPr>
          <w:rFonts w:eastAsia="Times New Roman"/>
          <w:szCs w:val="24"/>
          <w:shd w:val="clear" w:color="auto" w:fill="auto"/>
          <w:lang w:val="en-US"/>
        </w:rPr>
        <w:t>p</w:t>
      </w:r>
      <w:r>
        <w:rPr>
          <w:rFonts w:eastAsia="Times New Roman"/>
          <w:szCs w:val="24"/>
          <w:shd w:val="clear" w:color="auto" w:fill="auto"/>
          <w:lang w:val="en-US"/>
        </w:rPr>
        <w:t xml:space="preserve">lain </w:t>
      </w:r>
      <w:r w:rsidR="005058DE">
        <w:rPr>
          <w:rFonts w:eastAsia="Times New Roman"/>
          <w:szCs w:val="24"/>
          <w:shd w:val="clear" w:color="auto" w:fill="auto"/>
          <w:lang w:val="en-US"/>
        </w:rPr>
        <w:t>r</w:t>
      </w:r>
      <w:r>
        <w:rPr>
          <w:rFonts w:eastAsia="Times New Roman"/>
          <w:szCs w:val="24"/>
          <w:shd w:val="clear" w:color="auto" w:fill="auto"/>
          <w:lang w:val="en-US"/>
        </w:rPr>
        <w:t xml:space="preserve">adiographs, </w:t>
      </w:r>
      <w:r w:rsidR="005058DE">
        <w:rPr>
          <w:rFonts w:eastAsia="Times New Roman"/>
          <w:szCs w:val="24"/>
          <w:shd w:val="clear" w:color="auto" w:fill="auto"/>
          <w:lang w:val="en-US"/>
        </w:rPr>
        <w:t>u</w:t>
      </w:r>
      <w:r>
        <w:rPr>
          <w:rFonts w:eastAsia="Times New Roman"/>
          <w:szCs w:val="24"/>
          <w:shd w:val="clear" w:color="auto" w:fill="auto"/>
          <w:lang w:val="en-US"/>
        </w:rPr>
        <w:t>ltrasounds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pulmonary edema”</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Similar to a blood panel above, the vMR supports the grouping of related observations obtained during a review of an imaging procedure using a CompositeObservationResult. The observationFocus may be a code for the ‘interpretation of MRI’ for instance. This group consists of a number of ObservationResults such as, for instance, an observation that the patient has Pulmonary Edema.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 this case, ObservationResult.observationFocus is the code “Imaging interpretation (observable entity)” [SNOMED CT 282290005] with a value of “Pulmonary edema (disorder)” [SNOMED CT 19242006].</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Upon examining the results of an imaging procedure, a physician may conclude that the patient has congestive heart failure and relate the Imaging ProcedureEvent via a related clinical statement to an instance of the Problem class that captures this new diagnosis and the set of observations associated with this procedure.</w:t>
      </w:r>
    </w:p>
    <w:p w:rsidR="00174318" w:rsidRDefault="00174318">
      <w:pPr>
        <w:rPr>
          <w:rFonts w:eastAsia="Times New Roman"/>
          <w:b/>
          <w:szCs w:val="24"/>
          <w:shd w:val="clear" w:color="auto" w:fill="auto"/>
          <w:lang w:val="en-US"/>
        </w:rPr>
      </w:pPr>
    </w:p>
    <w:p w:rsidR="00174318" w:rsidRDefault="00174318">
      <w:pPr>
        <w:pStyle w:val="Heading4"/>
        <w:rPr>
          <w:rFonts w:ascii="Arial Black" w:eastAsia="Times New Roman" w:hAnsi="Arial Black"/>
          <w:bCs w:val="0"/>
          <w:i/>
          <w:szCs w:val="24"/>
          <w:u w:val="single"/>
          <w:shd w:val="clear" w:color="auto" w:fill="auto"/>
          <w:lang w:val="en-US"/>
        </w:rPr>
      </w:pPr>
      <w:bookmarkStart w:id="50" w:name="_Toc382004006"/>
      <w:r>
        <w:rPr>
          <w:rFonts w:eastAsia="Times New Roman"/>
          <w:bCs w:val="0"/>
          <w:i/>
          <w:sz w:val="22"/>
          <w:szCs w:val="24"/>
          <w:u w:val="single"/>
          <w:shd w:val="clear" w:color="auto" w:fill="auto"/>
          <w:lang w:val="en-US"/>
        </w:rPr>
        <w:t>Diagnostic Test Results</w:t>
      </w:r>
      <w:bookmarkEnd w:id="50"/>
    </w:p>
    <w:p w:rsidR="00174318" w:rsidRDefault="001743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EKG, pulmonary function test, EEG</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w:t>
      </w:r>
      <w:r w:rsidR="005058DE">
        <w:rPr>
          <w:rFonts w:eastAsia="Times New Roman"/>
          <w:szCs w:val="24"/>
          <w:shd w:val="clear" w:color="auto" w:fill="auto"/>
          <w:lang w:val="en-US"/>
        </w:rPr>
        <w:t>s</w:t>
      </w:r>
      <w:r>
        <w:rPr>
          <w:rFonts w:eastAsia="Times New Roman"/>
          <w:szCs w:val="24"/>
          <w:shd w:val="clear" w:color="auto" w:fill="auto"/>
          <w:lang w:val="en-US"/>
        </w:rPr>
        <w:t xml:space="preserve">egment </w:t>
      </w:r>
      <w:r w:rsidR="005058DE">
        <w:rPr>
          <w:rFonts w:eastAsia="Times New Roman"/>
          <w:szCs w:val="24"/>
          <w:shd w:val="clear" w:color="auto" w:fill="auto"/>
          <w:lang w:val="en-US"/>
        </w:rPr>
        <w:t>e</w:t>
      </w:r>
      <w:r>
        <w:rPr>
          <w:rFonts w:eastAsia="Times New Roman"/>
          <w:szCs w:val="24"/>
          <w:shd w:val="clear" w:color="auto" w:fill="auto"/>
          <w:lang w:val="en-US"/>
        </w:rPr>
        <w:t>levation”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DA48DF">
        <w:rPr>
          <w:rFonts w:eastAsia="Times New Roman"/>
          <w:szCs w:val="24"/>
          <w:shd w:val="clear" w:color="auto" w:fill="auto"/>
          <w:lang w:val="en-US"/>
        </w:rPr>
        <w:t>“</w:t>
      </w:r>
      <w:r>
        <w:rPr>
          <w:rFonts w:eastAsia="Times New Roman"/>
          <w:szCs w:val="24"/>
          <w:shd w:val="clear" w:color="auto" w:fill="auto"/>
          <w:lang w:val="en-US"/>
        </w:rPr>
        <w:t>ST-T segment by EKG</w:t>
      </w:r>
      <w:r w:rsidR="00DA48DF">
        <w:rPr>
          <w:rFonts w:eastAsia="Times New Roman"/>
          <w:szCs w:val="24"/>
          <w:shd w:val="clear" w:color="auto" w:fill="auto"/>
          <w:lang w:val="en-US"/>
        </w:rPr>
        <w:t>”</w:t>
      </w:r>
      <w:r>
        <w:rPr>
          <w:rFonts w:eastAsia="Times New Roman"/>
          <w:szCs w:val="24"/>
          <w:shd w:val="clear" w:color="auto" w:fill="auto"/>
          <w:lang w:val="en-US"/>
        </w:rPr>
        <w:t xml:space="preserve"> [LOINC: 8620-7]</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ObservationResult.observationResult = </w:t>
      </w:r>
      <w:r w:rsidR="00DA48DF">
        <w:rPr>
          <w:rFonts w:eastAsia="Times New Roman"/>
          <w:szCs w:val="24"/>
          <w:shd w:val="clear" w:color="auto" w:fill="auto"/>
          <w:lang w:val="en-US"/>
        </w:rPr>
        <w:t>“</w:t>
      </w:r>
      <w:r>
        <w:rPr>
          <w:rFonts w:eastAsia="Times New Roman"/>
          <w:szCs w:val="24"/>
          <w:shd w:val="clear" w:color="auto" w:fill="auto"/>
          <w:lang w:val="en-US"/>
        </w:rPr>
        <w:t>ST segment elevation (finding)</w:t>
      </w:r>
      <w:r w:rsidR="00DA48DF">
        <w:rPr>
          <w:rFonts w:eastAsia="Times New Roman"/>
          <w:szCs w:val="24"/>
          <w:shd w:val="clear" w:color="auto" w:fill="auto"/>
          <w:lang w:val="en-US"/>
        </w:rPr>
        <w:t>”</w:t>
      </w:r>
      <w:r>
        <w:rPr>
          <w:rFonts w:eastAsia="Times New Roman"/>
          <w:szCs w:val="24"/>
          <w:shd w:val="clear" w:color="auto" w:fill="auto"/>
          <w:lang w:val="en-US"/>
        </w:rPr>
        <w:t xml:space="preserve"> [SNOMED: 76388001]</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 amplitude readings of X from the various leads"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These readings can be modeled as a CompositeObservationResult with each reading being a child ObservationResult.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a code indicating the collection of such measurements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As for the individual readings they may have an ObservationResult.observationValue of type PQ for the amplitude of the segment and the ObservationResult.observationFocus could be any one of the LOINC codes listed below:</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18548-8, ST amplitude.J point+20 </w:t>
      </w:r>
      <w:proofErr w:type="gramStart"/>
      <w:r>
        <w:rPr>
          <w:rFonts w:eastAsia="Times New Roman"/>
          <w:szCs w:val="24"/>
          <w:shd w:val="clear" w:color="auto" w:fill="auto"/>
          <w:lang w:val="en-US"/>
        </w:rPr>
        <w:t>ms</w:t>
      </w:r>
      <w:proofErr w:type="gramEnd"/>
      <w:r>
        <w:rPr>
          <w:rFonts w:eastAsia="Times New Roman"/>
          <w:szCs w:val="24"/>
          <w:shd w:val="clear" w:color="auto" w:fill="auto"/>
          <w:lang w:val="en-US"/>
        </w:rPr>
        <w:t xml:space="preserve"> Lead II</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18549-6, ST amplitude.J point+20 </w:t>
      </w:r>
      <w:proofErr w:type="gramStart"/>
      <w:r>
        <w:rPr>
          <w:rFonts w:eastAsia="Times New Roman"/>
          <w:szCs w:val="24"/>
          <w:shd w:val="clear" w:color="auto" w:fill="auto"/>
          <w:lang w:val="en-US"/>
        </w:rPr>
        <w:t>ms</w:t>
      </w:r>
      <w:proofErr w:type="gramEnd"/>
      <w:r>
        <w:rPr>
          <w:rFonts w:eastAsia="Times New Roman"/>
          <w:szCs w:val="24"/>
          <w:shd w:val="clear" w:color="auto" w:fill="auto"/>
          <w:lang w:val="en-US"/>
        </w:rPr>
        <w:t xml:space="preserve"> Lead III</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18550-4, ST amplitude.J point+20 ms Lead V1</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18551-2, ST amplitude.J point+20 ms Lead V2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18552-0, ST amplitude.J point+20 ms Lead V3</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18553-8, ST amplitude.J point+20 ms Lead V4</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18554-6, ST amplitude.J point+20 ms Lead V5</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18555-3, ST amplitude.J point+20 ms Lead V6</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18556-1, ST amplitude.J point+60 ms Lead AVF</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18557-9, ST amplitude.J point+60 ms Lead AVL</w:t>
      </w:r>
    </w:p>
    <w:p w:rsidR="00174318" w:rsidRDefault="00174318">
      <w:pPr>
        <w:pStyle w:val="Heading4"/>
        <w:rPr>
          <w:rFonts w:eastAsia="Times New Roman"/>
          <w:bCs w:val="0"/>
          <w:i/>
          <w:szCs w:val="24"/>
          <w:u w:val="single"/>
          <w:shd w:val="clear" w:color="auto" w:fill="auto"/>
          <w:lang w:val="en-US"/>
        </w:rPr>
      </w:pPr>
      <w:bookmarkStart w:id="51" w:name="_Toc382004007"/>
      <w:r>
        <w:rPr>
          <w:rFonts w:eastAsia="Times New Roman"/>
          <w:bCs w:val="0"/>
          <w:i/>
          <w:sz w:val="22"/>
          <w:szCs w:val="24"/>
          <w:u w:val="single"/>
          <w:shd w:val="clear" w:color="auto" w:fill="auto"/>
          <w:lang w:val="en-US"/>
        </w:rPr>
        <w:t>Vital Signs</w:t>
      </w:r>
      <w:bookmarkEnd w:id="51"/>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Temperature, </w:t>
      </w:r>
      <w:r w:rsidR="005058DE">
        <w:rPr>
          <w:rFonts w:eastAsia="Times New Roman"/>
          <w:szCs w:val="24"/>
          <w:shd w:val="clear" w:color="auto" w:fill="auto"/>
          <w:lang w:val="en-US"/>
        </w:rPr>
        <w:t>b</w:t>
      </w:r>
      <w:r>
        <w:rPr>
          <w:rFonts w:eastAsia="Times New Roman"/>
          <w:szCs w:val="24"/>
          <w:shd w:val="clear" w:color="auto" w:fill="auto"/>
          <w:lang w:val="en-US"/>
        </w:rPr>
        <w:t xml:space="preserve">lood </w:t>
      </w:r>
      <w:r w:rsidR="005058DE">
        <w:rPr>
          <w:rFonts w:eastAsia="Times New Roman"/>
          <w:szCs w:val="24"/>
          <w:shd w:val="clear" w:color="auto" w:fill="auto"/>
          <w:lang w:val="en-US"/>
        </w:rPr>
        <w:t>p</w:t>
      </w:r>
      <w:r>
        <w:rPr>
          <w:rFonts w:eastAsia="Times New Roman"/>
          <w:szCs w:val="24"/>
          <w:shd w:val="clear" w:color="auto" w:fill="auto"/>
          <w:lang w:val="en-US"/>
        </w:rPr>
        <w:t xml:space="preserve">ressure, </w:t>
      </w:r>
      <w:r w:rsidR="005058DE">
        <w:rPr>
          <w:rFonts w:eastAsia="Times New Roman"/>
          <w:szCs w:val="24"/>
          <w:shd w:val="clear" w:color="auto" w:fill="auto"/>
          <w:lang w:val="en-US"/>
        </w:rPr>
        <w:t>h</w:t>
      </w:r>
      <w:r>
        <w:rPr>
          <w:rFonts w:eastAsia="Times New Roman"/>
          <w:szCs w:val="24"/>
          <w:shd w:val="clear" w:color="auto" w:fill="auto"/>
          <w:lang w:val="en-US"/>
        </w:rPr>
        <w:t xml:space="preserve">eart </w:t>
      </w:r>
      <w:r w:rsidR="005058DE">
        <w:rPr>
          <w:rFonts w:eastAsia="Times New Roman"/>
          <w:szCs w:val="24"/>
          <w:shd w:val="clear" w:color="auto" w:fill="auto"/>
          <w:lang w:val="en-US"/>
        </w:rPr>
        <w:t>r</w:t>
      </w:r>
      <w:r>
        <w:rPr>
          <w:rFonts w:eastAsia="Times New Roman"/>
          <w:szCs w:val="24"/>
          <w:shd w:val="clear" w:color="auto" w:fill="auto"/>
          <w:lang w:val="en-US"/>
        </w:rPr>
        <w:t xml:space="preserve">ate, </w:t>
      </w:r>
      <w:r w:rsidR="005058DE">
        <w:rPr>
          <w:rFonts w:eastAsia="Times New Roman"/>
          <w:szCs w:val="24"/>
          <w:shd w:val="clear" w:color="auto" w:fill="auto"/>
          <w:lang w:val="en-US"/>
        </w:rPr>
        <w:t>r</w:t>
      </w:r>
      <w:r>
        <w:rPr>
          <w:rFonts w:eastAsia="Times New Roman"/>
          <w:szCs w:val="24"/>
          <w:shd w:val="clear" w:color="auto" w:fill="auto"/>
          <w:lang w:val="en-US"/>
        </w:rPr>
        <w:t xml:space="preserve">espiratory </w:t>
      </w:r>
      <w:r w:rsidR="005058DE">
        <w:rPr>
          <w:rFonts w:eastAsia="Times New Roman"/>
          <w:szCs w:val="24"/>
          <w:shd w:val="clear" w:color="auto" w:fill="auto"/>
          <w:lang w:val="en-US"/>
        </w:rPr>
        <w:t>r</w:t>
      </w:r>
      <w:r>
        <w:rPr>
          <w:rFonts w:eastAsia="Times New Roman"/>
          <w:szCs w:val="24"/>
          <w:shd w:val="clear" w:color="auto" w:fill="auto"/>
          <w:lang w:val="en-US"/>
        </w:rPr>
        <w:t>ate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"Vital sign measurements including (among other measurements) body temperature of 101.3 deg F"</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CompositeObservationResult.observationFocus = </w:t>
      </w:r>
      <w:r w:rsidR="009D3D6D">
        <w:rPr>
          <w:rFonts w:eastAsia="Times New Roman"/>
          <w:szCs w:val="24"/>
          <w:shd w:val="clear" w:color="auto" w:fill="auto"/>
          <w:lang w:val="en-US"/>
        </w:rPr>
        <w:t>“</w:t>
      </w:r>
      <w:r>
        <w:rPr>
          <w:rFonts w:eastAsia="Times New Roman"/>
          <w:szCs w:val="24"/>
          <w:shd w:val="clear" w:color="auto" w:fill="auto"/>
          <w:lang w:val="en-US"/>
        </w:rPr>
        <w:t>Vital signs measurements</w:t>
      </w:r>
      <w:r w:rsidR="009D3D6D">
        <w:rPr>
          <w:rFonts w:eastAsia="Times New Roman"/>
          <w:szCs w:val="24"/>
          <w:shd w:val="clear" w:color="auto" w:fill="auto"/>
          <w:lang w:val="en-US"/>
        </w:rPr>
        <w:t>”</w:t>
      </w:r>
      <w:r>
        <w:rPr>
          <w:rFonts w:eastAsia="Times New Roman"/>
          <w:szCs w:val="24"/>
          <w:shd w:val="clear" w:color="auto" w:fill="auto"/>
          <w:lang w:val="en-US"/>
        </w:rPr>
        <w:t xml:space="preserve"> [LOINC: 29274-8]</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9D3D6D">
        <w:rPr>
          <w:rFonts w:eastAsia="Times New Roman"/>
          <w:szCs w:val="24"/>
          <w:shd w:val="clear" w:color="auto" w:fill="auto"/>
          <w:lang w:val="en-US"/>
        </w:rPr>
        <w:t>“</w:t>
      </w:r>
      <w:r>
        <w:rPr>
          <w:rFonts w:eastAsia="Times New Roman"/>
          <w:szCs w:val="24"/>
          <w:shd w:val="clear" w:color="auto" w:fill="auto"/>
          <w:lang w:val="en-US"/>
        </w:rPr>
        <w:t>Body temperature</w:t>
      </w:r>
      <w:r w:rsidR="009D3D6D">
        <w:rPr>
          <w:rFonts w:eastAsia="Times New Roman"/>
          <w:szCs w:val="24"/>
          <w:shd w:val="clear" w:color="auto" w:fill="auto"/>
          <w:lang w:val="en-US"/>
        </w:rPr>
        <w:t>”</w:t>
      </w:r>
      <w:r>
        <w:rPr>
          <w:rFonts w:eastAsia="Times New Roman"/>
          <w:szCs w:val="24"/>
          <w:shd w:val="clear" w:color="auto" w:fill="auto"/>
          <w:lang w:val="en-US"/>
        </w:rPr>
        <w:t xml:space="preserve"> [LOINC: 8310-5]</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ObservationResult.value = 101.3 deg F expressed as a PQ</w:t>
      </w:r>
    </w:p>
    <w:p w:rsidR="00174318" w:rsidRDefault="00174318">
      <w:pPr>
        <w:pStyle w:val="Heading4"/>
        <w:rPr>
          <w:rFonts w:eastAsia="Times New Roman"/>
          <w:bCs w:val="0"/>
          <w:i/>
          <w:szCs w:val="24"/>
          <w:u w:val="single"/>
          <w:shd w:val="clear" w:color="auto" w:fill="auto"/>
          <w:lang w:val="en-US"/>
        </w:rPr>
      </w:pPr>
      <w:bookmarkStart w:id="52" w:name="_Toc382004008"/>
      <w:r>
        <w:rPr>
          <w:rFonts w:eastAsia="Times New Roman"/>
          <w:bCs w:val="0"/>
          <w:i/>
          <w:sz w:val="22"/>
          <w:szCs w:val="24"/>
          <w:u w:val="single"/>
          <w:shd w:val="clear" w:color="auto" w:fill="auto"/>
          <w:lang w:val="en-US"/>
        </w:rPr>
        <w:t>Other Physical Exam Findings</w:t>
      </w:r>
      <w:bookmarkEnd w:id="52"/>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Auscultation findings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"Auscultation reveals</w:t>
      </w:r>
      <w:commentRangeStart w:id="53"/>
      <w:r>
        <w:rPr>
          <w:rFonts w:eastAsia="Times New Roman"/>
          <w:szCs w:val="24"/>
          <w:shd w:val="clear" w:color="auto" w:fill="auto"/>
          <w:lang w:val="en-US"/>
        </w:rPr>
        <w:t xml:space="preserve"> in</w:t>
      </w:r>
      <w:ins w:id="54" w:author="David Tao" w:date="2014-03-16T18:43:00Z">
        <w:r w:rsidR="0090347E">
          <w:rPr>
            <w:rFonts w:eastAsia="Times New Roman"/>
            <w:szCs w:val="24"/>
            <w:shd w:val="clear" w:color="auto" w:fill="auto"/>
            <w:lang w:val="en-US"/>
          </w:rPr>
          <w:t>s</w:t>
        </w:r>
      </w:ins>
      <w:r>
        <w:rPr>
          <w:rFonts w:eastAsia="Times New Roman"/>
          <w:szCs w:val="24"/>
          <w:shd w:val="clear" w:color="auto" w:fill="auto"/>
          <w:lang w:val="en-US"/>
        </w:rPr>
        <w:t xml:space="preserve">piratory </w:t>
      </w:r>
      <w:commentRangeEnd w:id="53"/>
      <w:r w:rsidR="0090347E">
        <w:rPr>
          <w:rStyle w:val="CommentReference"/>
          <w:rFonts w:ascii="Calibri" w:hAnsi="Calibri" w:cs="Calibri"/>
          <w:color w:val="auto"/>
          <w:shd w:val="clear" w:color="auto" w:fill="auto"/>
        </w:rPr>
        <w:commentReference w:id="53"/>
      </w:r>
      <w:commentRangeStart w:id="55"/>
      <w:r>
        <w:rPr>
          <w:rFonts w:eastAsia="Times New Roman"/>
          <w:szCs w:val="24"/>
          <w:shd w:val="clear" w:color="auto" w:fill="auto"/>
          <w:lang w:val="en-US"/>
        </w:rPr>
        <w:t>crackles</w:t>
      </w:r>
      <w:commentRangeEnd w:id="55"/>
      <w:r w:rsidR="00FC0E88">
        <w:rPr>
          <w:rStyle w:val="CommentReference"/>
          <w:rFonts w:ascii="Calibri" w:hAnsi="Calibri" w:cs="Calibri"/>
          <w:color w:val="auto"/>
          <w:shd w:val="clear" w:color="auto" w:fill="auto"/>
        </w:rPr>
        <w:commentReference w:id="55"/>
      </w:r>
      <w:r>
        <w:rPr>
          <w:rFonts w:eastAsia="Times New Roman"/>
          <w:szCs w:val="24"/>
          <w:shd w:val="clear" w:color="auto" w:fill="auto"/>
          <w:lang w:val="en-US"/>
        </w:rPr>
        <w:t>"</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DA48DF">
        <w:rPr>
          <w:rFonts w:eastAsia="Times New Roman"/>
          <w:szCs w:val="24"/>
          <w:shd w:val="clear" w:color="auto" w:fill="auto"/>
          <w:lang w:val="en-US"/>
        </w:rPr>
        <w:t>“</w:t>
      </w:r>
      <w:r>
        <w:rPr>
          <w:rFonts w:eastAsia="Times New Roman"/>
          <w:szCs w:val="24"/>
          <w:shd w:val="clear" w:color="auto" w:fill="auto"/>
          <w:lang w:val="en-US"/>
        </w:rPr>
        <w:t>Breath sound qualifier by Auscultation</w:t>
      </w:r>
      <w:r w:rsidR="00DA48DF">
        <w:rPr>
          <w:rFonts w:eastAsia="Times New Roman"/>
          <w:szCs w:val="24"/>
          <w:shd w:val="clear" w:color="auto" w:fill="auto"/>
          <w:lang w:val="en-US"/>
        </w:rPr>
        <w:t>”</w:t>
      </w:r>
      <w:r>
        <w:rPr>
          <w:rFonts w:eastAsia="Times New Roman"/>
          <w:szCs w:val="24"/>
          <w:shd w:val="clear" w:color="auto" w:fill="auto"/>
          <w:lang w:val="en-US"/>
        </w:rPr>
        <w:t xml:space="preserve"> [LOINC: 33424-3].</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ObservationResult.value = "Inspiratory crackles (finding)" [SNOMED: 75252003]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i/>
          <w:szCs w:val="24"/>
          <w:u w:val="single"/>
          <w:shd w:val="clear" w:color="auto" w:fill="auto"/>
          <w:lang w:val="en-US"/>
        </w:rPr>
      </w:pPr>
      <w:bookmarkStart w:id="56" w:name="_Toc382004009"/>
      <w:r>
        <w:rPr>
          <w:rFonts w:eastAsia="Times New Roman"/>
          <w:bCs w:val="0"/>
          <w:i/>
          <w:sz w:val="22"/>
          <w:szCs w:val="24"/>
          <w:u w:val="single"/>
          <w:shd w:val="clear" w:color="auto" w:fill="auto"/>
          <w:lang w:val="en-US"/>
        </w:rPr>
        <w:t>Pulmonary Artery Catheter Readings</w:t>
      </w:r>
      <w:bookmarkEnd w:id="56"/>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Pulmonary artery pressure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"Pulmonary artery pressure of 7 mm Hg"</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9D3D6D">
        <w:rPr>
          <w:rFonts w:eastAsia="Times New Roman"/>
          <w:szCs w:val="24"/>
          <w:shd w:val="clear" w:color="auto" w:fill="auto"/>
          <w:lang w:val="en-US"/>
        </w:rPr>
        <w:t>“</w:t>
      </w:r>
      <w:r>
        <w:rPr>
          <w:rFonts w:eastAsia="Times New Roman"/>
          <w:szCs w:val="24"/>
          <w:shd w:val="clear" w:color="auto" w:fill="auto"/>
          <w:lang w:val="en-US"/>
        </w:rPr>
        <w:t>Pulmonary artery wedge mean blood pressure</w:t>
      </w:r>
      <w:r w:rsidR="009D3D6D">
        <w:rPr>
          <w:rFonts w:eastAsia="Times New Roman"/>
          <w:szCs w:val="24"/>
          <w:shd w:val="clear" w:color="auto" w:fill="auto"/>
          <w:lang w:val="en-US"/>
        </w:rPr>
        <w:t>”</w:t>
      </w:r>
      <w:r>
        <w:rPr>
          <w:rFonts w:eastAsia="Times New Roman"/>
          <w:szCs w:val="24"/>
          <w:shd w:val="clear" w:color="auto" w:fill="auto"/>
          <w:lang w:val="en-US"/>
        </w:rPr>
        <w:t xml:space="preserve"> [LOINC: 8587-8]</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ObservationResult.value = 7 mm Hg expressed as a PQ</w:t>
      </w:r>
    </w:p>
    <w:p w:rsidR="00174318" w:rsidRDefault="00174318">
      <w:pPr>
        <w:rPr>
          <w:rFonts w:ascii="Calibri" w:eastAsia="Times New Roman" w:hAnsi="Calibri"/>
          <w:b/>
          <w:color w:val="004080"/>
          <w:sz w:val="24"/>
          <w:szCs w:val="24"/>
          <w:u w:val="single"/>
          <w:shd w:val="clear" w:color="auto" w:fill="auto"/>
          <w:lang w:val="en-US"/>
        </w:rPr>
      </w:pPr>
    </w:p>
    <w:p w:rsidR="00174318" w:rsidRDefault="00174318">
      <w:pPr>
        <w:pStyle w:val="Heading3"/>
        <w:rPr>
          <w:rFonts w:eastAsia="Times New Roman"/>
          <w:bCs w:val="0"/>
          <w:szCs w:val="24"/>
          <w:shd w:val="clear" w:color="auto" w:fill="auto"/>
          <w:lang w:val="en-US"/>
        </w:rPr>
      </w:pPr>
      <w:bookmarkStart w:id="57" w:name="_Toc382004010"/>
      <w:r>
        <w:rPr>
          <w:rFonts w:eastAsia="Times New Roman"/>
          <w:bCs w:val="0"/>
          <w:szCs w:val="24"/>
          <w:shd w:val="clear" w:color="auto" w:fill="auto"/>
          <w:lang w:val="en-US"/>
        </w:rPr>
        <w:t>Patient Problems, Allergies and Adverse Events</w:t>
      </w:r>
      <w:bookmarkEnd w:id="57"/>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Patient </w:t>
      </w:r>
      <w:commentRangeStart w:id="58"/>
      <w:r>
        <w:rPr>
          <w:rFonts w:eastAsia="Times New Roman"/>
          <w:szCs w:val="24"/>
          <w:shd w:val="clear" w:color="auto" w:fill="auto"/>
          <w:lang w:val="en-US"/>
        </w:rPr>
        <w:t xml:space="preserve">diagnoses </w:t>
      </w:r>
      <w:commentRangeEnd w:id="58"/>
      <w:r w:rsidR="0090347E">
        <w:rPr>
          <w:rStyle w:val="CommentReference"/>
          <w:rFonts w:ascii="Calibri" w:hAnsi="Calibri" w:cs="Calibri"/>
          <w:color w:val="auto"/>
          <w:shd w:val="clear" w:color="auto" w:fill="auto"/>
        </w:rPr>
        <w:commentReference w:id="58"/>
      </w:r>
      <w:commentRangeStart w:id="59"/>
      <w:r>
        <w:rPr>
          <w:rFonts w:eastAsia="Times New Roman"/>
          <w:szCs w:val="24"/>
          <w:shd w:val="clear" w:color="auto" w:fill="auto"/>
          <w:lang w:val="en-US"/>
        </w:rPr>
        <w:t>and</w:t>
      </w:r>
      <w:commentRangeEnd w:id="59"/>
      <w:r w:rsidR="00FC0E88">
        <w:rPr>
          <w:rStyle w:val="CommentReference"/>
          <w:rFonts w:ascii="Calibri" w:hAnsi="Calibri" w:cs="Calibri"/>
          <w:color w:val="auto"/>
          <w:shd w:val="clear" w:color="auto" w:fill="auto"/>
        </w:rPr>
        <w:commentReference w:id="59"/>
      </w:r>
      <w:r>
        <w:rPr>
          <w:rFonts w:eastAsia="Times New Roman"/>
          <w:szCs w:val="24"/>
          <w:shd w:val="clear" w:color="auto" w:fill="auto"/>
          <w:lang w:val="en-US"/>
        </w:rPr>
        <w:t xml:space="preserve"> traits are captured in the vMR using the Problem and DeniedProblem classes. Allergies and substance intolerances are captured by the vMR classes AllergyOrIntolerance and DeniedAllergyOrIntolerance. This includes such patient traits as drug or food allergies.  Note that the vMR captures the denial of a problem or allergy as a concrete class.  (AdverseEvent and DeniedAdverseEvent follow a similar pattern.)  For instance, an allergy to Penicillin may be captured as either an AllergyOrIntolerance or DeniedAllergyOrIntolerance depending on the semantics as shown below:</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Class: AllergyOrIntolerance </w:t>
      </w:r>
    </w:p>
    <w:p w:rsidR="00174318" w:rsidRDefault="00174318">
      <w:pPr>
        <w:widowControl/>
        <w:rPr>
          <w:rFonts w:eastAsia="Times New Roman"/>
          <w:szCs w:val="24"/>
          <w:shd w:val="clear" w:color="auto" w:fill="auto"/>
          <w:lang w:val="en-US"/>
        </w:rPr>
      </w:pPr>
      <w:proofErr w:type="gramStart"/>
      <w:r>
        <w:rPr>
          <w:rFonts w:eastAsia="Times New Roman"/>
          <w:szCs w:val="24"/>
          <w:shd w:val="clear" w:color="auto" w:fill="auto"/>
          <w:lang w:val="en-US"/>
        </w:rPr>
        <w:t>conditionCode</w:t>
      </w:r>
      <w:proofErr w:type="gramEnd"/>
      <w:r>
        <w:rPr>
          <w:rFonts w:eastAsia="Times New Roman"/>
          <w:szCs w:val="24"/>
          <w:shd w:val="clear" w:color="auto" w:fill="auto"/>
          <w:lang w:val="en-US"/>
        </w:rPr>
        <w:t xml:space="preserve">: </w:t>
      </w:r>
      <w:r w:rsidR="009D3D6D">
        <w:rPr>
          <w:rFonts w:eastAsia="Times New Roman"/>
          <w:szCs w:val="24"/>
          <w:shd w:val="clear" w:color="auto" w:fill="auto"/>
          <w:lang w:val="en-US"/>
        </w:rPr>
        <w:t>“</w:t>
      </w:r>
      <w:r>
        <w:rPr>
          <w:rFonts w:eastAsia="Times New Roman"/>
          <w:szCs w:val="24"/>
          <w:shd w:val="clear" w:color="auto" w:fill="auto"/>
          <w:lang w:val="en-US"/>
        </w:rPr>
        <w:t>Drug Allergy</w:t>
      </w:r>
      <w:r w:rsidR="009D3D6D">
        <w:rPr>
          <w:rFonts w:eastAsia="Times New Roman"/>
          <w:szCs w:val="24"/>
          <w:shd w:val="clear" w:color="auto" w:fill="auto"/>
          <w:lang w:val="en-US"/>
        </w:rPr>
        <w:t>” [SNOMED Code: 91936005]</w:t>
      </w:r>
    </w:p>
    <w:p w:rsidR="00174318" w:rsidRDefault="00174318">
      <w:pPr>
        <w:widowControl/>
        <w:rPr>
          <w:rFonts w:eastAsia="Times New Roman"/>
          <w:szCs w:val="24"/>
          <w:shd w:val="clear" w:color="auto" w:fill="auto"/>
          <w:lang w:val="en-US"/>
        </w:rPr>
      </w:pPr>
      <w:proofErr w:type="gramStart"/>
      <w:r>
        <w:rPr>
          <w:rFonts w:eastAsia="Times New Roman"/>
          <w:szCs w:val="24"/>
          <w:shd w:val="clear" w:color="auto" w:fill="auto"/>
          <w:lang w:val="en-US"/>
        </w:rPr>
        <w:t>agent</w:t>
      </w:r>
      <w:proofErr w:type="gramEnd"/>
      <w:r>
        <w:rPr>
          <w:rFonts w:eastAsia="Times New Roman"/>
          <w:szCs w:val="24"/>
          <w:shd w:val="clear" w:color="auto" w:fill="auto"/>
          <w:lang w:val="en-US"/>
        </w:rPr>
        <w:t>: Penicillin</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Semantics: Patient has an allergy to penicillin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Class: DeniedAllergyOrIntolerance </w:t>
      </w:r>
    </w:p>
    <w:p w:rsidR="00174318" w:rsidRDefault="00174318">
      <w:pPr>
        <w:widowControl/>
        <w:rPr>
          <w:rFonts w:eastAsia="Times New Roman"/>
          <w:szCs w:val="24"/>
          <w:shd w:val="clear" w:color="auto" w:fill="auto"/>
          <w:lang w:val="en-US"/>
        </w:rPr>
      </w:pPr>
      <w:proofErr w:type="gramStart"/>
      <w:r>
        <w:rPr>
          <w:rFonts w:eastAsia="Times New Roman"/>
          <w:szCs w:val="24"/>
          <w:shd w:val="clear" w:color="auto" w:fill="auto"/>
          <w:lang w:val="en-US"/>
        </w:rPr>
        <w:t>conditionCode</w:t>
      </w:r>
      <w:proofErr w:type="gramEnd"/>
      <w:r>
        <w:rPr>
          <w:rFonts w:eastAsia="Times New Roman"/>
          <w:szCs w:val="24"/>
          <w:shd w:val="clear" w:color="auto" w:fill="auto"/>
          <w:lang w:val="en-US"/>
        </w:rPr>
        <w:t xml:space="preserve">: </w:t>
      </w:r>
      <w:r w:rsidR="009D3D6D">
        <w:rPr>
          <w:rFonts w:eastAsia="Times New Roman"/>
          <w:szCs w:val="24"/>
          <w:shd w:val="clear" w:color="auto" w:fill="auto"/>
          <w:lang w:val="en-US"/>
        </w:rPr>
        <w:t>“</w:t>
      </w:r>
      <w:r>
        <w:rPr>
          <w:rFonts w:eastAsia="Times New Roman"/>
          <w:szCs w:val="24"/>
          <w:shd w:val="clear" w:color="auto" w:fill="auto"/>
          <w:lang w:val="en-US"/>
        </w:rPr>
        <w:t>Drug Allergy</w:t>
      </w:r>
      <w:r w:rsidR="009D3D6D">
        <w:rPr>
          <w:rFonts w:eastAsia="Times New Roman"/>
          <w:szCs w:val="24"/>
          <w:shd w:val="clear" w:color="auto" w:fill="auto"/>
          <w:lang w:val="en-US"/>
        </w:rPr>
        <w:t>” [SNOMED Code: 91936005]</w:t>
      </w:r>
    </w:p>
    <w:p w:rsidR="00174318" w:rsidRDefault="00174318">
      <w:pPr>
        <w:widowControl/>
        <w:rPr>
          <w:rFonts w:eastAsia="Times New Roman"/>
          <w:szCs w:val="24"/>
          <w:shd w:val="clear" w:color="auto" w:fill="auto"/>
          <w:lang w:val="en-US"/>
        </w:rPr>
      </w:pPr>
      <w:proofErr w:type="gramStart"/>
      <w:r>
        <w:rPr>
          <w:rFonts w:eastAsia="Times New Roman"/>
          <w:szCs w:val="24"/>
          <w:shd w:val="clear" w:color="auto" w:fill="auto"/>
          <w:lang w:val="en-US"/>
        </w:rPr>
        <w:t>agent</w:t>
      </w:r>
      <w:proofErr w:type="gramEnd"/>
      <w:r>
        <w:rPr>
          <w:rFonts w:eastAsia="Times New Roman"/>
          <w:szCs w:val="24"/>
          <w:shd w:val="clear" w:color="auto" w:fill="auto"/>
          <w:lang w:val="en-US"/>
        </w:rPr>
        <w:t>: Penicillin</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Semantics: Patient </w:t>
      </w:r>
      <w:r>
        <w:rPr>
          <w:rFonts w:eastAsia="Times New Roman"/>
          <w:b/>
          <w:i/>
          <w:szCs w:val="24"/>
          <w:shd w:val="clear" w:color="auto" w:fill="auto"/>
          <w:lang w:val="en-US"/>
        </w:rPr>
        <w:t>does not have</w:t>
      </w:r>
      <w:r>
        <w:rPr>
          <w:rFonts w:eastAsia="Times New Roman"/>
          <w:szCs w:val="24"/>
          <w:shd w:val="clear" w:color="auto" w:fill="auto"/>
          <w:lang w:val="en-US"/>
        </w:rPr>
        <w:t xml:space="preserve"> an allergy to penicillin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While the Problem and AllergyOrIntolerance classes indicate the documentation of the presence of a clinical condition in the patient’s record, the DeniedProblem or DeniedAllergyOrIntolerance indicates the documentation of a patient’s (or physician’s) </w:t>
      </w:r>
      <w:commentRangeStart w:id="60"/>
      <w:r>
        <w:rPr>
          <w:rFonts w:eastAsia="Times New Roman"/>
          <w:szCs w:val="24"/>
          <w:shd w:val="clear" w:color="auto" w:fill="auto"/>
          <w:lang w:val="en-US"/>
        </w:rPr>
        <w:t xml:space="preserve">denial that such a problem </w:t>
      </w:r>
      <w:commentRangeStart w:id="61"/>
      <w:r>
        <w:rPr>
          <w:rFonts w:eastAsia="Times New Roman"/>
          <w:szCs w:val="24"/>
          <w:shd w:val="clear" w:color="auto" w:fill="auto"/>
          <w:lang w:val="en-US"/>
        </w:rPr>
        <w:t>exists</w:t>
      </w:r>
      <w:commentRangeEnd w:id="60"/>
      <w:r w:rsidR="0090347E">
        <w:rPr>
          <w:rStyle w:val="CommentReference"/>
          <w:rFonts w:ascii="Calibri" w:hAnsi="Calibri" w:cs="Calibri"/>
          <w:color w:val="auto"/>
          <w:shd w:val="clear" w:color="auto" w:fill="auto"/>
        </w:rPr>
        <w:commentReference w:id="60"/>
      </w:r>
      <w:commentRangeEnd w:id="61"/>
      <w:r w:rsidR="00FC0E88">
        <w:rPr>
          <w:rStyle w:val="CommentReference"/>
          <w:rFonts w:ascii="Calibri" w:hAnsi="Calibri" w:cs="Calibri"/>
          <w:color w:val="auto"/>
          <w:shd w:val="clear" w:color="auto" w:fill="auto"/>
        </w:rPr>
        <w:commentReference w:id="61"/>
      </w:r>
      <w:r>
        <w:rPr>
          <w:rFonts w:eastAsia="Times New Roman"/>
          <w:szCs w:val="24"/>
          <w:shd w:val="clear" w:color="auto" w:fill="auto"/>
          <w:lang w:val="en-US"/>
        </w:rPr>
        <w:t xml:space="preserve">.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AdverseEvent and DeniedAdverseEvent, on the other hand, document the occurrence of an adverse event</w:t>
      </w:r>
      <w:r>
        <w:rPr>
          <w:rFonts w:eastAsia="Times New Roman"/>
          <w:i/>
          <w:szCs w:val="24"/>
          <w:shd w:val="clear" w:color="auto" w:fill="auto"/>
          <w:lang w:val="en-US"/>
        </w:rPr>
        <w:t xml:space="preserve"> at some point in time</w:t>
      </w:r>
      <w:r>
        <w:rPr>
          <w:rFonts w:eastAsia="Times New Roman"/>
          <w:szCs w:val="24"/>
          <w:shd w:val="clear" w:color="auto" w:fill="auto"/>
          <w:lang w:val="en-US"/>
        </w:rPr>
        <w:t>. It is often after the occurrence of an adverse reaction to a substance for instance that an AllergyOrIntolerance may be documented.</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i/>
          <w:szCs w:val="24"/>
          <w:shd w:val="clear" w:color="auto" w:fill="auto"/>
          <w:lang w:val="en-US"/>
        </w:rPr>
        <w:t>Please note:</w:t>
      </w:r>
      <w:r>
        <w:rPr>
          <w:rFonts w:eastAsia="Times New Roman"/>
          <w:szCs w:val="24"/>
          <w:shd w:val="clear" w:color="auto" w:fill="auto"/>
          <w:lang w:val="en-US"/>
        </w:rPr>
        <w:t xml:space="preserve"> Allergies are represented as special types of conditions embodied in the AllergyOrIntolerance class, whereas individual adverse events are represented as adverse events.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Also note that a problem resulting from an adverse event should not be confused with the adverse event. A fall is an adverse event whereas the fracture resulting from the fall is a problem.  In general, as a rule of thumb, if something can naturally be represented as a problem, it should probably be represented as a problem.</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Iatrogenic issues should generally be represented as both an adverse event and problem where feasible. These may include hospital-acquired pneumonia, central-line infections, or deep-venous thrombosis occurring during a hospitalization.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Note that 'Never-Events' are adverse events while the resulting conditions from these events are problems.</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62" w:name="_Toc382004011"/>
      <w:r>
        <w:rPr>
          <w:rFonts w:eastAsia="Times New Roman"/>
          <w:bCs w:val="0"/>
          <w:i/>
          <w:sz w:val="22"/>
          <w:szCs w:val="24"/>
          <w:u w:val="single"/>
          <w:shd w:val="clear" w:color="auto" w:fill="auto"/>
          <w:lang w:val="en-US"/>
        </w:rPr>
        <w:t>Allergy</w:t>
      </w:r>
      <w:bookmarkEnd w:id="62"/>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Food or drug allergies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AllergyOrIntolerance, DeniedAllergyOrIntolerance</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is allergic to Penicillin”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AllergyOrIntolerance.conditionCode = </w:t>
      </w:r>
      <w:r w:rsidR="009D3D6D">
        <w:rPr>
          <w:rFonts w:eastAsia="Times New Roman"/>
          <w:szCs w:val="24"/>
          <w:shd w:val="clear" w:color="auto" w:fill="auto"/>
          <w:lang w:val="en-US"/>
        </w:rPr>
        <w:t>“</w:t>
      </w:r>
      <w:r>
        <w:rPr>
          <w:rFonts w:eastAsia="Times New Roman"/>
          <w:szCs w:val="24"/>
          <w:shd w:val="clear" w:color="auto" w:fill="auto"/>
          <w:lang w:val="en-US"/>
        </w:rPr>
        <w:t>Drug allergy (disorder)</w:t>
      </w:r>
      <w:r w:rsidR="009D3D6D">
        <w:rPr>
          <w:rFonts w:eastAsia="Times New Roman"/>
          <w:szCs w:val="24"/>
          <w:shd w:val="clear" w:color="auto" w:fill="auto"/>
          <w:lang w:val="en-US"/>
        </w:rPr>
        <w:t>” [SNOMED Code: 416098002]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AllergyOrIntolerance.agent = </w:t>
      </w:r>
      <w:r w:rsidR="009D3D6D">
        <w:rPr>
          <w:rFonts w:eastAsia="Times New Roman"/>
          <w:szCs w:val="24"/>
          <w:shd w:val="clear" w:color="auto" w:fill="auto"/>
          <w:lang w:val="en-US"/>
        </w:rPr>
        <w:t>“</w:t>
      </w:r>
      <w:r>
        <w:rPr>
          <w:rFonts w:eastAsia="Times New Roman"/>
          <w:szCs w:val="24"/>
          <w:shd w:val="clear" w:color="auto" w:fill="auto"/>
          <w:lang w:val="en-US"/>
        </w:rPr>
        <w:t>Penicillin</w:t>
      </w:r>
      <w:r w:rsidR="009D3D6D">
        <w:rPr>
          <w:rFonts w:eastAsia="Times New Roman"/>
          <w:szCs w:val="24"/>
          <w:shd w:val="clear" w:color="auto" w:fill="auto"/>
          <w:lang w:val="en-US"/>
        </w:rPr>
        <w:t>”</w:t>
      </w:r>
      <w:r>
        <w:rPr>
          <w:rFonts w:eastAsia="Times New Roman"/>
          <w:szCs w:val="24"/>
          <w:shd w:val="clear" w:color="auto" w:fill="auto"/>
          <w:lang w:val="en-US"/>
        </w:rPr>
        <w:t xml:space="preserve"> [RxNorm: 70618] (TTY=IN)</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AllergyOrIntolerance.criticality = </w:t>
      </w:r>
      <w:r w:rsidR="009D3D6D">
        <w:rPr>
          <w:rFonts w:eastAsia="Times New Roman"/>
          <w:szCs w:val="24"/>
          <w:shd w:val="clear" w:color="auto" w:fill="auto"/>
          <w:lang w:val="en-US"/>
        </w:rPr>
        <w:t>“</w:t>
      </w:r>
      <w:r>
        <w:rPr>
          <w:rFonts w:eastAsia="Times New Roman"/>
          <w:szCs w:val="24"/>
          <w:shd w:val="clear" w:color="auto" w:fill="auto"/>
          <w:lang w:val="en-US"/>
        </w:rPr>
        <w:t>Life threatening severity (qualifier value)</w:t>
      </w:r>
      <w:r w:rsidR="009D3D6D">
        <w:rPr>
          <w:rFonts w:eastAsia="Times New Roman"/>
          <w:szCs w:val="24"/>
          <w:shd w:val="clear" w:color="auto" w:fill="auto"/>
          <w:lang w:val="en-US"/>
        </w:rPr>
        <w:t>”</w:t>
      </w:r>
      <w:r>
        <w:rPr>
          <w:rFonts w:eastAsia="Times New Roman"/>
          <w:szCs w:val="24"/>
          <w:shd w:val="clear" w:color="auto" w:fill="auto"/>
          <w:lang w:val="en-US"/>
        </w:rPr>
        <w:t xml:space="preserve"> [SNOMED: 442452003]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63" w:name="_Toc382004012"/>
      <w:commentRangeStart w:id="64"/>
      <w:r>
        <w:rPr>
          <w:rFonts w:eastAsia="Times New Roman"/>
          <w:bCs w:val="0"/>
          <w:i/>
          <w:sz w:val="22"/>
          <w:szCs w:val="24"/>
          <w:u w:val="single"/>
          <w:shd w:val="clear" w:color="auto" w:fill="auto"/>
          <w:lang w:val="en-US"/>
        </w:rPr>
        <w:t xml:space="preserve">Clinical </w:t>
      </w:r>
      <w:commentRangeStart w:id="65"/>
      <w:r>
        <w:rPr>
          <w:rFonts w:eastAsia="Times New Roman"/>
          <w:bCs w:val="0"/>
          <w:i/>
          <w:sz w:val="22"/>
          <w:szCs w:val="24"/>
          <w:u w:val="single"/>
          <w:shd w:val="clear" w:color="auto" w:fill="auto"/>
          <w:lang w:val="en-US"/>
        </w:rPr>
        <w:t>Diagnosis</w:t>
      </w:r>
      <w:bookmarkEnd w:id="63"/>
      <w:commentRangeEnd w:id="64"/>
      <w:r w:rsidR="0097116E">
        <w:rPr>
          <w:rStyle w:val="CommentReference"/>
          <w:rFonts w:ascii="Calibri" w:hAnsi="Calibri" w:cs="Calibri"/>
          <w:b w:val="0"/>
          <w:bCs w:val="0"/>
          <w:color w:val="auto"/>
          <w:shd w:val="clear" w:color="auto" w:fill="auto"/>
        </w:rPr>
        <w:commentReference w:id="64"/>
      </w:r>
      <w:commentRangeEnd w:id="65"/>
      <w:r w:rsidR="00FC0E88">
        <w:rPr>
          <w:rStyle w:val="CommentReference"/>
          <w:rFonts w:ascii="Calibri" w:hAnsi="Calibri" w:cs="Calibri"/>
          <w:b w:val="0"/>
          <w:bCs w:val="0"/>
          <w:color w:val="auto"/>
          <w:shd w:val="clear" w:color="auto" w:fill="auto"/>
        </w:rPr>
        <w:commentReference w:id="65"/>
      </w:r>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Diabetes, </w:t>
      </w:r>
      <w:r w:rsidR="005058DE">
        <w:rPr>
          <w:rFonts w:eastAsia="Times New Roman"/>
          <w:szCs w:val="24"/>
          <w:shd w:val="clear" w:color="auto" w:fill="auto"/>
          <w:lang w:val="en-US"/>
        </w:rPr>
        <w:t>c</w:t>
      </w:r>
      <w:r>
        <w:rPr>
          <w:rFonts w:eastAsia="Times New Roman"/>
          <w:szCs w:val="24"/>
          <w:shd w:val="clear" w:color="auto" w:fill="auto"/>
          <w:lang w:val="en-US"/>
        </w:rPr>
        <w:t xml:space="preserve">ongestive </w:t>
      </w:r>
      <w:r w:rsidR="005058DE">
        <w:rPr>
          <w:rFonts w:eastAsia="Times New Roman"/>
          <w:szCs w:val="24"/>
          <w:shd w:val="clear" w:color="auto" w:fill="auto"/>
          <w:lang w:val="en-US"/>
        </w:rPr>
        <w:t>h</w:t>
      </w:r>
      <w:r>
        <w:rPr>
          <w:rFonts w:eastAsia="Times New Roman"/>
          <w:szCs w:val="24"/>
          <w:shd w:val="clear" w:color="auto" w:fill="auto"/>
          <w:lang w:val="en-US"/>
        </w:rPr>
        <w:t xml:space="preserve">eart </w:t>
      </w:r>
      <w:r w:rsidR="005058DE">
        <w:rPr>
          <w:rFonts w:eastAsia="Times New Roman"/>
          <w:szCs w:val="24"/>
          <w:shd w:val="clear" w:color="auto" w:fill="auto"/>
          <w:lang w:val="en-US"/>
        </w:rPr>
        <w:t>f</w:t>
      </w:r>
      <w:r>
        <w:rPr>
          <w:rFonts w:eastAsia="Times New Roman"/>
          <w:szCs w:val="24"/>
          <w:shd w:val="clear" w:color="auto" w:fill="auto"/>
          <w:lang w:val="en-US"/>
        </w:rPr>
        <w:t>ailure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 DeniedProblem</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had diabetes since 1990”</w:t>
      </w:r>
    </w:p>
    <w:p w:rsidR="00174318" w:rsidRDefault="00174318">
      <w:pPr>
        <w:widowControl/>
        <w:rPr>
          <w:rFonts w:eastAsia="Times New Roman"/>
          <w:szCs w:val="24"/>
          <w:shd w:val="clear" w:color="auto" w:fill="auto"/>
          <w:lang w:val="en-US"/>
        </w:rPr>
      </w:pPr>
    </w:p>
    <w:p w:rsidR="00174318" w:rsidRPr="00DA48DF" w:rsidRDefault="00174318">
      <w:pPr>
        <w:widowControl/>
        <w:rPr>
          <w:rFonts w:eastAsia="Times New Roman"/>
          <w:szCs w:val="24"/>
          <w:shd w:val="clear" w:color="auto" w:fill="auto"/>
          <w:lang w:val="fr-FR"/>
        </w:rPr>
      </w:pPr>
      <w:r w:rsidRPr="00DA48DF">
        <w:rPr>
          <w:rFonts w:eastAsia="Times New Roman"/>
          <w:szCs w:val="24"/>
          <w:shd w:val="clear" w:color="auto" w:fill="auto"/>
          <w:lang w:val="fr-FR"/>
        </w:rPr>
        <w:t xml:space="preserve">Problem.conditionCode = </w:t>
      </w:r>
      <w:r w:rsidR="009D3D6D" w:rsidRPr="009D3D6D">
        <w:rPr>
          <w:rFonts w:eastAsia="Times New Roman"/>
          <w:szCs w:val="24"/>
          <w:shd w:val="clear" w:color="auto" w:fill="auto"/>
          <w:lang w:val="fr-FR"/>
        </w:rPr>
        <w:t>”</w:t>
      </w:r>
      <w:r w:rsidRPr="00DA48DF">
        <w:rPr>
          <w:rFonts w:eastAsia="Times New Roman"/>
          <w:szCs w:val="24"/>
          <w:shd w:val="clear" w:color="auto" w:fill="auto"/>
          <w:lang w:val="fr-FR"/>
        </w:rPr>
        <w:t>Diabetes mellitus (disorder)</w:t>
      </w:r>
      <w:r w:rsidR="009D3D6D" w:rsidRPr="009D3D6D">
        <w:rPr>
          <w:rFonts w:eastAsia="Times New Roman"/>
          <w:szCs w:val="24"/>
          <w:shd w:val="clear" w:color="auto" w:fill="auto"/>
          <w:lang w:val="fr-FR"/>
        </w:rPr>
        <w:t>”</w:t>
      </w:r>
      <w:r w:rsidRPr="00DA48DF">
        <w:rPr>
          <w:rFonts w:eastAsia="Times New Roman"/>
          <w:szCs w:val="24"/>
          <w:shd w:val="clear" w:color="auto" w:fill="auto"/>
          <w:lang w:val="fr-FR"/>
        </w:rPr>
        <w:t xml:space="preserve"> [SNOMED: 73211009]</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Problem.conditionEffectiveTime.low = 19900617</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66" w:name="_Toc382004013"/>
      <w:r>
        <w:rPr>
          <w:rFonts w:eastAsia="Times New Roman"/>
          <w:bCs w:val="0"/>
          <w:i/>
          <w:sz w:val="22"/>
          <w:szCs w:val="24"/>
          <w:u w:val="single"/>
          <w:shd w:val="clear" w:color="auto" w:fill="auto"/>
          <w:lang w:val="en-US"/>
        </w:rPr>
        <w:t>Adverse Event or Adverse Reaction</w:t>
      </w:r>
      <w:bookmarkEnd w:id="66"/>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Adverse reaction to an agent, falls, adverse surgical events, hospital infections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AdverseEvent, DeniedAdverseEvent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had an anaphylaxis reaction to peanuts”</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AdverseEvent.adverseEventCode = </w:t>
      </w:r>
      <w:r w:rsidR="009D3D6D">
        <w:rPr>
          <w:rFonts w:eastAsia="Times New Roman"/>
          <w:szCs w:val="24"/>
          <w:shd w:val="clear" w:color="auto" w:fill="auto"/>
          <w:lang w:val="en-US"/>
        </w:rPr>
        <w:t>“</w:t>
      </w:r>
      <w:r>
        <w:rPr>
          <w:rFonts w:eastAsia="Times New Roman"/>
          <w:szCs w:val="24"/>
          <w:shd w:val="clear" w:color="auto" w:fill="auto"/>
          <w:lang w:val="en-US"/>
        </w:rPr>
        <w:t>Anaphylaxis (disorder)</w:t>
      </w:r>
      <w:r w:rsidR="009D3D6D">
        <w:rPr>
          <w:rFonts w:eastAsia="Times New Roman"/>
          <w:szCs w:val="24"/>
          <w:shd w:val="clear" w:color="auto" w:fill="auto"/>
          <w:lang w:val="en-US"/>
        </w:rPr>
        <w:t>”</w:t>
      </w:r>
      <w:r>
        <w:rPr>
          <w:rFonts w:eastAsia="Times New Roman"/>
          <w:szCs w:val="24"/>
          <w:shd w:val="clear" w:color="auto" w:fill="auto"/>
          <w:lang w:val="en-US"/>
        </w:rPr>
        <w:t xml:space="preserve"> [SNOMED: 39579001]</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AdverseEvent.adverseEventAgent = </w:t>
      </w:r>
      <w:r w:rsidR="009D3D6D">
        <w:rPr>
          <w:rFonts w:eastAsia="Times New Roman"/>
          <w:szCs w:val="24"/>
          <w:shd w:val="clear" w:color="auto" w:fill="auto"/>
          <w:lang w:val="en-US"/>
        </w:rPr>
        <w:t>“</w:t>
      </w:r>
      <w:r>
        <w:rPr>
          <w:rFonts w:eastAsia="Times New Roman"/>
          <w:szCs w:val="24"/>
          <w:shd w:val="clear" w:color="auto" w:fill="auto"/>
          <w:lang w:val="en-US"/>
        </w:rPr>
        <w:t>Peanut - dietary (substance)</w:t>
      </w:r>
      <w:r w:rsidR="009D3D6D">
        <w:rPr>
          <w:rFonts w:eastAsia="Times New Roman"/>
          <w:szCs w:val="24"/>
          <w:shd w:val="clear" w:color="auto" w:fill="auto"/>
          <w:lang w:val="en-US"/>
        </w:rPr>
        <w:t>”</w:t>
      </w:r>
      <w:r>
        <w:rPr>
          <w:rFonts w:eastAsia="Times New Roman"/>
          <w:szCs w:val="24"/>
          <w:shd w:val="clear" w:color="auto" w:fill="auto"/>
          <w:lang w:val="en-US"/>
        </w:rPr>
        <w:t xml:space="preserve"> [SNOMED: 256349002]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AdverseEvent.severity = </w:t>
      </w:r>
      <w:r w:rsidR="009D3D6D">
        <w:rPr>
          <w:rFonts w:eastAsia="Times New Roman"/>
          <w:szCs w:val="24"/>
          <w:shd w:val="clear" w:color="auto" w:fill="auto"/>
          <w:lang w:val="en-US"/>
        </w:rPr>
        <w:t>“</w:t>
      </w:r>
      <w:r>
        <w:rPr>
          <w:rFonts w:eastAsia="Times New Roman"/>
          <w:szCs w:val="24"/>
          <w:shd w:val="clear" w:color="auto" w:fill="auto"/>
          <w:lang w:val="en-US"/>
        </w:rPr>
        <w:t>Symptom moderate (finding)</w:t>
      </w:r>
      <w:r w:rsidR="009D3D6D">
        <w:rPr>
          <w:rFonts w:eastAsia="Times New Roman"/>
          <w:szCs w:val="24"/>
          <w:shd w:val="clear" w:color="auto" w:fill="auto"/>
          <w:lang w:val="en-US"/>
        </w:rPr>
        <w:t>”</w:t>
      </w:r>
      <w:r>
        <w:rPr>
          <w:rFonts w:eastAsia="Times New Roman"/>
          <w:szCs w:val="24"/>
          <w:shd w:val="clear" w:color="auto" w:fill="auto"/>
          <w:lang w:val="en-US"/>
        </w:rPr>
        <w:t xml:space="preserve"> [SNOMED: 162469005]</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AdverseEvent.criticality = </w:t>
      </w:r>
      <w:r w:rsidR="009D3D6D">
        <w:rPr>
          <w:rFonts w:eastAsia="Times New Roman"/>
          <w:szCs w:val="24"/>
          <w:shd w:val="clear" w:color="auto" w:fill="auto"/>
          <w:lang w:val="en-US"/>
        </w:rPr>
        <w:t>“</w:t>
      </w:r>
      <w:r>
        <w:rPr>
          <w:rFonts w:eastAsia="Times New Roman"/>
          <w:szCs w:val="24"/>
          <w:shd w:val="clear" w:color="auto" w:fill="auto"/>
          <w:lang w:val="en-US"/>
        </w:rPr>
        <w:t>Life threatening severity (qualifier value)</w:t>
      </w:r>
      <w:r w:rsidR="009D3D6D">
        <w:rPr>
          <w:rFonts w:eastAsia="Times New Roman"/>
          <w:szCs w:val="24"/>
          <w:shd w:val="clear" w:color="auto" w:fill="auto"/>
          <w:lang w:val="en-US"/>
        </w:rPr>
        <w:t>”</w:t>
      </w:r>
      <w:r>
        <w:rPr>
          <w:rFonts w:eastAsia="Times New Roman"/>
          <w:szCs w:val="24"/>
          <w:shd w:val="clear" w:color="auto" w:fill="auto"/>
          <w:lang w:val="en-US"/>
        </w:rPr>
        <w:t xml:space="preserve"> [SNOMED: 442452003]</w:t>
      </w:r>
    </w:p>
    <w:p w:rsidR="00174318" w:rsidRDefault="00174318">
      <w:pPr>
        <w:widowControl/>
        <w:rPr>
          <w:rFonts w:eastAsia="Times New Roman"/>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67" w:name="_Toc382004014"/>
      <w:r>
        <w:rPr>
          <w:rFonts w:eastAsia="Times New Roman"/>
          <w:bCs w:val="0"/>
          <w:szCs w:val="24"/>
          <w:shd w:val="clear" w:color="auto" w:fill="auto"/>
          <w:lang w:val="en-US"/>
        </w:rPr>
        <w:t>Patient History</w:t>
      </w:r>
      <w:bookmarkEnd w:id="67"/>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vMR also supports the capture of a patient’s medical history through a variety of mechanisms listed below.</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 w:val="22"/>
          <w:szCs w:val="24"/>
          <w:shd w:val="clear" w:color="auto" w:fill="auto"/>
          <w:lang w:val="en-US"/>
        </w:rPr>
      </w:pPr>
      <w:bookmarkStart w:id="68" w:name="_Toc382004015"/>
      <w:r>
        <w:rPr>
          <w:rFonts w:eastAsia="Times New Roman"/>
          <w:bCs w:val="0"/>
          <w:i/>
          <w:sz w:val="22"/>
          <w:szCs w:val="24"/>
          <w:u w:val="single"/>
          <w:shd w:val="clear" w:color="auto" w:fill="auto"/>
          <w:lang w:val="en-US"/>
        </w:rPr>
        <w:t>Chief Complaint</w:t>
      </w:r>
      <w:bookmarkEnd w:id="68"/>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Cough, </w:t>
      </w:r>
      <w:r w:rsidR="005058DE">
        <w:rPr>
          <w:rFonts w:eastAsia="Times New Roman"/>
          <w:szCs w:val="24"/>
          <w:shd w:val="clear" w:color="auto" w:fill="auto"/>
          <w:lang w:val="en-US"/>
        </w:rPr>
        <w:t>p</w:t>
      </w:r>
      <w:r>
        <w:rPr>
          <w:rFonts w:eastAsia="Times New Roman"/>
          <w:szCs w:val="24"/>
          <w:shd w:val="clear" w:color="auto" w:fill="auto"/>
          <w:lang w:val="en-US"/>
        </w:rPr>
        <w:t xml:space="preserve">ain, </w:t>
      </w:r>
      <w:r w:rsidR="005058DE">
        <w:rPr>
          <w:rFonts w:eastAsia="Times New Roman"/>
          <w:szCs w:val="24"/>
          <w:shd w:val="clear" w:color="auto" w:fill="auto"/>
          <w:lang w:val="en-US"/>
        </w:rPr>
        <w:t>f</w:t>
      </w:r>
      <w:r>
        <w:rPr>
          <w:rFonts w:eastAsia="Times New Roman"/>
          <w:szCs w:val="24"/>
          <w:shd w:val="clear" w:color="auto" w:fill="auto"/>
          <w:lang w:val="en-US"/>
        </w:rPr>
        <w:t xml:space="preserve">ever, </w:t>
      </w:r>
      <w:r w:rsidR="005058DE">
        <w:rPr>
          <w:rFonts w:eastAsia="Times New Roman"/>
          <w:szCs w:val="24"/>
          <w:shd w:val="clear" w:color="auto" w:fill="auto"/>
          <w:lang w:val="en-US"/>
        </w:rPr>
        <w:t>f</w:t>
      </w:r>
      <w:r>
        <w:rPr>
          <w:rFonts w:eastAsia="Times New Roman"/>
          <w:szCs w:val="24"/>
          <w:shd w:val="clear" w:color="auto" w:fill="auto"/>
          <w:lang w:val="en-US"/>
        </w:rPr>
        <w:t>atigue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complains of cough”</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9343C5">
        <w:rPr>
          <w:rFonts w:eastAsia="Times New Roman"/>
          <w:szCs w:val="24"/>
          <w:shd w:val="clear" w:color="auto" w:fill="auto"/>
          <w:lang w:val="en-US"/>
        </w:rPr>
        <w:t>“</w:t>
      </w:r>
      <w:r>
        <w:rPr>
          <w:rFonts w:eastAsia="Times New Roman"/>
          <w:szCs w:val="24"/>
          <w:shd w:val="clear" w:color="auto" w:fill="auto"/>
          <w:lang w:val="en-US"/>
        </w:rPr>
        <w:t>Chief complaint (nominal scale)</w:t>
      </w:r>
      <w:r w:rsidR="009343C5">
        <w:rPr>
          <w:rFonts w:eastAsia="Times New Roman"/>
          <w:szCs w:val="24"/>
          <w:shd w:val="clear" w:color="auto" w:fill="auto"/>
          <w:lang w:val="en-US"/>
        </w:rPr>
        <w:t>”</w:t>
      </w:r>
      <w:r>
        <w:rPr>
          <w:rFonts w:eastAsia="Times New Roman"/>
          <w:szCs w:val="24"/>
          <w:shd w:val="clear" w:color="auto" w:fill="auto"/>
          <w:lang w:val="en-US"/>
        </w:rPr>
        <w:t xml:space="preserve"> [LOINC: 8661-1]</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ObservationResult.observationValue = </w:t>
      </w:r>
      <w:r w:rsidR="009343C5">
        <w:rPr>
          <w:rFonts w:eastAsia="Times New Roman"/>
          <w:szCs w:val="24"/>
          <w:shd w:val="clear" w:color="auto" w:fill="auto"/>
          <w:lang w:val="en-US"/>
        </w:rPr>
        <w:t>“</w:t>
      </w:r>
      <w:r>
        <w:rPr>
          <w:rFonts w:eastAsia="Times New Roman"/>
          <w:szCs w:val="24"/>
          <w:shd w:val="clear" w:color="auto" w:fill="auto"/>
          <w:lang w:val="en-US"/>
        </w:rPr>
        <w:t>Complaining of cough (finding)</w:t>
      </w:r>
      <w:r w:rsidR="009343C5">
        <w:rPr>
          <w:rFonts w:eastAsia="Times New Roman"/>
          <w:szCs w:val="24"/>
          <w:shd w:val="clear" w:color="auto" w:fill="auto"/>
          <w:lang w:val="en-US"/>
        </w:rPr>
        <w:t>”</w:t>
      </w:r>
      <w:r>
        <w:rPr>
          <w:rFonts w:eastAsia="Times New Roman"/>
          <w:szCs w:val="24"/>
          <w:shd w:val="clear" w:color="auto" w:fill="auto"/>
          <w:lang w:val="en-US"/>
        </w:rPr>
        <w:t xml:space="preserve"> [SNOMED: 272039006]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69" w:name="_Toc382004016"/>
      <w:r>
        <w:rPr>
          <w:rFonts w:eastAsia="Times New Roman"/>
          <w:bCs w:val="0"/>
          <w:i/>
          <w:sz w:val="22"/>
          <w:szCs w:val="24"/>
          <w:u w:val="single"/>
          <w:shd w:val="clear" w:color="auto" w:fill="auto"/>
          <w:lang w:val="en-US"/>
        </w:rPr>
        <w:t>Past Surgical History</w:t>
      </w:r>
      <w:bookmarkEnd w:id="69"/>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Appendectomy, </w:t>
      </w:r>
      <w:r w:rsidR="005058DE">
        <w:rPr>
          <w:rFonts w:eastAsia="Times New Roman"/>
          <w:szCs w:val="24"/>
          <w:shd w:val="clear" w:color="auto" w:fill="auto"/>
          <w:lang w:val="en-US"/>
        </w:rPr>
        <w:t>h</w:t>
      </w:r>
      <w:r>
        <w:rPr>
          <w:rFonts w:eastAsia="Times New Roman"/>
          <w:szCs w:val="24"/>
          <w:shd w:val="clear" w:color="auto" w:fill="auto"/>
          <w:lang w:val="en-US"/>
        </w:rPr>
        <w:t xml:space="preserve">ernia </w:t>
      </w:r>
      <w:r w:rsidR="005058DE">
        <w:rPr>
          <w:rFonts w:eastAsia="Times New Roman"/>
          <w:szCs w:val="24"/>
          <w:shd w:val="clear" w:color="auto" w:fill="auto"/>
          <w:lang w:val="en-US"/>
        </w:rPr>
        <w:t>r</w:t>
      </w:r>
      <w:r>
        <w:rPr>
          <w:rFonts w:eastAsia="Times New Roman"/>
          <w:szCs w:val="24"/>
          <w:shd w:val="clear" w:color="auto" w:fill="auto"/>
          <w:lang w:val="en-US"/>
        </w:rPr>
        <w:t>epair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ProcedureEvent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undergone Total Knee Replacement Surgery on Right Knee”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ProcedureEvent.procedureCode = </w:t>
      </w:r>
      <w:r w:rsidR="005F5A11">
        <w:rPr>
          <w:rFonts w:eastAsia="Times New Roman"/>
          <w:szCs w:val="24"/>
          <w:shd w:val="clear" w:color="auto" w:fill="auto"/>
          <w:lang w:val="en-US"/>
        </w:rPr>
        <w:t>“</w:t>
      </w:r>
      <w:r>
        <w:rPr>
          <w:rFonts w:eastAsia="Times New Roman"/>
          <w:szCs w:val="24"/>
          <w:shd w:val="clear" w:color="auto" w:fill="auto"/>
          <w:lang w:val="en-US"/>
        </w:rPr>
        <w:t>Total replacement of right knee joint (procedure)</w:t>
      </w:r>
      <w:r w:rsidR="005F5A11">
        <w:rPr>
          <w:rFonts w:eastAsia="Times New Roman"/>
          <w:szCs w:val="24"/>
          <w:shd w:val="clear" w:color="auto" w:fill="auto"/>
          <w:lang w:val="en-US"/>
        </w:rPr>
        <w:t>”</w:t>
      </w:r>
      <w:r>
        <w:rPr>
          <w:rFonts w:eastAsia="Times New Roman"/>
          <w:szCs w:val="24"/>
          <w:shd w:val="clear" w:color="auto" w:fill="auto"/>
          <w:lang w:val="en-US"/>
        </w:rPr>
        <w:t xml:space="preserve"> [SNOMED: 443682009]</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ProcedureEvent.procedureTime = A valid date for the procedure.</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70" w:name="_Toc382004017"/>
      <w:r>
        <w:rPr>
          <w:rFonts w:eastAsia="Times New Roman"/>
          <w:bCs w:val="0"/>
          <w:i/>
          <w:sz w:val="22"/>
          <w:szCs w:val="24"/>
          <w:u w:val="single"/>
          <w:shd w:val="clear" w:color="auto" w:fill="auto"/>
          <w:lang w:val="en-US"/>
        </w:rPr>
        <w:t>Past Medical History</w:t>
      </w:r>
      <w:bookmarkEnd w:id="70"/>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Diabetes, </w:t>
      </w:r>
      <w:r w:rsidR="005058DE">
        <w:rPr>
          <w:rFonts w:eastAsia="Times New Roman"/>
          <w:szCs w:val="24"/>
          <w:shd w:val="clear" w:color="auto" w:fill="auto"/>
          <w:lang w:val="en-US"/>
        </w:rPr>
        <w:t>c</w:t>
      </w:r>
      <w:r>
        <w:rPr>
          <w:rFonts w:eastAsia="Times New Roman"/>
          <w:szCs w:val="24"/>
          <w:shd w:val="clear" w:color="auto" w:fill="auto"/>
          <w:lang w:val="en-US"/>
        </w:rPr>
        <w:t>ongestive heart failure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i/>
          <w:szCs w:val="24"/>
          <w:shd w:val="clear" w:color="auto" w:fill="auto"/>
          <w:lang w:val="en-US"/>
        </w:rPr>
        <w:t>See Patient Problems and Adverse Events Section</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71" w:name="_Toc382004018"/>
      <w:r>
        <w:rPr>
          <w:rFonts w:eastAsia="Times New Roman"/>
          <w:bCs w:val="0"/>
          <w:i/>
          <w:sz w:val="22"/>
          <w:szCs w:val="24"/>
          <w:u w:val="single"/>
          <w:shd w:val="clear" w:color="auto" w:fill="auto"/>
          <w:lang w:val="en-US"/>
        </w:rPr>
        <w:t>MAR (Medication Administration Record)</w:t>
      </w:r>
      <w:bookmarkEnd w:id="71"/>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PO administered on 12/10/2013 at 3pm</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SubstanceAdministrationEvent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SubstanceAdministrationEvent.substance.substanceCode = </w:t>
      </w:r>
      <w:r w:rsidR="005F5A11">
        <w:rPr>
          <w:rFonts w:eastAsia="Times New Roman"/>
          <w:szCs w:val="24"/>
          <w:shd w:val="clear" w:color="auto" w:fill="auto"/>
          <w:lang w:val="en-US"/>
        </w:rPr>
        <w:t>“</w:t>
      </w:r>
      <w:r>
        <w:rPr>
          <w:rFonts w:eastAsia="Times New Roman"/>
          <w:szCs w:val="24"/>
          <w:shd w:val="clear" w:color="auto" w:fill="auto"/>
          <w:lang w:val="en-US"/>
        </w:rPr>
        <w:t>aspirin</w:t>
      </w:r>
      <w:r w:rsidR="005F5A11">
        <w:rPr>
          <w:rFonts w:eastAsia="Times New Roman"/>
          <w:szCs w:val="24"/>
          <w:shd w:val="clear" w:color="auto" w:fill="auto"/>
          <w:lang w:val="en-US"/>
        </w:rPr>
        <w:t>”</w:t>
      </w:r>
      <w:r>
        <w:rPr>
          <w:rFonts w:eastAsia="Times New Roman"/>
          <w:szCs w:val="24"/>
          <w:shd w:val="clear" w:color="auto" w:fill="auto"/>
          <w:lang w:val="en-US"/>
        </w:rPr>
        <w:t xml:space="preserve"> [RxNorm: 435504] (TTY=SCD)</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SubstanceAdministrationEvent.administrationTimeInterval = date when medication was administered.</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72" w:name="_Toc382004019"/>
      <w:r>
        <w:rPr>
          <w:rFonts w:eastAsia="Times New Roman"/>
          <w:bCs w:val="0"/>
          <w:i/>
          <w:sz w:val="22"/>
          <w:szCs w:val="24"/>
          <w:u w:val="single"/>
          <w:shd w:val="clear" w:color="auto" w:fill="auto"/>
          <w:lang w:val="en-US"/>
        </w:rPr>
        <w:t>Home Meds</w:t>
      </w:r>
      <w:bookmarkEnd w:id="72"/>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sidR="005F5A11">
        <w:rPr>
          <w:rFonts w:eastAsia="Times New Roman"/>
          <w:b/>
          <w:szCs w:val="24"/>
          <w:shd w:val="clear" w:color="auto" w:fill="auto"/>
          <w:lang w:val="en-US"/>
        </w:rPr>
        <w:t>“</w:t>
      </w:r>
      <w:r>
        <w:rPr>
          <w:rFonts w:eastAsia="Times New Roman"/>
          <w:szCs w:val="24"/>
          <w:shd w:val="clear" w:color="auto" w:fill="auto"/>
          <w:lang w:val="en-US"/>
        </w:rPr>
        <w:t>Warfarin 5mg, 30 day supply, dispensed on 12/01/2013</w:t>
      </w:r>
      <w:r w:rsidR="005F5A11">
        <w:rPr>
          <w:rFonts w:eastAsia="Times New Roman"/>
          <w:szCs w:val="24"/>
          <w:shd w:val="clear" w:color="auto" w:fill="auto"/>
          <w:lang w:val="en-US"/>
        </w:rPr>
        <w:t>”</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SubstanceDispenseEvent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SubstanceDispenseEvent.substance.substanceCode = </w:t>
      </w:r>
      <w:r w:rsidR="005F5A11">
        <w:rPr>
          <w:rFonts w:eastAsia="Times New Roman"/>
          <w:szCs w:val="24"/>
          <w:shd w:val="clear" w:color="auto" w:fill="auto"/>
          <w:lang w:val="en-US"/>
        </w:rPr>
        <w:t>“</w:t>
      </w:r>
      <w:r>
        <w:rPr>
          <w:rFonts w:eastAsia="Times New Roman"/>
          <w:szCs w:val="24"/>
          <w:shd w:val="clear" w:color="auto" w:fill="auto"/>
          <w:lang w:val="en-US"/>
        </w:rPr>
        <w:t>aspirin</w:t>
      </w:r>
      <w:r w:rsidR="005F5A11">
        <w:rPr>
          <w:rFonts w:eastAsia="Times New Roman"/>
          <w:szCs w:val="24"/>
          <w:shd w:val="clear" w:color="auto" w:fill="auto"/>
          <w:lang w:val="en-US"/>
        </w:rPr>
        <w:t>”</w:t>
      </w:r>
      <w:r>
        <w:rPr>
          <w:rFonts w:eastAsia="Times New Roman"/>
          <w:szCs w:val="24"/>
          <w:shd w:val="clear" w:color="auto" w:fill="auto"/>
          <w:lang w:val="en-US"/>
        </w:rPr>
        <w:t xml:space="preserve"> [RxNorm: 435504] (TTY=SCD)</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SubstanceDispenseEvent.dispenseTime = date medication was dispensed.</w:t>
      </w:r>
    </w:p>
    <w:p w:rsidR="00174318" w:rsidRDefault="00174318">
      <w:pPr>
        <w:pStyle w:val="Heading4"/>
        <w:rPr>
          <w:rFonts w:eastAsia="Times New Roman"/>
          <w:bCs w:val="0"/>
          <w:szCs w:val="24"/>
          <w:shd w:val="clear" w:color="auto" w:fill="auto"/>
          <w:lang w:val="en-US"/>
        </w:rPr>
      </w:pPr>
      <w:bookmarkStart w:id="73" w:name="_Toc382004020"/>
      <w:r>
        <w:rPr>
          <w:rFonts w:eastAsia="Times New Roman"/>
          <w:bCs w:val="0"/>
          <w:i/>
          <w:sz w:val="22"/>
          <w:szCs w:val="24"/>
          <w:u w:val="single"/>
          <w:shd w:val="clear" w:color="auto" w:fill="auto"/>
          <w:lang w:val="en-US"/>
        </w:rPr>
        <w:t>Social History</w:t>
      </w:r>
      <w:bookmarkEnd w:id="73"/>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Sexual </w:t>
      </w:r>
      <w:r w:rsidR="005058DE">
        <w:rPr>
          <w:rFonts w:eastAsia="Times New Roman"/>
          <w:szCs w:val="24"/>
          <w:shd w:val="clear" w:color="auto" w:fill="auto"/>
          <w:lang w:val="en-US"/>
        </w:rPr>
        <w:t>b</w:t>
      </w:r>
      <w:r>
        <w:rPr>
          <w:rFonts w:eastAsia="Times New Roman"/>
          <w:szCs w:val="24"/>
          <w:shd w:val="clear" w:color="auto" w:fill="auto"/>
          <w:lang w:val="en-US"/>
        </w:rPr>
        <w:t xml:space="preserve">ehavior, </w:t>
      </w:r>
      <w:r w:rsidR="005058DE">
        <w:rPr>
          <w:rFonts w:eastAsia="Times New Roman"/>
          <w:szCs w:val="24"/>
          <w:shd w:val="clear" w:color="auto" w:fill="auto"/>
          <w:lang w:val="en-US"/>
        </w:rPr>
        <w:t>s</w:t>
      </w:r>
      <w:r>
        <w:rPr>
          <w:rFonts w:eastAsia="Times New Roman"/>
          <w:szCs w:val="24"/>
          <w:shd w:val="clear" w:color="auto" w:fill="auto"/>
          <w:lang w:val="en-US"/>
        </w:rPr>
        <w:t xml:space="preserve">moking </w:t>
      </w:r>
      <w:r w:rsidR="005058DE">
        <w:rPr>
          <w:rFonts w:eastAsia="Times New Roman"/>
          <w:szCs w:val="24"/>
          <w:shd w:val="clear" w:color="auto" w:fill="auto"/>
          <w:lang w:val="en-US"/>
        </w:rPr>
        <w:t>s</w:t>
      </w:r>
      <w:r>
        <w:rPr>
          <w:rFonts w:eastAsia="Times New Roman"/>
          <w:szCs w:val="24"/>
          <w:shd w:val="clear" w:color="auto" w:fill="auto"/>
          <w:lang w:val="en-US"/>
        </w:rPr>
        <w:t xml:space="preserve">tatus, </w:t>
      </w:r>
      <w:r w:rsidR="005058DE">
        <w:rPr>
          <w:rFonts w:eastAsia="Times New Roman"/>
          <w:szCs w:val="24"/>
          <w:shd w:val="clear" w:color="auto" w:fill="auto"/>
          <w:lang w:val="en-US"/>
        </w:rPr>
        <w:t>a</w:t>
      </w:r>
      <w:r>
        <w:rPr>
          <w:rFonts w:eastAsia="Times New Roman"/>
          <w:szCs w:val="24"/>
          <w:shd w:val="clear" w:color="auto" w:fill="auto"/>
          <w:lang w:val="en-US"/>
        </w:rPr>
        <w:t xml:space="preserve">lcohol intake, </w:t>
      </w:r>
      <w:r w:rsidR="005058DE">
        <w:rPr>
          <w:rFonts w:eastAsia="Times New Roman"/>
          <w:szCs w:val="24"/>
          <w:shd w:val="clear" w:color="auto" w:fill="auto"/>
          <w:lang w:val="en-US"/>
        </w:rPr>
        <w:t>i</w:t>
      </w:r>
      <w:r>
        <w:rPr>
          <w:rFonts w:eastAsia="Times New Roman"/>
          <w:szCs w:val="24"/>
          <w:shd w:val="clear" w:color="auto" w:fill="auto"/>
          <w:lang w:val="en-US"/>
        </w:rPr>
        <w:t xml:space="preserve">llicit </w:t>
      </w:r>
      <w:r w:rsidR="005058DE">
        <w:rPr>
          <w:rFonts w:eastAsia="Times New Roman"/>
          <w:szCs w:val="24"/>
          <w:shd w:val="clear" w:color="auto" w:fill="auto"/>
          <w:lang w:val="en-US"/>
        </w:rPr>
        <w:t>d</w:t>
      </w:r>
      <w:r>
        <w:rPr>
          <w:rFonts w:eastAsia="Times New Roman"/>
          <w:szCs w:val="24"/>
          <w:shd w:val="clear" w:color="auto" w:fill="auto"/>
          <w:lang w:val="en-US"/>
        </w:rPr>
        <w:t xml:space="preserve">rug </w:t>
      </w:r>
      <w:r w:rsidR="005058DE">
        <w:rPr>
          <w:rFonts w:eastAsia="Times New Roman"/>
          <w:szCs w:val="24"/>
          <w:shd w:val="clear" w:color="auto" w:fill="auto"/>
          <w:lang w:val="en-US"/>
        </w:rPr>
        <w:t>u</w:t>
      </w:r>
      <w:r>
        <w:rPr>
          <w:rFonts w:eastAsia="Times New Roman"/>
          <w:szCs w:val="24"/>
          <w:shd w:val="clear" w:color="auto" w:fill="auto"/>
          <w:lang w:val="en-US"/>
        </w:rPr>
        <w:t>se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smokes 1 pack per day”</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5F5A11">
        <w:rPr>
          <w:rFonts w:eastAsia="Times New Roman"/>
          <w:szCs w:val="24"/>
          <w:shd w:val="clear" w:color="auto" w:fill="auto"/>
          <w:lang w:val="en-US"/>
        </w:rPr>
        <w:t>“</w:t>
      </w:r>
      <w:r>
        <w:rPr>
          <w:rFonts w:eastAsia="Times New Roman"/>
          <w:szCs w:val="24"/>
          <w:shd w:val="clear" w:color="auto" w:fill="auto"/>
          <w:lang w:val="en-US"/>
        </w:rPr>
        <w:t>Tobacco smoking consumption (observable entity)</w:t>
      </w:r>
      <w:r w:rsidR="005F5A11">
        <w:rPr>
          <w:rFonts w:eastAsia="Times New Roman"/>
          <w:szCs w:val="24"/>
          <w:shd w:val="clear" w:color="auto" w:fill="auto"/>
          <w:lang w:val="en-US"/>
        </w:rPr>
        <w:t>”</w:t>
      </w:r>
      <w:r>
        <w:rPr>
          <w:rFonts w:eastAsia="Times New Roman"/>
          <w:szCs w:val="24"/>
          <w:shd w:val="clear" w:color="auto" w:fill="auto"/>
          <w:lang w:val="en-US"/>
        </w:rPr>
        <w:t xml:space="preserve"> [SNOMED: 266918002] </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ObservationResult.value (CD) = </w:t>
      </w:r>
      <w:r w:rsidR="005F5A11">
        <w:rPr>
          <w:rFonts w:eastAsia="Times New Roman"/>
          <w:szCs w:val="24"/>
          <w:shd w:val="clear" w:color="auto" w:fill="auto"/>
          <w:lang w:val="en-US"/>
        </w:rPr>
        <w:t>“</w:t>
      </w:r>
      <w:r>
        <w:rPr>
          <w:rFonts w:eastAsia="Times New Roman"/>
          <w:szCs w:val="24"/>
          <w:shd w:val="clear" w:color="auto" w:fill="auto"/>
          <w:lang w:val="en-US"/>
        </w:rPr>
        <w:t>Moderate cigarette smoker (10-19 cigs/day)</w:t>
      </w:r>
      <w:r w:rsidR="005F5A11">
        <w:rPr>
          <w:rFonts w:eastAsia="Times New Roman"/>
          <w:szCs w:val="24"/>
          <w:shd w:val="clear" w:color="auto" w:fill="auto"/>
          <w:lang w:val="en-US"/>
        </w:rPr>
        <w:t>”</w:t>
      </w:r>
      <w:r>
        <w:rPr>
          <w:rFonts w:eastAsia="Times New Roman"/>
          <w:szCs w:val="24"/>
          <w:shd w:val="clear" w:color="auto" w:fill="auto"/>
          <w:lang w:val="en-US"/>
        </w:rPr>
        <w:t xml:space="preserve"> [SNOMED: 230062009] </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Additional data, such as pack-years or exact quantity of cigarettes smoked per day, may also need to be specified.</w:t>
      </w:r>
    </w:p>
    <w:p w:rsidR="00174318" w:rsidRDefault="00174318">
      <w:pPr>
        <w:widowControl/>
        <w:rPr>
          <w:rFonts w:eastAsia="Times New Roman"/>
          <w:b/>
          <w:szCs w:val="24"/>
          <w:shd w:val="clear" w:color="auto" w:fill="auto"/>
          <w:lang w:val="en-US"/>
        </w:rPr>
      </w:pPr>
    </w:p>
    <w:p w:rsidR="009E7535" w:rsidRDefault="009E7535">
      <w:pPr>
        <w:widowControl/>
        <w:autoSpaceDE/>
        <w:autoSpaceDN/>
        <w:adjustRightInd/>
        <w:spacing w:after="160" w:line="259" w:lineRule="auto"/>
        <w:rPr>
          <w:rFonts w:eastAsia="Times New Roman"/>
          <w:b/>
          <w:i/>
          <w:color w:val="004080"/>
          <w:sz w:val="22"/>
          <w:szCs w:val="24"/>
          <w:u w:val="single"/>
          <w:shd w:val="clear" w:color="auto" w:fill="auto"/>
          <w:lang w:val="en-US"/>
        </w:rPr>
      </w:pPr>
      <w:r>
        <w:rPr>
          <w:rFonts w:eastAsia="Times New Roman"/>
          <w:bCs/>
          <w:i/>
          <w:sz w:val="22"/>
          <w:szCs w:val="24"/>
          <w:u w:val="single"/>
          <w:shd w:val="clear" w:color="auto" w:fill="auto"/>
          <w:lang w:val="en-US"/>
        </w:rPr>
        <w:br w:type="page"/>
      </w:r>
    </w:p>
    <w:p w:rsidR="00174318" w:rsidRDefault="00174318">
      <w:pPr>
        <w:pStyle w:val="Heading4"/>
        <w:rPr>
          <w:rFonts w:eastAsia="Times New Roman"/>
          <w:bCs w:val="0"/>
          <w:szCs w:val="24"/>
          <w:shd w:val="clear" w:color="auto" w:fill="auto"/>
          <w:lang w:val="en-US"/>
        </w:rPr>
      </w:pPr>
      <w:bookmarkStart w:id="74" w:name="_Toc382004021"/>
      <w:r>
        <w:rPr>
          <w:rFonts w:eastAsia="Times New Roman"/>
          <w:bCs w:val="0"/>
          <w:i/>
          <w:sz w:val="22"/>
          <w:szCs w:val="24"/>
          <w:u w:val="single"/>
          <w:shd w:val="clear" w:color="auto" w:fill="auto"/>
          <w:lang w:val="en-US"/>
        </w:rPr>
        <w:t>Family History</w:t>
      </w:r>
      <w:bookmarkEnd w:id="74"/>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Mother has diabetes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Patient.relatedEvaluatedPerson.otherEvaluatedPerson.clinicalStatement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“Mother has diabetes”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relatedEvaluatedPerson.targetRole = </w:t>
      </w:r>
      <w:r w:rsidR="005F5A11">
        <w:rPr>
          <w:rFonts w:eastAsia="Times New Roman"/>
          <w:szCs w:val="24"/>
          <w:shd w:val="clear" w:color="auto" w:fill="auto"/>
          <w:lang w:val="en-US"/>
        </w:rPr>
        <w:t>“</w:t>
      </w:r>
      <w:r>
        <w:rPr>
          <w:rFonts w:eastAsia="Times New Roman"/>
          <w:szCs w:val="24"/>
          <w:shd w:val="clear" w:color="auto" w:fill="auto"/>
          <w:lang w:val="en-US"/>
        </w:rPr>
        <w:t>Mother (person)</w:t>
      </w:r>
      <w:r w:rsidR="005F5A11">
        <w:rPr>
          <w:rFonts w:eastAsia="Times New Roman"/>
          <w:szCs w:val="24"/>
          <w:shd w:val="clear" w:color="auto" w:fill="auto"/>
          <w:lang w:val="en-US"/>
        </w:rPr>
        <w:t>”</w:t>
      </w:r>
      <w:r>
        <w:rPr>
          <w:rFonts w:eastAsia="Times New Roman"/>
          <w:szCs w:val="24"/>
          <w:shd w:val="clear" w:color="auto" w:fill="auto"/>
          <w:lang w:val="en-US"/>
        </w:rPr>
        <w:t xml:space="preserve"> [SNOMED: 72705000]</w:t>
      </w:r>
    </w:p>
    <w:p w:rsidR="00174318" w:rsidRDefault="00174318">
      <w:pPr>
        <w:widowControl/>
        <w:rPr>
          <w:rFonts w:eastAsia="Times New Roman"/>
          <w:b/>
          <w:szCs w:val="24"/>
          <w:shd w:val="clear" w:color="auto" w:fill="auto"/>
          <w:lang w:val="en-US"/>
        </w:rPr>
      </w:pPr>
      <w:proofErr w:type="gramStart"/>
      <w:r>
        <w:rPr>
          <w:rFonts w:eastAsia="Times New Roman"/>
          <w:szCs w:val="24"/>
          <w:shd w:val="clear" w:color="auto" w:fill="auto"/>
          <w:lang w:val="en-US"/>
        </w:rPr>
        <w:t>relatedEvaluatedPerson.clinicalStatement[</w:t>
      </w:r>
      <w:proofErr w:type="gramEnd"/>
      <w:r>
        <w:rPr>
          <w:rFonts w:eastAsia="Times New Roman"/>
          <w:szCs w:val="24"/>
          <w:shd w:val="clear" w:color="auto" w:fill="auto"/>
          <w:lang w:val="en-US"/>
        </w:rPr>
        <w:t xml:space="preserve">type:Problem].conditionCode = </w:t>
      </w:r>
      <w:r w:rsidR="005F5A11">
        <w:rPr>
          <w:rFonts w:eastAsia="Times New Roman"/>
          <w:szCs w:val="24"/>
          <w:shd w:val="clear" w:color="auto" w:fill="auto"/>
          <w:lang w:val="en-US"/>
        </w:rPr>
        <w:t>“</w:t>
      </w:r>
      <w:r>
        <w:rPr>
          <w:rFonts w:eastAsia="Times New Roman"/>
          <w:szCs w:val="24"/>
          <w:shd w:val="clear" w:color="auto" w:fill="auto"/>
          <w:lang w:val="en-US"/>
        </w:rPr>
        <w:t>Diabetes mellitus (disorder)</w:t>
      </w:r>
      <w:r w:rsidR="005F5A11">
        <w:rPr>
          <w:rFonts w:eastAsia="Times New Roman"/>
          <w:szCs w:val="24"/>
          <w:shd w:val="clear" w:color="auto" w:fill="auto"/>
          <w:lang w:val="en-US"/>
        </w:rPr>
        <w:t>”</w:t>
      </w:r>
      <w:r>
        <w:rPr>
          <w:rFonts w:eastAsia="Times New Roman"/>
          <w:szCs w:val="24"/>
          <w:shd w:val="clear" w:color="auto" w:fill="auto"/>
          <w:lang w:val="en-US"/>
        </w:rPr>
        <w:t xml:space="preserve"> [SNOMED: 73211009]</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75" w:name="_Toc382004022"/>
      <w:commentRangeStart w:id="76"/>
      <w:r>
        <w:rPr>
          <w:rFonts w:eastAsia="Times New Roman"/>
          <w:bCs w:val="0"/>
          <w:i/>
          <w:sz w:val="22"/>
          <w:szCs w:val="24"/>
          <w:u w:val="single"/>
          <w:shd w:val="clear" w:color="auto" w:fill="auto"/>
          <w:lang w:val="en-US"/>
        </w:rPr>
        <w:t>Signs &amp; Symptoms (e.g., from a review of systems - ROS)</w:t>
      </w:r>
      <w:bookmarkEnd w:id="75"/>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Pain, </w:t>
      </w:r>
      <w:r w:rsidR="005058DE">
        <w:rPr>
          <w:rFonts w:eastAsia="Times New Roman"/>
          <w:szCs w:val="24"/>
          <w:shd w:val="clear" w:color="auto" w:fill="auto"/>
          <w:lang w:val="en-US"/>
        </w:rPr>
        <w:t>f</w:t>
      </w:r>
      <w:r>
        <w:rPr>
          <w:rFonts w:eastAsia="Times New Roman"/>
          <w:szCs w:val="24"/>
          <w:shd w:val="clear" w:color="auto" w:fill="auto"/>
          <w:lang w:val="en-US"/>
        </w:rPr>
        <w:t>ever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pain”</w:t>
      </w:r>
    </w:p>
    <w:p w:rsidR="00174318" w:rsidRDefault="00174318">
      <w:pPr>
        <w:widowControl/>
        <w:rPr>
          <w:rFonts w:eastAsia="Times New Roman"/>
          <w:i/>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i/>
          <w:szCs w:val="24"/>
          <w:shd w:val="clear" w:color="auto" w:fill="auto"/>
          <w:lang w:val="en-US"/>
        </w:rPr>
        <w:t xml:space="preserve">See Clinical Findings section </w:t>
      </w:r>
      <w:commentRangeStart w:id="77"/>
      <w:r>
        <w:rPr>
          <w:rFonts w:eastAsia="Times New Roman"/>
          <w:i/>
          <w:szCs w:val="24"/>
          <w:shd w:val="clear" w:color="auto" w:fill="auto"/>
          <w:lang w:val="en-US"/>
        </w:rPr>
        <w:t>above</w:t>
      </w:r>
      <w:commentRangeEnd w:id="77"/>
      <w:r w:rsidR="00FC0E88">
        <w:rPr>
          <w:rStyle w:val="CommentReference"/>
          <w:rFonts w:ascii="Calibri" w:hAnsi="Calibri" w:cs="Calibri"/>
          <w:color w:val="auto"/>
          <w:shd w:val="clear" w:color="auto" w:fill="auto"/>
        </w:rPr>
        <w:commentReference w:id="77"/>
      </w:r>
      <w:r>
        <w:rPr>
          <w:rFonts w:eastAsia="Times New Roman"/>
          <w:i/>
          <w:szCs w:val="24"/>
          <w:shd w:val="clear" w:color="auto" w:fill="auto"/>
          <w:lang w:val="en-US"/>
        </w:rPr>
        <w:t>.</w:t>
      </w:r>
      <w:commentRangeEnd w:id="76"/>
      <w:r w:rsidR="00A868D3">
        <w:rPr>
          <w:rStyle w:val="CommentReference"/>
          <w:rFonts w:ascii="Calibri" w:hAnsi="Calibri" w:cs="Calibri"/>
          <w:color w:val="auto"/>
          <w:shd w:val="clear" w:color="auto" w:fill="auto"/>
        </w:rPr>
        <w:commentReference w:id="76"/>
      </w:r>
    </w:p>
    <w:p w:rsidR="00174318" w:rsidRDefault="00174318">
      <w:pPr>
        <w:pStyle w:val="Heading3"/>
        <w:rPr>
          <w:rFonts w:eastAsia="Times New Roman"/>
          <w:bCs w:val="0"/>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78" w:name="_Toc382004023"/>
      <w:r>
        <w:rPr>
          <w:rFonts w:eastAsia="Times New Roman"/>
          <w:bCs w:val="0"/>
          <w:szCs w:val="24"/>
          <w:shd w:val="clear" w:color="auto" w:fill="auto"/>
          <w:lang w:val="en-US"/>
        </w:rPr>
        <w:t>Suggested Physician Orders</w:t>
      </w:r>
      <w:bookmarkEnd w:id="78"/>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following section of a patient record enumerates proposed clinical actions for the given patient. These are modeled using the various vMR proposal classes.  The following text lists examples of proposed orders for a given patient.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Typically, a plan is produced as a result of an assessment.  Hence, a planned procedure or substance administration/dispense may be related to one or more patient problems using a related clinical statement.</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79" w:name="_Toc382004024"/>
      <w:r>
        <w:rPr>
          <w:rFonts w:eastAsia="Times New Roman"/>
          <w:bCs w:val="0"/>
          <w:i/>
          <w:sz w:val="22"/>
          <w:szCs w:val="24"/>
          <w:u w:val="single"/>
          <w:shd w:val="clear" w:color="auto" w:fill="auto"/>
          <w:lang w:val="en-US"/>
        </w:rPr>
        <w:t>Proposal for a Laboratory Test</w:t>
      </w:r>
      <w:bookmarkEnd w:id="79"/>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 test”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LaboratoryProposal.procedureCode = </w:t>
      </w:r>
      <w:r w:rsidR="005F5A11">
        <w:rPr>
          <w:rFonts w:eastAsia="Times New Roman"/>
          <w:szCs w:val="24"/>
          <w:shd w:val="clear" w:color="auto" w:fill="auto"/>
          <w:lang w:val="en-US"/>
        </w:rPr>
        <w:t>“</w:t>
      </w:r>
      <w:r>
        <w:rPr>
          <w:rFonts w:eastAsia="Times New Roman"/>
          <w:szCs w:val="24"/>
          <w:shd w:val="clear" w:color="auto" w:fill="auto"/>
          <w:lang w:val="en-US"/>
        </w:rPr>
        <w:t>Hemoglobin A1c/​Hemoglobin.total in Blood</w:t>
      </w:r>
      <w:r w:rsidR="005F5A11">
        <w:rPr>
          <w:rFonts w:eastAsia="Times New Roman"/>
          <w:szCs w:val="24"/>
          <w:shd w:val="clear" w:color="auto" w:fill="auto"/>
          <w:lang w:val="en-US"/>
        </w:rPr>
        <w:t>”</w:t>
      </w:r>
      <w:r>
        <w:rPr>
          <w:rFonts w:eastAsia="Times New Roman"/>
          <w:szCs w:val="24"/>
          <w:shd w:val="clear" w:color="auto" w:fill="auto"/>
          <w:lang w:val="en-US"/>
        </w:rPr>
        <w:t xml:space="preserve"> [LOINC: 4548-4]</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80" w:name="_Toc382004025"/>
      <w:r>
        <w:rPr>
          <w:rFonts w:eastAsia="Times New Roman"/>
          <w:bCs w:val="0"/>
          <w:i/>
          <w:sz w:val="22"/>
          <w:szCs w:val="24"/>
          <w:u w:val="single"/>
          <w:shd w:val="clear" w:color="auto" w:fill="auto"/>
          <w:lang w:val="en-US"/>
        </w:rPr>
        <w:t>Proposal for an Imaging Procedure</w:t>
      </w:r>
      <w:bookmarkEnd w:id="80"/>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CT </w:t>
      </w:r>
      <w:r w:rsidR="00313FB5">
        <w:rPr>
          <w:rFonts w:eastAsia="Times New Roman"/>
          <w:szCs w:val="24"/>
          <w:shd w:val="clear" w:color="auto" w:fill="auto"/>
          <w:lang w:val="en-US"/>
        </w:rPr>
        <w:t>s</w:t>
      </w:r>
      <w:r>
        <w:rPr>
          <w:rFonts w:eastAsia="Times New Roman"/>
          <w:szCs w:val="24"/>
          <w:shd w:val="clear" w:color="auto" w:fill="auto"/>
          <w:lang w:val="en-US"/>
        </w:rPr>
        <w:t>can, MRI, X-Rays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“Head CT with </w:t>
      </w:r>
      <w:r w:rsidR="00AE0B53">
        <w:rPr>
          <w:rFonts w:eastAsia="Times New Roman"/>
          <w:szCs w:val="24"/>
          <w:shd w:val="clear" w:color="auto" w:fill="auto"/>
          <w:lang w:val="en-US"/>
        </w:rPr>
        <w:t>c</w:t>
      </w:r>
      <w:r>
        <w:rPr>
          <w:rFonts w:eastAsia="Times New Roman"/>
          <w:szCs w:val="24"/>
          <w:shd w:val="clear" w:color="auto" w:fill="auto"/>
          <w:lang w:val="en-US"/>
        </w:rPr>
        <w:t>ontrast”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ImagingProposal.procedureCode = </w:t>
      </w:r>
      <w:r w:rsidR="00753069">
        <w:rPr>
          <w:rFonts w:eastAsia="Times New Roman"/>
          <w:szCs w:val="24"/>
          <w:shd w:val="clear" w:color="auto" w:fill="auto"/>
          <w:lang w:val="en-US"/>
        </w:rPr>
        <w:t>“</w:t>
      </w:r>
      <w:r>
        <w:rPr>
          <w:rFonts w:eastAsia="Times New Roman"/>
          <w:szCs w:val="24"/>
          <w:shd w:val="clear" w:color="auto" w:fill="auto"/>
          <w:lang w:val="en-US"/>
        </w:rPr>
        <w:t>Computed tomography of entire head (procedure)</w:t>
      </w:r>
      <w:r w:rsidR="00753069">
        <w:rPr>
          <w:rFonts w:eastAsia="Times New Roman"/>
          <w:szCs w:val="24"/>
          <w:shd w:val="clear" w:color="auto" w:fill="auto"/>
          <w:lang w:val="en-US"/>
        </w:rPr>
        <w:t>”</w:t>
      </w:r>
      <w:r>
        <w:rPr>
          <w:rFonts w:eastAsia="Times New Roman"/>
          <w:szCs w:val="24"/>
          <w:shd w:val="clear" w:color="auto" w:fill="auto"/>
          <w:lang w:val="en-US"/>
        </w:rPr>
        <w:t xml:space="preserve"> [SNOMED: 408754009]</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ImagingProposal.contrast = true</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81" w:name="_Toc382004026"/>
      <w:r>
        <w:rPr>
          <w:rFonts w:eastAsia="Times New Roman"/>
          <w:bCs w:val="0"/>
          <w:i/>
          <w:sz w:val="22"/>
          <w:szCs w:val="24"/>
          <w:u w:val="single"/>
          <w:shd w:val="clear" w:color="auto" w:fill="auto"/>
          <w:lang w:val="en-US"/>
        </w:rPr>
        <w:t>Proposed Diet Order</w:t>
      </w:r>
      <w:bookmarkEnd w:id="81"/>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sidR="009E7535" w:rsidRPr="009E7535">
        <w:rPr>
          <w:rFonts w:eastAsia="Times New Roman"/>
          <w:szCs w:val="24"/>
          <w:shd w:val="clear" w:color="auto" w:fill="auto"/>
          <w:lang w:val="en-US"/>
        </w:rPr>
        <w:t>Oral</w:t>
      </w:r>
      <w:r w:rsidRPr="009E7535">
        <w:rPr>
          <w:rFonts w:eastAsia="Times New Roman"/>
          <w:szCs w:val="24"/>
          <w:shd w:val="clear" w:color="auto" w:fill="auto"/>
          <w:lang w:val="en-US"/>
        </w:rPr>
        <w:t>DietProposal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w:t>
      </w:r>
      <w:r w:rsidR="009E7535">
        <w:rPr>
          <w:rFonts w:eastAsia="Times New Roman"/>
          <w:szCs w:val="24"/>
          <w:shd w:val="clear" w:color="auto" w:fill="auto"/>
          <w:lang w:val="en-US"/>
        </w:rPr>
        <w:t xml:space="preserve"> c</w:t>
      </w:r>
      <w:r>
        <w:rPr>
          <w:rFonts w:eastAsia="Times New Roman"/>
          <w:szCs w:val="24"/>
          <w:shd w:val="clear" w:color="auto" w:fill="auto"/>
          <w:lang w:val="en-US"/>
        </w:rPr>
        <w:t xml:space="preserve">arbohydrate </w:t>
      </w:r>
      <w:r w:rsidR="009E7535">
        <w:rPr>
          <w:rFonts w:eastAsia="Times New Roman"/>
          <w:szCs w:val="24"/>
          <w:shd w:val="clear" w:color="auto" w:fill="auto"/>
          <w:lang w:val="en-US"/>
        </w:rPr>
        <w:t>d</w:t>
      </w:r>
      <w:r>
        <w:rPr>
          <w:rFonts w:eastAsia="Times New Roman"/>
          <w:szCs w:val="24"/>
          <w:shd w:val="clear" w:color="auto" w:fill="auto"/>
          <w:lang w:val="en-US"/>
        </w:rPr>
        <w:t>iet"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OralDietProposal.dietType</w:t>
      </w:r>
      <w:r w:rsidR="0022042E">
        <w:rPr>
          <w:rFonts w:eastAsia="Times New Roman"/>
          <w:szCs w:val="24"/>
          <w:shd w:val="clear" w:color="auto" w:fill="auto"/>
          <w:lang w:val="en-US"/>
        </w:rPr>
        <w:t xml:space="preserve"> =</w:t>
      </w:r>
      <w:r>
        <w:rPr>
          <w:rFonts w:eastAsia="Times New Roman"/>
          <w:szCs w:val="24"/>
          <w:shd w:val="clear" w:color="auto" w:fill="auto"/>
          <w:lang w:val="en-US"/>
        </w:rPr>
        <w:t xml:space="preserve"> </w:t>
      </w:r>
      <w:r w:rsidR="00AE0B53">
        <w:rPr>
          <w:rFonts w:eastAsia="Times New Roman"/>
          <w:szCs w:val="24"/>
          <w:shd w:val="clear" w:color="auto" w:fill="auto"/>
          <w:lang w:val="en-US"/>
        </w:rPr>
        <w:t>“</w:t>
      </w:r>
      <w:r>
        <w:rPr>
          <w:rFonts w:eastAsia="Times New Roman"/>
          <w:szCs w:val="24"/>
          <w:shd w:val="clear" w:color="auto" w:fill="auto"/>
          <w:lang w:val="en-US"/>
        </w:rPr>
        <w:t>Consistent carbohydrate diet (regime/therapy)</w:t>
      </w:r>
      <w:r w:rsidR="00AE0B53">
        <w:rPr>
          <w:rFonts w:eastAsia="Times New Roman"/>
          <w:szCs w:val="24"/>
          <w:shd w:val="clear" w:color="auto" w:fill="auto"/>
          <w:lang w:val="en-US"/>
        </w:rPr>
        <w:t>”</w:t>
      </w:r>
      <w:r>
        <w:rPr>
          <w:rFonts w:eastAsia="Times New Roman"/>
          <w:szCs w:val="24"/>
          <w:shd w:val="clear" w:color="auto" w:fill="auto"/>
          <w:lang w:val="en-US"/>
        </w:rPr>
        <w:t xml:space="preserve"> </w:t>
      </w:r>
      <w:r w:rsidR="00AE0B53">
        <w:rPr>
          <w:rFonts w:eastAsia="Times New Roman"/>
          <w:szCs w:val="24"/>
          <w:shd w:val="clear" w:color="auto" w:fill="auto"/>
          <w:lang w:val="en-US"/>
        </w:rPr>
        <w:t>[</w:t>
      </w:r>
      <w:r>
        <w:rPr>
          <w:rFonts w:eastAsia="Times New Roman"/>
          <w:szCs w:val="24"/>
          <w:shd w:val="clear" w:color="auto" w:fill="auto"/>
          <w:lang w:val="en-US"/>
        </w:rPr>
        <w:t>SNOMED US Extensi</w:t>
      </w:r>
      <w:r w:rsidR="00AE0B53">
        <w:rPr>
          <w:rFonts w:eastAsia="Times New Roman"/>
          <w:szCs w:val="24"/>
          <w:shd w:val="clear" w:color="auto" w:fill="auto"/>
          <w:lang w:val="en-US"/>
        </w:rPr>
        <w:t>on Concept ID</w:t>
      </w:r>
      <w:r w:rsidR="00AB6F3B">
        <w:rPr>
          <w:rFonts w:eastAsia="Times New Roman"/>
          <w:szCs w:val="24"/>
          <w:shd w:val="clear" w:color="auto" w:fill="auto"/>
          <w:lang w:val="en-US"/>
        </w:rPr>
        <w:t xml:space="preserve">: </w:t>
      </w:r>
      <w:r w:rsidR="00AE0B53">
        <w:rPr>
          <w:rFonts w:eastAsia="Times New Roman"/>
          <w:szCs w:val="24"/>
          <w:shd w:val="clear" w:color="auto" w:fill="auto"/>
          <w:lang w:val="en-US"/>
        </w:rPr>
        <w:t xml:space="preserve"> 435651000124106]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82" w:name="_Toc382004027"/>
      <w:r>
        <w:rPr>
          <w:rFonts w:eastAsia="Times New Roman"/>
          <w:bCs w:val="0"/>
          <w:i/>
          <w:sz w:val="22"/>
          <w:szCs w:val="24"/>
          <w:u w:val="single"/>
          <w:shd w:val="clear" w:color="auto" w:fill="auto"/>
          <w:lang w:val="en-US"/>
        </w:rPr>
        <w:t>Proposed Respiratory Care Order</w:t>
      </w:r>
      <w:bookmarkEnd w:id="82"/>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RespiratoryCareProposal.procedureCode = “Oxygen administration by nasal cannula (procedure)” [SNOMED: 371907003]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83" w:name="_Toc382004028"/>
      <w:r>
        <w:rPr>
          <w:rFonts w:eastAsia="Times New Roman"/>
          <w:bCs w:val="0"/>
          <w:i/>
          <w:sz w:val="22"/>
          <w:szCs w:val="24"/>
          <w:u w:val="single"/>
          <w:shd w:val="clear" w:color="auto" w:fill="auto"/>
          <w:lang w:val="en-US"/>
        </w:rPr>
        <w:t>Proposed Medications</w:t>
      </w:r>
      <w:bookmarkEnd w:id="83"/>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Lisinopril</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SubstanceAdministrationProposal, PCAProposal, EnteralFeedingProposal, CompositeIVProposal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488 mg Aspirin po qd”</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SubstanceAdministrationProposal.substance.substanceCode = “Aspirin” [RxNorm: 435504] (TTY=SCD)</w:t>
      </w:r>
    </w:p>
    <w:p w:rsidR="00174318" w:rsidRDefault="00174318">
      <w:pPr>
        <w:widowControl/>
        <w:rPr>
          <w:rFonts w:eastAsia="Times New Roman"/>
          <w:szCs w:val="24"/>
          <w:shd w:val="clear" w:color="auto" w:fill="auto"/>
          <w:lang w:val="en-US"/>
        </w:rPr>
      </w:pPr>
      <w:proofErr w:type="gramStart"/>
      <w:r>
        <w:rPr>
          <w:rFonts w:eastAsia="Times New Roman"/>
          <w:szCs w:val="24"/>
          <w:shd w:val="clear" w:color="auto" w:fill="auto"/>
          <w:lang w:val="en-US"/>
        </w:rPr>
        <w:t>SubstanceAdministrationProposal.frequency.cycle.cycleTiming[</w:t>
      </w:r>
      <w:proofErr w:type="gramEnd"/>
      <w:r>
        <w:rPr>
          <w:rFonts w:eastAsia="Times New Roman"/>
          <w:szCs w:val="24"/>
          <w:shd w:val="clear" w:color="auto" w:fill="auto"/>
          <w:lang w:val="en-US"/>
        </w:rPr>
        <w:t>type:CodedRecurringEvent].repeatCode = “Daily (qualifier value)” [SNOMED: 69620002]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SubstanceAdministrationProposal.dose.doseQuantity.low/high = 488 mg</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SubstanceAdministrationProposal.dose.deliveryRoute = “Oral route (qualifier value)” [SNOMED: 26643006]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84" w:name="_Toc382004029"/>
      <w:r>
        <w:rPr>
          <w:rFonts w:eastAsia="Times New Roman"/>
          <w:bCs w:val="0"/>
          <w:i/>
          <w:sz w:val="22"/>
          <w:szCs w:val="24"/>
          <w:u w:val="single"/>
          <w:shd w:val="clear" w:color="auto" w:fill="auto"/>
          <w:lang w:val="en-US"/>
        </w:rPr>
        <w:t>Proposed Supply</w:t>
      </w:r>
      <w:bookmarkEnd w:id="84"/>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Wheel </w:t>
      </w:r>
      <w:r w:rsidR="005058DE">
        <w:rPr>
          <w:rFonts w:eastAsia="Times New Roman"/>
          <w:szCs w:val="24"/>
          <w:shd w:val="clear" w:color="auto" w:fill="auto"/>
          <w:lang w:val="en-US"/>
        </w:rPr>
        <w:t>c</w:t>
      </w:r>
      <w:r>
        <w:rPr>
          <w:rFonts w:eastAsia="Times New Roman"/>
          <w:szCs w:val="24"/>
          <w:shd w:val="clear" w:color="auto" w:fill="auto"/>
          <w:lang w:val="en-US"/>
        </w:rPr>
        <w:t>hair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SupplyProposal.supplyCode = </w:t>
      </w:r>
      <w:r w:rsidR="00D96911">
        <w:rPr>
          <w:rFonts w:eastAsia="Times New Roman"/>
          <w:szCs w:val="24"/>
          <w:shd w:val="clear" w:color="auto" w:fill="auto"/>
          <w:lang w:val="en-US"/>
        </w:rPr>
        <w:t>“</w:t>
      </w:r>
      <w:r>
        <w:rPr>
          <w:rFonts w:eastAsia="Times New Roman"/>
          <w:szCs w:val="24"/>
          <w:shd w:val="clear" w:color="auto" w:fill="auto"/>
          <w:lang w:val="en-US"/>
        </w:rPr>
        <w:t>Wheel chair, device (physical object)</w:t>
      </w:r>
      <w:r w:rsidR="00D96911">
        <w:rPr>
          <w:rFonts w:eastAsia="Times New Roman"/>
          <w:szCs w:val="24"/>
          <w:shd w:val="clear" w:color="auto" w:fill="auto"/>
          <w:lang w:val="en-US"/>
        </w:rPr>
        <w:t>”</w:t>
      </w:r>
      <w:r w:rsidR="005058DE">
        <w:rPr>
          <w:rFonts w:eastAsia="Times New Roman"/>
          <w:szCs w:val="24"/>
          <w:shd w:val="clear" w:color="auto" w:fill="auto"/>
          <w:lang w:val="en-US"/>
        </w:rPr>
        <w:t xml:space="preserve"> [SNOMED: 58938008]</w:t>
      </w:r>
    </w:p>
    <w:p w:rsidR="00174318" w:rsidRDefault="00174318">
      <w:pPr>
        <w:pStyle w:val="Heading3"/>
        <w:rPr>
          <w:rFonts w:eastAsia="Times New Roman"/>
          <w:bCs w:val="0"/>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85" w:name="_Toc382004030"/>
      <w:r>
        <w:rPr>
          <w:rFonts w:eastAsia="Times New Roman"/>
          <w:bCs w:val="0"/>
          <w:szCs w:val="24"/>
          <w:shd w:val="clear" w:color="auto" w:fill="auto"/>
          <w:lang w:val="en-US"/>
        </w:rPr>
        <w:t>Interdisciplinary Care Planning</w:t>
      </w:r>
      <w:bookmarkEnd w:id="85"/>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This is the component of the electronic health record that addresses interdisciplinary plans of care.  It is a collection of problems, goals, and interventions to address one or more health concerns to guide resolution of acute care needs and to achieve healthy living.</w:t>
      </w:r>
    </w:p>
    <w:p w:rsidR="00174318" w:rsidRDefault="00174318">
      <w:pPr>
        <w:pStyle w:val="Heading4"/>
        <w:rPr>
          <w:rFonts w:eastAsia="Times New Roman"/>
          <w:bCs w:val="0"/>
          <w:szCs w:val="24"/>
          <w:shd w:val="clear" w:color="auto" w:fill="auto"/>
          <w:lang w:val="en-US"/>
        </w:rPr>
      </w:pPr>
      <w:bookmarkStart w:id="86" w:name="_Toc382004031"/>
      <w:r>
        <w:rPr>
          <w:rFonts w:eastAsia="Times New Roman"/>
          <w:bCs w:val="0"/>
          <w:i/>
          <w:sz w:val="22"/>
          <w:szCs w:val="24"/>
          <w:u w:val="single"/>
          <w:shd w:val="clear" w:color="auto" w:fill="auto"/>
          <w:lang w:val="en-US"/>
        </w:rPr>
        <w:t xml:space="preserve">Patient </w:t>
      </w:r>
      <w:commentRangeStart w:id="87"/>
      <w:commentRangeStart w:id="88"/>
      <w:r>
        <w:rPr>
          <w:rFonts w:eastAsia="Times New Roman"/>
          <w:bCs w:val="0"/>
          <w:i/>
          <w:sz w:val="22"/>
          <w:szCs w:val="24"/>
          <w:u w:val="single"/>
          <w:shd w:val="clear" w:color="auto" w:fill="auto"/>
          <w:lang w:val="en-US"/>
        </w:rPr>
        <w:t>Problem</w:t>
      </w:r>
      <w:bookmarkEnd w:id="86"/>
      <w:commentRangeEnd w:id="87"/>
      <w:r w:rsidR="00EB3457">
        <w:rPr>
          <w:rStyle w:val="CommentReference"/>
          <w:rFonts w:ascii="Calibri" w:hAnsi="Calibri" w:cs="Calibri"/>
          <w:b w:val="0"/>
          <w:bCs w:val="0"/>
          <w:color w:val="auto"/>
          <w:shd w:val="clear" w:color="auto" w:fill="auto"/>
        </w:rPr>
        <w:commentReference w:id="87"/>
      </w:r>
      <w:commentRangeEnd w:id="88"/>
      <w:r w:rsidR="00FC0E88">
        <w:rPr>
          <w:rStyle w:val="CommentReference"/>
          <w:rFonts w:ascii="Calibri" w:hAnsi="Calibri" w:cs="Calibri"/>
          <w:b w:val="0"/>
          <w:bCs w:val="0"/>
          <w:color w:val="auto"/>
          <w:shd w:val="clear" w:color="auto" w:fill="auto"/>
        </w:rPr>
        <w:commentReference w:id="88"/>
      </w:r>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At risk for falls, diabetes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“At risk for falls”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Problem.conditionCode = </w:t>
      </w:r>
      <w:r w:rsidR="00D96911">
        <w:rPr>
          <w:rFonts w:eastAsia="Times New Roman"/>
          <w:szCs w:val="24"/>
          <w:shd w:val="clear" w:color="auto" w:fill="auto"/>
          <w:lang w:val="en-US"/>
        </w:rPr>
        <w:t>“</w:t>
      </w:r>
      <w:r>
        <w:rPr>
          <w:rFonts w:eastAsia="Times New Roman"/>
          <w:szCs w:val="24"/>
          <w:shd w:val="clear" w:color="auto" w:fill="auto"/>
          <w:lang w:val="en-US"/>
        </w:rPr>
        <w:t>At risk for falls (finding)</w:t>
      </w:r>
      <w:r w:rsidR="00D96911">
        <w:rPr>
          <w:rFonts w:eastAsia="Times New Roman"/>
          <w:szCs w:val="24"/>
          <w:shd w:val="clear" w:color="auto" w:fill="auto"/>
          <w:lang w:val="en-US"/>
        </w:rPr>
        <w:t>”</w:t>
      </w:r>
      <w:r>
        <w:rPr>
          <w:rFonts w:eastAsia="Times New Roman"/>
          <w:szCs w:val="24"/>
          <w:shd w:val="clear" w:color="auto" w:fill="auto"/>
          <w:lang w:val="en-US"/>
        </w:rPr>
        <w:t xml:space="preserve"> [SNOMED: 129839007]</w:t>
      </w:r>
    </w:p>
    <w:p w:rsidR="00174318" w:rsidRDefault="00174318">
      <w:pPr>
        <w:pStyle w:val="Heading4"/>
        <w:rPr>
          <w:rFonts w:eastAsia="Times New Roman"/>
          <w:bCs w:val="0"/>
          <w:szCs w:val="24"/>
          <w:shd w:val="clear" w:color="auto" w:fill="auto"/>
          <w:lang w:val="en-US"/>
        </w:rPr>
      </w:pPr>
      <w:bookmarkStart w:id="89" w:name="_Toc382004032"/>
      <w:r>
        <w:rPr>
          <w:rFonts w:eastAsia="Times New Roman"/>
          <w:bCs w:val="0"/>
          <w:i/>
          <w:sz w:val="22"/>
          <w:szCs w:val="24"/>
          <w:u w:val="single"/>
          <w:shd w:val="clear" w:color="auto" w:fill="auto"/>
          <w:lang w:val="en-US"/>
        </w:rPr>
        <w:t>Patient Goal</w:t>
      </w:r>
      <w:bookmarkEnd w:id="89"/>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Reduce risk of falls, lose weight</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GoalProposal and Goal</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"Reduce risk of falls"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Goal.goalFocus = </w:t>
      </w:r>
      <w:r w:rsidR="00D96911">
        <w:rPr>
          <w:rFonts w:eastAsia="Times New Roman"/>
          <w:szCs w:val="24"/>
          <w:shd w:val="clear" w:color="auto" w:fill="auto"/>
          <w:lang w:val="en-US"/>
        </w:rPr>
        <w:t>“</w:t>
      </w:r>
      <w:r>
        <w:rPr>
          <w:rFonts w:eastAsia="Times New Roman"/>
          <w:szCs w:val="24"/>
          <w:shd w:val="clear" w:color="auto" w:fill="auto"/>
          <w:lang w:val="en-US"/>
        </w:rPr>
        <w:t>Falls (finding)</w:t>
      </w:r>
      <w:r w:rsidR="00D96911">
        <w:rPr>
          <w:rFonts w:eastAsia="Times New Roman"/>
          <w:szCs w:val="24"/>
          <w:shd w:val="clear" w:color="auto" w:fill="auto"/>
          <w:lang w:val="en-US"/>
        </w:rPr>
        <w:t>”</w:t>
      </w:r>
      <w:r>
        <w:rPr>
          <w:rFonts w:eastAsia="Times New Roman"/>
          <w:szCs w:val="24"/>
          <w:shd w:val="clear" w:color="auto" w:fill="auto"/>
          <w:lang w:val="en-US"/>
        </w:rPr>
        <w:t xml:space="preserve"> [SNOMED: 161898004]</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Goal.targetGoalValue (Value: BL) = False</w:t>
      </w:r>
    </w:p>
    <w:p w:rsidR="00174318" w:rsidRDefault="00174318">
      <w:pPr>
        <w:pStyle w:val="Heading4"/>
        <w:rPr>
          <w:rFonts w:eastAsia="Times New Roman"/>
          <w:bCs w:val="0"/>
          <w:szCs w:val="24"/>
          <w:shd w:val="clear" w:color="auto" w:fill="auto"/>
          <w:lang w:val="en-US"/>
        </w:rPr>
      </w:pPr>
      <w:bookmarkStart w:id="90" w:name="_Toc382004033"/>
      <w:r>
        <w:rPr>
          <w:rFonts w:eastAsia="Times New Roman"/>
          <w:bCs w:val="0"/>
          <w:i/>
          <w:sz w:val="22"/>
          <w:szCs w:val="24"/>
          <w:u w:val="single"/>
          <w:shd w:val="clear" w:color="auto" w:fill="auto"/>
          <w:lang w:val="en-US"/>
        </w:rPr>
        <w:t>Intervention</w:t>
      </w:r>
      <w:bookmarkEnd w:id="90"/>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Patient assessments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t>
      </w:r>
      <w:proofErr w:type="gramStart"/>
      <w:r>
        <w:rPr>
          <w:rFonts w:eastAsia="Times New Roman"/>
          <w:szCs w:val="24"/>
          <w:shd w:val="clear" w:color="auto" w:fill="auto"/>
          <w:lang w:val="en-US"/>
        </w:rPr>
        <w:t>Fall</w:t>
      </w:r>
      <w:proofErr w:type="gramEnd"/>
      <w:r>
        <w:rPr>
          <w:rFonts w:eastAsia="Times New Roman"/>
          <w:szCs w:val="24"/>
          <w:shd w:val="clear" w:color="auto" w:fill="auto"/>
          <w:lang w:val="en-US"/>
        </w:rPr>
        <w:t xml:space="preserve"> risk assessment”</w:t>
      </w:r>
    </w:p>
    <w:p w:rsidR="00174318" w:rsidRDefault="00174318">
      <w:pPr>
        <w:widowControl/>
        <w:rPr>
          <w:rFonts w:eastAsia="Times New Roman"/>
          <w:szCs w:val="24"/>
          <w:shd w:val="clear" w:color="auto" w:fill="auto"/>
          <w:lang w:val="en-US"/>
        </w:rPr>
      </w:pPr>
    </w:p>
    <w:p w:rsidR="00174318" w:rsidRDefault="00174318">
      <w:pPr>
        <w:widowControl/>
        <w:rPr>
          <w:rFonts w:ascii="Calibri" w:eastAsia="Times New Roman" w:hAnsi="Calibri"/>
          <w:b/>
          <w:color w:val="004080"/>
          <w:sz w:val="24"/>
          <w:szCs w:val="24"/>
          <w:u w:val="single"/>
          <w:shd w:val="clear" w:color="auto" w:fill="auto"/>
          <w:lang w:val="en-US"/>
        </w:rPr>
      </w:pPr>
      <w:r>
        <w:rPr>
          <w:rFonts w:eastAsia="Times New Roman"/>
          <w:szCs w:val="24"/>
          <w:shd w:val="clear" w:color="auto" w:fill="auto"/>
          <w:lang w:val="en-US"/>
        </w:rPr>
        <w:t>Procedure.procedureCode = “</w:t>
      </w:r>
      <w:proofErr w:type="gramStart"/>
      <w:r>
        <w:rPr>
          <w:rFonts w:eastAsia="Times New Roman"/>
          <w:szCs w:val="24"/>
          <w:shd w:val="clear" w:color="auto" w:fill="auto"/>
          <w:lang w:val="en-US"/>
        </w:rPr>
        <w:t>Fall</w:t>
      </w:r>
      <w:proofErr w:type="gramEnd"/>
      <w:r>
        <w:rPr>
          <w:rFonts w:eastAsia="Times New Roman"/>
          <w:szCs w:val="24"/>
          <w:shd w:val="clear" w:color="auto" w:fill="auto"/>
          <w:lang w:val="en-US"/>
        </w:rPr>
        <w:t xml:space="preserve"> risk assessment (procedure)” [SNOMED: 414191008]</w:t>
      </w:r>
    </w:p>
    <w:p w:rsidR="00174318" w:rsidRDefault="00174318">
      <w:pPr>
        <w:pStyle w:val="Heading3"/>
        <w:rPr>
          <w:rFonts w:eastAsia="Times New Roman"/>
          <w:bCs w:val="0"/>
          <w:szCs w:val="24"/>
          <w:shd w:val="clear" w:color="auto" w:fill="auto"/>
          <w:lang w:val="en-US"/>
        </w:rPr>
      </w:pPr>
      <w:r>
        <w:rPr>
          <w:rFonts w:eastAsia="Times New Roman"/>
          <w:szCs w:val="24"/>
          <w:shd w:val="clear" w:color="auto" w:fill="auto"/>
          <w:lang w:val="en-US"/>
        </w:rPr>
        <w:br w:type="page"/>
      </w:r>
      <w:bookmarkStart w:id="91" w:name="_Toc382004034"/>
      <w:r>
        <w:rPr>
          <w:rFonts w:eastAsia="Times New Roman"/>
          <w:bCs w:val="0"/>
          <w:szCs w:val="24"/>
          <w:shd w:val="clear" w:color="auto" w:fill="auto"/>
          <w:lang w:val="en-US"/>
        </w:rPr>
        <w:t>Active Order List</w:t>
      </w:r>
      <w:bookmarkEnd w:id="91"/>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This section of a patient record enumerates the list of all active orders that have not yet been fulfilled for this patient. These are modeled in the vMR using the various vMR </w:t>
      </w:r>
      <w:r>
        <w:rPr>
          <w:rFonts w:eastAsia="Times New Roman"/>
          <w:i/>
          <w:szCs w:val="24"/>
          <w:shd w:val="clear" w:color="auto" w:fill="auto"/>
          <w:lang w:val="en-US"/>
        </w:rPr>
        <w:t>order</w:t>
      </w:r>
      <w:r>
        <w:rPr>
          <w:rFonts w:eastAsia="Times New Roman"/>
          <w:szCs w:val="24"/>
          <w:shd w:val="clear" w:color="auto" w:fill="auto"/>
          <w:lang w:val="en-US"/>
        </w:rPr>
        <w:t xml:space="preserve"> classes.</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92" w:name="_Toc382004035"/>
      <w:r>
        <w:rPr>
          <w:rFonts w:eastAsia="Times New Roman"/>
          <w:bCs w:val="0"/>
          <w:i/>
          <w:sz w:val="22"/>
          <w:szCs w:val="24"/>
          <w:u w:val="single"/>
          <w:shd w:val="clear" w:color="auto" w:fill="auto"/>
          <w:lang w:val="en-US"/>
        </w:rPr>
        <w:t>An Order for a Laboratory Test</w:t>
      </w:r>
      <w:bookmarkEnd w:id="92"/>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LaboratoryOrder.procedureCode = </w:t>
      </w:r>
      <w:r w:rsidR="00D96911">
        <w:rPr>
          <w:rFonts w:eastAsia="Times New Roman"/>
          <w:szCs w:val="24"/>
          <w:shd w:val="clear" w:color="auto" w:fill="auto"/>
          <w:lang w:val="en-US"/>
        </w:rPr>
        <w:t>“</w:t>
      </w:r>
      <w:r>
        <w:rPr>
          <w:rFonts w:eastAsia="Times New Roman"/>
          <w:szCs w:val="24"/>
          <w:shd w:val="clear" w:color="auto" w:fill="auto"/>
          <w:lang w:val="en-US"/>
        </w:rPr>
        <w:t xml:space="preserve">Hemoglobin A1c/​Hemoglobin.total in </w:t>
      </w:r>
      <w:r w:rsidR="00AE0B53">
        <w:rPr>
          <w:rFonts w:eastAsia="Times New Roman"/>
          <w:szCs w:val="24"/>
          <w:shd w:val="clear" w:color="auto" w:fill="auto"/>
          <w:lang w:val="en-US"/>
        </w:rPr>
        <w:t>b</w:t>
      </w:r>
      <w:r>
        <w:rPr>
          <w:rFonts w:eastAsia="Times New Roman"/>
          <w:szCs w:val="24"/>
          <w:shd w:val="clear" w:color="auto" w:fill="auto"/>
          <w:lang w:val="en-US"/>
        </w:rPr>
        <w:t>lood</w:t>
      </w:r>
      <w:r w:rsidR="00D96911">
        <w:rPr>
          <w:rFonts w:eastAsia="Times New Roman"/>
          <w:szCs w:val="24"/>
          <w:shd w:val="clear" w:color="auto" w:fill="auto"/>
          <w:lang w:val="en-US"/>
        </w:rPr>
        <w:t>”</w:t>
      </w:r>
      <w:r>
        <w:rPr>
          <w:rFonts w:eastAsia="Times New Roman"/>
          <w:szCs w:val="24"/>
          <w:shd w:val="clear" w:color="auto" w:fill="auto"/>
          <w:lang w:val="en-US"/>
        </w:rPr>
        <w:t xml:space="preserve"> [LOINC: 4548-4]</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93" w:name="_Toc382004036"/>
      <w:r>
        <w:rPr>
          <w:rFonts w:eastAsia="Times New Roman"/>
          <w:bCs w:val="0"/>
          <w:i/>
          <w:sz w:val="22"/>
          <w:szCs w:val="24"/>
          <w:u w:val="single"/>
          <w:shd w:val="clear" w:color="auto" w:fill="auto"/>
          <w:lang w:val="en-US"/>
        </w:rPr>
        <w:t>An order for an Imaging Procedure</w:t>
      </w:r>
      <w:bookmarkEnd w:id="93"/>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CT </w:t>
      </w:r>
      <w:proofErr w:type="gramStart"/>
      <w:r>
        <w:rPr>
          <w:rFonts w:eastAsia="Times New Roman"/>
          <w:szCs w:val="24"/>
          <w:shd w:val="clear" w:color="auto" w:fill="auto"/>
          <w:lang w:val="en-US"/>
        </w:rPr>
        <w:t>Scan</w:t>
      </w:r>
      <w:proofErr w:type="gramEnd"/>
      <w:r>
        <w:rPr>
          <w:rFonts w:eastAsia="Times New Roman"/>
          <w:szCs w:val="24"/>
          <w:shd w:val="clear" w:color="auto" w:fill="auto"/>
          <w:lang w:val="en-US"/>
        </w:rPr>
        <w:t>, MRI, X-Rays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“Head CT with </w:t>
      </w:r>
      <w:r w:rsidR="00534F7C">
        <w:rPr>
          <w:rFonts w:eastAsia="Times New Roman"/>
          <w:szCs w:val="24"/>
          <w:shd w:val="clear" w:color="auto" w:fill="auto"/>
          <w:lang w:val="en-US"/>
        </w:rPr>
        <w:t>c</w:t>
      </w:r>
      <w:r>
        <w:rPr>
          <w:rFonts w:eastAsia="Times New Roman"/>
          <w:szCs w:val="24"/>
          <w:shd w:val="clear" w:color="auto" w:fill="auto"/>
          <w:lang w:val="en-US"/>
        </w:rPr>
        <w:t>ontrast”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ImagingOrder.procedureCode = </w:t>
      </w:r>
      <w:r w:rsidR="00D96911">
        <w:rPr>
          <w:rFonts w:eastAsia="Times New Roman"/>
          <w:szCs w:val="24"/>
          <w:shd w:val="clear" w:color="auto" w:fill="auto"/>
          <w:lang w:val="en-US"/>
        </w:rPr>
        <w:t>“</w:t>
      </w:r>
      <w:r>
        <w:rPr>
          <w:rFonts w:eastAsia="Times New Roman"/>
          <w:szCs w:val="24"/>
          <w:shd w:val="clear" w:color="auto" w:fill="auto"/>
          <w:lang w:val="en-US"/>
        </w:rPr>
        <w:t>Computed tomography of entire head (procedure)</w:t>
      </w:r>
      <w:r w:rsidR="00D96911">
        <w:rPr>
          <w:rFonts w:eastAsia="Times New Roman"/>
          <w:szCs w:val="24"/>
          <w:shd w:val="clear" w:color="auto" w:fill="auto"/>
          <w:lang w:val="en-US"/>
        </w:rPr>
        <w:t>”</w:t>
      </w:r>
      <w:r>
        <w:rPr>
          <w:rFonts w:eastAsia="Times New Roman"/>
          <w:szCs w:val="24"/>
          <w:shd w:val="clear" w:color="auto" w:fill="auto"/>
          <w:lang w:val="en-US"/>
        </w:rPr>
        <w:t xml:space="preserve"> [SNOMED: 408754009]</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ImagingOrder.contrast= true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OR</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ImagingOrder.procedureCode = </w:t>
      </w:r>
      <w:r w:rsidR="00D96911">
        <w:rPr>
          <w:rFonts w:eastAsia="Times New Roman"/>
          <w:szCs w:val="24"/>
          <w:shd w:val="clear" w:color="auto" w:fill="auto"/>
          <w:lang w:val="en-US"/>
        </w:rPr>
        <w:t>“</w:t>
      </w:r>
      <w:r>
        <w:rPr>
          <w:rFonts w:eastAsia="Times New Roman"/>
          <w:szCs w:val="24"/>
          <w:shd w:val="clear" w:color="auto" w:fill="auto"/>
          <w:lang w:val="en-US"/>
        </w:rPr>
        <w:t>Computerized axial tomography of brain with radiopaque contrast (procedure)</w:t>
      </w:r>
      <w:r w:rsidR="00D96911">
        <w:rPr>
          <w:rFonts w:eastAsia="Times New Roman"/>
          <w:szCs w:val="24"/>
          <w:shd w:val="clear" w:color="auto" w:fill="auto"/>
          <w:lang w:val="en-US"/>
        </w:rPr>
        <w:t>”</w:t>
      </w:r>
      <w:r>
        <w:rPr>
          <w:rFonts w:eastAsia="Times New Roman"/>
          <w:szCs w:val="24"/>
          <w:shd w:val="clear" w:color="auto" w:fill="auto"/>
          <w:lang w:val="en-US"/>
        </w:rPr>
        <w:t xml:space="preserve"> [SNOMED: 396207002]</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94" w:name="_Toc382004037"/>
      <w:r>
        <w:rPr>
          <w:rFonts w:eastAsia="Times New Roman"/>
          <w:bCs w:val="0"/>
          <w:i/>
          <w:sz w:val="22"/>
          <w:szCs w:val="24"/>
          <w:u w:val="single"/>
          <w:shd w:val="clear" w:color="auto" w:fill="auto"/>
          <w:lang w:val="en-US"/>
        </w:rPr>
        <w:t>A Diet Order</w:t>
      </w:r>
      <w:bookmarkEnd w:id="94"/>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sidR="00AE0B53" w:rsidRPr="00AE0B53">
        <w:rPr>
          <w:rFonts w:eastAsia="Times New Roman"/>
          <w:szCs w:val="24"/>
          <w:shd w:val="clear" w:color="auto" w:fill="auto"/>
          <w:lang w:val="en-US"/>
        </w:rPr>
        <w:t>Oral</w:t>
      </w:r>
      <w:r w:rsidRPr="00AE0B53">
        <w:rPr>
          <w:rFonts w:eastAsia="Times New Roman"/>
          <w:szCs w:val="24"/>
          <w:shd w:val="clear" w:color="auto" w:fill="auto"/>
          <w:lang w:val="en-US"/>
        </w:rPr>
        <w:t>DietOrder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w:t>
      </w:r>
      <w:r w:rsidR="00AE0B53">
        <w:rPr>
          <w:rFonts w:eastAsia="Times New Roman"/>
          <w:szCs w:val="24"/>
          <w:shd w:val="clear" w:color="auto" w:fill="auto"/>
          <w:lang w:val="en-US"/>
        </w:rPr>
        <w:t xml:space="preserve"> c</w:t>
      </w:r>
      <w:r>
        <w:rPr>
          <w:rFonts w:eastAsia="Times New Roman"/>
          <w:szCs w:val="24"/>
          <w:shd w:val="clear" w:color="auto" w:fill="auto"/>
          <w:lang w:val="en-US"/>
        </w:rPr>
        <w:t xml:space="preserve">arbohydrate </w:t>
      </w:r>
      <w:r w:rsidR="00AE0B53">
        <w:rPr>
          <w:rFonts w:eastAsia="Times New Roman"/>
          <w:szCs w:val="24"/>
          <w:shd w:val="clear" w:color="auto" w:fill="auto"/>
          <w:lang w:val="en-US"/>
        </w:rPr>
        <w:t>d</w:t>
      </w:r>
      <w:r>
        <w:rPr>
          <w:rFonts w:eastAsia="Times New Roman"/>
          <w:szCs w:val="24"/>
          <w:shd w:val="clear" w:color="auto" w:fill="auto"/>
          <w:lang w:val="en-US"/>
        </w:rPr>
        <w:t>iet"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OralDietOrder.dietType </w:t>
      </w:r>
      <w:r w:rsidR="00EF6309">
        <w:rPr>
          <w:rFonts w:eastAsia="Times New Roman"/>
          <w:szCs w:val="24"/>
          <w:shd w:val="clear" w:color="auto" w:fill="auto"/>
          <w:lang w:val="en-US"/>
        </w:rPr>
        <w:t>=</w:t>
      </w:r>
      <w:r>
        <w:rPr>
          <w:rFonts w:eastAsia="Times New Roman"/>
          <w:szCs w:val="24"/>
          <w:shd w:val="clear" w:color="auto" w:fill="auto"/>
          <w:lang w:val="en-US"/>
        </w:rPr>
        <w:t xml:space="preserve"> </w:t>
      </w:r>
      <w:r w:rsidR="00D96911">
        <w:rPr>
          <w:rFonts w:eastAsia="Times New Roman"/>
          <w:szCs w:val="24"/>
          <w:shd w:val="clear" w:color="auto" w:fill="auto"/>
          <w:lang w:val="en-US"/>
        </w:rPr>
        <w:t>“</w:t>
      </w:r>
      <w:r>
        <w:rPr>
          <w:rFonts w:eastAsia="Times New Roman"/>
          <w:szCs w:val="24"/>
          <w:shd w:val="clear" w:color="auto" w:fill="auto"/>
          <w:lang w:val="en-US"/>
        </w:rPr>
        <w:t>Consistent carbohydrate diet (regime/therapy)</w:t>
      </w:r>
      <w:r w:rsidR="00D96911">
        <w:rPr>
          <w:rFonts w:eastAsia="Times New Roman"/>
          <w:szCs w:val="24"/>
          <w:shd w:val="clear" w:color="auto" w:fill="auto"/>
          <w:lang w:val="en-US"/>
        </w:rPr>
        <w:t>”</w:t>
      </w:r>
      <w:r>
        <w:rPr>
          <w:rFonts w:eastAsia="Times New Roman"/>
          <w:szCs w:val="24"/>
          <w:shd w:val="clear" w:color="auto" w:fill="auto"/>
          <w:lang w:val="en-US"/>
        </w:rPr>
        <w:t xml:space="preserve"> </w:t>
      </w:r>
      <w:r w:rsidR="00D96911">
        <w:rPr>
          <w:rFonts w:eastAsia="Times New Roman"/>
          <w:szCs w:val="24"/>
          <w:shd w:val="clear" w:color="auto" w:fill="auto"/>
          <w:lang w:val="en-US"/>
        </w:rPr>
        <w:t>[</w:t>
      </w:r>
      <w:r>
        <w:rPr>
          <w:rFonts w:eastAsia="Times New Roman"/>
          <w:szCs w:val="24"/>
          <w:shd w:val="clear" w:color="auto" w:fill="auto"/>
          <w:lang w:val="en-US"/>
        </w:rPr>
        <w:t>SNOMED US Extensi</w:t>
      </w:r>
      <w:r w:rsidR="00961C02">
        <w:rPr>
          <w:rFonts w:eastAsia="Times New Roman"/>
          <w:szCs w:val="24"/>
          <w:shd w:val="clear" w:color="auto" w:fill="auto"/>
          <w:lang w:val="en-US"/>
        </w:rPr>
        <w:t>on Concept ID:</w:t>
      </w:r>
      <w:r w:rsidR="00D96911">
        <w:rPr>
          <w:rFonts w:eastAsia="Times New Roman"/>
          <w:szCs w:val="24"/>
          <w:shd w:val="clear" w:color="auto" w:fill="auto"/>
          <w:lang w:val="en-US"/>
        </w:rPr>
        <w:t xml:space="preserve"> 435651000124106]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95" w:name="_Toc382004038"/>
      <w:r>
        <w:rPr>
          <w:rFonts w:eastAsia="Times New Roman"/>
          <w:bCs w:val="0"/>
          <w:i/>
          <w:sz w:val="22"/>
          <w:szCs w:val="24"/>
          <w:u w:val="single"/>
          <w:shd w:val="clear" w:color="auto" w:fill="auto"/>
          <w:lang w:val="en-US"/>
        </w:rPr>
        <w:t>A Respiratory Care Order</w:t>
      </w:r>
      <w:bookmarkEnd w:id="95"/>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RespiratoryCareOrder.procedureCode = </w:t>
      </w:r>
      <w:r w:rsidR="00D96911">
        <w:rPr>
          <w:rFonts w:eastAsia="Times New Roman"/>
          <w:szCs w:val="24"/>
          <w:shd w:val="clear" w:color="auto" w:fill="auto"/>
          <w:lang w:val="en-US"/>
        </w:rPr>
        <w:t>“</w:t>
      </w:r>
      <w:r>
        <w:rPr>
          <w:rFonts w:eastAsia="Times New Roman"/>
          <w:szCs w:val="24"/>
          <w:shd w:val="clear" w:color="auto" w:fill="auto"/>
          <w:lang w:val="en-US"/>
        </w:rPr>
        <w:t>Oxygen administration by nasal cannula (procedure)</w:t>
      </w:r>
      <w:r w:rsidR="00D96911">
        <w:rPr>
          <w:rFonts w:eastAsia="Times New Roman"/>
          <w:szCs w:val="24"/>
          <w:shd w:val="clear" w:color="auto" w:fill="auto"/>
          <w:lang w:val="en-US"/>
        </w:rPr>
        <w:t>”</w:t>
      </w:r>
      <w:r>
        <w:rPr>
          <w:rFonts w:eastAsia="Times New Roman"/>
          <w:szCs w:val="24"/>
          <w:shd w:val="clear" w:color="auto" w:fill="auto"/>
          <w:lang w:val="en-US"/>
        </w:rPr>
        <w:t xml:space="preserve"> [SNOMED: 371907003]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96" w:name="_Toc382004039"/>
      <w:r>
        <w:rPr>
          <w:rFonts w:eastAsia="Times New Roman"/>
          <w:bCs w:val="0"/>
          <w:i/>
          <w:sz w:val="22"/>
          <w:szCs w:val="24"/>
          <w:u w:val="single"/>
          <w:shd w:val="clear" w:color="auto" w:fill="auto"/>
          <w:lang w:val="en-US"/>
        </w:rPr>
        <w:t>Ordered Medications</w:t>
      </w:r>
      <w:bookmarkEnd w:id="96"/>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Warfarin</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SubstanceAdministrationOrder, PCAOrder, EnteralFeedingOrder, CompositeIVOrder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325 mg Aspirin po qd”</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SubstanceAdministrationOrder.substance.substanceCode = “Aspirin” [RxNorm: 1191].</w:t>
      </w:r>
    </w:p>
    <w:p w:rsidR="00174318" w:rsidRDefault="00174318">
      <w:pPr>
        <w:widowControl/>
        <w:rPr>
          <w:rFonts w:eastAsia="Times New Roman"/>
          <w:szCs w:val="24"/>
          <w:shd w:val="clear" w:color="auto" w:fill="auto"/>
          <w:lang w:val="en-US"/>
        </w:rPr>
      </w:pPr>
      <w:proofErr w:type="gramStart"/>
      <w:r>
        <w:rPr>
          <w:rFonts w:eastAsia="Times New Roman"/>
          <w:szCs w:val="24"/>
          <w:shd w:val="clear" w:color="auto" w:fill="auto"/>
          <w:lang w:val="en-US"/>
        </w:rPr>
        <w:t>SubstanceAdministrationOrder.frequency.cycle.cycleTiming[</w:t>
      </w:r>
      <w:proofErr w:type="gramEnd"/>
      <w:r>
        <w:rPr>
          <w:rFonts w:eastAsia="Times New Roman"/>
          <w:szCs w:val="24"/>
          <w:shd w:val="clear" w:color="auto" w:fill="auto"/>
          <w:lang w:val="en-US"/>
        </w:rPr>
        <w:t>type:CodedRecurringEvent].repeatCode = code for ‘QD’</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SubstanceAdministrationOrder.dose.doseQuantity.low/high = 325 mg</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SubstanceAdministrationOrder.dose.deliveryRoute = Code for ‘PO’</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97" w:name="_Toc382004040"/>
      <w:r>
        <w:rPr>
          <w:rFonts w:eastAsia="Times New Roman"/>
          <w:bCs w:val="0"/>
          <w:i/>
          <w:sz w:val="22"/>
          <w:szCs w:val="24"/>
          <w:u w:val="single"/>
          <w:shd w:val="clear" w:color="auto" w:fill="auto"/>
          <w:lang w:val="en-US"/>
        </w:rPr>
        <w:t>Ordered Supplies</w:t>
      </w:r>
      <w:bookmarkEnd w:id="97"/>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Wheel </w:t>
      </w:r>
      <w:r w:rsidR="00534F7C">
        <w:rPr>
          <w:rFonts w:eastAsia="Times New Roman"/>
          <w:szCs w:val="24"/>
          <w:shd w:val="clear" w:color="auto" w:fill="auto"/>
          <w:lang w:val="en-US"/>
        </w:rPr>
        <w:t>c</w:t>
      </w:r>
      <w:r>
        <w:rPr>
          <w:rFonts w:eastAsia="Times New Roman"/>
          <w:szCs w:val="24"/>
          <w:shd w:val="clear" w:color="auto" w:fill="auto"/>
          <w:lang w:val="en-US"/>
        </w:rPr>
        <w:t>hair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SupplyOrder.supplyCode = </w:t>
      </w:r>
      <w:r w:rsidR="00D96911">
        <w:rPr>
          <w:rFonts w:eastAsia="Times New Roman"/>
          <w:szCs w:val="24"/>
          <w:shd w:val="clear" w:color="auto" w:fill="auto"/>
          <w:lang w:val="en-US"/>
        </w:rPr>
        <w:t>“</w:t>
      </w:r>
      <w:r>
        <w:rPr>
          <w:rFonts w:eastAsia="Times New Roman"/>
          <w:szCs w:val="24"/>
          <w:shd w:val="clear" w:color="auto" w:fill="auto"/>
          <w:lang w:val="en-US"/>
        </w:rPr>
        <w:t>Wheel chair, device (physical object)</w:t>
      </w:r>
      <w:r w:rsidR="00D96911">
        <w:rPr>
          <w:rFonts w:eastAsia="Times New Roman"/>
          <w:szCs w:val="24"/>
          <w:shd w:val="clear" w:color="auto" w:fill="auto"/>
          <w:lang w:val="en-US"/>
        </w:rPr>
        <w:t>” [SNOMED: 58938008]</w:t>
      </w:r>
    </w:p>
    <w:p w:rsidR="00174318" w:rsidRDefault="00174318">
      <w:pPr>
        <w:widowControl/>
        <w:rPr>
          <w:rFonts w:eastAsia="Times New Roman"/>
          <w:sz w:val="22"/>
          <w:szCs w:val="24"/>
          <w:shd w:val="clear" w:color="auto" w:fill="auto"/>
          <w:lang w:val="en-US"/>
        </w:rPr>
      </w:pPr>
    </w:p>
    <w:p w:rsidR="00174318" w:rsidRDefault="00174318">
      <w:pPr>
        <w:widowControl/>
        <w:rPr>
          <w:rFonts w:ascii="Calibri" w:eastAsia="Times New Roman" w:hAnsi="Calibri"/>
          <w:sz w:val="22"/>
          <w:szCs w:val="24"/>
          <w:shd w:val="clear" w:color="auto" w:fill="auto"/>
          <w:lang w:val="en-US"/>
        </w:rPr>
      </w:pPr>
    </w:p>
    <w:p w:rsidR="00174318" w:rsidRDefault="00174318">
      <w:pPr>
        <w:rPr>
          <w:rFonts w:eastAsia="Times New Roman"/>
          <w:szCs w:val="24"/>
          <w:highlight w:val="yellow"/>
          <w:shd w:val="clear" w:color="auto" w:fill="FFFF00"/>
          <w:lang w:val="en-US"/>
        </w:rPr>
      </w:pPr>
    </w:p>
    <w:p w:rsidR="00174318" w:rsidRDefault="00174318">
      <w:pPr>
        <w:rPr>
          <w:rFonts w:eastAsia="Times New Roman"/>
          <w:szCs w:val="24"/>
          <w:highlight w:val="yellow"/>
          <w:shd w:val="clear" w:color="auto" w:fill="FFFF00"/>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szCs w:val="24"/>
          <w:highlight w:val="white"/>
          <w:lang w:val="en-US"/>
        </w:rPr>
        <w:br w:type="page"/>
      </w:r>
      <w:bookmarkStart w:id="98" w:name="_Ref364247945"/>
      <w:bookmarkStart w:id="99" w:name="_Toc382004041"/>
      <w:bookmarkEnd w:id="98"/>
      <w:proofErr w:type="gramStart"/>
      <w:r>
        <w:rPr>
          <w:rFonts w:eastAsia="Times New Roman"/>
          <w:bCs w:val="0"/>
          <w:i/>
          <w:szCs w:val="24"/>
          <w:shd w:val="clear" w:color="auto" w:fill="auto"/>
          <w:lang w:val="en-US"/>
        </w:rPr>
        <w:t>vMR</w:t>
      </w:r>
      <w:proofErr w:type="gramEnd"/>
      <w:r>
        <w:rPr>
          <w:rFonts w:eastAsia="Times New Roman"/>
          <w:bCs w:val="0"/>
          <w:i/>
          <w:szCs w:val="24"/>
          <w:shd w:val="clear" w:color="auto" w:fill="auto"/>
          <w:lang w:val="en-US"/>
        </w:rPr>
        <w:t xml:space="preserve"> Logical Model</w:t>
      </w:r>
      <w:bookmarkEnd w:id="99"/>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Logical Model are provided below.   </w:t>
      </w:r>
    </w:p>
    <w:p w:rsidR="00174318" w:rsidRDefault="00174318">
      <w:pPr>
        <w:rPr>
          <w:rFonts w:ascii="Times New Roman" w:eastAsia="Times New Roman" w:hAnsi="Times New Roman"/>
          <w:color w:val="auto"/>
          <w:szCs w:val="24"/>
          <w:shd w:val="clear" w:color="auto" w:fill="auto"/>
        </w:rPr>
      </w:pPr>
    </w:p>
    <w:p w:rsidR="00174318" w:rsidRDefault="00174318">
      <w:pPr>
        <w:pStyle w:val="Heading3"/>
        <w:numPr>
          <w:ilvl w:val="1"/>
          <w:numId w:val="1"/>
        </w:numPr>
        <w:ind w:left="1440" w:hanging="360"/>
        <w:rPr>
          <w:rFonts w:eastAsia="Times New Roman"/>
          <w:bCs w:val="0"/>
          <w:szCs w:val="24"/>
          <w:u w:color="000000"/>
          <w:shd w:val="clear" w:color="auto" w:fill="auto"/>
          <w:lang w:val="en-US"/>
        </w:rPr>
      </w:pPr>
      <w:bookmarkStart w:id="100" w:name="_Toc382004042"/>
      <w:bookmarkStart w:id="101" w:name="MODEL"/>
      <w:bookmarkStart w:id="102" w:name="BKM_3E542AD4_7223_4AC7_B65F_51CB72FDD3A8"/>
      <w:r>
        <w:rPr>
          <w:rStyle w:val="Heading3Char"/>
          <w:rFonts w:eastAsia="Times New Roman"/>
          <w:b/>
          <w:szCs w:val="24"/>
          <w:u w:color="000000"/>
          <w:shd w:val="clear" w:color="auto" w:fill="auto"/>
          <w:lang w:val="en-US"/>
        </w:rPr>
        <w:t>Model</w:t>
      </w:r>
      <w:bookmarkEnd w:id="100"/>
      <w:r>
        <w:rPr>
          <w:rStyle w:val="Heading3Char"/>
          <w:rFonts w:eastAsia="Times New Roman"/>
          <w:b/>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p w:rsidR="00174318" w:rsidRDefault="00174318">
      <w:pPr>
        <w:pStyle w:val="Heading4"/>
        <w:numPr>
          <w:ilvl w:val="2"/>
          <w:numId w:val="1"/>
        </w:numPr>
        <w:ind w:left="1440" w:hanging="360"/>
        <w:rPr>
          <w:rFonts w:eastAsia="Times New Roman"/>
          <w:bCs w:val="0"/>
          <w:szCs w:val="24"/>
          <w:u w:color="000000"/>
          <w:shd w:val="clear" w:color="auto" w:fill="auto"/>
          <w:lang w:val="en-US"/>
        </w:rPr>
      </w:pPr>
      <w:bookmarkStart w:id="103" w:name="_Toc382004043"/>
      <w:bookmarkStart w:id="104" w:name="MODELPARENT"/>
      <w:bookmarkStart w:id="105" w:name="BKM_4B4EA713_5387_4DC4_B595_6AAC6647207E"/>
      <w:proofErr w:type="gramStart"/>
      <w:r>
        <w:rPr>
          <w:rStyle w:val="Heading3Char"/>
          <w:rFonts w:eastAsia="Times New Roman"/>
          <w:b/>
          <w:szCs w:val="24"/>
          <w:u w:color="000000"/>
          <w:shd w:val="clear" w:color="auto" w:fill="auto"/>
          <w:lang w:val="en-US"/>
        </w:rPr>
        <w:t>modelParent</w:t>
      </w:r>
      <w:bookmarkEnd w:id="103"/>
      <w:proofErr w:type="gramEnd"/>
      <w:r>
        <w:rPr>
          <w:rStyle w:val="Heading3Char"/>
          <w:rFonts w:eastAsia="Times New Roman"/>
          <w:b/>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modelParent package is the parent package containing the following subsidiary model packages: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cdsInput</w:t>
      </w:r>
      <w:proofErr w:type="gramEnd"/>
      <w:r>
        <w:rPr>
          <w:rFonts w:ascii="Times New Roman" w:eastAsia="Times New Roman" w:hAnsi="Times New Roman"/>
          <w:szCs w:val="24"/>
          <w:shd w:val="clear" w:color="auto" w:fill="auto"/>
          <w:lang w:val="en-US"/>
        </w:rPr>
        <w: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cdsOutput</w:t>
      </w:r>
      <w:proofErr w:type="gramEnd"/>
      <w:r>
        <w:rPr>
          <w:rFonts w:ascii="Times New Roman" w:eastAsia="Times New Roman" w:hAnsi="Times New Roman"/>
          <w:szCs w:val="24"/>
          <w:shd w:val="clear" w:color="auto" w:fill="auto"/>
          <w:lang w:val="en-US"/>
        </w:rPr>
        <w:t>: specifies the data output generated by CDS systems.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cdsInputSpecification</w:t>
      </w:r>
      <w:proofErr w:type="gramEnd"/>
      <w:r>
        <w:rPr>
          <w:rFonts w:ascii="Times New Roman" w:eastAsia="Times New Roman" w:hAnsi="Times New Roman"/>
          <w:szCs w:val="24"/>
          <w:shd w:val="clear" w:color="auto" w:fill="auto"/>
          <w:lang w:val="en-US"/>
        </w:rPr>
        <w:t>: specifies the specific CDS input data required for a specific CDS input use case.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cdsOutputSpecification</w:t>
      </w:r>
      <w:proofErr w:type="gramEnd"/>
      <w:r>
        <w:rPr>
          <w:rFonts w:ascii="Times New Roman" w:eastAsia="Times New Roman" w:hAnsi="Times New Roman"/>
          <w:szCs w:val="24"/>
          <w:shd w:val="clear" w:color="auto" w:fill="auto"/>
          <w:lang w:val="en-US"/>
        </w:rPr>
        <w:t>: specifies the specific CDS output which will be created for a specific CDS output use case.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vmr</w:t>
      </w:r>
      <w:proofErr w:type="gramEnd"/>
      <w:r>
        <w:rPr>
          <w:rFonts w:ascii="Times New Roman" w:eastAsia="Times New Roman" w:hAnsi="Times New Roman"/>
          <w:szCs w:val="24"/>
          <w:shd w:val="clear" w:color="auto" w:fill="auto"/>
          <w:lang w:val="en-US"/>
        </w:rPr>
        <w:t>: specifies data about a patient relevant for CDS.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dataTypes</w:t>
      </w:r>
      <w:proofErr w:type="gramEnd"/>
      <w:r>
        <w:rPr>
          <w:rFonts w:ascii="Times New Roman" w:eastAsia="Times New Roman" w:hAnsi="Times New Roman"/>
          <w:szCs w:val="24"/>
          <w:shd w:val="clear" w:color="auto" w:fill="auto"/>
          <w:lang w:val="en-US"/>
        </w:rPr>
        <w:t xml:space="preserve">: specifies data types used. The data types are a simplified/constrained version of the HL7 version 3 datatypes specification, release 2, which is </w:t>
      </w:r>
      <w:proofErr w:type="gramStart"/>
      <w:r>
        <w:rPr>
          <w:rFonts w:ascii="Times New Roman" w:eastAsia="Times New Roman" w:hAnsi="Times New Roman"/>
          <w:szCs w:val="24"/>
          <w:shd w:val="clear" w:color="auto" w:fill="auto"/>
          <w:lang w:val="en-US"/>
        </w:rPr>
        <w:t>itself</w:t>
      </w:r>
      <w:proofErr w:type="gramEnd"/>
      <w:r>
        <w:rPr>
          <w:rFonts w:ascii="Times New Roman" w:eastAsia="Times New Roman" w:hAnsi="Times New Roman"/>
          <w:szCs w:val="24"/>
          <w:shd w:val="clear" w:color="auto" w:fill="auto"/>
          <w:lang w:val="en-US"/>
        </w:rPr>
        <w:t xml:space="preserve"> based on the implementable specification of ISO 21090 data types.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06" w:name="_Toc382004044"/>
      <w:bookmarkStart w:id="107" w:name="VMR"/>
      <w:bookmarkStart w:id="108" w:name="BKM_5CFE8375_BF4C_4AF9_B2CD_665FDA7807F0"/>
      <w:proofErr w:type="gramStart"/>
      <w:r>
        <w:rPr>
          <w:rStyle w:val="Heading3Char"/>
          <w:rFonts w:eastAsia="Times New Roman"/>
          <w:b/>
          <w:iCs w:val="0"/>
          <w:szCs w:val="24"/>
          <w:u w:color="000000"/>
          <w:shd w:val="clear" w:color="auto" w:fill="auto"/>
          <w:lang w:val="en-US"/>
        </w:rPr>
        <w:t>vmr</w:t>
      </w:r>
      <w:bookmarkEnd w:id="106"/>
      <w:proofErr w:type="gramEnd"/>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Specifies data about a patient relevant for CDS.</w:t>
      </w:r>
      <w:proofErr w:type="gramEnd"/>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09" w:name="BKM_0444D928_3C5C_4DF8_B234_06DBCE856535"/>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oralDiet</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15660" cy="60032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660" cy="6003290"/>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pgSz w:w="12240" w:h="15840"/>
          <w:pgMar w:top="1440" w:right="1440" w:bottom="1440" w:left="1440" w:header="720" w:footer="720" w:gutter="0"/>
          <w:cols w:space="720"/>
          <w:noEndnote/>
        </w:sectPr>
      </w:pPr>
      <w:r>
        <w:rPr>
          <w:color w:val="auto"/>
          <w:szCs w:val="24"/>
          <w:shd w:val="clear" w:color="auto" w:fill="auto"/>
        </w:rPr>
        <w:t xml:space="preserve">Figure: </w:t>
      </w:r>
      <w:r>
        <w:rPr>
          <w:rFonts w:eastAsia="Times New Roman"/>
          <w:color w:val="auto"/>
          <w:szCs w:val="24"/>
          <w:shd w:val="clear" w:color="auto" w:fill="auto"/>
          <w:lang w:val="en-US"/>
        </w:rPr>
        <w:t>1</w:t>
      </w:r>
    </w:p>
    <w:p w:rsidR="00174318" w:rsidRDefault="00174318">
      <w:pPr>
        <w:jc w:val="center"/>
        <w:rPr>
          <w:rFonts w:ascii="Times New Roman" w:eastAsia="Times New Roman" w:hAnsi="Times New Roman"/>
          <w:i/>
          <w:color w:val="auto"/>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10" w:name="BKM_2AD7753E_7397_4562_BF43_71E6E5BA54F5"/>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vmr</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6404048" cy="5375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1408" cy="5406439"/>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2</w:t>
      </w:r>
    </w:p>
    <w:p w:rsidR="00174318" w:rsidRDefault="00174318">
      <w:pPr>
        <w:keepNext/>
        <w:rPr>
          <w:rFonts w:ascii="Times New Roman" w:eastAsia="Times New Roman" w:hAnsi="Times New Roman"/>
          <w:szCs w:val="24"/>
          <w:shd w:val="clear" w:color="auto" w:fill="auto"/>
        </w:rPr>
      </w:pPr>
      <w:bookmarkStart w:id="111" w:name="BKM_14A9A0C0_9359_41C4_B514_ED419926F0C6"/>
      <w:bookmarkEnd w:id="110"/>
      <w:proofErr w:type="gramStart"/>
      <w:r>
        <w:rPr>
          <w:rFonts w:ascii="Times New Roman" w:eastAsia="Times New Roman" w:hAnsi="Times New Roman"/>
          <w:b/>
          <w:szCs w:val="24"/>
          <w:u w:val="single"/>
          <w:shd w:val="clear" w:color="auto" w:fill="auto"/>
          <w:lang w:val="en-US"/>
        </w:rPr>
        <w:t>extendedvMRTypes</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55665" cy="613029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5665" cy="6130290"/>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2240" w:h="15840"/>
          <w:pgMar w:top="1440" w:right="1152" w:bottom="1440" w:left="1152"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3</w:t>
      </w:r>
    </w:p>
    <w:p w:rsidR="00174318" w:rsidRDefault="00174318">
      <w:pPr>
        <w:jc w:val="center"/>
        <w:rPr>
          <w:rFonts w:ascii="Times New Roman" w:eastAsia="Times New Roman" w:hAnsi="Times New Roman"/>
          <w:i/>
          <w:color w:val="auto"/>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12" w:name="BKM_A81DE1FF_41B9_4D1C_AC2D_2AF835625749"/>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schedule</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7441645" cy="536713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72558" cy="5389425"/>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4</w:t>
      </w:r>
    </w:p>
    <w:p w:rsidR="00174318" w:rsidRDefault="00174318">
      <w:pPr>
        <w:keepNext/>
        <w:rPr>
          <w:rFonts w:ascii="Times New Roman" w:eastAsia="Times New Roman" w:hAnsi="Times New Roman"/>
          <w:szCs w:val="24"/>
          <w:shd w:val="clear" w:color="auto" w:fill="auto"/>
        </w:rPr>
      </w:pPr>
      <w:bookmarkStart w:id="113" w:name="BKM_8C000533_A581_4CB9_B8B7_FAC01EB81F96"/>
      <w:bookmarkEnd w:id="112"/>
      <w:proofErr w:type="gramStart"/>
      <w:r>
        <w:rPr>
          <w:rFonts w:ascii="Times New Roman" w:eastAsia="Times New Roman" w:hAnsi="Times New Roman"/>
          <w:b/>
          <w:szCs w:val="24"/>
          <w:u w:val="single"/>
          <w:shd w:val="clear" w:color="auto" w:fill="auto"/>
          <w:lang w:val="en-US"/>
        </w:rPr>
        <w:t>entity</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6192627" cy="71482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5277" cy="7151282"/>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3"/>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14" w:name="BKM_DD2497ED_D2F1_4D40_B4BC_55BC111777DF"/>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clinicalStatement</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6381431" cy="56613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252" cy="5669154"/>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4"/>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15" w:name="BKM_BA43DC09_8ED8_46F7_8DB3_B6611E6D01E2"/>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communication</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31535" cy="545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1535" cy="545465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5"/>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16" w:name="BKM_4D355901_5354_4079_A525_33E648E9DAD1"/>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encounter</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23915" cy="51288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3915" cy="512889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8</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6"/>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17" w:name="BKM_DC72C5AC_1E4F_4A40_8433_28831FFB5AAB"/>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goal</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63285" cy="5955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3285" cy="5955665"/>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2240" w:h="15840"/>
          <w:pgMar w:top="1440" w:right="1152" w:bottom="1440" w:left="1152"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9</w:t>
      </w:r>
    </w:p>
    <w:p w:rsidR="00174318" w:rsidRDefault="00174318">
      <w:pPr>
        <w:keepNext/>
        <w:rPr>
          <w:rFonts w:ascii="Times New Roman" w:eastAsia="Times New Roman" w:hAnsi="Times New Roman"/>
          <w:szCs w:val="24"/>
          <w:shd w:val="clear" w:color="auto" w:fill="auto"/>
        </w:rPr>
      </w:pPr>
      <w:bookmarkStart w:id="118" w:name="BKM_23E8101E_1B4B_4318_A120_F3E01093BCFA"/>
      <w:bookmarkEnd w:id="117"/>
      <w:proofErr w:type="gramStart"/>
      <w:r>
        <w:rPr>
          <w:rFonts w:ascii="Times New Roman" w:eastAsia="Times New Roman" w:hAnsi="Times New Roman"/>
          <w:b/>
          <w:szCs w:val="24"/>
          <w:u w:val="single"/>
          <w:shd w:val="clear" w:color="auto" w:fill="auto"/>
          <w:lang w:val="en-US"/>
        </w:rPr>
        <w:t>observation</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7510401" cy="591577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19140" cy="592265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8"/>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19" w:name="BKM_6495A4BA_5C60_4E9C_AD9E_F72F93FB3715"/>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adverseEvent</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8731988" cy="54068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52676" cy="5419697"/>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11</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9"/>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20" w:name="BKM_E04980BC_D7D9_4ACD_903B_8119A888EA7A"/>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problemAllergyIntolerance</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8405025" cy="56215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10680" cy="5625354"/>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12</w:t>
      </w:r>
    </w:p>
    <w:p w:rsidR="00174318" w:rsidRDefault="00174318">
      <w:pPr>
        <w:keepNext/>
        <w:rPr>
          <w:rFonts w:ascii="Times New Roman" w:eastAsia="Times New Roman" w:hAnsi="Times New Roman"/>
          <w:szCs w:val="24"/>
          <w:shd w:val="clear" w:color="auto" w:fill="auto"/>
        </w:rPr>
      </w:pPr>
      <w:bookmarkStart w:id="121" w:name="BKM_A5FC39DF_4CDD_4662_9E3E_4852484C73BD"/>
      <w:bookmarkEnd w:id="120"/>
      <w:proofErr w:type="gramStart"/>
      <w:r>
        <w:rPr>
          <w:rFonts w:ascii="Times New Roman" w:eastAsia="Times New Roman" w:hAnsi="Times New Roman"/>
          <w:b/>
          <w:szCs w:val="24"/>
          <w:u w:val="single"/>
          <w:shd w:val="clear" w:color="auto" w:fill="auto"/>
          <w:lang w:val="en-US"/>
        </w:rPr>
        <w:t>procedure</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15660" cy="694944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5660" cy="694944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13</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1"/>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22" w:name="BKM_31C30743_2E12_4B4F_B499_13E316C56D34"/>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procedureExtensions</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088835" cy="79073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0398" cy="7925282"/>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2240" w:h="15840"/>
          <w:pgMar w:top="1440" w:right="1152" w:bottom="1440" w:left="1152"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14</w:t>
      </w:r>
    </w:p>
    <w:p w:rsidR="00174318" w:rsidRDefault="00174318">
      <w:pPr>
        <w:keepNext/>
        <w:rPr>
          <w:rFonts w:ascii="Times New Roman" w:eastAsia="Times New Roman" w:hAnsi="Times New Roman"/>
          <w:szCs w:val="24"/>
          <w:shd w:val="clear" w:color="auto" w:fill="auto"/>
        </w:rPr>
      </w:pPr>
      <w:bookmarkStart w:id="123" w:name="BKM_3EA5E235_F561_43FB_A153_BC92B6AA1D4D"/>
      <w:bookmarkEnd w:id="122"/>
      <w:proofErr w:type="gramStart"/>
      <w:r>
        <w:rPr>
          <w:rFonts w:ascii="Times New Roman" w:eastAsia="Times New Roman" w:hAnsi="Times New Roman"/>
          <w:b/>
          <w:szCs w:val="24"/>
          <w:u w:val="single"/>
          <w:shd w:val="clear" w:color="auto" w:fill="auto"/>
          <w:lang w:val="en-US"/>
        </w:rPr>
        <w:t>substanceAdministration</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8893796" cy="522400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00409" cy="5227891"/>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15</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3"/>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24" w:name="BKM_2F56C7CC_65E8_4692_89D7_6720B0A7D99A"/>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substanceAdministrationExtensions</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7598154" cy="5923722"/>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11411" cy="5934058"/>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4"/>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125" w:name="BKM_A7B21921_B963_42E0_B190_10013E4C665D"/>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substanceDispense</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8169832" cy="539893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82648" cy="540740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17</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5"/>
    </w:p>
    <w:p w:rsidR="00174318" w:rsidRDefault="00174318">
      <w:pPr>
        <w:rPr>
          <w:rFonts w:ascii="Times New Roman" w:eastAsia="Times New Roman" w:hAnsi="Times New Roman"/>
          <w:szCs w:val="24"/>
          <w:shd w:val="clear" w:color="auto" w:fill="auto"/>
        </w:rPr>
      </w:pPr>
    </w:p>
    <w:p w:rsidR="00174318" w:rsidRDefault="00174318">
      <w:pPr>
        <w:keepNext/>
        <w:rPr>
          <w:rFonts w:ascii="Times New Roman" w:eastAsia="Times New Roman" w:hAnsi="Times New Roman"/>
          <w:szCs w:val="24"/>
          <w:shd w:val="clear" w:color="auto" w:fill="auto"/>
        </w:rPr>
      </w:pPr>
      <w:bookmarkStart w:id="126" w:name="BKM_645DCB0D_FD45_449E_8E94_18E2071C87B9"/>
      <w:proofErr w:type="gramStart"/>
      <w:r>
        <w:rPr>
          <w:rFonts w:ascii="Times New Roman" w:eastAsia="Times New Roman" w:hAnsi="Times New Roman"/>
          <w:b/>
          <w:szCs w:val="24"/>
          <w:u w:val="single"/>
          <w:shd w:val="clear" w:color="auto" w:fill="auto"/>
          <w:lang w:val="en-US"/>
        </w:rPr>
        <w:t>supply</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6671090" cy="56454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8495" cy="5651693"/>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18</w:t>
      </w:r>
    </w:p>
    <w:bookmarkEnd w:id="126"/>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27" w:name="_Toc382004045"/>
      <w:bookmarkStart w:id="128" w:name="BKM_1F2792F1_E7FE_4289_AF40_EB0D29050437"/>
      <w:r>
        <w:rPr>
          <w:rFonts w:eastAsia="Times New Roman"/>
          <w:bCs w:val="0"/>
          <w:szCs w:val="24"/>
          <w:shd w:val="clear" w:color="auto" w:fill="auto"/>
          <w:lang w:val="en-US"/>
        </w:rPr>
        <w:t>AbstractCondition</w:t>
      </w:r>
      <w:bookmarkEnd w:id="12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174318" w:rsidRDefault="00174318">
      <w:pPr>
        <w:rPr>
          <w:rFonts w:ascii="Times New Roman" w:eastAsia="Times New Roman" w:hAnsi="Times New Roman"/>
          <w:szCs w:val="24"/>
          <w:shd w:val="clear" w:color="auto" w:fill="auto"/>
        </w:rPr>
      </w:pPr>
      <w:bookmarkStart w:id="129" w:name="BKM_6CED0F88_1833_4B75_85E7_E5E2BCC75D8D"/>
      <w:bookmarkEnd w:id="12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ageAtOnset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0" w:name="BKM_9CDDC54C_C350_41FE_B35E_6B227E53D929"/>
            <w:r>
              <w:rPr>
                <w:rFonts w:ascii="Times New Roman" w:eastAsia="Times New Roman" w:hAnsi="Times New Roman"/>
                <w:b/>
                <w:szCs w:val="24"/>
                <w:shd w:val="clear" w:color="auto" w:fill="auto"/>
                <w:lang w:val="en-US"/>
              </w:rPr>
              <w:t>certainty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indicating degree of certainty about the problem or allergy to an agent, such as 'Known' or 'Suspected'.</w:t>
            </w:r>
          </w:p>
        </w:tc>
        <w:bookmarkEnd w:id="13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1" w:name="BKM_A99A35E7_EF4D_4E2F_A7A9_42B2185FD9AD"/>
            <w:r>
              <w:rPr>
                <w:rFonts w:ascii="Times New Roman" w:eastAsia="Times New Roman" w:hAnsi="Times New Roman"/>
                <w:b/>
                <w:szCs w:val="24"/>
                <w:shd w:val="clear" w:color="auto" w:fill="auto"/>
                <w:lang w:val="en-US"/>
              </w:rPr>
              <w:t>conditionStatus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problem.  E.g., active, inactive, resolved.</w:t>
            </w:r>
          </w:p>
        </w:tc>
        <w:bookmarkEnd w:id="13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2" w:name="BKM_181E01BE_61CC_4996_BD23_28AD96224D23"/>
            <w:r>
              <w:rPr>
                <w:rFonts w:ascii="Times New Roman" w:eastAsia="Times New Roman" w:hAnsi="Times New Roman"/>
                <w:b/>
                <w:szCs w:val="24"/>
                <w:shd w:val="clear" w:color="auto" w:fill="auto"/>
                <w:lang w:val="en-US"/>
              </w:rPr>
              <w:t>contributedToDeath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contributed to the subject's death.</w:t>
            </w:r>
          </w:p>
        </w:tc>
        <w:bookmarkEnd w:id="1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3" w:name="BKM_519E6912_3267_48C1_9F0B_F7A00974F266"/>
            <w:r>
              <w:rPr>
                <w:rFonts w:ascii="Times New Roman" w:eastAsia="Times New Roman" w:hAnsi="Times New Roman"/>
                <w:b/>
                <w:szCs w:val="24"/>
                <w:shd w:val="clear" w:color="auto" w:fill="auto"/>
                <w:lang w:val="en-US"/>
              </w:rPr>
              <w:t>wasCauseOfDeath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of the subject's death.</w:t>
            </w:r>
          </w:p>
        </w:tc>
        <w:bookmarkEnd w:id="1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4" w:name="BKM_1C68D136_D60D_45AB_ABF4_574A2E81D0BB"/>
            <w:r>
              <w:rPr>
                <w:rFonts w:ascii="Times New Roman" w:eastAsia="Times New Roman" w:hAnsi="Times New Roman"/>
                <w:b/>
                <w:szCs w:val="24"/>
                <w:shd w:val="clear" w:color="auto" w:fill="auto"/>
                <w:lang w:val="en-US"/>
              </w:rPr>
              <w:t>criticality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Characterizes impact on life, or durable impact on physiological function or on quality of life. Includes concepts such as </w:t>
            </w:r>
            <w:proofErr w:type="gramStart"/>
            <w:r>
              <w:rPr>
                <w:rFonts w:ascii="Times New Roman" w:eastAsia="Times New Roman" w:hAnsi="Times New Roman"/>
                <w:szCs w:val="24"/>
                <w:shd w:val="clear" w:color="auto" w:fill="auto"/>
                <w:lang w:val="en-US"/>
              </w:rPr>
              <w:t>life-threatening,</w:t>
            </w:r>
            <w:proofErr w:type="gramEnd"/>
            <w:r>
              <w:rPr>
                <w:rFonts w:ascii="Times New Roman" w:eastAsia="Times New Roman" w:hAnsi="Times New Roman"/>
                <w:szCs w:val="24"/>
                <w:shd w:val="clear" w:color="auto" w:fill="auto"/>
                <w:lang w:val="en-US"/>
              </w:rPr>
              <w:t xml:space="preserve"> or potential loss of function or capacity. E.g., Life threatening, potentially requires hospitalization, self-resolving. Different from severity in that a moderate subarachnoid hemorrhage is likely to be highly important, whereas a moderate headache is not.</w:t>
            </w:r>
          </w:p>
        </w:tc>
        <w:bookmarkEnd w:id="1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5" w:name="BKM_552BAB4A_C706_4D5F_B0CF_88583317676B"/>
            <w:r>
              <w:rPr>
                <w:rFonts w:ascii="Times New Roman" w:eastAsia="Times New Roman" w:hAnsi="Times New Roman"/>
                <w:b/>
                <w:szCs w:val="24"/>
                <w:shd w:val="clear" w:color="auto" w:fill="auto"/>
                <w:lang w:val="en-US"/>
              </w:rPr>
              <w:t>severity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the intensity of the manifestation of the problem or observation or an adverse event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mild, moderate, severe</w:t>
            </w:r>
          </w:p>
        </w:tc>
        <w:bookmarkEnd w:id="13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36" w:name="_Toc382004046"/>
      <w:bookmarkStart w:id="137" w:name="BKM_4D062876_059A_4182_8F89_3588AA43A733"/>
      <w:r>
        <w:rPr>
          <w:rFonts w:eastAsia="Times New Roman"/>
          <w:bCs w:val="0"/>
          <w:szCs w:val="24"/>
          <w:shd w:val="clear" w:color="auto" w:fill="auto"/>
          <w:lang w:val="en-US"/>
        </w:rPr>
        <w:t>AbstractDeniedCondition</w:t>
      </w:r>
      <w:bookmarkEnd w:id="13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denial of the existence of a condition, problem, or allergy.</w:t>
      </w:r>
      <w:proofErr w:type="gramEnd"/>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38" w:name="_Toc382004047"/>
      <w:bookmarkStart w:id="139" w:name="BKM_94D0FD11_096A_420B_8834_A9B98B3D5636"/>
      <w:r>
        <w:rPr>
          <w:rFonts w:eastAsia="Times New Roman"/>
          <w:bCs w:val="0"/>
          <w:szCs w:val="24"/>
          <w:shd w:val="clear" w:color="auto" w:fill="auto"/>
          <w:lang w:val="en-US"/>
        </w:rPr>
        <w:t>AdministrableSubstance</w:t>
      </w:r>
      <w:bookmarkEnd w:id="13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material, generally but not exclusively a medication or antigen, of a particular constitution that can be given to a person to enable a clinical effect.</w:t>
      </w:r>
      <w:proofErr w:type="gramEnd"/>
      <w:r>
        <w:rPr>
          <w:rFonts w:ascii="Times New Roman" w:eastAsia="Times New Roman" w:hAnsi="Times New Roman"/>
          <w:szCs w:val="24"/>
          <w:shd w:val="clear" w:color="auto" w:fill="auto"/>
          <w:lang w:val="en-US"/>
        </w:rPr>
        <w:t xml:space="preserve">  An administrable substance may have component administrable substances.</w:t>
      </w:r>
    </w:p>
    <w:p w:rsidR="00174318" w:rsidRDefault="00174318">
      <w:pPr>
        <w:rPr>
          <w:rFonts w:ascii="Times New Roman" w:eastAsia="Times New Roman" w:hAnsi="Times New Roman"/>
          <w:color w:val="auto"/>
          <w:szCs w:val="24"/>
          <w:shd w:val="clear" w:color="auto" w:fill="auto"/>
        </w:rPr>
      </w:pPr>
      <w:bookmarkStart w:id="140" w:name="BKM_B2090435_28BC_426A_B0A7_EDEB48B6F218"/>
      <w:bookmarkEnd w:id="14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1" w:name="BKM_44F8AEB9_7FC7_4343_983A_AD4652DAA21B"/>
            <w:r>
              <w:rPr>
                <w:rFonts w:ascii="Times New Roman" w:eastAsia="Times New Roman" w:hAnsi="Times New Roman"/>
                <w:b/>
                <w:szCs w:val="24"/>
                <w:shd w:val="clear" w:color="auto" w:fill="auto"/>
                <w:lang w:val="en-US"/>
              </w:rPr>
              <w:t>substanceBrandCode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branded or trademarked entity from a controlled vocabulary.</w:t>
            </w:r>
          </w:p>
        </w:tc>
        <w:bookmarkEnd w:id="1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2" w:name="BKM_8E647808_B39B_4207_86CE_3837B38C77FA"/>
            <w:r>
              <w:rPr>
                <w:rFonts w:ascii="Times New Roman" w:eastAsia="Times New Roman" w:hAnsi="Times New Roman"/>
                <w:b/>
                <w:szCs w:val="24"/>
                <w:shd w:val="clear" w:color="auto" w:fill="auto"/>
                <w:lang w:val="en-US"/>
              </w:rPr>
              <w:t>substanceGenericCode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substance produced and distributed without patent protection.</w:t>
            </w:r>
          </w:p>
        </w:tc>
        <w:bookmarkEnd w:id="14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3" w:name="BKM_5084CA66_AA5F_48C1_9C33_C5CA34926B9B"/>
            <w:r>
              <w:rPr>
                <w:rFonts w:ascii="Times New Roman" w:eastAsia="Times New Roman" w:hAnsi="Times New Roman"/>
                <w:b/>
                <w:szCs w:val="24"/>
                <w:shd w:val="clear" w:color="auto" w:fill="auto"/>
                <w:lang w:val="en-US"/>
              </w:rPr>
              <w:t>manufacturer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14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4" w:name="BKM_AE16B9A1_9C06_4E20_AD15_5300958B47B3"/>
            <w:r>
              <w:rPr>
                <w:rFonts w:ascii="Times New Roman" w:eastAsia="Times New Roman" w:hAnsi="Times New Roman"/>
                <w:b/>
                <w:szCs w:val="24"/>
                <w:shd w:val="clear" w:color="auto" w:fill="auto"/>
                <w:lang w:val="en-US"/>
              </w:rPr>
              <w:t>strength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concentration or amount of the administrable substance. E.g., 250 mg per 5 ml or 250 mg per tablet.</w:t>
            </w:r>
          </w:p>
        </w:tc>
        <w:bookmarkEnd w:id="14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5" w:name="BKM_38CC7D78_9F91_4F55_8C16_7B0BCFAE28F7"/>
            <w:r>
              <w:rPr>
                <w:rFonts w:ascii="Times New Roman" w:eastAsia="Times New Roman" w:hAnsi="Times New Roman"/>
                <w:b/>
                <w:szCs w:val="24"/>
                <w:shd w:val="clear" w:color="auto" w:fill="auto"/>
                <w:lang w:val="en-US"/>
              </w:rPr>
              <w:t>form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form of the substance as presented to the subject. E.g., tablet, patch, injectable, inhalant.</w:t>
            </w:r>
          </w:p>
        </w:tc>
        <w:bookmarkEnd w:id="14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6" w:name="BKM_4132824D_6366_45D0_A2D8_D21A61A6175B"/>
            <w:r>
              <w:rPr>
                <w:rFonts w:ascii="Times New Roman" w:eastAsia="Times New Roman" w:hAnsi="Times New Roman"/>
                <w:b/>
                <w:szCs w:val="24"/>
                <w:shd w:val="clear" w:color="auto" w:fill="auto"/>
                <w:lang w:val="en-US"/>
              </w:rPr>
              <w:t>expirationDate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Date substance expires.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Requirement: This is useful input for an Immunization CDS engine. Expired administrations can not count and must be repeated.</w:t>
            </w:r>
          </w:p>
        </w:tc>
        <w:bookmarkEnd w:id="1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7" w:name="BKM_ED467B8C_10F5_4BE5_BAF9_6FAF2D52DC5B"/>
            <w:r>
              <w:rPr>
                <w:rFonts w:ascii="Times New Roman" w:eastAsia="Times New Roman" w:hAnsi="Times New Roman"/>
                <w:b/>
                <w:szCs w:val="24"/>
                <w:shd w:val="clear" w:color="auto" w:fill="auto"/>
                <w:lang w:val="en-US"/>
              </w:rPr>
              <w:t>vaccinationProtocol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VaccinationProtocol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tc>
        <w:bookmarkEnd w:id="1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8" w:name="BKM_CE99CAC5_5CFE_428F_9A2C_9B0B2107712A"/>
            <w:r>
              <w:rPr>
                <w:rFonts w:ascii="Times New Roman" w:eastAsia="Times New Roman" w:hAnsi="Times New Roman"/>
                <w:b/>
                <w:szCs w:val="24"/>
                <w:shd w:val="clear" w:color="auto" w:fill="auto"/>
                <w:lang w:val="en-US"/>
              </w:rPr>
              <w:t>lotNumber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9" w:name="BKM_FD3AFF6A_F735_4E07_BFD9_7FA2473FADD0"/>
            <w:r>
              <w:rPr>
                <w:rFonts w:ascii="Times New Roman" w:eastAsia="Times New Roman" w:hAnsi="Times New Roman"/>
                <w:b/>
                <w:szCs w:val="24"/>
                <w:shd w:val="clear" w:color="auto" w:fill="auto"/>
                <w:lang w:val="en-US"/>
              </w:rPr>
              <w:t>ingredient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ingredients of a composite substance. E.g., a polyvalent vaccine or a composite medication.</w:t>
            </w:r>
          </w:p>
        </w:tc>
        <w:bookmarkEnd w:id="14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50" w:name="_Toc382004048"/>
      <w:bookmarkStart w:id="151" w:name="BKM_D191EF45_F0EE_4FCB_A1E8_8165A1E507ED"/>
      <w:r>
        <w:rPr>
          <w:rFonts w:eastAsia="Times New Roman"/>
          <w:bCs w:val="0"/>
          <w:szCs w:val="24"/>
          <w:shd w:val="clear" w:color="auto" w:fill="auto"/>
          <w:lang w:val="en-US"/>
        </w:rPr>
        <w:t>AdverseEvent</w:t>
      </w:r>
      <w:bookmarkEnd w:id="15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Unfavorable healthcare event (e.g., death, rash, difficulty breathing, a fall, or an adverse surgical event) that may or may not have been caused by some agent (e.g., a medication, immunization, food, or environmental agent).</w:t>
      </w:r>
      <w:proofErr w:type="gramEnd"/>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AdverseEvent to model adverse reaction. An adverse reaction is type of adverse event that is characterized by an undesired or unexpected negative reaction to an agent (generally a medication or a food item).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An adverse reactions</w:t>
      </w:r>
      <w:proofErr w:type="gramEnd"/>
      <w:r>
        <w:rPr>
          <w:rFonts w:ascii="Times New Roman" w:eastAsia="Times New Roman" w:hAnsi="Times New Roman"/>
          <w:szCs w:val="24"/>
          <w:shd w:val="clear" w:color="auto" w:fill="auto"/>
          <w:lang w:val="en-US"/>
        </w:rPr>
        <w:t xml:space="preserve"> can range from a mild reaction, such as a harmless rash to a severe and life-threatening reaction. They can occur immediately or develop over time. For example, a patient may develop a rash after taking a particular medication.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the case of adverse reactions, if a given agent is thought to cause multiple reactions, these reactions should be represented using multiple adverse events.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allergies are represented as special types of conditions embodied in the AllergyOrIntolerance class, whereas individual adverse events are represented as adverse events.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 problem resulting from adverse event should not be confused with the adverse event. A fall is an adverse event whereas the fracture resulting from the fall is a problem.  In general, as a rule of thumb, if something can naturally be represented as a problem, it should be represented as a problem.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Iatrogenic issues should generally be represented as both an adverse event and problem where feasible. </w:t>
      </w:r>
      <w:proofErr w:type="gramStart"/>
      <w:r>
        <w:rPr>
          <w:rFonts w:ascii="Times New Roman" w:eastAsia="Times New Roman" w:hAnsi="Times New Roman"/>
          <w:szCs w:val="24"/>
          <w:shd w:val="clear" w:color="auto" w:fill="auto"/>
          <w:lang w:val="en-US"/>
        </w:rPr>
        <w:t>For instance, hospital-acquired pneumonia, central-line infections, or deep-venous thrombosis occurring during a hospitalization.</w:t>
      </w:r>
      <w:proofErr w:type="gramEnd"/>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Note that 'Never-Events' are adverse events while the resulting </w:t>
      </w:r>
      <w:proofErr w:type="gramStart"/>
      <w:r>
        <w:rPr>
          <w:rFonts w:ascii="Times New Roman" w:eastAsia="Times New Roman" w:hAnsi="Times New Roman"/>
          <w:szCs w:val="24"/>
          <w:shd w:val="clear" w:color="auto" w:fill="auto"/>
          <w:lang w:val="en-US"/>
        </w:rPr>
        <w:t>condition from these events are</w:t>
      </w:r>
      <w:proofErr w:type="gramEnd"/>
      <w:r>
        <w:rPr>
          <w:rFonts w:ascii="Times New Roman" w:eastAsia="Times New Roman" w:hAnsi="Times New Roman"/>
          <w:szCs w:val="24"/>
          <w:shd w:val="clear" w:color="auto" w:fill="auto"/>
          <w:lang w:val="en-US"/>
        </w:rPr>
        <w:t xml:space="preserve"> problems.</w:t>
      </w:r>
    </w:p>
    <w:p w:rsidR="00174318" w:rsidRDefault="00174318">
      <w:pPr>
        <w:rPr>
          <w:rFonts w:ascii="Times New Roman" w:eastAsia="Times New Roman" w:hAnsi="Times New Roman"/>
          <w:color w:val="auto"/>
          <w:szCs w:val="24"/>
          <w:shd w:val="clear" w:color="auto" w:fill="auto"/>
        </w:rPr>
      </w:pPr>
      <w:bookmarkStart w:id="152" w:name="BKM_5CA7501C_CD1D_4954_A2E4_DD3B9420FC27"/>
      <w:bookmarkEnd w:id="15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effects of this adverse event.  E.g., active, inactive, resolved.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53" w:name="BKM_035C360B_A7A6_459B_8BE8_3E6515CAD2F2"/>
            <w:r>
              <w:rPr>
                <w:rFonts w:ascii="Times New Roman" w:eastAsia="Times New Roman" w:hAnsi="Times New Roman"/>
                <w:b/>
                <w:szCs w:val="24"/>
                <w:shd w:val="clear" w:color="auto" w:fill="auto"/>
                <w:lang w:val="en-US"/>
              </w:rPr>
              <w:t>criticality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Characterizes impact on life, or durable impact on physiological function or on quality of life. Includes concepts such as </w:t>
            </w:r>
            <w:proofErr w:type="gramStart"/>
            <w:r>
              <w:rPr>
                <w:rFonts w:ascii="Times New Roman" w:eastAsia="Times New Roman" w:hAnsi="Times New Roman"/>
                <w:szCs w:val="24"/>
                <w:shd w:val="clear" w:color="auto" w:fill="auto"/>
                <w:lang w:val="en-US"/>
              </w:rPr>
              <w:t>life-threatening,</w:t>
            </w:r>
            <w:proofErr w:type="gramEnd"/>
            <w:r>
              <w:rPr>
                <w:rFonts w:ascii="Times New Roman" w:eastAsia="Times New Roman" w:hAnsi="Times New Roman"/>
                <w:szCs w:val="24"/>
                <w:shd w:val="clear" w:color="auto" w:fill="auto"/>
                <w:lang w:val="en-US"/>
              </w:rPr>
              <w:t xml:space="preserve"> or potential loss of function or capacity. E.g., Life threatening, potentially requires hospitalization, self-resolving. Different from severity in that a moderate subarachnoid hemorrhage is likely to be highly important, whereas a moderate headache is not.</w:t>
            </w:r>
          </w:p>
        </w:tc>
        <w:bookmarkEnd w:id="1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54" w:name="BKM_D8BE03EC_3222_45AB_BD91_96BE4FCD00FB"/>
            <w:r>
              <w:rPr>
                <w:rFonts w:ascii="Times New Roman" w:eastAsia="Times New Roman" w:hAnsi="Times New Roman"/>
                <w:b/>
                <w:szCs w:val="24"/>
                <w:shd w:val="clear" w:color="auto" w:fill="auto"/>
                <w:lang w:val="en-US"/>
              </w:rPr>
              <w:t>severity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problem or observation or an adverse event. Includes concepts such as mild, moderate, severe. If the adverseEventCode is rash and severity is moderate, it means that the adverse event was a moderate rash.</w:t>
            </w:r>
          </w:p>
        </w:tc>
        <w:bookmarkEnd w:id="15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55" w:name="_Toc382004049"/>
      <w:bookmarkStart w:id="156" w:name="BKM_C969BA13_0B00_4AE5_8156_096A84E0BF4A"/>
      <w:r>
        <w:rPr>
          <w:rFonts w:eastAsia="Times New Roman"/>
          <w:bCs w:val="0"/>
          <w:szCs w:val="24"/>
          <w:shd w:val="clear" w:color="auto" w:fill="auto"/>
          <w:lang w:val="en-US"/>
        </w:rPr>
        <w:t>AdverseEventBase</w:t>
      </w:r>
      <w:bookmarkEnd w:id="15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Abstract base class for both adverse events and denied adverse events.</w:t>
      </w:r>
      <w:proofErr w:type="gramEnd"/>
    </w:p>
    <w:p w:rsidR="00174318" w:rsidRDefault="00174318">
      <w:pPr>
        <w:rPr>
          <w:rFonts w:ascii="Times New Roman" w:eastAsia="Times New Roman" w:hAnsi="Times New Roman"/>
          <w:szCs w:val="24"/>
          <w:shd w:val="clear" w:color="auto" w:fill="auto"/>
        </w:rPr>
      </w:pPr>
      <w:bookmarkStart w:id="157" w:name="BKM_C731A2E6_64B9_4719_92E2_2721301CA75D"/>
      <w:bookmarkEnd w:id="15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58" w:name="BKM_EC02BB89_9005_4C10_BD70_7ABBEE40D59A"/>
            <w:r>
              <w:rPr>
                <w:rFonts w:ascii="Times New Roman" w:eastAsia="Times New Roman" w:hAnsi="Times New Roman"/>
                <w:b/>
                <w:szCs w:val="24"/>
                <w:shd w:val="clear" w:color="auto" w:fill="auto"/>
                <w:lang w:val="en-US"/>
              </w:rPr>
              <w:t>adverseEventAgent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59" w:name="BKM_3D2216EE_710C_4EFF_92B9_E79C975903D3"/>
            <w:r>
              <w:rPr>
                <w:rFonts w:ascii="Times New Roman" w:eastAsia="Times New Roman" w:hAnsi="Times New Roman"/>
                <w:b/>
                <w:szCs w:val="24"/>
                <w:shd w:val="clear" w:color="auto" w:fill="auto"/>
                <w:lang w:val="en-US"/>
              </w:rPr>
              <w:t>certainty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indicating whether adverse reaction to agent is 'Known' or 'Suspected'.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field is only intended to state the degree of certainty one has about an agent causing the adverse reaction. It is not intended to state the level of certainty of the adverse event statement itself.</w:t>
            </w:r>
          </w:p>
        </w:tc>
        <w:bookmarkEnd w:id="1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0" w:name="BKM_80A55171_453F_4423_AB35_F17C1EED509E"/>
            <w:r>
              <w:rPr>
                <w:rFonts w:ascii="Times New Roman" w:eastAsia="Times New Roman" w:hAnsi="Times New Roman"/>
                <w:b/>
                <w:szCs w:val="24"/>
                <w:shd w:val="clear" w:color="auto" w:fill="auto"/>
                <w:lang w:val="en-US"/>
              </w:rPr>
              <w:t>adverseEventTime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adverse event (in the case of DeniedAdverseEvent).</w:t>
            </w:r>
          </w:p>
        </w:tc>
        <w:bookmarkEnd w:id="1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1" w:name="BKM_3C53C1E0_942C_43F6_9A97_685898424DC1"/>
            <w:r>
              <w:rPr>
                <w:rFonts w:ascii="Times New Roman" w:eastAsia="Times New Roman" w:hAnsi="Times New Roman"/>
                <w:b/>
                <w:szCs w:val="24"/>
                <w:shd w:val="clear" w:color="auto" w:fill="auto"/>
                <w:lang w:val="en-US"/>
              </w:rPr>
              <w:t>affectedBodySite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adverse event.</w:t>
            </w:r>
          </w:p>
        </w:tc>
        <w:bookmarkEnd w:id="16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62" w:name="_Toc382004050"/>
      <w:bookmarkStart w:id="163" w:name="BKM_BD59BF4B_C9A1_43E6_ABF2_BF6018963DBE"/>
      <w:r>
        <w:rPr>
          <w:rFonts w:eastAsia="Times New Roman"/>
          <w:bCs w:val="0"/>
          <w:szCs w:val="24"/>
          <w:shd w:val="clear" w:color="auto" w:fill="auto"/>
          <w:lang w:val="en-US"/>
        </w:rPr>
        <w:t>AllergyOrIntolerance</w:t>
      </w:r>
      <w:bookmarkEnd w:id="16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allergy or intolerance triggered by a known or suspected agent. Note that one class is used to represent both concepts as it is often difficult to distinguish the two.</w:t>
      </w:r>
    </w:p>
    <w:p w:rsidR="00174318" w:rsidRDefault="00174318">
      <w:pPr>
        <w:rPr>
          <w:rFonts w:ascii="Times New Roman" w:eastAsia="Times New Roman" w:hAnsi="Times New Roman"/>
          <w:szCs w:val="24"/>
          <w:shd w:val="clear" w:color="auto" w:fill="auto"/>
        </w:rPr>
      </w:pPr>
      <w:bookmarkStart w:id="164" w:name="BKM_82794E50_BA9E_4881_95C3_AEBD1A61E5BA"/>
      <w:bookmarkEnd w:id="16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intolerances, and other reactions to a known agent.  E.g., penicillin, peanuts, latex.</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5" w:name="BKM_CD4D7A0E_5BE5_4E1C_B9DE_1024C025939B"/>
            <w:r>
              <w:rPr>
                <w:rFonts w:ascii="Times New Roman" w:eastAsia="Times New Roman" w:hAnsi="Times New Roman"/>
                <w:b/>
                <w:szCs w:val="24"/>
                <w:shd w:val="clear" w:color="auto" w:fill="auto"/>
                <w:lang w:val="en-US"/>
              </w:rPr>
              <w:t>associatedReactionType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specific reactions that occurred. Example: Rash, Hives, immune-mediated.</w:t>
            </w:r>
          </w:p>
        </w:tc>
        <w:bookmarkEnd w:id="16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66" w:name="_Toc382004051"/>
      <w:bookmarkStart w:id="167" w:name="BKM_F80023A6_F328_4465_83DC_02AA4ADE3D1A"/>
      <w:r>
        <w:rPr>
          <w:rFonts w:eastAsia="Times New Roman"/>
          <w:bCs w:val="0"/>
          <w:szCs w:val="24"/>
          <w:shd w:val="clear" w:color="auto" w:fill="auto"/>
          <w:lang w:val="en-US"/>
        </w:rPr>
        <w:t>AnchoredEvent</w:t>
      </w:r>
      <w:bookmarkEnd w:id="16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w:t>
      </w:r>
      <w:proofErr w:type="gramStart"/>
      <w:r>
        <w:rPr>
          <w:rFonts w:ascii="Times New Roman" w:eastAsia="Times New Roman" w:hAnsi="Times New Roman"/>
          <w:szCs w:val="24"/>
          <w:shd w:val="clear" w:color="auto" w:fill="auto"/>
          <w:lang w:val="en-US"/>
        </w:rPr>
        <w:t>a duration</w:t>
      </w:r>
      <w:proofErr w:type="gramEnd"/>
      <w:r>
        <w:rPr>
          <w:rFonts w:ascii="Times New Roman" w:eastAsia="Times New Roman" w:hAnsi="Times New Roman"/>
          <w:szCs w:val="24"/>
          <w:shd w:val="clear" w:color="auto" w:fill="auto"/>
          <w:lang w:val="en-US"/>
        </w:rPr>
        <w:t xml:space="preserve"> of time.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For instance give a medication on the fifth, 10th, and 18th day of a 24-day cycle for </w:t>
      </w:r>
      <w:proofErr w:type="gramStart"/>
      <w:r>
        <w:rPr>
          <w:rFonts w:ascii="Times New Roman" w:eastAsia="Times New Roman" w:hAnsi="Times New Roman"/>
          <w:szCs w:val="24"/>
          <w:shd w:val="clear" w:color="auto" w:fill="auto"/>
          <w:lang w:val="en-US"/>
        </w:rPr>
        <w:t>a duration</w:t>
      </w:r>
      <w:proofErr w:type="gramEnd"/>
      <w:r>
        <w:rPr>
          <w:rFonts w:ascii="Times New Roman" w:eastAsia="Times New Roman" w:hAnsi="Times New Roman"/>
          <w:szCs w:val="24"/>
          <w:shd w:val="clear" w:color="auto" w:fill="auto"/>
          <w:lang w:val="en-US"/>
        </w:rPr>
        <w:t xml:space="preserve"> of 1 day each time, three times per day.</w:t>
      </w:r>
    </w:p>
    <w:p w:rsidR="00174318" w:rsidRDefault="00174318">
      <w:pPr>
        <w:rPr>
          <w:rFonts w:ascii="Times New Roman" w:eastAsia="Times New Roman" w:hAnsi="Times New Roman"/>
          <w:color w:val="auto"/>
          <w:szCs w:val="24"/>
          <w:shd w:val="clear" w:color="auto" w:fill="auto"/>
        </w:rPr>
      </w:pPr>
      <w:bookmarkStart w:id="168" w:name="BKM_1A3BA08F_50D0_48CD_A1BA_AA990AF8BEFF"/>
      <w:bookmarkEnd w:id="16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pointInCycle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PQ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9" w:name="BKM_60B82526_D6EA_4CF2_8FA3_08926D2BC2D7"/>
            <w:r>
              <w:rPr>
                <w:rFonts w:ascii="Times New Roman" w:eastAsia="Times New Roman" w:hAnsi="Times New Roman"/>
                <w:b/>
                <w:szCs w:val="24"/>
                <w:shd w:val="clear" w:color="auto" w:fill="auto"/>
                <w:lang w:val="en-US"/>
              </w:rPr>
              <w:t>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the occurrence has </w:t>
            </w:r>
            <w:proofErr w:type="gramStart"/>
            <w:r>
              <w:rPr>
                <w:rFonts w:ascii="Times New Roman" w:eastAsia="Times New Roman" w:hAnsi="Times New Roman"/>
                <w:szCs w:val="24"/>
                <w:shd w:val="clear" w:color="auto" w:fill="auto"/>
                <w:lang w:val="en-US"/>
              </w:rPr>
              <w:t>a duration</w:t>
            </w:r>
            <w:proofErr w:type="gramEnd"/>
            <w:r>
              <w:rPr>
                <w:rFonts w:ascii="Times New Roman" w:eastAsia="Times New Roman" w:hAnsi="Times New Roman"/>
                <w:szCs w:val="24"/>
                <w:shd w:val="clear" w:color="auto" w:fill="auto"/>
                <w:lang w:val="en-US"/>
              </w:rPr>
              <w:t xml:space="preserve"> and a frequency, it should be specified as a cycle.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bookmarkEnd w:id="16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70" w:name="_Toc382004052"/>
      <w:bookmarkStart w:id="171" w:name="BKM_7B83569D_BDD9_4AF3_BD22_D84C209B92BA"/>
      <w:r>
        <w:rPr>
          <w:rFonts w:eastAsia="Times New Roman"/>
          <w:bCs w:val="0"/>
          <w:szCs w:val="24"/>
          <w:shd w:val="clear" w:color="auto" w:fill="auto"/>
          <w:lang w:val="en-US"/>
        </w:rPr>
        <w:t>AppointmentProposal</w:t>
      </w:r>
      <w:bookmarkEnd w:id="17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an Encounter to take place.</w:t>
      </w:r>
    </w:p>
    <w:p w:rsidR="00174318" w:rsidRDefault="00174318">
      <w:pPr>
        <w:rPr>
          <w:rFonts w:ascii="Times New Roman" w:eastAsia="Times New Roman" w:hAnsi="Times New Roman"/>
          <w:szCs w:val="24"/>
          <w:shd w:val="clear" w:color="auto" w:fill="auto"/>
        </w:rPr>
      </w:pPr>
      <w:bookmarkStart w:id="172" w:name="BKM_0335A709_2ECF_4A87_87CD_FB8CD4A6F0E3"/>
      <w:bookmarkEnd w:id="17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proposed appointments must take place.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73" w:name="BKM_B9833193_F00B_43E2_936E_F9C1E99A2080"/>
            <w:r>
              <w:rPr>
                <w:rFonts w:ascii="Times New Roman" w:eastAsia="Times New Roman" w:hAnsi="Times New Roman"/>
                <w:b/>
                <w:szCs w:val="24"/>
                <w:shd w:val="clear" w:color="auto" w:fill="auto"/>
                <w:lang w:val="en-US"/>
              </w:rPr>
              <w:t>proposedAppointmentTime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proposed period within which the appointments should take place.  In these cases, it is assumed that the appointments should be evenly distributed within the timeframe. E.g., if proposed time is 1/1/2011 to 12/31/2011, and frequency is 3, ideal appointment times would be 1/1/2011, 12/31/2011, and in the middle of the year.</w:t>
            </w:r>
          </w:p>
        </w:tc>
        <w:bookmarkEnd w:id="17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74" w:name="BKM_03D8B695_6487_4E03_A5A8_54204B08E0BC"/>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75" w:name="_Toc382004053"/>
      <w:bookmarkStart w:id="176" w:name="BKM_98494CCF_15F6_4CB2_8A6B_9C2B0206DB54"/>
      <w:r>
        <w:rPr>
          <w:rFonts w:eastAsia="Times New Roman"/>
          <w:bCs w:val="0"/>
          <w:szCs w:val="24"/>
          <w:shd w:val="clear" w:color="auto" w:fill="auto"/>
          <w:lang w:val="en-US"/>
        </w:rPr>
        <w:t>AppointmentRequest</w:t>
      </w:r>
      <w:bookmarkEnd w:id="17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request by a provider to schedule an appointment.</w:t>
      </w:r>
      <w:proofErr w:type="gramEnd"/>
    </w:p>
    <w:p w:rsidR="00174318" w:rsidRDefault="00174318">
      <w:pPr>
        <w:rPr>
          <w:rFonts w:ascii="Times New Roman" w:eastAsia="Times New Roman" w:hAnsi="Times New Roman"/>
          <w:szCs w:val="24"/>
          <w:shd w:val="clear" w:color="auto" w:fill="auto"/>
        </w:rPr>
      </w:pPr>
      <w:bookmarkStart w:id="177" w:name="BKM_78CB3D6D_2799_4D80_92FA_C5B5D318065C"/>
      <w:bookmarkEnd w:id="17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requested appointments must take place.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78" w:name="BKM_34507F28_8ADC_4F49_A191_E359CEE0AB49"/>
            <w:r>
              <w:rPr>
                <w:rFonts w:ascii="Times New Roman" w:eastAsia="Times New Roman" w:hAnsi="Times New Roman"/>
                <w:b/>
                <w:szCs w:val="24"/>
                <w:shd w:val="clear" w:color="auto" w:fill="auto"/>
                <w:lang w:val="en-US"/>
              </w:rPr>
              <w:t>requestedAppointmentTime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appointment.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appointments should take place.  In these cases, it is assumed that the appointments should be evenly distributed within the timeframe. E.g., if requested time is 1/1/2011 to 12/31/2011, and frequency is 3, ideal appointment times would be 1/1/2011, 12/31/2011, and in the middle of the year.</w:t>
            </w:r>
          </w:p>
        </w:tc>
        <w:bookmarkEnd w:id="1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79" w:name="BKM_B1AB49C5_CF16_43AB_85E8_D945E3FDCE2A"/>
            <w:r>
              <w:rPr>
                <w:rFonts w:ascii="Times New Roman" w:eastAsia="Times New Roman" w:hAnsi="Times New Roman"/>
                <w:b/>
                <w:szCs w:val="24"/>
                <w:shd w:val="clear" w:color="auto" w:fill="auto"/>
                <w:lang w:val="en-US"/>
              </w:rPr>
              <w:t>requestIssuanceTime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encounter appointment was requested by the provider, as opposed to the time it was requested for.</w:t>
            </w:r>
          </w:p>
        </w:tc>
        <w:bookmarkEnd w:id="1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0" w:name="BKM_94F0E9E5_4D64_4D00_AB23_37548A2FD671"/>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8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81" w:name="_Toc382004054"/>
      <w:bookmarkStart w:id="182" w:name="BKM_6CF8EB0E_77A9_46FF_A107_26A1D7330B8C"/>
      <w:r>
        <w:rPr>
          <w:rFonts w:eastAsia="Times New Roman"/>
          <w:bCs w:val="0"/>
          <w:szCs w:val="24"/>
          <w:shd w:val="clear" w:color="auto" w:fill="auto"/>
          <w:lang w:val="en-US"/>
        </w:rPr>
        <w:t>BodySite</w:t>
      </w:r>
      <w:bookmarkEnd w:id="18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location on an EvaluatedPerson's body.</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left breast, heart.</w:t>
      </w:r>
      <w:proofErr w:type="gramEnd"/>
    </w:p>
    <w:p w:rsidR="00174318" w:rsidRDefault="00174318">
      <w:pPr>
        <w:rPr>
          <w:rFonts w:ascii="Times New Roman" w:eastAsia="Times New Roman" w:hAnsi="Times New Roman"/>
          <w:color w:val="auto"/>
          <w:szCs w:val="24"/>
          <w:shd w:val="clear" w:color="auto" w:fill="auto"/>
        </w:rPr>
      </w:pPr>
      <w:bookmarkStart w:id="183" w:name="BKM_FFC51BBC_621A_416F_9B83_149A68124BC8"/>
      <w:bookmarkEnd w:id="18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bodySiteCode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an EvaluatedPerson's body.  May or may not encompass laterality.  E.g., lung, left lung.</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4" w:name="BKM_AFA42800_864E_4261_B9A7_FECAFB0E5CEE"/>
            <w:r>
              <w:rPr>
                <w:rFonts w:ascii="Times New Roman" w:eastAsia="Times New Roman" w:hAnsi="Times New Roman"/>
                <w:b/>
                <w:szCs w:val="24"/>
                <w:shd w:val="clear" w:color="auto" w:fill="auto"/>
                <w:lang w:val="en-US"/>
              </w:rPr>
              <w:t>laterality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EvaluatedPerson's perspective. E.g., left, right, bilateral.</w:t>
            </w:r>
          </w:p>
        </w:tc>
        <w:bookmarkEnd w:id="1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5" w:name="BKM_6FBB47B5_BAF9_4ED1_9CB4_AB20C5164E47"/>
            <w:r>
              <w:rPr>
                <w:rFonts w:ascii="Times New Roman" w:eastAsia="Times New Roman" w:hAnsi="Times New Roman"/>
                <w:b/>
                <w:szCs w:val="24"/>
                <w:shd w:val="clear" w:color="auto" w:fill="auto"/>
                <w:lang w:val="en-US"/>
              </w:rPr>
              <w:t>directionality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18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6" w:name="BKM_806736E3_8B8E_4254_BCCD_661FC00CD29A"/>
            <w:r>
              <w:rPr>
                <w:rFonts w:ascii="Times New Roman" w:eastAsia="Times New Roman" w:hAnsi="Times New Roman"/>
                <w:b/>
                <w:szCs w:val="24"/>
                <w:shd w:val="clear" w:color="auto" w:fill="auto"/>
                <w:lang w:val="en-US"/>
              </w:rPr>
              <w:t>percentBodySiteCovered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body site structured of relevance within this clinical context. For instance, this is often relevant in radiotherapy where a total dose volume applies to only a portion of the target body site (e.g., 60% of the left kidney).</w:t>
            </w:r>
          </w:p>
        </w:tc>
        <w:bookmarkEnd w:id="18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87" w:name="_Toc382004055"/>
      <w:bookmarkStart w:id="188" w:name="BKM_9DFD8E0C_7609_4130_9B3D_96DBD379E2AE"/>
      <w:r>
        <w:rPr>
          <w:rFonts w:eastAsia="Times New Roman"/>
          <w:bCs w:val="0"/>
          <w:szCs w:val="24"/>
          <w:shd w:val="clear" w:color="auto" w:fill="auto"/>
          <w:lang w:val="en-US"/>
        </w:rPr>
        <w:t>ClinicalStatement</w:t>
      </w:r>
      <w:bookmarkEnd w:id="18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A class that serves as the basis for other more specific clinical statements, such as ObservationEvent and ProcedureProposal.</w:t>
      </w:r>
      <w:proofErr w:type="gramEnd"/>
      <w:r>
        <w:rPr>
          <w:rFonts w:ascii="Times New Roman" w:eastAsia="Times New Roman" w:hAnsi="Times New Roman"/>
          <w:szCs w:val="24"/>
          <w:shd w:val="clear" w:color="auto" w:fill="auto"/>
          <w:lang w:val="en-US"/>
        </w:rPr>
        <w:t xml:space="preserve"> It is a concrete class that can be used as is or specialized as needed.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174318" w:rsidRDefault="00174318">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174318" w:rsidRDefault="00174318">
      <w:pPr>
        <w:numPr>
          <w:ilvl w:val="0"/>
          <w:numId w:val="12"/>
        </w:numPr>
        <w:ind w:left="360" w:hanging="360"/>
        <w:rPr>
          <w:rFonts w:ascii="Times New Roman" w:eastAsia="Times New Roman" w:hAnsi="Times New Roman"/>
          <w:szCs w:val="24"/>
          <w:shd w:val="clear" w:color="auto" w:fill="auto"/>
          <w:lang w:val="en-US"/>
        </w:rPr>
      </w:pPr>
      <w:proofErr w:type="gramStart"/>
      <w:r>
        <w:rPr>
          <w:rFonts w:ascii="Times New Roman" w:eastAsia="Times New Roman" w:hAnsi="Times New Roman"/>
          <w:b/>
          <w:szCs w:val="24"/>
          <w:shd w:val="clear" w:color="auto" w:fill="auto"/>
          <w:lang w:val="en-US"/>
        </w:rPr>
        <w:t>times</w:t>
      </w:r>
      <w:proofErr w:type="gramEnd"/>
      <w:r>
        <w:rPr>
          <w:rFonts w:ascii="Times New Roman" w:eastAsia="Times New Roman" w:hAnsi="Times New Roman"/>
          <w:b/>
          <w:szCs w:val="24"/>
          <w:shd w:val="clear" w:color="auto" w:fill="auto"/>
          <w:lang w:val="en-US"/>
        </w:rPr>
        <w:t xml:space="preserve">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174318" w:rsidRDefault="00174318">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174318" w:rsidRDefault="00174318">
      <w:pPr>
        <w:numPr>
          <w:ilvl w:val="0"/>
          <w:numId w:val="14"/>
        </w:numPr>
        <w:ind w:left="360" w:hanging="360"/>
        <w:rPr>
          <w:rFonts w:ascii="Times New Roman" w:eastAsia="Times New Roman" w:hAnsi="Times New Roman"/>
          <w:szCs w:val="24"/>
          <w:shd w:val="clear" w:color="auto" w:fill="auto"/>
          <w:lang w:val="en-US"/>
        </w:rPr>
      </w:pPr>
      <w:proofErr w:type="gramStart"/>
      <w:r>
        <w:rPr>
          <w:rFonts w:ascii="Times New Roman" w:eastAsia="Times New Roman" w:hAnsi="Times New Roman"/>
          <w:b/>
          <w:szCs w:val="24"/>
          <w:shd w:val="clear" w:color="auto" w:fill="auto"/>
          <w:lang w:val="en-US"/>
        </w:rPr>
        <w:t>performerEventTime</w:t>
      </w:r>
      <w:proofErr w:type="gramEnd"/>
      <w:r>
        <w:rPr>
          <w:rFonts w:ascii="Times New Roman" w:eastAsia="Times New Roman" w:hAnsi="Times New Roman"/>
          <w:szCs w:val="24"/>
          <w:shd w:val="clear" w:color="auto" w:fill="auto"/>
          <w:lang w:val="en-US"/>
        </w:rPr>
        <w:t xml:space="preserve"> is the event time that is primarily related to the performer, rather than the subject.</w:t>
      </w:r>
    </w:p>
    <w:p w:rsidR="00174318" w:rsidRDefault="00174318">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174318" w:rsidRDefault="00174318">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NoKnownAllergy with conditionCode reflecting the type of 'No known allergy' statements (e.g., 'No known allergy', 'No known medication allergy', 'No known food allergy')</w:t>
      </w:r>
    </w:p>
    <w:p w:rsidR="00174318" w:rsidRDefault="00174318">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174318" w:rsidRDefault="00174318">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conditionCode that is the root-level code for problems or conditions.</w:t>
      </w:r>
    </w:p>
    <w:p w:rsidR="00174318" w:rsidRDefault="00174318">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bookmarkStart w:id="189" w:name="BKM_9108A652_6589_4F19_8E46_B50E37CFEF84"/>
      <w:bookmarkEnd w:id="18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0" w:name="BKM_F2850153_7D63_42B2_85D4_F04116FF787F"/>
            <w:r>
              <w:rPr>
                <w:rFonts w:ascii="Times New Roman" w:eastAsia="Times New Roman" w:hAnsi="Times New Roman"/>
                <w:b/>
                <w:szCs w:val="24"/>
                <w:shd w:val="clear" w:color="auto" w:fill="auto"/>
                <w:lang w:val="en-US"/>
              </w:rPr>
              <w:t>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1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1" w:name="BKM_7A733308_3FC4_4622_A3B6_97278A8BAFA7"/>
            <w:r>
              <w:rPr>
                <w:rFonts w:ascii="Times New Roman" w:eastAsia="Times New Roman" w:hAnsi="Times New Roman"/>
                <w:b/>
                <w:szCs w:val="24"/>
                <w:shd w:val="clear" w:color="auto" w:fill="auto"/>
                <w:lang w:val="en-US"/>
              </w:rPr>
              <w:t>dataSourceType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categorization of the type of information source making the clinical statement.  Can be used, for example, to provide relevant information regarding the reliability of input data or to mark specific pieces of data as having been generated by a CDS system. E.g., administrative </w:t>
            </w:r>
            <w:proofErr w:type="gramStart"/>
            <w:r>
              <w:rPr>
                <w:rFonts w:ascii="Times New Roman" w:eastAsia="Times New Roman" w:hAnsi="Times New Roman"/>
                <w:szCs w:val="24"/>
                <w:shd w:val="clear" w:color="auto" w:fill="auto"/>
                <w:lang w:val="en-US"/>
              </w:rPr>
              <w:t>system, patient care</w:t>
            </w:r>
            <w:proofErr w:type="gramEnd"/>
            <w:r>
              <w:rPr>
                <w:rFonts w:ascii="Times New Roman" w:eastAsia="Times New Roman" w:hAnsi="Times New Roman"/>
                <w:szCs w:val="24"/>
                <w:shd w:val="clear" w:color="auto" w:fill="auto"/>
                <w:lang w:val="en-US"/>
              </w:rPr>
              <w:t xml:space="preserve"> devices, clinical system, patient or family member, external CDS system, this CDS system. Optional in the base vMR, but should consider providing when available.</w:t>
            </w:r>
          </w:p>
        </w:tc>
        <w:bookmarkEnd w:id="19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2" w:name="BKM_30164AA9_F6BF_4AA4_9A9A_B1736707975A"/>
            <w:r>
              <w:rPr>
                <w:rFonts w:ascii="Times New Roman" w:eastAsia="Times New Roman" w:hAnsi="Times New Roman"/>
                <w:b/>
                <w:szCs w:val="24"/>
                <w:shd w:val="clear" w:color="auto" w:fill="auto"/>
                <w:lang w:val="en-US"/>
              </w:rPr>
              <w:t>documentationTime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clinical statement was documented (e.g., entered into an electronic health record system by a care provider).</w:t>
            </w:r>
          </w:p>
        </w:tc>
        <w:bookmarkEnd w:id="1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3" w:name="BKM_A7A590E7_93D1_4190_A031_61FA1AD04D26"/>
            <w:r>
              <w:rPr>
                <w:rFonts w:ascii="Times New Roman" w:eastAsia="Times New Roman" w:hAnsi="Times New Roman"/>
                <w:b/>
                <w:szCs w:val="24"/>
                <w:shd w:val="clear" w:color="auto" w:fill="auto"/>
                <w:lang w:val="en-US"/>
              </w:rPr>
              <w:t>evaluatedPersonId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'owner' of this clinical statement.</w:t>
            </w:r>
          </w:p>
        </w:tc>
        <w:bookmarkEnd w:id="1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4" w:name="BKM_44F92DAC_E06A_4F02_86A6_C53483BDFF01"/>
            <w:r>
              <w:rPr>
                <w:rFonts w:ascii="Times New Roman" w:eastAsia="Times New Roman" w:hAnsi="Times New Roman"/>
                <w:b/>
                <w:szCs w:val="24"/>
                <w:shd w:val="clear" w:color="auto" w:fill="auto"/>
                <w:lang w:val="en-US"/>
              </w:rPr>
              <w: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clinical concepts. New concepts defined in this manner need to have an associated template. Refer to Implementation Guide for details.</w:t>
            </w:r>
          </w:p>
        </w:tc>
        <w:bookmarkEnd w:id="1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5" w:name="BKM_2C1DAA75_FCB2_49A1_A502_F90AB50C8C12"/>
            <w:r>
              <w:rPr>
                <w:rFonts w:ascii="Times New Roman" w:eastAsia="Times New Roman" w:hAnsi="Times New Roman"/>
                <w:b/>
                <w:szCs w:val="24"/>
                <w:shd w:val="clear" w:color="auto" w:fill="auto"/>
                <w:lang w:val="en-US"/>
              </w:rPr>
              <w:t>comment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comment, instruction, or note associated with the clinical statement. The type specifies the type of comment (e.g., 'Provider Instruction', 'Patient Instruction', 'Reason for Procedure', 'Consult Note', etc...) and the value of the comment represents the free text value.</w:t>
            </w:r>
          </w:p>
        </w:tc>
        <w:bookmarkEnd w:id="19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96" w:name="_Toc382004056"/>
      <w:bookmarkStart w:id="197" w:name="BKM_466C26AC_52A4_4FDF_9CC9_386C9A116BD7"/>
      <w:r>
        <w:rPr>
          <w:rFonts w:eastAsia="Times New Roman"/>
          <w:bCs w:val="0"/>
          <w:szCs w:val="24"/>
          <w:shd w:val="clear" w:color="auto" w:fill="auto"/>
          <w:lang w:val="en-US"/>
        </w:rPr>
        <w:t>CodedIdentifier</w:t>
      </w:r>
      <w:bookmarkEnd w:id="19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II</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 II with an additional code to represent the associated concept.</w:t>
      </w:r>
      <w:proofErr w:type="gramEnd"/>
      <w:r>
        <w:rPr>
          <w:rFonts w:ascii="Times New Roman" w:eastAsia="Times New Roman" w:hAnsi="Times New Roman"/>
          <w:szCs w:val="24"/>
          <w:shd w:val="clear" w:color="auto" w:fill="auto"/>
          <w:lang w:val="en-US"/>
        </w:rPr>
        <w:t xml:space="preserve"> This is relevant for templates that are associated with a particular concept such as Barium Enema for instance.</w:t>
      </w:r>
    </w:p>
    <w:p w:rsidR="00174318" w:rsidRDefault="00174318">
      <w:pPr>
        <w:rPr>
          <w:rFonts w:ascii="Times New Roman" w:eastAsia="Times New Roman" w:hAnsi="Times New Roman"/>
          <w:szCs w:val="24"/>
          <w:shd w:val="clear" w:color="auto" w:fill="auto"/>
        </w:rPr>
      </w:pPr>
      <w:bookmarkStart w:id="198" w:name="BKM_C0981B09_46D8_42FF_9BE5_D28A83C9AF93"/>
      <w:bookmarkEnd w:id="19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relevantConcept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specifying the concept represented by this identifier.</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99" w:name="_Toc382004057"/>
      <w:bookmarkStart w:id="200" w:name="BKM_5127EBC8_0495_4EAF_AA68_885EB1217F06"/>
      <w:r>
        <w:rPr>
          <w:rFonts w:eastAsia="Times New Roman"/>
          <w:bCs w:val="0"/>
          <w:szCs w:val="24"/>
          <w:shd w:val="clear" w:color="auto" w:fill="auto"/>
          <w:lang w:val="en-US"/>
        </w:rPr>
        <w:t>CodedRecurringEvent</w:t>
      </w:r>
      <w:bookmarkEnd w:id="19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Specification of a repetitive schedule element as a code.</w:t>
      </w:r>
      <w:proofErr w:type="gramEnd"/>
    </w:p>
    <w:p w:rsidR="00174318" w:rsidRDefault="00174318">
      <w:pPr>
        <w:rPr>
          <w:rFonts w:ascii="Times New Roman" w:eastAsia="Times New Roman" w:hAnsi="Times New Roman"/>
          <w:szCs w:val="24"/>
          <w:shd w:val="clear" w:color="auto" w:fill="auto"/>
        </w:rPr>
      </w:pPr>
      <w:bookmarkStart w:id="201" w:name="BKM_FC561C64_F848_44B6_8676_A5F7994639BB"/>
      <w:bookmarkEnd w:id="20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repeatCode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02" w:name="_Toc382004058"/>
      <w:bookmarkStart w:id="203" w:name="BKM_E600DCDC_BC2B_40F9_B4DB_C1BD3257A942"/>
      <w:r>
        <w:rPr>
          <w:rFonts w:eastAsia="Times New Roman"/>
          <w:bCs w:val="0"/>
          <w:szCs w:val="24"/>
          <w:shd w:val="clear" w:color="auto" w:fill="auto"/>
          <w:lang w:val="en-US"/>
        </w:rPr>
        <w:t>CommunicationBase</w:t>
      </w:r>
      <w:bookmarkEnd w:id="2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communication is a message sent between a sender and a recipient for a purpose and about a topic.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specific type of entity (e.g., Attending Physician or Public Health Agency) is identified by the entityType of the sender or recipient.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There maybe a related clinical statement that identifies the topic of the communication in greater detail.</w:t>
      </w:r>
    </w:p>
    <w:p w:rsidR="00174318" w:rsidRDefault="00174318">
      <w:pPr>
        <w:rPr>
          <w:rFonts w:ascii="Times New Roman" w:eastAsia="Times New Roman" w:hAnsi="Times New Roman"/>
          <w:color w:val="auto"/>
          <w:szCs w:val="24"/>
          <w:shd w:val="clear" w:color="auto" w:fill="auto"/>
        </w:rPr>
      </w:pPr>
      <w:bookmarkStart w:id="204" w:name="BKM_D55CC898_5868_46C3_BD88_1FC1FEA30DA1"/>
      <w:bookmarkEnd w:id="20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medium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5" w:name="BKM_9B2F81C9_0C3D_41D3_9590_4FAFA89DC16A"/>
            <w:r>
              <w:rPr>
                <w:rFonts w:ascii="Times New Roman" w:eastAsia="Times New Roman" w:hAnsi="Times New Roman"/>
                <w:b/>
                <w:szCs w:val="24"/>
                <w:shd w:val="clear" w:color="auto" w:fill="auto"/>
                <w:lang w:val="en-US"/>
              </w:rPr>
              <w:t>message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2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6" w:name="BKM_61364C97_4924_4E7F_A506_DAAD117CF6BC"/>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indication, purpose or reason for why this action is being </w:t>
            </w:r>
            <w:proofErr w:type="gramStart"/>
            <w:r>
              <w:rPr>
                <w:rFonts w:ascii="Times New Roman" w:eastAsia="Times New Roman" w:hAnsi="Times New Roman"/>
                <w:szCs w:val="24"/>
                <w:shd w:val="clear" w:color="auto" w:fill="auto"/>
                <w:lang w:val="en-US"/>
              </w:rPr>
              <w:t>proposed.,</w:t>
            </w:r>
            <w:proofErr w:type="gramEnd"/>
            <w:r>
              <w:rPr>
                <w:rFonts w:ascii="Times New Roman" w:eastAsia="Times New Roman" w:hAnsi="Times New Roman"/>
                <w:szCs w:val="24"/>
                <w:shd w:val="clear" w:color="auto" w:fill="auto"/>
                <w:lang w:val="en-US"/>
              </w:rPr>
              <w:t xml:space="preserve"> e.g., notify, alert, remind.</w:t>
            </w:r>
          </w:p>
        </w:tc>
        <w:bookmarkEnd w:id="2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7" w:name="BKM_799A72B9_A984_4FFC_BDFE_DBE068FC17CC"/>
            <w:r>
              <w:rPr>
                <w:rFonts w:ascii="Times New Roman" w:eastAsia="Times New Roman" w:hAnsi="Times New Roman"/>
                <w:b/>
                <w:szCs w:val="24"/>
                <w:shd w:val="clear" w:color="auto" w:fill="auto"/>
                <w:lang w:val="en-US"/>
              </w:rPr>
              <w:t>recipient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intended target of the communication.  </w:t>
            </w:r>
          </w:p>
        </w:tc>
        <w:bookmarkEnd w:id="2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8" w:name="BKM_AACA4B5C_9C1D_427D_9A09_50AA07B76982"/>
            <w:r>
              <w:rPr>
                <w:rFonts w:ascii="Times New Roman" w:eastAsia="Times New Roman" w:hAnsi="Times New Roman"/>
                <w:b/>
                <w:szCs w:val="24"/>
                <w:shd w:val="clear" w:color="auto" w:fill="auto"/>
                <w:lang w:val="en-US"/>
              </w:rPr>
              <w:t>sender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20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09" w:name="_Toc382004059"/>
      <w:bookmarkStart w:id="210" w:name="BKM_AAB0C1D0_E991_4001_93AD_0999B7D3B9E3"/>
      <w:r>
        <w:rPr>
          <w:rFonts w:eastAsia="Times New Roman"/>
          <w:bCs w:val="0"/>
          <w:szCs w:val="24"/>
          <w:shd w:val="clear" w:color="auto" w:fill="auto"/>
          <w:lang w:val="en-US"/>
        </w:rPr>
        <w:t>CommunicationEvent</w:t>
      </w:r>
      <w:bookmarkEnd w:id="20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communication event that is occurring or has occurred.</w:t>
      </w:r>
      <w:proofErr w:type="gramEnd"/>
      <w:r>
        <w:rPr>
          <w:rFonts w:ascii="Times New Roman" w:eastAsia="Times New Roman" w:hAnsi="Times New Roman"/>
          <w:szCs w:val="24"/>
          <w:shd w:val="clear" w:color="auto" w:fill="auto"/>
          <w:lang w:val="en-US"/>
        </w:rPr>
        <w:t xml:space="preserve"> E.g., an alert that was sent, a </w:t>
      </w:r>
      <w:proofErr w:type="gramStart"/>
      <w:r>
        <w:rPr>
          <w:rFonts w:ascii="Times New Roman" w:eastAsia="Times New Roman" w:hAnsi="Times New Roman"/>
          <w:szCs w:val="24"/>
          <w:shd w:val="clear" w:color="auto" w:fill="auto"/>
          <w:lang w:val="en-US"/>
        </w:rPr>
        <w:t>Direct</w:t>
      </w:r>
      <w:proofErr w:type="gramEnd"/>
      <w:r>
        <w:rPr>
          <w:rFonts w:ascii="Times New Roman" w:eastAsia="Times New Roman" w:hAnsi="Times New Roman"/>
          <w:szCs w:val="24"/>
          <w:shd w:val="clear" w:color="auto" w:fill="auto"/>
          <w:lang w:val="en-US"/>
        </w:rPr>
        <w:t xml:space="preserve"> message that was sent.</w:t>
      </w:r>
    </w:p>
    <w:p w:rsidR="00174318" w:rsidRDefault="00174318">
      <w:pPr>
        <w:rPr>
          <w:rFonts w:ascii="Times New Roman" w:eastAsia="Times New Roman" w:hAnsi="Times New Roman"/>
          <w:szCs w:val="24"/>
          <w:shd w:val="clear" w:color="auto" w:fill="auto"/>
        </w:rPr>
      </w:pPr>
      <w:bookmarkStart w:id="211" w:name="BKM_63F5CC47_DCE9_4C9F_A694_C592B153E157"/>
      <w:bookmarkEnd w:id="21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communicationTime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communication was conducted.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12" w:name="_Toc382004060"/>
      <w:bookmarkStart w:id="213" w:name="BKM_6E4041B0_3ED2_4586_9C64_0093D8255A9B"/>
      <w:r>
        <w:rPr>
          <w:rFonts w:eastAsia="Times New Roman"/>
          <w:bCs w:val="0"/>
          <w:szCs w:val="24"/>
          <w:shd w:val="clear" w:color="auto" w:fill="auto"/>
          <w:lang w:val="en-US"/>
        </w:rPr>
        <w:t>CommunicationOrder</w:t>
      </w:r>
      <w:bookmarkEnd w:id="21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 order to communicate.</w:t>
      </w:r>
      <w:proofErr w:type="gramEnd"/>
      <w:r>
        <w:rPr>
          <w:rFonts w:ascii="Times New Roman" w:eastAsia="Times New Roman" w:hAnsi="Times New Roman"/>
          <w:szCs w:val="24"/>
          <w:shd w:val="clear" w:color="auto" w:fill="auto"/>
          <w:lang w:val="en-US"/>
        </w:rPr>
        <w:t xml:space="preserve"> E.g., a physician requests to be notified when a lab result is available.</w:t>
      </w:r>
    </w:p>
    <w:p w:rsidR="00174318" w:rsidRDefault="00174318">
      <w:pPr>
        <w:rPr>
          <w:rFonts w:ascii="Times New Roman" w:eastAsia="Times New Roman" w:hAnsi="Times New Roman"/>
          <w:szCs w:val="24"/>
          <w:shd w:val="clear" w:color="auto" w:fill="auto"/>
        </w:rPr>
      </w:pPr>
      <w:bookmarkStart w:id="214" w:name="BKM_C4EBDD12_5321_4F6C_B93D_8BD136392C22"/>
      <w:bookmarkEnd w:id="21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15" w:name="BKM_355F1A9B_C8AC_43EE_AC82_790EA944E66A"/>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2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16" w:name="BKM_67A0EDB8_B6F2_4801_8BDD_0B39EE19C152"/>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21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17" w:name="_Toc382004061"/>
      <w:bookmarkStart w:id="218" w:name="BKM_BA4488EA_F911_4798_A160_1721A3D3DEF8"/>
      <w:r>
        <w:rPr>
          <w:rFonts w:eastAsia="Times New Roman"/>
          <w:bCs w:val="0"/>
          <w:szCs w:val="24"/>
          <w:shd w:val="clear" w:color="auto" w:fill="auto"/>
          <w:lang w:val="en-US"/>
        </w:rPr>
        <w:t>CommunicationProposal</w:t>
      </w:r>
      <w:bookmarkEnd w:id="21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proposal to communicate.</w:t>
      </w:r>
      <w:proofErr w:type="gramEnd"/>
      <w:r>
        <w:rPr>
          <w:rFonts w:ascii="Times New Roman" w:eastAsia="Times New Roman" w:hAnsi="Times New Roman"/>
          <w:szCs w:val="24"/>
          <w:shd w:val="clear" w:color="auto" w:fill="auto"/>
          <w:lang w:val="en-US"/>
        </w:rPr>
        <w:t xml:space="preserve"> E.g., the CDS system proposes that an alert be sent to a responsible provider, the CDS system proposes that the public health agency be notified about a reportable condition.</w:t>
      </w:r>
    </w:p>
    <w:p w:rsidR="00174318" w:rsidRDefault="00174318">
      <w:pPr>
        <w:rPr>
          <w:rFonts w:ascii="Times New Roman" w:eastAsia="Times New Roman" w:hAnsi="Times New Roman"/>
          <w:szCs w:val="24"/>
          <w:shd w:val="clear" w:color="auto" w:fill="auto"/>
        </w:rPr>
      </w:pPr>
      <w:bookmarkStart w:id="219" w:name="BKM_0E04F841_53C4_468A_91B9_1F1BCDCFA0EA"/>
      <w:bookmarkEnd w:id="21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proposedCommunicationTime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interval in which the communication is proposed to be sent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0" w:name="BKM_A36ADA85_A6DB_4119_9183_408A9D2EAC1B"/>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22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21" w:name="_Toc382004062"/>
      <w:bookmarkStart w:id="222" w:name="BKM_694CE68E_57AC_4753_97DD_9D6B49C41A55"/>
      <w:r>
        <w:rPr>
          <w:rFonts w:eastAsia="Times New Roman"/>
          <w:bCs w:val="0"/>
          <w:szCs w:val="24"/>
          <w:shd w:val="clear" w:color="auto" w:fill="auto"/>
          <w:lang w:val="en-US"/>
        </w:rPr>
        <w:t>CompositeObservationResult</w:t>
      </w:r>
      <w:bookmarkEnd w:id="22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findings from an observation represented as a composition of child observation results.  CompositeObservationResult may consist of two or more ObservationResults, one or more CompositeObservationResults, or two or more of a combination of ObservationResult and CompositeObservationResult. E.g., Complete Blood Count, Basic Chemistry Panel. A </w:t>
      </w:r>
    </w:p>
    <w:p w:rsidR="00174318" w:rsidRDefault="00174318">
      <w:pPr>
        <w:rPr>
          <w:rFonts w:ascii="Times New Roman" w:eastAsia="Times New Roman" w:hAnsi="Times New Roman"/>
          <w:color w:val="auto"/>
          <w:szCs w:val="24"/>
          <w:shd w:val="clear" w:color="auto" w:fill="auto"/>
        </w:rPr>
      </w:pPr>
      <w:bookmarkStart w:id="223" w:name="BKM_DD135B93_DD98_480F_B095_C3B61CE6450C"/>
      <w:bookmarkEnd w:id="22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observationResult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ObservationBase    [1</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 observation. May be either a simple ObservationResult or a CompositeObservationResult.  E.g., Hematocrit in a Complete Blood Count.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2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24" w:name="_Toc382004063"/>
      <w:bookmarkStart w:id="225" w:name="BKM_0C37E49E_0B3A_46F3_9205_05CFA84FEC95"/>
      <w:r>
        <w:rPr>
          <w:rFonts w:eastAsia="Times New Roman"/>
          <w:bCs w:val="0"/>
          <w:szCs w:val="24"/>
          <w:shd w:val="clear" w:color="auto" w:fill="auto"/>
          <w:lang w:val="en-US"/>
        </w:rPr>
        <w:t>CompositeSubstanceOrder</w:t>
      </w:r>
      <w:bookmarkEnd w:id="22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class representing an order for a composite medication such as IV fluid that may consist of one or more additives mixed into a diluent. Additives and diluents are represented as constituents with the appropriate constituentType.</w:t>
      </w:r>
    </w:p>
    <w:p w:rsidR="00174318" w:rsidRDefault="00174318">
      <w:pPr>
        <w:rPr>
          <w:rFonts w:ascii="Times New Roman" w:eastAsia="Times New Roman" w:hAnsi="Times New Roman"/>
          <w:szCs w:val="24"/>
          <w:shd w:val="clear" w:color="auto" w:fill="auto"/>
        </w:rPr>
      </w:pPr>
      <w:bookmarkStart w:id="226" w:name="BKM_2796B356_2FF5_4434_B2B5_0B5F2FBE8A35"/>
      <w:bookmarkEnd w:id="22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7" w:name="BKM_848CBAA5_6A84_4D9F_BFB7_E1E1E350126E"/>
            <w:r>
              <w:rPr>
                <w:rFonts w:ascii="Times New Roman" w:eastAsia="Times New Roman" w:hAnsi="Times New Roman"/>
                <w:b/>
                <w:szCs w:val="24"/>
                <w:shd w:val="clear" w:color="auto" w:fill="auto"/>
                <w:lang w:val="en-US"/>
              </w:rPr>
              <w:t>totalVolume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2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8" w:name="BKM_A002ADA0_CFEC_44FC_B296_52B86FD4E5D3"/>
            <w:r>
              <w:rPr>
                <w:rFonts w:ascii="Times New Roman" w:eastAsia="Times New Roman" w:hAnsi="Times New Roman"/>
                <w:b/>
                <w:szCs w:val="24"/>
                <w:shd w:val="clear" w:color="auto" w:fill="auto"/>
                <w:lang w:val="en-US"/>
              </w:rPr>
              <w:t>pH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22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2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29" w:name="_Toc382004064"/>
      <w:bookmarkStart w:id="230" w:name="BKM_30D90AA0_FDA8_4BBA_B2EE_208F708D0912"/>
      <w:r>
        <w:rPr>
          <w:rFonts w:eastAsia="Times New Roman"/>
          <w:bCs w:val="0"/>
          <w:szCs w:val="24"/>
          <w:shd w:val="clear" w:color="auto" w:fill="auto"/>
          <w:lang w:val="en-US"/>
        </w:rPr>
        <w:t>CompositeSubstanceProposal</w:t>
      </w:r>
      <w:bookmarkEnd w:id="22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class representing a proposal for a composite medication such as IV fluid that may consist of one or more additives mixed into a diluent. Additives and diluents are represented as constituents with the appropriate constituentType.</w:t>
      </w:r>
    </w:p>
    <w:p w:rsidR="00174318" w:rsidRDefault="00174318">
      <w:pPr>
        <w:rPr>
          <w:rFonts w:ascii="Times New Roman" w:eastAsia="Times New Roman" w:hAnsi="Times New Roman"/>
          <w:szCs w:val="24"/>
          <w:shd w:val="clear" w:color="auto" w:fill="auto"/>
        </w:rPr>
      </w:pPr>
      <w:bookmarkStart w:id="231" w:name="BKM_E303BEB9_F061_44E4_A3E9_A77C9EFDA50A"/>
      <w:bookmarkEnd w:id="23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2" w:name="BKM_2C187BCA_5207_422B_B57C_B897DC718EA1"/>
            <w:r>
              <w:rPr>
                <w:rFonts w:ascii="Times New Roman" w:eastAsia="Times New Roman" w:hAnsi="Times New Roman"/>
                <w:b/>
                <w:szCs w:val="24"/>
                <w:shd w:val="clear" w:color="auto" w:fill="auto"/>
                <w:lang w:val="en-US"/>
              </w:rPr>
              <w:t>totalVolume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2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3" w:name="BKM_6AE411DC_F39B_4802_9FFE_3FB3BF10E643"/>
            <w:r>
              <w:rPr>
                <w:rFonts w:ascii="Times New Roman" w:eastAsia="Times New Roman" w:hAnsi="Times New Roman"/>
                <w:b/>
                <w:szCs w:val="24"/>
                <w:shd w:val="clear" w:color="auto" w:fill="auto"/>
                <w:lang w:val="en-US"/>
              </w:rPr>
              <w:t>pH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23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34" w:name="_Toc382004065"/>
      <w:bookmarkStart w:id="235" w:name="BKM_B8B5CB63_E82F_4A00_8842_7B6FC053DEB7"/>
      <w:r>
        <w:rPr>
          <w:rFonts w:eastAsia="Times New Roman"/>
          <w:bCs w:val="0"/>
          <w:szCs w:val="24"/>
          <w:shd w:val="clear" w:color="auto" w:fill="auto"/>
          <w:lang w:val="en-US"/>
        </w:rPr>
        <w:t>ConditionBase</w:t>
      </w:r>
      <w:bookmarkEnd w:id="23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base class for problems, which are clinical conditions that need to be treated or managed.</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that allergies are represented as a special type of conditions represented by the AllergyOrIntolerance concept, whereas individual adverse events are represented as adverse events.</w:t>
      </w:r>
    </w:p>
    <w:p w:rsidR="00174318" w:rsidRDefault="00174318">
      <w:pPr>
        <w:rPr>
          <w:rFonts w:ascii="Times New Roman" w:eastAsia="Times New Roman" w:hAnsi="Times New Roman"/>
          <w:color w:val="auto"/>
          <w:szCs w:val="24"/>
          <w:shd w:val="clear" w:color="auto" w:fill="auto"/>
        </w:rPr>
      </w:pPr>
      <w:bookmarkStart w:id="236" w:name="BKM_81019A05_06E2_4967_A306_5D63E132DB76"/>
      <w:bookmarkEnd w:id="23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affectedBodySite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problem (in the case of Problem) or not affected by the problem (in the case of DeniedProblem).</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7" w:name="BKM_C1C4BBA8_2F03_4AD3_8C40_42B9DFEE3EB5"/>
            <w:r>
              <w:rPr>
                <w:rFonts w:ascii="Times New Roman" w:eastAsia="Times New Roman" w:hAnsi="Times New Roman"/>
                <w:b/>
                <w:szCs w:val="24"/>
                <w:shd w:val="clear" w:color="auto" w:fill="auto"/>
                <w:lang w:val="en-US"/>
              </w:rPr>
              <w:t>conditionCode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bookmarkEnd w:id="2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8" w:name="BKM_0440B799_A36B_4111_9240_16D9DD595C17"/>
            <w:r>
              <w:rPr>
                <w:rFonts w:ascii="Times New Roman" w:eastAsia="Times New Roman" w:hAnsi="Times New Roman"/>
                <w:b/>
                <w:szCs w:val="24"/>
                <w:shd w:val="clear" w:color="auto" w:fill="auto"/>
                <w:lang w:val="en-US"/>
              </w:rPr>
              <w:t>conditionEffectiveTime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primarily related to the subject's experience of the disease or condition, rather than when those events were reported or recorded by the evaluator.</w:t>
            </w:r>
          </w:p>
        </w:tc>
        <w:bookmarkEnd w:id="2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9" w:name="BKM_AC27D03D_0636_4579_B88A_A4BD2DF0CB67"/>
            <w:r>
              <w:rPr>
                <w:rFonts w:ascii="Times New Roman" w:eastAsia="Times New Roman" w:hAnsi="Times New Roman"/>
                <w:b/>
                <w:szCs w:val="24"/>
                <w:shd w:val="clear" w:color="auto" w:fill="auto"/>
                <w:lang w:val="en-US"/>
              </w:rPr>
              <w:t>diagnosticEventTime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evaluator identified the subject as having the condition (in the case of Problem for instance) or as not having the condition (in the case of DeniedProblem for instance). The same principles apply to AllergyOrIntolerance.</w:t>
            </w:r>
          </w:p>
        </w:tc>
        <w:bookmarkEnd w:id="23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40" w:name="_Toc382004066"/>
      <w:bookmarkStart w:id="241" w:name="BKM_312FD0A4_100C_47D0_8A49_35C5AB3F6BA7"/>
      <w:r>
        <w:rPr>
          <w:rFonts w:eastAsia="Times New Roman"/>
          <w:bCs w:val="0"/>
          <w:szCs w:val="24"/>
          <w:shd w:val="clear" w:color="auto" w:fill="auto"/>
          <w:lang w:val="en-US"/>
        </w:rPr>
        <w:t>Constituent</w:t>
      </w:r>
      <w:bookmarkEnd w:id="24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component of a multi-component substance administration.</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May be an additive in a composite IV.</w:t>
      </w:r>
      <w:proofErr w:type="gramEnd"/>
    </w:p>
    <w:p w:rsidR="00174318" w:rsidRDefault="00174318">
      <w:pPr>
        <w:rPr>
          <w:rFonts w:ascii="Times New Roman" w:eastAsia="Times New Roman" w:hAnsi="Times New Roman"/>
          <w:szCs w:val="24"/>
          <w:shd w:val="clear" w:color="auto" w:fill="auto"/>
        </w:rPr>
      </w:pPr>
      <w:bookmarkStart w:id="242" w:name="BKM_10A8D1A4_FAEB_4E4D_9EA4_70A4DEA5BD1C"/>
      <w:bookmarkEnd w:id="24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3" w:name="BKM_D8064D5A_425B_41A5_B0A3_16DE9F181DD8"/>
            <w:r>
              <w:rPr>
                <w:rFonts w:ascii="Times New Roman" w:eastAsia="Times New Roman" w:hAnsi="Times New Roman"/>
                <w:b/>
                <w:szCs w:val="24"/>
                <w:shd w:val="clear" w:color="auto" w:fill="auto"/>
                <w:lang w:val="en-US"/>
              </w:rPr>
              <w:t>substance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AdministrableSubstance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such as an additive in a composite IV.</w:t>
            </w:r>
          </w:p>
        </w:tc>
        <w:bookmarkEnd w:id="24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4" w:name="BKM_97F55710_17CB_4907_8FE1_9DCBD647BC5E"/>
            <w:r>
              <w:rPr>
                <w:rFonts w:ascii="Times New Roman" w:eastAsia="Times New Roman" w:hAnsi="Times New Roman"/>
                <w:b/>
                <w:szCs w:val="24"/>
                <w:shd w:val="clear" w:color="auto" w:fill="auto"/>
                <w:lang w:val="en-US"/>
              </w:rPr>
              <w:t>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24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45" w:name="_Toc382004067"/>
      <w:bookmarkStart w:id="246" w:name="BKM_F2C932A9_12E3_4316_9BBF_1ECF045440BA"/>
      <w:r>
        <w:rPr>
          <w:rFonts w:eastAsia="Times New Roman"/>
          <w:bCs w:val="0"/>
          <w:szCs w:val="24"/>
          <w:shd w:val="clear" w:color="auto" w:fill="auto"/>
          <w:lang w:val="en-US"/>
        </w:rPr>
        <w:t>Cycle</w:t>
      </w:r>
      <w:bookmarkEnd w:id="24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2. An event that may </w:t>
      </w:r>
      <w:proofErr w:type="gramStart"/>
      <w:r>
        <w:rPr>
          <w:rFonts w:ascii="Times New Roman" w:eastAsia="Times New Roman" w:hAnsi="Times New Roman"/>
          <w:szCs w:val="24"/>
          <w:shd w:val="clear" w:color="auto" w:fill="auto"/>
          <w:lang w:val="en-US"/>
        </w:rPr>
        <w:t>occur</w:t>
      </w:r>
      <w:proofErr w:type="gramEnd"/>
      <w:r>
        <w:rPr>
          <w:rFonts w:ascii="Times New Roman" w:eastAsia="Times New Roman" w:hAnsi="Times New Roman"/>
          <w:szCs w:val="24"/>
          <w:shd w:val="clear" w:color="auto" w:fill="auto"/>
          <w:lang w:val="en-US"/>
        </w:rPr>
        <w:t xml:space="preserve"> TID but at specific times such as 8am, noon, and 3pm.</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174318" w:rsidRDefault="00174318">
      <w:pPr>
        <w:rPr>
          <w:rFonts w:ascii="Times New Roman" w:eastAsia="Times New Roman" w:hAnsi="Times New Roman"/>
          <w:color w:val="auto"/>
          <w:szCs w:val="24"/>
          <w:shd w:val="clear" w:color="auto" w:fill="auto"/>
        </w:rPr>
      </w:pPr>
      <w:bookmarkStart w:id="247" w:name="BKM_CB7D9559_93C3_4B44_BAEC_6A52F2C53D84"/>
      <w:bookmarkEnd w:id="24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cycleLength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8" w:name="BKM_33490B09_CDE9_453B_A397_E74A781BB55D"/>
            <w:r>
              <w:rPr>
                <w:rFonts w:ascii="Times New Roman" w:eastAsia="Times New Roman" w:hAnsi="Times New Roman"/>
                <w:b/>
                <w:szCs w:val="24"/>
                <w:shd w:val="clear" w:color="auto" w:fill="auto"/>
                <w:lang w:val="en-US"/>
              </w:rPr>
              <w:t>totalCycleCount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2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9" w:name="BKM_3BD9A5C9_F8DC_46CF_9E97_02E41AEF847F"/>
            <w:r>
              <w:rPr>
                <w:rFonts w:ascii="Times New Roman" w:eastAsia="Times New Roman" w:hAnsi="Times New Roman"/>
                <w:b/>
                <w:szCs w:val="24"/>
                <w:shd w:val="clear" w:color="auto" w:fill="auto"/>
                <w:lang w:val="en-US"/>
              </w:rPr>
              <w:t>endOn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2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0" w:name="BKM_23607A3C_15F5_4165_B607_A21E4BD11B43"/>
            <w:r>
              <w:rPr>
                <w:rFonts w:ascii="Times New Roman" w:eastAsia="Times New Roman" w:hAnsi="Times New Roman"/>
                <w:b/>
                <w:szCs w:val="24"/>
                <w:shd w:val="clear" w:color="auto" w:fill="auto"/>
                <w:lang w:val="en-US"/>
              </w:rPr>
              <w:t>cycleLeadTime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2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1" w:name="BKM_ECB7DBC4_100B_4B81_8170_DD46576B5059"/>
            <w:r>
              <w:rPr>
                <w:rFonts w:ascii="Times New Roman" w:eastAsia="Times New Roman" w:hAnsi="Times New Roman"/>
                <w:b/>
                <w:szCs w:val="24"/>
                <w:shd w:val="clear" w:color="auto" w:fill="auto"/>
                <w:lang w:val="en-US"/>
              </w:rPr>
              <w:t>cycleLagTime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bookmarkEnd w:id="2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2" w:name="BKM_2AFF16D1_4055_4500_BFD9_CEEDC12688D0"/>
            <w:r>
              <w:rPr>
                <w:rFonts w:ascii="Times New Roman" w:eastAsia="Times New Roman" w:hAnsi="Times New Roman"/>
                <w:b/>
                <w:szCs w:val="24"/>
                <w:shd w:val="clear" w:color="auto" w:fill="auto"/>
                <w:lang w:val="en-US"/>
              </w:rPr>
              <w:t>cycleTiming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CycleEventTiming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25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53" w:name="_Toc382004068"/>
      <w:bookmarkStart w:id="254" w:name="BKM_6B5597F3_955B_4C27_B641_748E2936710E"/>
      <w:r>
        <w:rPr>
          <w:rFonts w:eastAsia="Times New Roman"/>
          <w:bCs w:val="0"/>
          <w:szCs w:val="24"/>
          <w:shd w:val="clear" w:color="auto" w:fill="auto"/>
          <w:lang w:val="en-US"/>
        </w:rPr>
        <w:t>CycleEventTiming</w:t>
      </w:r>
      <w:bookmarkEnd w:id="25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p w:rsidR="00174318" w:rsidRDefault="00174318">
      <w:pPr>
        <w:rPr>
          <w:rFonts w:ascii="Times New Roman" w:eastAsia="Times New Roman" w:hAnsi="Times New Roman"/>
          <w:szCs w:val="24"/>
          <w:shd w:val="clear" w:color="auto" w:fill="auto"/>
        </w:rPr>
      </w:pPr>
      <w:bookmarkStart w:id="255" w:name="BKM_2523FBDB_2ED3_491C_94E1_0891B3BD5FC8"/>
      <w:bookmarkEnd w:id="25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when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post </w:t>
            </w:r>
            <w:r>
              <w:rPr>
                <w:rFonts w:ascii="Times New Roman" w:eastAsia="Times New Roman" w:hAnsi="Times New Roman"/>
                <w:sz w:val="22"/>
                <w:szCs w:val="24"/>
                <w:shd w:val="clear" w:color="auto" w:fill="auto"/>
                <w:lang w:val="en-US"/>
              </w:rPr>
              <w:t>cibus vespertinus).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56" w:name="_Toc382004069"/>
      <w:bookmarkStart w:id="257" w:name="BKM_1C68370D_9074_43C1_8081_C4CFCC33BCBE"/>
      <w:r>
        <w:rPr>
          <w:rFonts w:eastAsia="Times New Roman"/>
          <w:bCs w:val="0"/>
          <w:szCs w:val="24"/>
          <w:shd w:val="clear" w:color="auto" w:fill="auto"/>
          <w:lang w:val="en-US"/>
        </w:rPr>
        <w:t>DeniedAdverseEvent</w:t>
      </w:r>
      <w:bookmarkEnd w:id="25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denial that the subject has or had the specified adverse event.</w:t>
      </w:r>
      <w:proofErr w:type="gramEnd"/>
      <w:r>
        <w:rPr>
          <w:rFonts w:ascii="Times New Roman" w:eastAsia="Times New Roman" w:hAnsi="Times New Roman"/>
          <w:szCs w:val="24"/>
          <w:shd w:val="clear" w:color="auto" w:fill="auto"/>
          <w:lang w:val="en-US"/>
        </w:rPr>
        <w:t xml:space="preserve">  E.g., if adverseEventCode is hives, adverse event agent is penicillin, and documentation time is 2011-05-01, an assertion was made on 2011-05-01 that the subject does not get hives as a reaction to penicillin.</w:t>
      </w: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58" w:name="_Toc382004070"/>
      <w:bookmarkStart w:id="259" w:name="BKM_1920735D_FC7E_47E1_ADCA_82A8AFD8F993"/>
      <w:r>
        <w:rPr>
          <w:rFonts w:eastAsia="Times New Roman"/>
          <w:bCs w:val="0"/>
          <w:szCs w:val="24"/>
          <w:shd w:val="clear" w:color="auto" w:fill="auto"/>
          <w:lang w:val="en-US"/>
        </w:rPr>
        <w:t>DeniedAllergyOrIntolerance</w:t>
      </w:r>
      <w:bookmarkEnd w:id="25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w:t>
      </w:r>
      <w:proofErr w:type="gramEnd"/>
      <w:r>
        <w:rPr>
          <w:rFonts w:ascii="Times New Roman" w:eastAsia="Times New Roman" w:hAnsi="Times New Roman"/>
          <w:szCs w:val="24"/>
          <w:shd w:val="clear" w:color="auto" w:fill="auto"/>
          <w:lang w:val="en-US"/>
        </w:rPr>
        <w:t xml:space="preserve"> statement denying the presence of an allergy or intolerance to a specific agent.</w:t>
      </w:r>
    </w:p>
    <w:p w:rsidR="00174318" w:rsidRDefault="00174318">
      <w:pPr>
        <w:rPr>
          <w:rFonts w:ascii="Times New Roman" w:eastAsia="Times New Roman" w:hAnsi="Times New Roman"/>
          <w:szCs w:val="24"/>
          <w:shd w:val="clear" w:color="auto" w:fill="auto"/>
        </w:rPr>
      </w:pPr>
      <w:bookmarkStart w:id="260" w:name="BKM_C5420CA3_B860_483A_A030_8A7FEA35E413"/>
      <w:bookmarkEnd w:id="26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and intolerances to a known agent.  E.g., penicillin, peanuts, latex.</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61" w:name="_Toc382004071"/>
      <w:bookmarkStart w:id="262" w:name="BKM_C2E5FB4E_6C44_48FD_9770_E62F2F475802"/>
      <w:r>
        <w:rPr>
          <w:rFonts w:eastAsia="Times New Roman"/>
          <w:bCs w:val="0"/>
          <w:szCs w:val="24"/>
          <w:shd w:val="clear" w:color="auto" w:fill="auto"/>
          <w:lang w:val="en-US"/>
        </w:rPr>
        <w:t>DeniedProblem</w:t>
      </w:r>
      <w:bookmarkEnd w:id="26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w:t>
      </w:r>
      <w:proofErr w:type="gramEnd"/>
      <w:r>
        <w:rPr>
          <w:rFonts w:ascii="Times New Roman" w:eastAsia="Times New Roman" w:hAnsi="Times New Roman"/>
          <w:szCs w:val="24"/>
          <w:shd w:val="clear" w:color="auto" w:fill="auto"/>
          <w:lang w:val="en-US"/>
        </w:rPr>
        <w:t xml:space="preserve"> statement denying the presence of a clinical condition.</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63" w:name="_Toc382004072"/>
      <w:bookmarkStart w:id="264" w:name="BKM_D93E1A00_CF68_4B60_9CF6_F80BE10C7C32"/>
      <w:r>
        <w:rPr>
          <w:rFonts w:eastAsia="Times New Roman"/>
          <w:bCs w:val="0"/>
          <w:szCs w:val="24"/>
          <w:shd w:val="clear" w:color="auto" w:fill="auto"/>
          <w:lang w:val="en-US"/>
        </w:rPr>
        <w:t>Device</w:t>
      </w:r>
      <w:bookmarkEnd w:id="26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174318" w:rsidRDefault="00174318">
      <w:pPr>
        <w:rPr>
          <w:rFonts w:ascii="Times New Roman" w:eastAsia="Times New Roman" w:hAnsi="Times New Roman"/>
          <w:szCs w:val="24"/>
          <w:shd w:val="clear" w:color="auto" w:fill="auto"/>
        </w:rPr>
      </w:pPr>
      <w:bookmarkStart w:id="265" w:name="BKM_EB52D829_BBE0_47FA_8DD5_1CADADBFCC34"/>
      <w:bookmarkEnd w:id="26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manufacturer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of the manufacturer.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66" w:name="BKM_78949D7B_24C4_40A1_B16A_91D8730A33B0"/>
            <w:r>
              <w:rPr>
                <w:rFonts w:ascii="Times New Roman" w:eastAsia="Times New Roman" w:hAnsi="Times New Roman"/>
                <w:b/>
                <w:szCs w:val="24"/>
                <w:shd w:val="clear" w:color="auto" w:fill="auto"/>
                <w:lang w:val="en-US"/>
              </w:rPr>
              <w:t>model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"model" - an identifier assigned by the manufacturer to identify the product by its type. This number is shared by the all devices sold as the same type.</w:t>
            </w:r>
          </w:p>
        </w:tc>
        <w:bookmarkEnd w:id="26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67" w:name="BKM_374F3981_03F6_4771_9F1B_41BAF6CC3967"/>
            <w:r>
              <w:rPr>
                <w:rFonts w:ascii="Times New Roman" w:eastAsia="Times New Roman" w:hAnsi="Times New Roman"/>
                <w:b/>
                <w:szCs w:val="24"/>
                <w:shd w:val="clear" w:color="auto" w:fill="auto"/>
                <w:lang w:val="en-US"/>
              </w:rPr>
              <w:t>version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26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68" w:name="BKM_4F15FC01_FB0F_4034_9E8B_3BE63786C182"/>
            <w:r>
              <w:rPr>
                <w:rFonts w:ascii="Times New Roman" w:eastAsia="Times New Roman" w:hAnsi="Times New Roman"/>
                <w:b/>
                <w:szCs w:val="24"/>
                <w:shd w:val="clear" w:color="auto" w:fill="auto"/>
                <w:lang w:val="en-US"/>
              </w:rPr>
              <w:t>expiry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device (if applicable).</w:t>
            </w:r>
          </w:p>
        </w:tc>
        <w:bookmarkEnd w:id="2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69" w:name="BKM_E1D91EE1_4619_4C5C_9CA4_EF5200557190"/>
            <w:r>
              <w:rPr>
                <w:rFonts w:ascii="Times New Roman" w:eastAsia="Times New Roman" w:hAnsi="Times New Roman"/>
                <w:b/>
                <w:szCs w:val="24"/>
                <w:shd w:val="clear" w:color="auto" w:fill="auto"/>
                <w:lang w:val="en-US"/>
              </w:rPr>
              <w:t>udi</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sidRPr="00DA48DF">
              <w:rPr>
                <w:rFonts w:ascii="Times New Roman" w:eastAsia="Times New Roman" w:hAnsi="Times New Roman"/>
                <w:szCs w:val="24"/>
                <w:shd w:val="clear" w:color="auto" w:fill="auto"/>
                <w:lang w:val="fr-FR"/>
              </w:rPr>
              <w:t xml:space="preserve">FDA Mandated Unique Device Identifier. </w:t>
            </w:r>
            <w:r>
              <w:rPr>
                <w:rFonts w:ascii="Times New Roman" w:eastAsia="Times New Roman" w:hAnsi="Times New Roman"/>
                <w:szCs w:val="24"/>
                <w:shd w:val="clear" w:color="auto" w:fill="auto"/>
                <w:lang w:val="en-US"/>
              </w:rPr>
              <w:t xml:space="preserve">Use the human readable information (the content that the user sees, which is sometimes different to the exact </w:t>
            </w:r>
            <w:proofErr w:type="gramStart"/>
            <w:r>
              <w:rPr>
                <w:rFonts w:ascii="Times New Roman" w:eastAsia="Times New Roman" w:hAnsi="Times New Roman"/>
                <w:szCs w:val="24"/>
                <w:shd w:val="clear" w:color="auto" w:fill="auto"/>
                <w:lang w:val="en-US"/>
              </w:rPr>
              <w:t>syntax</w:t>
            </w:r>
            <w:proofErr w:type="gramEnd"/>
            <w:r>
              <w:rPr>
                <w:rFonts w:ascii="Times New Roman" w:eastAsia="Times New Roman" w:hAnsi="Times New Roman"/>
                <w:szCs w:val="24"/>
                <w:shd w:val="clear" w:color="auto" w:fill="auto"/>
                <w:lang w:val="en-US"/>
              </w:rPr>
              <w:t xml:space="preserve"> represented in the barcode) - see http://www.fda.gov/MedicalDevices/DeviceRegulationandGuidance/UniqueDeviceIdentification/default.htm.</w:t>
            </w:r>
          </w:p>
        </w:tc>
        <w:bookmarkEnd w:id="26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70" w:name="BKM_5752C9E8_C725_48B0_8880_403AA70AA61A"/>
            <w:r>
              <w:rPr>
                <w:rFonts w:ascii="Times New Roman" w:eastAsia="Times New Roman" w:hAnsi="Times New Roman"/>
                <w:b/>
                <w:szCs w:val="24"/>
                <w:shd w:val="clear" w:color="auto" w:fill="auto"/>
                <w:lang w:val="en-US"/>
              </w:rPr>
              <w:t>lotNumber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2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71" w:name="BKM_A06C870E_B6CF_4878_A624_B65C90033213"/>
            <w:r>
              <w:rPr>
                <w:rFonts w:ascii="Times New Roman" w:eastAsia="Times New Roman" w:hAnsi="Times New Roman"/>
                <w:b/>
                <w:szCs w:val="24"/>
                <w:shd w:val="clear" w:color="auto" w:fill="auto"/>
                <w:lang w:val="en-US"/>
              </w:rPr>
              <w:t>owner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organization that is responsible for the provision and ongoing maintenance of the device.</w:t>
            </w:r>
          </w:p>
        </w:tc>
        <w:bookmarkEnd w:id="2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72" w:name="BKM_6B275DE6_5732_4412_9409_47AB7A18F294"/>
            <w:r>
              <w:rPr>
                <w:rFonts w:ascii="Times New Roman" w:eastAsia="Times New Roman" w:hAnsi="Times New Roman"/>
                <w:b/>
                <w:szCs w:val="24"/>
                <w:shd w:val="clear" w:color="auto" w:fill="auto"/>
                <w:lang w:val="en-US"/>
              </w:rPr>
              <w:t>location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the specified location.</w:t>
            </w:r>
          </w:p>
        </w:tc>
        <w:bookmarkEnd w:id="27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73" w:name="BKM_E49833C1_CD88_41CD_842B_C3C6A98A73DF"/>
            <w:r>
              <w:rPr>
                <w:rFonts w:ascii="Times New Roman" w:eastAsia="Times New Roman" w:hAnsi="Times New Roman"/>
                <w:b/>
                <w:szCs w:val="24"/>
                <w:shd w:val="clear" w:color="auto" w:fill="auto"/>
                <w:lang w:val="en-US"/>
              </w:rPr>
              <w:t>patient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EvaluatedPerson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resource is affixed to a person.</w:t>
            </w:r>
          </w:p>
        </w:tc>
        <w:bookmarkEnd w:id="27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74" w:name="BKM_7CBA5A7E_6F43_4B01_A45C_3BCA304308E9"/>
            <w:r>
              <w:rPr>
                <w:rFonts w:ascii="Times New Roman" w:eastAsia="Times New Roman" w:hAnsi="Times New Roman"/>
                <w:b/>
                <w:szCs w:val="24"/>
                <w:shd w:val="clear" w:color="auto" w:fill="auto"/>
                <w:lang w:val="en-US"/>
              </w:rPr>
              <w:t>url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27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75" w:name="_Toc382004073"/>
      <w:bookmarkStart w:id="276" w:name="BKM_E96297F2_C363_4B92_821E_0BE029A6F96C"/>
      <w:r>
        <w:rPr>
          <w:rFonts w:eastAsia="Times New Roman"/>
          <w:bCs w:val="0"/>
          <w:szCs w:val="24"/>
          <w:shd w:val="clear" w:color="auto" w:fill="auto"/>
          <w:lang w:val="en-US"/>
        </w:rPr>
        <w:t>Documentation</w:t>
      </w:r>
      <w:bookmarkEnd w:id="27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w:t>
      </w:r>
    </w:p>
    <w:p w:rsidR="00174318" w:rsidRDefault="00174318">
      <w:pPr>
        <w:rPr>
          <w:rFonts w:ascii="Times New Roman" w:eastAsia="Times New Roman" w:hAnsi="Times New Roman"/>
          <w:szCs w:val="24"/>
          <w:shd w:val="clear" w:color="auto" w:fill="auto"/>
        </w:rPr>
      </w:pPr>
      <w:bookmarkStart w:id="277" w:name="BKM_DAE5FD5A_F687_4E32_8D1A_2718F643250D"/>
      <w:bookmarkEnd w:id="27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that specifies the type of document represented: E.g., 'Instructions to Provider', 'Patient Instructions', '</w:t>
            </w:r>
            <w:proofErr w:type="gramStart"/>
            <w:r>
              <w:rPr>
                <w:rFonts w:ascii="Times New Roman" w:eastAsia="Times New Roman" w:hAnsi="Times New Roman"/>
                <w:szCs w:val="24"/>
                <w:shd w:val="clear" w:color="auto" w:fill="auto"/>
                <w:lang w:val="en-US"/>
              </w:rPr>
              <w:t>Special</w:t>
            </w:r>
            <w:proofErr w:type="gramEnd"/>
            <w:r>
              <w:rPr>
                <w:rFonts w:ascii="Times New Roman" w:eastAsia="Times New Roman" w:hAnsi="Times New Roman"/>
                <w:szCs w:val="24"/>
                <w:shd w:val="clear" w:color="auto" w:fill="auto"/>
                <w:lang w:val="en-US"/>
              </w:rPr>
              <w:t xml:space="preserve"> Handling', etc...</w:t>
            </w:r>
          </w:p>
          <w:p w:rsidR="00174318" w:rsidRDefault="00174318">
            <w:pPr>
              <w:keepLines/>
              <w:rPr>
                <w:rFonts w:ascii="Times New Roman" w:eastAsia="Times New Roman" w:hAnsi="Times New Roman"/>
                <w:szCs w:val="24"/>
                <w:shd w:val="clear" w:color="auto" w:fill="auto"/>
              </w:rPr>
            </w:pP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78" w:name="BKM_863BC5F3_5419_41D5_974D_AED062009E75"/>
            <w:r>
              <w:rPr>
                <w:rFonts w:ascii="Times New Roman" w:eastAsia="Times New Roman" w:hAnsi="Times New Roman"/>
                <w:b/>
                <w:szCs w:val="24"/>
                <w:shd w:val="clear" w:color="auto" w:fill="auto"/>
                <w:lang w:val="en-US"/>
              </w:rPr>
              <w:t>content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element may be used to capture both the free text expression of the content, and/or the content of this document in encapsulated data format such as XML, XHTML or PDF.</w:t>
            </w:r>
          </w:p>
        </w:tc>
        <w:bookmarkEnd w:id="27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79" w:name="_Toc382004074"/>
      <w:bookmarkStart w:id="280" w:name="BKM_9D54BB77_E614_4F65_9D8F_33C3D405E10A"/>
      <w:r>
        <w:rPr>
          <w:rFonts w:eastAsia="Times New Roman"/>
          <w:bCs w:val="0"/>
          <w:szCs w:val="24"/>
          <w:shd w:val="clear" w:color="auto" w:fill="auto"/>
          <w:lang w:val="en-US"/>
        </w:rPr>
        <w:t>Dose</w:t>
      </w:r>
      <w:bookmarkEnd w:id="27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How the medication is to be used by or administered to the patient.</w:t>
      </w:r>
    </w:p>
    <w:p w:rsidR="00174318" w:rsidRDefault="00174318">
      <w:pPr>
        <w:rPr>
          <w:rFonts w:ascii="Times New Roman" w:eastAsia="Times New Roman" w:hAnsi="Times New Roman"/>
          <w:szCs w:val="24"/>
          <w:shd w:val="clear" w:color="auto" w:fill="auto"/>
        </w:rPr>
      </w:pPr>
      <w:bookmarkStart w:id="281" w:name="BKM_2032B8A3_E59F_4317_B4B5_DE8D46314477"/>
      <w:bookmarkEnd w:id="28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dosageInstructionText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2" w:name="BKM_4D71D7BD_6671_46BA_A98A_7C5B14FF1588"/>
            <w:r>
              <w:rPr>
                <w:rFonts w:ascii="Times New Roman" w:eastAsia="Times New Roman" w:hAnsi="Times New Roman"/>
                <w:b/>
                <w:szCs w:val="24"/>
                <w:shd w:val="clear" w:color="auto" w:fill="auto"/>
                <w:lang w:val="en-US"/>
              </w:rPr>
              <w:t>additionalInstructions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bookmarkEnd w:id="2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3" w:name="BKM_8FE26E3A_61C2_46CF_92B1_A6F5284C6C0E"/>
            <w:r>
              <w:rPr>
                <w:rFonts w:ascii="Times New Roman" w:eastAsia="Times New Roman" w:hAnsi="Times New Roman"/>
                <w:b/>
                <w:szCs w:val="24"/>
                <w:shd w:val="clear" w:color="auto" w:fill="auto"/>
                <w:lang w:val="en-US"/>
              </w:rPr>
              <w:t>doseType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 demand.</w:t>
            </w:r>
          </w:p>
        </w:tc>
        <w:bookmarkEnd w:id="28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4" w:name="BKM_6C0E39A3_EB2F_448E_8DD9_CFD44E53CF6C"/>
            <w:r>
              <w:rPr>
                <w:rFonts w:ascii="Times New Roman" w:eastAsia="Times New Roman" w:hAnsi="Times New Roman"/>
                <w:b/>
                <w:szCs w:val="24"/>
                <w:shd w:val="clear" w:color="auto" w:fill="auto"/>
                <w:lang w:val="en-US"/>
              </w:rPr>
              <w:t>doseQuantity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amount of substance.  E.g., 1 tab, 325 mg, 1-2 </w:t>
            </w:r>
            <w:proofErr w:type="gramStart"/>
            <w:r>
              <w:rPr>
                <w:rFonts w:ascii="Times New Roman" w:eastAsia="Times New Roman" w:hAnsi="Times New Roman"/>
                <w:szCs w:val="24"/>
                <w:shd w:val="clear" w:color="auto" w:fill="auto"/>
                <w:lang w:val="en-US"/>
              </w:rPr>
              <w:t>tabs,</w:t>
            </w:r>
            <w:proofErr w:type="gramEnd"/>
            <w:r>
              <w:rPr>
                <w:rFonts w:ascii="Times New Roman" w:eastAsia="Times New Roman" w:hAnsi="Times New Roman"/>
                <w:szCs w:val="24"/>
                <w:shd w:val="clear" w:color="auto" w:fill="auto"/>
                <w:lang w:val="en-US"/>
              </w:rPr>
              <w:t xml:space="preserve"> 2QY.</w:t>
            </w:r>
          </w:p>
        </w:tc>
        <w:bookmarkEnd w:id="2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5" w:name="BKM_0377AB27_93D8_4FAF_B7C0_F764F7A6AB8D"/>
            <w:r>
              <w:rPr>
                <w:rFonts w:ascii="Times New Roman" w:eastAsia="Times New Roman" w:hAnsi="Times New Roman"/>
                <w:b/>
                <w:szCs w:val="24"/>
                <w:shd w:val="clear" w:color="auto" w:fill="auto"/>
                <w:lang w:val="en-US"/>
              </w:rPr>
              <w:t>doseRestriction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maximum (or, in some cases the minimum) dose that can be given in a specified time interval.</w:t>
            </w:r>
          </w:p>
        </w:tc>
        <w:bookmarkEnd w:id="28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6" w:name="BKM_E9F8EB4D_BF0A_4B30_9624_FCC59929577E"/>
            <w:r>
              <w:rPr>
                <w:rFonts w:ascii="Times New Roman" w:eastAsia="Times New Roman" w:hAnsi="Times New Roman"/>
                <w:b/>
                <w:szCs w:val="24"/>
                <w:shd w:val="clear" w:color="auto" w:fill="auto"/>
                <w:lang w:val="en-US"/>
              </w:rPr>
              <w:t>doseGoal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dose goal. Note that the dose goal differs from dose restriction. Typically, the dose goal will be less than the dose restriction.</w:t>
            </w:r>
          </w:p>
        </w:tc>
        <w:bookmarkEnd w:id="28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7" w:name="BKM_079251A3_8804_4CC4_85D1_547E4217E33A"/>
            <w:r>
              <w:rPr>
                <w:rFonts w:ascii="Times New Roman" w:eastAsia="Times New Roman" w:hAnsi="Times New Roman"/>
                <w:b/>
                <w:szCs w:val="24"/>
                <w:shd w:val="clear" w:color="auto" w:fill="auto"/>
                <w:lang w:val="en-US"/>
              </w:rPr>
              <w:t>approachBodySite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w:t>
            </w:r>
          </w:p>
        </w:tc>
        <w:bookmarkEnd w:id="28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8" w:name="BKM_1E1C27B4_38BA_4295_AB26_DD67F0366769"/>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2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9" w:name="BKM_96835D9D_0E33_4DF4_B9FF_E495E1A54CAA"/>
            <w:r>
              <w:rPr>
                <w:rFonts w:ascii="Times New Roman" w:eastAsia="Times New Roman" w:hAnsi="Times New Roman"/>
                <w:b/>
                <w:szCs w:val="24"/>
                <w:shd w:val="clear" w:color="auto" w:fill="auto"/>
                <w:lang w:val="en-US"/>
              </w:rPr>
              <w:t>deliveryRoute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28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0" w:name="BKM_37AEEE88_D63B_4D3A_B3C4_905FFE904223"/>
            <w:r>
              <w:rPr>
                <w:rFonts w:ascii="Times New Roman" w:eastAsia="Times New Roman" w:hAnsi="Times New Roman"/>
                <w:b/>
                <w:szCs w:val="24"/>
                <w:shd w:val="clear" w:color="auto" w:fill="auto"/>
                <w:lang w:val="en-US"/>
              </w:rPr>
              <w:t>deliveryMethod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Methodology used to administer the substance. E.g., gastric feeding tube, gastrostomy, drip</w:t>
            </w:r>
          </w:p>
        </w:tc>
        <w:bookmarkEnd w:id="2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1" w:name="BKM_E0974417_77DA_4D65_B75F_3C77AB8BE5BE"/>
            <w:r>
              <w:rPr>
                <w:rFonts w:ascii="Times New Roman" w:eastAsia="Times New Roman" w:hAnsi="Times New Roman"/>
                <w:b/>
                <w:szCs w:val="24"/>
                <w:shd w:val="clear" w:color="auto" w:fill="auto"/>
                <w:lang w:val="en-US"/>
              </w:rPr>
              <w:t>deliveryRate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Rate of substance administration.  E.g., 1000 mL/hr.</w:t>
            </w:r>
          </w:p>
        </w:tc>
        <w:bookmarkEnd w:id="29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2" w:name="BKM_D98C9C14_29DD_4AA1_BCE9_6FA9BA766E33"/>
            <w:r>
              <w:rPr>
                <w:rFonts w:ascii="Times New Roman" w:eastAsia="Times New Roman" w:hAnsi="Times New Roman"/>
                <w:b/>
                <w:szCs w:val="24"/>
                <w:shd w:val="clear" w:color="auto" w:fill="auto"/>
                <w:lang w:val="en-US"/>
              </w:rPr>
              <w:t>deliveryRateIncrement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2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3" w:name="BKM_D2170C4D_A13A_4F87_ABA1_8D117C9B83C8"/>
            <w:r>
              <w:rPr>
                <w:rFonts w:ascii="Times New Roman" w:eastAsia="Times New Roman" w:hAnsi="Times New Roman"/>
                <w:b/>
                <w:szCs w:val="24"/>
                <w:shd w:val="clear" w:color="auto" w:fill="auto"/>
                <w:lang w:val="en-US"/>
              </w:rPr>
              <w:t>deliveryRateIncrementInterval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2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4" w:name="BKM_31D11804_E02B_459E_A241_A31832A82C96"/>
            <w:r>
              <w:rPr>
                <w:rFonts w:ascii="Times New Roman" w:eastAsia="Times New Roman" w:hAnsi="Times New Roman"/>
                <w:b/>
                <w:szCs w:val="24"/>
                <w:shd w:val="clear" w:color="auto" w:fill="auto"/>
                <w:lang w:val="en-US"/>
              </w:rPr>
              <w:t>deliveryRateGoal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2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5" w:name="BKM_DBAD57FF_3ACC_414F_8A06_74BE664E511C"/>
            <w:r>
              <w:rPr>
                <w:rFonts w:ascii="Times New Roman" w:eastAsia="Times New Roman" w:hAnsi="Times New Roman"/>
                <w:b/>
                <w:szCs w:val="24"/>
                <w:shd w:val="clear" w:color="auto" w:fill="auto"/>
                <w:lang w:val="en-US"/>
              </w:rPr>
              <w:t>infuseOver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Represents the actual time the medication is infused. Note the difference between infuseOver and, say, administrationTimeInterval (duration). An orderable may call for infusing a patient TID for an hour each time over </w:t>
            </w:r>
            <w:proofErr w:type="gramStart"/>
            <w:r>
              <w:rPr>
                <w:rFonts w:ascii="Times New Roman" w:eastAsia="Times New Roman" w:hAnsi="Times New Roman"/>
                <w:szCs w:val="24"/>
                <w:shd w:val="clear" w:color="auto" w:fill="auto"/>
                <w:lang w:val="en-US"/>
              </w:rPr>
              <w:t>a duration</w:t>
            </w:r>
            <w:proofErr w:type="gramEnd"/>
            <w:r>
              <w:rPr>
                <w:rFonts w:ascii="Times New Roman" w:eastAsia="Times New Roman" w:hAnsi="Times New Roman"/>
                <w:szCs w:val="24"/>
                <w:shd w:val="clear" w:color="auto" w:fill="auto"/>
                <w:lang w:val="en-US"/>
              </w:rPr>
              <w:t xml:space="preserve"> of 5 days.</w:t>
            </w:r>
          </w:p>
        </w:tc>
        <w:bookmarkEnd w:id="29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6" w:name="BKM_C6BAC700_B6E8_4F69_934E_0B122E4B497D"/>
            <w:r>
              <w:rPr>
                <w:rFonts w:ascii="Times New Roman" w:eastAsia="Times New Roman" w:hAnsi="Times New Roman"/>
                <w:b/>
                <w:szCs w:val="24"/>
                <w:shd w:val="clear" w:color="auto" w:fill="auto"/>
                <w:lang w:val="en-US"/>
              </w:rPr>
              <w:t>maximumDeliveryRate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29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7" w:name="BKM_979B444C_C439_44FC_8DC4_F4C49823DF76"/>
            <w:r>
              <w:rPr>
                <w:rFonts w:ascii="Times New Roman" w:eastAsia="Times New Roman" w:hAnsi="Times New Roman"/>
                <w:b/>
                <w:szCs w:val="24"/>
                <w:shd w:val="clear" w:color="auto" w:fill="auto"/>
                <w:lang w:val="en-US"/>
              </w:rPr>
              <w:t>maximumDeliveredVolume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2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8" w:name="BKM_0FFF2C00_3042_4574_A0CD_E163E133DF6A"/>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dosings. For instance, 'Every 8 hours', TID, BID, q8h, etc... Frequency may be represented as either a code or as an interval.</w:t>
            </w:r>
          </w:p>
        </w:tc>
        <w:bookmarkEnd w:id="29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99" w:name="_Toc382004075"/>
      <w:bookmarkStart w:id="300" w:name="BKM_2348005F_146F_4CF7_A737_9719BF4EA59D"/>
      <w:r>
        <w:rPr>
          <w:rFonts w:eastAsia="Times New Roman"/>
          <w:bCs w:val="0"/>
          <w:szCs w:val="24"/>
          <w:shd w:val="clear" w:color="auto" w:fill="auto"/>
          <w:lang w:val="en-US"/>
        </w:rPr>
        <w:t>DoseRestriction</w:t>
      </w:r>
      <w:bookmarkEnd w:id="29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Referred to in CDA release 2 as maxDoseQuantity.</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Specifies the maximum dose that can be given in a specified time interval.</w:t>
      </w:r>
      <w:proofErr w:type="gramEnd"/>
    </w:p>
    <w:p w:rsidR="00174318" w:rsidRDefault="00174318">
      <w:pPr>
        <w:rPr>
          <w:rFonts w:ascii="Times New Roman" w:eastAsia="Times New Roman" w:hAnsi="Times New Roman"/>
          <w:color w:val="auto"/>
          <w:szCs w:val="24"/>
          <w:shd w:val="clear" w:color="auto" w:fill="auto"/>
        </w:rPr>
      </w:pPr>
      <w:bookmarkStart w:id="301" w:name="BKM_FAE76CB4_4EB5_41FB_AAD6_308DB093F50E"/>
      <w:bookmarkEnd w:id="30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maxDoseForInterval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Maximum amount of substance that can be given within the specified time interval.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02" w:name="BKM_F96F9CF0_2C6D_409B_9370_9BC9009CA7B7"/>
            <w:r>
              <w:rPr>
                <w:rFonts w:ascii="Times New Roman" w:eastAsia="Times New Roman" w:hAnsi="Times New Roman"/>
                <w:b/>
                <w:szCs w:val="24"/>
                <w:shd w:val="clear" w:color="auto" w:fill="auto"/>
                <w:lang w:val="en-US"/>
              </w:rPr>
              <w:t>minDoseForInterval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
        </w:tc>
        <w:bookmarkEnd w:id="3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03" w:name="BKM_48545372_C34B_4DE8_95CB_8F93388B7C3D"/>
            <w:r>
              <w:rPr>
                <w:rFonts w:ascii="Times New Roman" w:eastAsia="Times New Roman" w:hAnsi="Times New Roman"/>
                <w:b/>
                <w:szCs w:val="24"/>
                <w:shd w:val="clear" w:color="auto" w:fill="auto"/>
                <w:lang w:val="en-US"/>
              </w:rPr>
              <w:t>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interval during which the dose specified is the maximum or minimum amount that should be administered.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if the timeInterval is left out, it will be implied to be the duration of the treatment. It is preferable, however, to specify a value for timeInterval.</w:t>
            </w:r>
          </w:p>
        </w:tc>
        <w:bookmarkEnd w:id="30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04" w:name="_Toc382004076"/>
      <w:bookmarkStart w:id="305" w:name="BKM_60B3B0C4_F450_4CCA_AF56_480CBE8F676C"/>
      <w:r>
        <w:rPr>
          <w:rFonts w:eastAsia="Times New Roman"/>
          <w:bCs w:val="0"/>
          <w:szCs w:val="24"/>
          <w:shd w:val="clear" w:color="auto" w:fill="auto"/>
          <w:lang w:val="en-US"/>
        </w:rPr>
        <w:t>EncounterBase</w:t>
      </w:r>
      <w:bookmarkEnd w:id="3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The abstract base class for an encounter of an EvaluatedPerson with the healthcare system.</w:t>
      </w:r>
      <w:proofErr w:type="gramEnd"/>
      <w:r>
        <w:rPr>
          <w:rFonts w:ascii="Times New Roman" w:eastAsia="Times New Roman" w:hAnsi="Times New Roman"/>
          <w:szCs w:val="24"/>
          <w:shd w:val="clear" w:color="auto" w:fill="auto"/>
          <w:lang w:val="en-US"/>
        </w:rPr>
        <w:t xml:space="preserve">  If an encounter or appointment has been canceled, it should simply not be provided using this model.  This allows the encounter and appointment classes to be used without an explicit encounter status check.</w:t>
      </w:r>
    </w:p>
    <w:p w:rsidR="00174318" w:rsidRDefault="00174318">
      <w:pPr>
        <w:rPr>
          <w:rFonts w:ascii="Times New Roman" w:eastAsia="Times New Roman" w:hAnsi="Times New Roman"/>
          <w:color w:val="auto"/>
          <w:szCs w:val="24"/>
          <w:shd w:val="clear" w:color="auto" w:fill="auto"/>
        </w:rPr>
      </w:pPr>
      <w:bookmarkStart w:id="306" w:name="BKM_E4E0F436_821B_4428_AD47_C9C95D202FAA"/>
      <w:bookmarkEnd w:id="30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setting of the encounter with as much specificity as available, or as required by a template.  E.g., outpatient encounter, inpatient encounter.</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07" w:name="_Toc382004077"/>
      <w:bookmarkStart w:id="308" w:name="BKM_7BE253BA_D326_4F56_8306_775CC570BC02"/>
      <w:r>
        <w:rPr>
          <w:rFonts w:eastAsia="Times New Roman"/>
          <w:bCs w:val="0"/>
          <w:szCs w:val="24"/>
          <w:shd w:val="clear" w:color="auto" w:fill="auto"/>
          <w:lang w:val="en-US"/>
        </w:rPr>
        <w:t>EncounterEvent</w:t>
      </w:r>
      <w:bookmarkEnd w:id="30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174318" w:rsidRDefault="00174318">
      <w:pPr>
        <w:rPr>
          <w:rFonts w:ascii="Times New Roman" w:eastAsia="Times New Roman" w:hAnsi="Times New Roman"/>
          <w:color w:val="auto"/>
          <w:szCs w:val="24"/>
          <w:shd w:val="clear" w:color="auto" w:fill="auto"/>
        </w:rPr>
      </w:pPr>
      <w:bookmarkStart w:id="309" w:name="BKM_1EE62F08_92A3_4133_BD2F_D006DB1AB864"/>
      <w:bookmarkEnd w:id="30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of the encounter.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10" w:name="_Toc382004078"/>
      <w:bookmarkStart w:id="311" w:name="BKM_25C7A913_62FA_4EA6_B44C_C198EF9570E1"/>
      <w:r>
        <w:rPr>
          <w:rFonts w:eastAsia="Times New Roman"/>
          <w:bCs w:val="0"/>
          <w:szCs w:val="24"/>
          <w:shd w:val="clear" w:color="auto" w:fill="auto"/>
          <w:lang w:val="en-US"/>
        </w:rPr>
        <w:t>EnteralFeedingDispenseOrder</w:t>
      </w:r>
      <w:bookmarkEnd w:id="31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clinical order for dispensing an enteral feeding product.</w:t>
      </w:r>
      <w:proofErr w:type="gramEnd"/>
      <w:r>
        <w:rPr>
          <w:rFonts w:ascii="Times New Roman" w:eastAsia="Times New Roman" w:hAnsi="Times New Roman"/>
          <w:szCs w:val="24"/>
          <w:shd w:val="clear" w:color="auto" w:fill="auto"/>
          <w:lang w:val="en-US"/>
        </w:rPr>
        <w:t xml:space="preserve">  That is, the product is to be dispensed but not administered to the patient.</w:t>
      </w:r>
    </w:p>
    <w:p w:rsidR="00174318" w:rsidRDefault="00174318">
      <w:pPr>
        <w:rPr>
          <w:rFonts w:ascii="Times New Roman" w:eastAsia="Times New Roman" w:hAnsi="Times New Roman"/>
          <w:color w:val="auto"/>
          <w:szCs w:val="24"/>
          <w:shd w:val="clear" w:color="auto" w:fill="auto"/>
        </w:rPr>
      </w:pPr>
      <w:bookmarkStart w:id="312" w:name="BKM_FE151C9D_F6A1_4DB2_BCE6_88D27C45F769"/>
      <w:bookmarkEnd w:id="31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13" w:name="_Toc382004079"/>
      <w:bookmarkStart w:id="314" w:name="BKM_F1A3677C_2A33_4317_B969_F8AD954F47DA"/>
      <w:r>
        <w:rPr>
          <w:rFonts w:eastAsia="Times New Roman"/>
          <w:bCs w:val="0"/>
          <w:szCs w:val="24"/>
          <w:shd w:val="clear" w:color="auto" w:fill="auto"/>
          <w:lang w:val="en-US"/>
        </w:rPr>
        <w:t>EnteralFeedingDispenseProposal</w:t>
      </w:r>
      <w:bookmarkEnd w:id="31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clinical proposal for dispensing an enteral feeding product.</w:t>
      </w:r>
      <w:proofErr w:type="gramEnd"/>
      <w:r>
        <w:rPr>
          <w:rFonts w:ascii="Times New Roman" w:eastAsia="Times New Roman" w:hAnsi="Times New Roman"/>
          <w:szCs w:val="24"/>
          <w:shd w:val="clear" w:color="auto" w:fill="auto"/>
          <w:lang w:val="en-US"/>
        </w:rPr>
        <w:t xml:space="preserve">  That is, the product is to be dispensed but not administered to the patient.</w:t>
      </w:r>
    </w:p>
    <w:p w:rsidR="00174318" w:rsidRDefault="00174318">
      <w:pPr>
        <w:rPr>
          <w:rFonts w:ascii="Times New Roman" w:eastAsia="Times New Roman" w:hAnsi="Times New Roman"/>
          <w:color w:val="auto"/>
          <w:szCs w:val="24"/>
          <w:shd w:val="clear" w:color="auto" w:fill="auto"/>
        </w:rPr>
      </w:pPr>
      <w:bookmarkStart w:id="315" w:name="BKM_A76A642F_6FFA_405F_9BAF_50826142F10D"/>
      <w:bookmarkEnd w:id="31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16" w:name="_Toc382004080"/>
      <w:bookmarkStart w:id="317" w:name="BKM_310837C3_2DAC_43BC_B11E_EA72426B181D"/>
      <w:r>
        <w:rPr>
          <w:rFonts w:eastAsia="Times New Roman"/>
          <w:bCs w:val="0"/>
          <w:szCs w:val="24"/>
          <w:shd w:val="clear" w:color="auto" w:fill="auto"/>
          <w:lang w:val="en-US"/>
        </w:rPr>
        <w:t>EnteralFeedingOrder</w:t>
      </w:r>
      <w:bookmarkEnd w:id="31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orders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174318" w:rsidRDefault="00174318">
      <w:pPr>
        <w:rPr>
          <w:rFonts w:ascii="Times New Roman" w:eastAsia="Times New Roman" w:hAnsi="Times New Roman"/>
          <w:szCs w:val="24"/>
          <w:shd w:val="clear" w:color="auto" w:fill="auto"/>
        </w:rPr>
      </w:pPr>
      <w:bookmarkStart w:id="318" w:name="BKM_235103C8_18A5_4B96_8D2F_8CBDD48F58BE"/>
      <w:bookmarkEnd w:id="31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order. E.g., 800 cal.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19" w:name="_Toc382004081"/>
      <w:bookmarkStart w:id="320" w:name="BKM_6A0A4758_ABB9_457B_9A76_D267D015423D"/>
      <w:r>
        <w:rPr>
          <w:rFonts w:eastAsia="Times New Roman"/>
          <w:bCs w:val="0"/>
          <w:szCs w:val="24"/>
          <w:shd w:val="clear" w:color="auto" w:fill="auto"/>
          <w:lang w:val="en-US"/>
        </w:rPr>
        <w:t>EnteralFeedingProposal</w:t>
      </w:r>
      <w:bookmarkEnd w:id="31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proposals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174318" w:rsidRDefault="00174318">
      <w:pPr>
        <w:rPr>
          <w:rFonts w:ascii="Times New Roman" w:eastAsia="Times New Roman" w:hAnsi="Times New Roman"/>
          <w:szCs w:val="24"/>
          <w:shd w:val="clear" w:color="auto" w:fill="auto"/>
        </w:rPr>
      </w:pPr>
      <w:bookmarkStart w:id="321" w:name="BKM_EA141172_DD7B_4639_A67D_5F2EF61128F5"/>
      <w:bookmarkEnd w:id="32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proposed order. E.g., 800 cal.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22" w:name="_Toc382004082"/>
      <w:bookmarkStart w:id="323" w:name="BKM_5062404F_70BF_4195_939C_B7390C0C8EFB"/>
      <w:r>
        <w:rPr>
          <w:rFonts w:eastAsia="Times New Roman"/>
          <w:bCs w:val="0"/>
          <w:szCs w:val="24"/>
          <w:shd w:val="clear" w:color="auto" w:fill="auto"/>
          <w:lang w:val="en-US"/>
        </w:rPr>
        <w:t>Entity</w:t>
      </w:r>
      <w:bookmarkEnd w:id="32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physical thing, group of physical things or an organization.</w:t>
      </w:r>
      <w:proofErr w:type="gramEnd"/>
      <w:r>
        <w:rPr>
          <w:rFonts w:ascii="Times New Roman" w:eastAsia="Times New Roman" w:hAnsi="Times New Roman"/>
          <w:szCs w:val="24"/>
          <w:shd w:val="clear" w:color="auto" w:fill="auto"/>
          <w:lang w:val="en-US"/>
        </w:rPr>
        <w:t xml:space="preserve"> It is a concrete class that can be used as is or specialized as needed.</w:t>
      </w:r>
    </w:p>
    <w:p w:rsidR="00174318" w:rsidRDefault="00174318">
      <w:pPr>
        <w:rPr>
          <w:rFonts w:ascii="Times New Roman" w:eastAsia="Times New Roman" w:hAnsi="Times New Roman"/>
          <w:szCs w:val="24"/>
          <w:shd w:val="clear" w:color="auto" w:fill="auto"/>
        </w:rPr>
      </w:pPr>
      <w:bookmarkStart w:id="324" w:name="BKM_168F3D27_70B1_47F8_96F8_57677E5BA369"/>
      <w:bookmarkEnd w:id="32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5" w:name="BKM_4AF0BC91_5D2B_4F41_AEAD_6EB99DDDA833"/>
            <w:r>
              <w:rPr>
                <w:rFonts w:ascii="Times New Roman" w:eastAsia="Times New Roman" w:hAnsi="Times New Roman"/>
                <w:b/>
                <w:szCs w:val="24"/>
                <w:shd w:val="clear" w:color="auto" w:fill="auto"/>
                <w:lang w:val="en-US"/>
              </w:rPr>
              <w:t>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3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6" w:name="BKM_7033A496_F239_48F2_872F_874C8A381C66"/>
            <w:r>
              <w:rPr>
                <w:rFonts w:ascii="Times New Roman" w:eastAsia="Times New Roman" w:hAnsi="Times New Roman"/>
                <w:b/>
                <w:szCs w:val="24"/>
                <w:shd w:val="clear" w:color="auto" w:fill="auto"/>
                <w:lang w:val="en-US"/>
              </w:rPr>
              <w:t>description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 narrative for display purposes.</w:t>
            </w:r>
          </w:p>
        </w:tc>
        <w:bookmarkEnd w:id="3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7" w:name="BKM_A2B3BB92_0893_491F_B0F7_319048377837"/>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type of entity.  E.g., healthcare organization, medical facility, a type of device such as a pacemaker. For specimens, this may be blood, urine, sputum, etc...</w:t>
            </w:r>
          </w:p>
        </w:tc>
        <w:bookmarkEnd w:id="3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8" w:name="BKM_91943DBD_2F39_41B8_AEA8_56F0F93D4676"/>
            <w:r>
              <w:rPr>
                <w:rFonts w:ascii="Times New Roman" w:eastAsia="Times New Roman" w:hAnsi="Times New Roman"/>
                <w:b/>
                <w:szCs w:val="24"/>
                <w:shd w:val="clear" w:color="auto" w:fill="auto"/>
                <w:lang w:val="en-US"/>
              </w:rPr>
              <w:t>evaluatedPersonId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ID of the evaluated person that this entity has a direct relationship to, generally the patient, but may be a different evaluatedPersonId when family history data is included, or related data pertinent to the patient but directly belonging to another evaluated person is present. This element is not normally needed when all relevant patient data is included in a single structured vMR, but may be essential when pieces of the vMR are furnished or referenced as separate structures in CDS inputs or outputs.</w:t>
            </w:r>
          </w:p>
          <w:p w:rsidR="00174318" w:rsidRDefault="00174318">
            <w:pPr>
              <w:keepLines/>
              <w:rPr>
                <w:rFonts w:ascii="Times New Roman" w:eastAsia="Times New Roman" w:hAnsi="Times New Roman"/>
                <w:szCs w:val="24"/>
                <w:shd w:val="clear" w:color="auto" w:fill="auto"/>
              </w:rPr>
            </w:pPr>
          </w:p>
        </w:tc>
        <w:bookmarkEnd w:id="3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9" w:name="BKM_247F8467_24BA_4DA3_8ACC_99E624000880"/>
            <w:r>
              <w:rPr>
                <w:rFonts w:ascii="Times New Roman" w:eastAsia="Times New Roman" w:hAnsi="Times New Roman"/>
                <w:b/>
                <w:szCs w:val="24"/>
                <w:shd w:val="clear" w:color="auto" w:fill="auto"/>
                <w:lang w:val="en-US"/>
              </w:rPr>
              <w: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entities. New concepts defined in this manner need to have an associated template. Refer to Implementation Guide for details.</w:t>
            </w:r>
          </w:p>
        </w:tc>
        <w:bookmarkEnd w:id="32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30" w:name="_Toc382004083"/>
      <w:bookmarkStart w:id="331" w:name="BKM_75E2E60C_6EE3_45B4_AC87_91D34A27AFBB"/>
      <w:r>
        <w:rPr>
          <w:rFonts w:eastAsia="Times New Roman"/>
          <w:bCs w:val="0"/>
          <w:szCs w:val="24"/>
          <w:shd w:val="clear" w:color="auto" w:fill="auto"/>
          <w:lang w:val="en-US"/>
        </w:rPr>
        <w:t>EvaluatedPerson</w:t>
      </w:r>
      <w:bookmarkEnd w:id="33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person who is the subject of evaluation by a CDS system.</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May be the focal patient or some other relevant person (e.g., a relative or a sexual contact).</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demographic attributes, clinical statements, and related entities.</w:t>
      </w:r>
      <w:proofErr w:type="gramEnd"/>
    </w:p>
    <w:p w:rsidR="00174318" w:rsidRDefault="00174318">
      <w:pPr>
        <w:rPr>
          <w:rFonts w:ascii="Times New Roman" w:eastAsia="Times New Roman" w:hAnsi="Times New Roman"/>
          <w:color w:val="auto"/>
          <w:szCs w:val="24"/>
          <w:shd w:val="clear" w:color="auto" w:fill="auto"/>
        </w:rPr>
      </w:pPr>
      <w:bookmarkStart w:id="332" w:name="BKM_77E36693_14D5_4F39_98BE_20F76A2D4ECD"/>
      <w:bookmarkEnd w:id="33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age at which the person died.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3" w:name="BKM_DFF38185_CAEC_44D6_B3C6_8F2E5C20CBCC"/>
            <w:r>
              <w:rPr>
                <w:rFonts w:ascii="Times New Roman" w:eastAsia="Times New Roman" w:hAnsi="Times New Roman"/>
                <w:b/>
                <w:szCs w:val="24"/>
                <w:shd w:val="clear" w:color="auto" w:fill="auto"/>
                <w:lang w:val="en-US"/>
              </w:rPr>
              <w:t>isDeceased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the person is deceased.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3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4" w:name="BKM_2D59D552_35D5_425E_A3EE_E1D01F83E96E"/>
            <w:r>
              <w:rPr>
                <w:rFonts w:ascii="Times New Roman" w:eastAsia="Times New Roman" w:hAnsi="Times New Roman"/>
                <w:b/>
                <w:szCs w:val="24"/>
                <w:shd w:val="clear" w:color="auto" w:fill="auto"/>
                <w:lang w:val="en-US"/>
              </w:rPr>
              <w:t>timeOfDeath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person expired.</w:t>
            </w:r>
          </w:p>
        </w:tc>
        <w:bookmarkEnd w:id="33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35" w:name="_Toc382004084"/>
      <w:bookmarkStart w:id="336" w:name="BKM_4AFB3DEB_5641_4C3B_A636_194EF52291CD"/>
      <w:r>
        <w:rPr>
          <w:rFonts w:eastAsia="Times New Roman"/>
          <w:bCs w:val="0"/>
          <w:szCs w:val="24"/>
          <w:shd w:val="clear" w:color="auto" w:fill="auto"/>
          <w:lang w:val="en-US"/>
        </w:rPr>
        <w:t>ExtendedVmrTypeBase</w:t>
      </w:r>
      <w:bookmarkEnd w:id="33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Abstract base class for extended vMR types.</w:t>
      </w:r>
      <w:proofErr w:type="gramEnd"/>
    </w:p>
    <w:p w:rsidR="00174318" w:rsidRDefault="00174318">
      <w:pPr>
        <w:rPr>
          <w:rFonts w:ascii="Times New Roman" w:eastAsia="Times New Roman" w:hAnsi="Times New Roman"/>
          <w:szCs w:val="24"/>
          <w:shd w:val="clear" w:color="auto" w:fill="auto"/>
        </w:rPr>
      </w:pPr>
      <w:bookmarkStart w:id="337" w:name="BKM_C2EF0409_90D4_4F51_BF5B_8FD6399D94B4"/>
      <w:bookmarkEnd w:id="33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extended vMR data type.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8" w:name="BKM_C6DB9279_2B7F_486C_AB76_3269EF0DCCB7"/>
            <w:r>
              <w:rPr>
                <w:rFonts w:ascii="Times New Roman" w:eastAsia="Times New Roman" w:hAnsi="Times New Roman"/>
                <w:b/>
                <w:szCs w:val="24"/>
                <w:shd w:val="clear" w:color="auto" w:fill="auto"/>
                <w:lang w:val="en-US"/>
              </w:rPr>
              <w:t>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Optional unique identifier for the extended vmr type.</w:t>
            </w:r>
          </w:p>
        </w:tc>
        <w:bookmarkEnd w:id="3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9" w:name="BKM_B1064B08_1443_4B69_938A_FD8F62FC80C4"/>
            <w:r>
              <w:rPr>
                <w:rFonts w:ascii="Times New Roman" w:eastAsia="Times New Roman" w:hAnsi="Times New Roman"/>
                <w:b/>
                <w:szCs w:val="24"/>
                <w:shd w:val="clear" w:color="auto" w:fill="auto"/>
                <w:lang w:val="en-US"/>
              </w:rPr>
              <w: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
        </w:tc>
        <w:bookmarkEnd w:id="33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40" w:name="_Toc382004085"/>
      <w:bookmarkStart w:id="341" w:name="BKM_D1118993_3582_4455_B900_06DA92DDCC3D"/>
      <w:r>
        <w:rPr>
          <w:rFonts w:eastAsia="Times New Roman"/>
          <w:bCs w:val="0"/>
          <w:szCs w:val="24"/>
          <w:shd w:val="clear" w:color="auto" w:fill="auto"/>
          <w:lang w:val="en-US"/>
        </w:rPr>
        <w:t>Facility</w:t>
      </w:r>
      <w:bookmarkEnd w:id="34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a hospital or clinic.</w:t>
      </w:r>
      <w:proofErr w:type="gramEnd"/>
    </w:p>
    <w:p w:rsidR="00174318" w:rsidRDefault="00174318">
      <w:pPr>
        <w:rPr>
          <w:rFonts w:ascii="Times New Roman" w:eastAsia="Times New Roman" w:hAnsi="Times New Roman"/>
          <w:color w:val="auto"/>
          <w:szCs w:val="24"/>
          <w:shd w:val="clear" w:color="auto" w:fill="auto"/>
        </w:rPr>
      </w:pPr>
      <w:bookmarkStart w:id="342" w:name="BKM_6AB2A9E0_A863_40D1_9081_E57EEAA642A2"/>
      <w:bookmarkEnd w:id="34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facility is known.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3" w:name="BKM_E6FB988F_73C5_4FFE_95C3_EFF6AFEAF6EC"/>
            <w:r>
              <w:rPr>
                <w:rFonts w:ascii="Times New Roman" w:eastAsia="Times New Roman" w:hAnsi="Times New Roman"/>
                <w:b/>
                <w:szCs w:val="24"/>
                <w:shd w:val="clear" w:color="auto" w:fill="auto"/>
                <w:lang w:val="en-US"/>
              </w:rPr>
              <w:t>address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facility is located or may be reached.</w:t>
            </w:r>
          </w:p>
        </w:tc>
        <w:bookmarkEnd w:id="34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4" w:name="BKM_680F3BD1_4EB5_4E03_BD98_0D7D1192CB71"/>
            <w:r>
              <w:rPr>
                <w:rFonts w:ascii="Times New Roman" w:eastAsia="Times New Roman" w:hAnsi="Times New Roman"/>
                <w:b/>
                <w:szCs w:val="24"/>
                <w:shd w:val="clear" w:color="auto" w:fill="auto"/>
                <w:lang w:val="en-US"/>
              </w:rPr>
              <w:t>telecom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facility that is identified by a URI, such as a web page, a telephone number (voice, fax or some other resource mediated by telecommunication equipment), an e-mail address, or any other locatable resource that can be specified by a URL.</w:t>
            </w:r>
          </w:p>
        </w:tc>
        <w:bookmarkEnd w:id="34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45" w:name="_Toc382004086"/>
      <w:bookmarkStart w:id="346" w:name="BKM_0537EF9A_0B87_4B9D_8150_E9D9DA2B67F1"/>
      <w:r>
        <w:rPr>
          <w:rFonts w:eastAsia="Times New Roman"/>
          <w:bCs w:val="0"/>
          <w:szCs w:val="24"/>
          <w:shd w:val="clear" w:color="auto" w:fill="auto"/>
          <w:lang w:val="en-US"/>
        </w:rPr>
        <w:t>Goal</w:t>
      </w:r>
      <w:bookmarkEnd w:id="34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clinical end or aim towards which effort is directed.</w:t>
      </w:r>
      <w:proofErr w:type="gramEnd"/>
    </w:p>
    <w:p w:rsidR="00174318" w:rsidRDefault="00174318">
      <w:pPr>
        <w:rPr>
          <w:rFonts w:ascii="Times New Roman" w:eastAsia="Times New Roman" w:hAnsi="Times New Roman"/>
          <w:szCs w:val="24"/>
          <w:shd w:val="clear" w:color="auto" w:fill="auto"/>
        </w:rPr>
      </w:pPr>
      <w:bookmarkStart w:id="347" w:name="BKM_07E945E1_9DC5_455C_9DB5_1489F2AD9A4B"/>
      <w:bookmarkEnd w:id="34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criticality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Characterizes impact on life, or durable impact on physiological function or on quality of life. Includes concepts such as </w:t>
            </w:r>
            <w:proofErr w:type="gramStart"/>
            <w:r>
              <w:rPr>
                <w:rFonts w:ascii="Times New Roman" w:eastAsia="Times New Roman" w:hAnsi="Times New Roman"/>
                <w:szCs w:val="24"/>
                <w:shd w:val="clear" w:color="auto" w:fill="auto"/>
                <w:lang w:val="en-US"/>
              </w:rPr>
              <w:t>life-threatening,</w:t>
            </w:r>
            <w:proofErr w:type="gramEnd"/>
            <w:r>
              <w:rPr>
                <w:rFonts w:ascii="Times New Roman" w:eastAsia="Times New Roman" w:hAnsi="Times New Roman"/>
                <w:szCs w:val="24"/>
                <w:shd w:val="clear" w:color="auto" w:fill="auto"/>
                <w:lang w:val="en-US"/>
              </w:rPr>
              <w:t xml:space="preserve"> or potential loss of function or capacity. E.g., Life threatening, potentially requires hospitalization, self-resolving. Different from severity in that a moderate subarachnoid hemorrhage is likely to be highly important, whereas a moderate headache is not.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8" w:name="BKM_1F2F1612_D458_4EE6_AFD5_745E09DA7C5E"/>
            <w:r>
              <w:rPr>
                <w:rFonts w:ascii="Times New Roman" w:eastAsia="Times New Roman" w:hAnsi="Times New Roman"/>
                <w:b/>
                <w:szCs w:val="24"/>
                <w:shd w:val="clear" w:color="auto" w:fill="auto"/>
                <w:lang w:val="en-US"/>
              </w:rPr>
              <w:t>goalObserverEventTime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bookmarkEnd w:id="3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9" w:name="BKM_19D2C267_8FC3_459E_A9C0_742257FB4F45"/>
            <w:r>
              <w:rPr>
                <w:rFonts w:ascii="Times New Roman" w:eastAsia="Times New Roman" w:hAnsi="Times New Roman"/>
                <w:b/>
                <w:szCs w:val="24"/>
                <w:shd w:val="clear" w:color="auto" w:fill="auto"/>
                <w:lang w:val="en-US"/>
              </w:rPr>
              <w:t>goalStatus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attempt to reach this goal.  E.g., active, inactive.</w:t>
            </w:r>
          </w:p>
        </w:tc>
        <w:bookmarkEnd w:id="34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50" w:name="_Toc382004087"/>
      <w:bookmarkStart w:id="351" w:name="BKM_F9519E4C_A09F_4C72_8D4A_E56096440621"/>
      <w:r>
        <w:rPr>
          <w:rFonts w:eastAsia="Times New Roman"/>
          <w:bCs w:val="0"/>
          <w:szCs w:val="24"/>
          <w:shd w:val="clear" w:color="auto" w:fill="auto"/>
          <w:lang w:val="en-US"/>
        </w:rPr>
        <w:t>GoalBase</w:t>
      </w:r>
      <w:bookmarkEnd w:id="35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Abstract base class for a goal, which is a clinical end or aim towards which effort is directed.</w:t>
      </w:r>
      <w:proofErr w:type="gramEnd"/>
    </w:p>
    <w:p w:rsidR="00174318" w:rsidRDefault="00174318">
      <w:pPr>
        <w:rPr>
          <w:rFonts w:ascii="Times New Roman" w:eastAsia="Times New Roman" w:hAnsi="Times New Roman"/>
          <w:szCs w:val="24"/>
          <w:shd w:val="clear" w:color="auto" w:fill="auto"/>
        </w:rPr>
      </w:pPr>
      <w:bookmarkStart w:id="352" w:name="BKM_9A2720BA_773E_4FC7_BBE5_8CE1291C06CE"/>
      <w:bookmarkEnd w:id="35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goalAchievementTargetTime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3" w:name="BKM_DE69A721_2208_44AD_9C20_9B3192D2C832"/>
            <w:r>
              <w:rPr>
                <w:rFonts w:ascii="Times New Roman" w:eastAsia="Times New Roman" w:hAnsi="Times New Roman"/>
                <w:b/>
                <w:szCs w:val="24"/>
                <w:shd w:val="clear" w:color="auto" w:fill="auto"/>
                <w:lang w:val="en-US"/>
              </w:rPr>
              <w:t>goalFocus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bookmarkEnd w:id="3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4" w:name="BKM_767C6452_A7CE_4B44_B837_FB1C07F217A4"/>
            <w:r>
              <w:rPr>
                <w:rFonts w:ascii="Times New Roman" w:eastAsia="Times New Roman" w:hAnsi="Times New Roman"/>
                <w:b/>
                <w:szCs w:val="24"/>
                <w:shd w:val="clear" w:color="auto" w:fill="auto"/>
                <w:lang w:val="en-US"/>
              </w:rPr>
              <w:t>goalPursuitEffectiveTime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35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5" w:name="BKM_62B27C54_1062_46FD_BF40_5804D352F3E4"/>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that serves as the target of the goal.  E.g., waist.</w:t>
            </w:r>
          </w:p>
        </w:tc>
        <w:bookmarkEnd w:id="35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6" w:name="BKM_0FB8CF95_AC7D_4FE2_B183_FFDCDBB53122"/>
            <w:r>
              <w:rPr>
                <w:rFonts w:ascii="Times New Roman" w:eastAsia="Times New Roman" w:hAnsi="Times New Roman"/>
                <w:b/>
                <w:szCs w:val="24"/>
                <w:shd w:val="clear" w:color="auto" w:fill="auto"/>
                <w:lang w:val="en-US"/>
              </w:rPr>
              <w:t>targetGoalValue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35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57" w:name="_Toc382004088"/>
      <w:bookmarkStart w:id="358" w:name="BKM_CD1651D4_D23F_434A_BBC3_D60C6D5F5199"/>
      <w:r>
        <w:rPr>
          <w:rFonts w:eastAsia="Times New Roman"/>
          <w:bCs w:val="0"/>
          <w:szCs w:val="24"/>
          <w:shd w:val="clear" w:color="auto" w:fill="auto"/>
          <w:lang w:val="en-US"/>
        </w:rPr>
        <w:t>GoalProposal</w:t>
      </w:r>
      <w:bookmarkEnd w:id="35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Proposal, e.g., by a CDS system, for establishing the goal specified.</w:t>
      </w:r>
      <w:proofErr w:type="gramEnd"/>
    </w:p>
    <w:p w:rsidR="00174318" w:rsidRDefault="00174318">
      <w:pPr>
        <w:rPr>
          <w:rFonts w:ascii="Times New Roman" w:eastAsia="Times New Roman" w:hAnsi="Times New Roman"/>
          <w:szCs w:val="24"/>
          <w:shd w:val="clear" w:color="auto" w:fill="auto"/>
        </w:rPr>
      </w:pPr>
      <w:bookmarkStart w:id="359" w:name="BKM_D32B9040_6ADF_47E0_9918_31949F8BE42C"/>
      <w:bookmarkEnd w:id="35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60" w:name="_Toc382004089"/>
      <w:bookmarkStart w:id="361" w:name="BKM_042B6B5D_0E57_49C7_8DFB_1721C25CB2DF"/>
      <w:r>
        <w:rPr>
          <w:rFonts w:eastAsia="Times New Roman"/>
          <w:bCs w:val="0"/>
          <w:szCs w:val="24"/>
          <w:shd w:val="clear" w:color="auto" w:fill="auto"/>
          <w:lang w:val="en-US"/>
        </w:rPr>
        <w:t>GroupingClinicalStatement</w:t>
      </w:r>
      <w:bookmarkEnd w:id="36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clinical statement which serves to group other clinical statements.</w:t>
      </w:r>
      <w:proofErr w:type="gramEnd"/>
      <w:r>
        <w:rPr>
          <w:rFonts w:ascii="Times New Roman" w:eastAsia="Times New Roman" w:hAnsi="Times New Roman"/>
          <w:szCs w:val="24"/>
          <w:shd w:val="clear" w:color="auto" w:fill="auto"/>
          <w:lang w:val="en-US"/>
        </w:rPr>
        <w:t xml:space="preserve">  For example, a grouping clinical statement could contain an intervention proposal and a substance administration proposal, one of which should be completed.</w:t>
      </w:r>
    </w:p>
    <w:p w:rsidR="00174318" w:rsidRDefault="00174318">
      <w:pPr>
        <w:rPr>
          <w:rFonts w:ascii="Times New Roman" w:eastAsia="Times New Roman" w:hAnsi="Times New Roman"/>
          <w:color w:val="auto"/>
          <w:szCs w:val="24"/>
          <w:shd w:val="clear" w:color="auto" w:fill="auto"/>
        </w:rPr>
      </w:pPr>
      <w:bookmarkStart w:id="362" w:name="BKM_CFB34258_E553_407F_A515_F28B52467B7F"/>
      <w:bookmarkEnd w:id="36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groupingConcept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clinical concept motivating the composition. E.g., Insulin Sliding Scale, Steroid Taper,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3" w:name="BKM_284F0A6C_A6FA_4CA5_82CB_85112B2714B2"/>
            <w:r>
              <w:rPr>
                <w:rFonts w:ascii="Times New Roman" w:eastAsia="Times New Roman" w:hAnsi="Times New Roman"/>
                <w:b/>
                <w:szCs w:val="24"/>
                <w:shd w:val="clear" w:color="auto" w:fill="auto"/>
                <w:lang w:val="en-US"/>
              </w:rPr>
              <w:t>componentRequirements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requirements for the contained components.  E.g., </w:t>
            </w:r>
            <w:proofErr w:type="gramStart"/>
            <w:r>
              <w:rPr>
                <w:rFonts w:ascii="Times New Roman" w:eastAsia="Times New Roman" w:hAnsi="Times New Roman"/>
                <w:szCs w:val="24"/>
                <w:shd w:val="clear" w:color="auto" w:fill="auto"/>
                <w:lang w:val="en-US"/>
              </w:rPr>
              <w:t>do</w:t>
            </w:r>
            <w:proofErr w:type="gramEnd"/>
            <w:r>
              <w:rPr>
                <w:rFonts w:ascii="Times New Roman" w:eastAsia="Times New Roman" w:hAnsi="Times New Roman"/>
                <w:szCs w:val="24"/>
                <w:shd w:val="clear" w:color="auto" w:fill="auto"/>
                <w:lang w:val="en-US"/>
              </w:rPr>
              <w:t xml:space="preserve"> at least one, do all.</w:t>
            </w:r>
          </w:p>
        </w:tc>
        <w:bookmarkEnd w:id="36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64" w:name="_Toc382004090"/>
      <w:bookmarkStart w:id="365" w:name="BKM_563CDB1B_361A_4B21_986A_4056032EE6D4"/>
      <w:r>
        <w:rPr>
          <w:rFonts w:eastAsia="Times New Roman"/>
          <w:bCs w:val="0"/>
          <w:szCs w:val="24"/>
          <w:shd w:val="clear" w:color="auto" w:fill="auto"/>
          <w:lang w:val="en-US"/>
        </w:rPr>
        <w:t>ImagingOrder</w:t>
      </w:r>
      <w:bookmarkEnd w:id="36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 order to perform an Imaging study.</w:t>
      </w:r>
      <w:proofErr w:type="gramEnd"/>
      <w:r>
        <w:rPr>
          <w:rFonts w:ascii="Times New Roman" w:eastAsia="Times New Roman" w:hAnsi="Times New Roman"/>
          <w:szCs w:val="24"/>
          <w:shd w:val="clear" w:color="auto" w:fill="auto"/>
          <w:lang w:val="en-US"/>
        </w:rPr>
        <w:t xml:space="preserve"> For instance, Chest Radiograph - PA and Lateral.</w:t>
      </w:r>
    </w:p>
    <w:p w:rsidR="00174318" w:rsidRDefault="00174318">
      <w:pPr>
        <w:rPr>
          <w:rFonts w:ascii="Times New Roman" w:eastAsia="Times New Roman" w:hAnsi="Times New Roman"/>
          <w:szCs w:val="24"/>
          <w:shd w:val="clear" w:color="auto" w:fill="auto"/>
        </w:rPr>
      </w:pPr>
      <w:bookmarkStart w:id="366" w:name="BKM_386EC27C_D78D_41DD_A889_59B8E42B9619"/>
      <w:bookmarkEnd w:id="36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7" w:name="BKM_859B2AB3_1948_4427_BD26_FCF8D94B8898"/>
            <w:r>
              <w:rPr>
                <w:rFonts w:ascii="Times New Roman" w:eastAsia="Times New Roman" w:hAnsi="Times New Roman"/>
                <w:b/>
                <w:szCs w:val="24"/>
                <w:shd w:val="clear" w:color="auto" w:fill="auto"/>
                <w:lang w:val="en-US"/>
              </w:rPr>
              <w:t>contrastRoute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6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8" w:name="BKM_AD694314_9CF1_4006_B8D7_B8454E5DCF5A"/>
            <w:r>
              <w:rPr>
                <w:rFonts w:ascii="Times New Roman" w:eastAsia="Times New Roman" w:hAnsi="Times New Roman"/>
                <w:b/>
                <w:szCs w:val="24"/>
                <w:shd w:val="clear" w:color="auto" w:fill="auto"/>
                <w:lang w:val="en-US"/>
              </w:rPr>
              <w:t>contrastType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9" w:name="BKM_E4E3BAA5_CAE6_4FAD_A1D6_BF558A8782A1"/>
            <w:r>
              <w:rPr>
                <w:rFonts w:ascii="Times New Roman" w:eastAsia="Times New Roman" w:hAnsi="Times New Roman"/>
                <w:b/>
                <w:szCs w:val="24"/>
                <w:shd w:val="clear" w:color="auto" w:fill="auto"/>
                <w:lang w:val="en-US"/>
              </w:rPr>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6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0" w:name="BKM_964119D6_383D_4957_B11D_1CB1D51FFE82"/>
            <w:r>
              <w:rPr>
                <w:rFonts w:ascii="Times New Roman" w:eastAsia="Times New Roman" w:hAnsi="Times New Roman"/>
                <w:b/>
                <w:szCs w:val="24"/>
                <w:shd w:val="clear" w:color="auto" w:fill="auto"/>
                <w:lang w:val="en-US"/>
              </w:rPr>
              <w:t>portableExam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1" w:name="BKM_B558C26A_5326_43CE_839C_FFA2F993B78F"/>
            <w:r>
              <w:rPr>
                <w:rFonts w:ascii="Times New Roman" w:eastAsia="Times New Roman" w:hAnsi="Times New Roman"/>
                <w:b/>
                <w:szCs w:val="24"/>
                <w:shd w:val="clear" w:color="auto" w:fill="auto"/>
                <w:lang w:val="en-US"/>
              </w:rPr>
              <w:t>sedation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t>
            </w:r>
            <w:proofErr w:type="gramStart"/>
            <w:r>
              <w:rPr>
                <w:rFonts w:ascii="Times New Roman" w:eastAsia="Times New Roman" w:hAnsi="Times New Roman"/>
                <w:szCs w:val="24"/>
                <w:shd w:val="clear" w:color="auto" w:fill="auto"/>
                <w:lang w:val="en-US"/>
              </w:rPr>
              <w:t>true</w:t>
            </w:r>
            <w:proofErr w:type="gramEnd"/>
            <w:r>
              <w:rPr>
                <w:rFonts w:ascii="Times New Roman" w:eastAsia="Times New Roman" w:hAnsi="Times New Roman"/>
                <w:szCs w:val="24"/>
                <w:shd w:val="clear" w:color="auto" w:fill="auto"/>
                <w:lang w:val="en-US"/>
              </w:rPr>
              <w:t>' if patient will require sedation for this procedure.</w:t>
            </w:r>
          </w:p>
        </w:tc>
        <w:bookmarkEnd w:id="3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2" w:name="BKM_BB320BD3_1A11_4902_B2B2_201B4A731931"/>
            <w:r>
              <w:rPr>
                <w:rFonts w:ascii="Times New Roman" w:eastAsia="Times New Roman" w:hAnsi="Times New Roman"/>
                <w:b/>
                <w:szCs w:val="24"/>
                <w:shd w:val="clear" w:color="auto" w:fill="auto"/>
                <w:lang w:val="en-US"/>
              </w:rPr>
              <w:t>stressor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7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3" w:name="BKM_AECCD28B_D16E_406B_BC3C_B133EC022DCE"/>
            <w:r>
              <w:rPr>
                <w:rFonts w:ascii="Times New Roman" w:eastAsia="Times New Roman" w:hAnsi="Times New Roman"/>
                <w:b/>
                <w:szCs w:val="24"/>
                <w:shd w:val="clear" w:color="auto" w:fill="auto"/>
                <w:lang w:val="en-US"/>
              </w:rPr>
              <w:t>transportMode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7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4" w:name="BKM_9AE79BA1_A242_4086_8376_99D2530C1B05"/>
            <w:r>
              <w:rPr>
                <w:rFonts w:ascii="Times New Roman" w:eastAsia="Times New Roman" w:hAnsi="Times New Roman"/>
                <w:b/>
                <w:szCs w:val="24"/>
                <w:shd w:val="clear" w:color="auto" w:fill="auto"/>
                <w:lang w:val="en-US"/>
              </w:rPr>
              <w:t>radiationDose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7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75" w:name="_Toc382004091"/>
      <w:bookmarkStart w:id="376" w:name="BKM_F20E69F9_42E4_4C06_A982_58F454BA7045"/>
      <w:r>
        <w:rPr>
          <w:rFonts w:eastAsia="Times New Roman"/>
          <w:bCs w:val="0"/>
          <w:szCs w:val="24"/>
          <w:shd w:val="clear" w:color="auto" w:fill="auto"/>
          <w:lang w:val="en-US"/>
        </w:rPr>
        <w:t>ImagingProposal</w:t>
      </w:r>
      <w:bookmarkEnd w:id="37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proposal for an Imaging Order.</w:t>
      </w:r>
      <w:proofErr w:type="gramEnd"/>
      <w:r>
        <w:rPr>
          <w:rFonts w:ascii="Times New Roman" w:eastAsia="Times New Roman" w:hAnsi="Times New Roman"/>
          <w:szCs w:val="24"/>
          <w:shd w:val="clear" w:color="auto" w:fill="auto"/>
          <w:lang w:val="en-US"/>
        </w:rPr>
        <w:t xml:space="preserve"> For instance, Chest Radiograph - PA and Lateral.</w:t>
      </w:r>
    </w:p>
    <w:p w:rsidR="00174318" w:rsidRDefault="00174318">
      <w:pPr>
        <w:rPr>
          <w:rFonts w:ascii="Times New Roman" w:eastAsia="Times New Roman" w:hAnsi="Times New Roman"/>
          <w:szCs w:val="24"/>
          <w:shd w:val="clear" w:color="auto" w:fill="auto"/>
        </w:rPr>
      </w:pPr>
      <w:bookmarkStart w:id="377" w:name="BKM_680E026C_40DE_42BC_B911_51F290DB4C15"/>
      <w:bookmarkEnd w:id="37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8" w:name="BKM_133219FD_3BF6_4048_AC26_ADAEBD0519F4"/>
            <w:r>
              <w:rPr>
                <w:rFonts w:ascii="Times New Roman" w:eastAsia="Times New Roman" w:hAnsi="Times New Roman"/>
                <w:b/>
                <w:szCs w:val="24"/>
                <w:shd w:val="clear" w:color="auto" w:fill="auto"/>
                <w:lang w:val="en-US"/>
              </w:rPr>
              <w:t>contrastRoute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9" w:name="BKM_3E3550A6_208D_4EC3_96EA_7110D471B105"/>
            <w:r>
              <w:rPr>
                <w:rFonts w:ascii="Times New Roman" w:eastAsia="Times New Roman" w:hAnsi="Times New Roman"/>
                <w:b/>
                <w:szCs w:val="24"/>
                <w:shd w:val="clear" w:color="auto" w:fill="auto"/>
                <w:lang w:val="en-US"/>
              </w:rPr>
              <w:t>contrastType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0" w:name="BKM_B58A3899_3232_4301_9455_0D47C5008BF4"/>
            <w:r>
              <w:rPr>
                <w:rFonts w:ascii="Times New Roman" w:eastAsia="Times New Roman" w:hAnsi="Times New Roman"/>
                <w:b/>
                <w:szCs w:val="24"/>
                <w:shd w:val="clear" w:color="auto" w:fill="auto"/>
                <w:lang w:val="en-US"/>
              </w:rPr>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1" w:name="BKM_1D223FC2_E71A_4FAD_90F5_DB6D39A10BA7"/>
            <w:r>
              <w:rPr>
                <w:rFonts w:ascii="Times New Roman" w:eastAsia="Times New Roman" w:hAnsi="Times New Roman"/>
                <w:b/>
                <w:szCs w:val="24"/>
                <w:shd w:val="clear" w:color="auto" w:fill="auto"/>
                <w:lang w:val="en-US"/>
              </w:rPr>
              <w:t>portableExam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8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2" w:name="BKM_EE33AA09_9615_47B3_9C0A_D6E10D6EE2B6"/>
            <w:r>
              <w:rPr>
                <w:rFonts w:ascii="Times New Roman" w:eastAsia="Times New Roman" w:hAnsi="Times New Roman"/>
                <w:b/>
                <w:szCs w:val="24"/>
                <w:shd w:val="clear" w:color="auto" w:fill="auto"/>
                <w:lang w:val="en-US"/>
              </w:rPr>
              <w:t>sedation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t>
            </w:r>
            <w:proofErr w:type="gramStart"/>
            <w:r>
              <w:rPr>
                <w:rFonts w:ascii="Times New Roman" w:eastAsia="Times New Roman" w:hAnsi="Times New Roman"/>
                <w:szCs w:val="24"/>
                <w:shd w:val="clear" w:color="auto" w:fill="auto"/>
                <w:lang w:val="en-US"/>
              </w:rPr>
              <w:t>true</w:t>
            </w:r>
            <w:proofErr w:type="gramEnd"/>
            <w:r>
              <w:rPr>
                <w:rFonts w:ascii="Times New Roman" w:eastAsia="Times New Roman" w:hAnsi="Times New Roman"/>
                <w:szCs w:val="24"/>
                <w:shd w:val="clear" w:color="auto" w:fill="auto"/>
                <w:lang w:val="en-US"/>
              </w:rPr>
              <w:t>' if patient will require sedation for this procedure.</w:t>
            </w:r>
          </w:p>
        </w:tc>
        <w:bookmarkEnd w:id="3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3" w:name="BKM_CB484513_5E8C_491C_89DC_E08B2997D284"/>
            <w:r>
              <w:rPr>
                <w:rFonts w:ascii="Times New Roman" w:eastAsia="Times New Roman" w:hAnsi="Times New Roman"/>
                <w:b/>
                <w:szCs w:val="24"/>
                <w:shd w:val="clear" w:color="auto" w:fill="auto"/>
                <w:lang w:val="en-US"/>
              </w:rPr>
              <w:t>stressor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8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4" w:name="BKM_19E161F0_0518_41EF_8724_50407D3BCBB0"/>
            <w:r>
              <w:rPr>
                <w:rFonts w:ascii="Times New Roman" w:eastAsia="Times New Roman" w:hAnsi="Times New Roman"/>
                <w:b/>
                <w:szCs w:val="24"/>
                <w:shd w:val="clear" w:color="auto" w:fill="auto"/>
                <w:lang w:val="en-US"/>
              </w:rPr>
              <w:t>transportMode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5" w:name="BKM_14D83D21_BD91_44BA_82F2_58BD5DCF96F9"/>
            <w:r>
              <w:rPr>
                <w:rFonts w:ascii="Times New Roman" w:eastAsia="Times New Roman" w:hAnsi="Times New Roman"/>
                <w:b/>
                <w:szCs w:val="24"/>
                <w:shd w:val="clear" w:color="auto" w:fill="auto"/>
                <w:lang w:val="en-US"/>
              </w:rPr>
              <w:t>radiationDose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8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86" w:name="_Toc382004092"/>
      <w:bookmarkStart w:id="387" w:name="BKM_1FEF77CD_FA1A_401B_B376_1F5C65378C6C"/>
      <w:r>
        <w:rPr>
          <w:rFonts w:eastAsia="Times New Roman"/>
          <w:bCs w:val="0"/>
          <w:szCs w:val="24"/>
          <w:shd w:val="clear" w:color="auto" w:fill="auto"/>
          <w:lang w:val="en-US"/>
        </w:rPr>
        <w:t>LaboratoryOrder</w:t>
      </w:r>
      <w:bookmarkEnd w:id="38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 order for a laboratory test.</w:t>
      </w:r>
      <w:proofErr w:type="gramEnd"/>
    </w:p>
    <w:p w:rsidR="00174318" w:rsidRDefault="00174318">
      <w:pPr>
        <w:rPr>
          <w:rFonts w:ascii="Times New Roman" w:eastAsia="Times New Roman" w:hAnsi="Times New Roman"/>
          <w:szCs w:val="24"/>
          <w:shd w:val="clear" w:color="auto" w:fill="auto"/>
        </w:rPr>
      </w:pPr>
      <w:bookmarkStart w:id="388" w:name="BKM_789652ED_0446_4120_9496_7515E6F826EB"/>
      <w:bookmarkEnd w:id="38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9" w:name="BKM_F2E0B7D1_3D2D_480D_9324_FCEB6618F618"/>
            <w:r>
              <w:rPr>
                <w:rFonts w:ascii="Times New Roman" w:eastAsia="Times New Roman" w:hAnsi="Times New Roman"/>
                <w:b/>
                <w:szCs w:val="24"/>
                <w:shd w:val="clear" w:color="auto" w:fill="auto"/>
                <w:lang w:val="en-US"/>
              </w:rPr>
              <w:t>specimen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38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0" w:name="BKM_79005D19_EA5B_4F2B_A8E9_6C3E81CA4C5D"/>
            <w:r>
              <w:rPr>
                <w:rFonts w:ascii="Times New Roman" w:eastAsia="Times New Roman" w:hAnsi="Times New Roman"/>
                <w:b/>
                <w:szCs w:val="24"/>
                <w:shd w:val="clear" w:color="auto" w:fill="auto"/>
                <w:lang w:val="en-US"/>
              </w:rPr>
              <w:t>suspectedPathogen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9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91" w:name="_Toc382004093"/>
      <w:bookmarkStart w:id="392" w:name="BKM_41F2DE1F_FF80_4AC3_B7AE_F481F017EBF9"/>
      <w:r>
        <w:rPr>
          <w:rFonts w:eastAsia="Times New Roman"/>
          <w:bCs w:val="0"/>
          <w:szCs w:val="24"/>
          <w:shd w:val="clear" w:color="auto" w:fill="auto"/>
          <w:lang w:val="en-US"/>
        </w:rPr>
        <w:t>LaboratoryProposal</w:t>
      </w:r>
      <w:bookmarkEnd w:id="39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proposal for a laboratory test.</w:t>
      </w:r>
      <w:proofErr w:type="gramEnd"/>
    </w:p>
    <w:p w:rsidR="00174318" w:rsidRDefault="00174318">
      <w:pPr>
        <w:rPr>
          <w:rFonts w:ascii="Times New Roman" w:eastAsia="Times New Roman" w:hAnsi="Times New Roman"/>
          <w:szCs w:val="24"/>
          <w:shd w:val="clear" w:color="auto" w:fill="auto"/>
        </w:rPr>
      </w:pPr>
      <w:bookmarkStart w:id="393" w:name="BKM_BE5C225F_0EFC_458E_8E06_E1C6485F0D8E"/>
      <w:bookmarkEnd w:id="39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4" w:name="BKM_48E43E42_E245_464E_8A37_082B8601D570"/>
            <w:r>
              <w:rPr>
                <w:rFonts w:ascii="Times New Roman" w:eastAsia="Times New Roman" w:hAnsi="Times New Roman"/>
                <w:b/>
                <w:szCs w:val="24"/>
                <w:shd w:val="clear" w:color="auto" w:fill="auto"/>
                <w:lang w:val="en-US"/>
              </w:rPr>
              <w:t>specimen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specimen to be collected.</w:t>
            </w:r>
          </w:p>
        </w:tc>
        <w:bookmarkEnd w:id="3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5" w:name="BKM_453DB30E_56F6_4F75_B5CF_B064A892E540"/>
            <w:r>
              <w:rPr>
                <w:rFonts w:ascii="Times New Roman" w:eastAsia="Times New Roman" w:hAnsi="Times New Roman"/>
                <w:b/>
                <w:szCs w:val="24"/>
                <w:shd w:val="clear" w:color="auto" w:fill="auto"/>
                <w:lang w:val="en-US"/>
              </w:rPr>
              <w:t>suspectedPathogen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9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96" w:name="_Toc382004094"/>
      <w:bookmarkStart w:id="397" w:name="BKM_31B59AC7_139F_4F2B_A2DC_2331FDABED4C"/>
      <w:r>
        <w:rPr>
          <w:rFonts w:eastAsia="Times New Roman"/>
          <w:bCs w:val="0"/>
          <w:szCs w:val="24"/>
          <w:shd w:val="clear" w:color="auto" w:fill="auto"/>
          <w:lang w:val="en-US"/>
        </w:rPr>
        <w:t>LocalizationMethod</w:t>
      </w:r>
      <w:bookmarkEnd w:id="39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w:t>
      </w:r>
      <w:proofErr w:type="gramStart"/>
      <w:r>
        <w:rPr>
          <w:rFonts w:ascii="Times New Roman" w:eastAsia="Times New Roman" w:hAnsi="Times New Roman"/>
          <w:szCs w:val="24"/>
          <w:shd w:val="clear" w:color="auto" w:fill="auto"/>
          <w:lang w:val="en-US"/>
        </w:rPr>
        <w:t>)should</w:t>
      </w:r>
      <w:proofErr w:type="gramEnd"/>
      <w:r>
        <w:rPr>
          <w:rFonts w:ascii="Times New Roman" w:eastAsia="Times New Roman" w:hAnsi="Times New Roman"/>
          <w:szCs w:val="24"/>
          <w:shd w:val="clear" w:color="auto" w:fill="auto"/>
          <w:lang w:val="en-US"/>
        </w:rPr>
        <w:t xml:space="preserve"> be acquired just prior to each treatment to confirm that a lung tumor is within a target volume.</w:t>
      </w:r>
    </w:p>
    <w:p w:rsidR="00174318" w:rsidRDefault="00174318">
      <w:pPr>
        <w:rPr>
          <w:rFonts w:ascii="Times New Roman" w:eastAsia="Times New Roman" w:hAnsi="Times New Roman"/>
          <w:color w:val="auto"/>
          <w:szCs w:val="24"/>
          <w:shd w:val="clear" w:color="auto" w:fill="auto"/>
        </w:rPr>
      </w:pPr>
      <w:bookmarkStart w:id="398" w:name="BKM_7D9A66C7_E49B_4BCF_B62E_075E67F3ACB1"/>
      <w:bookmarkEnd w:id="39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localizationModality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9" w:name="BKM_2ED37CC4_BE4A_49F0_98BA_3E58DB1DE9EB"/>
            <w:r>
              <w:rPr>
                <w:rFonts w:ascii="Times New Roman" w:eastAsia="Times New Roman" w:hAnsi="Times New Roman"/>
                <w:b/>
                <w:szCs w:val="24"/>
                <w:shd w:val="clear" w:color="auto" w:fill="auto"/>
                <w:lang w:val="en-US"/>
              </w:rPr>
              <w:t>localizationMethodFrequency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39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00" w:name="BKM_6ED5C4D9_3E4C_46C8_9750_92DC70712EFE"/>
            <w:r>
              <w:rPr>
                <w:rFonts w:ascii="Times New Roman" w:eastAsia="Times New Roman" w:hAnsi="Times New Roman"/>
                <w:b/>
                <w:szCs w:val="24"/>
                <w:shd w:val="clear" w:color="auto" w:fill="auto"/>
                <w:lang w:val="en-US"/>
              </w:rPr>
              <w:t>localizationMethodComment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bookmarkEnd w:id="40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01" w:name="_Toc382004095"/>
      <w:bookmarkStart w:id="402" w:name="BKM_1C21786C_AA8F_4AF3_9C08_8BC6B63CC105"/>
      <w:r>
        <w:rPr>
          <w:rFonts w:eastAsia="Times New Roman"/>
          <w:bCs w:val="0"/>
          <w:szCs w:val="24"/>
          <w:shd w:val="clear" w:color="auto" w:fill="auto"/>
          <w:lang w:val="en-US"/>
        </w:rPr>
        <w:t>MissedAppointment</w:t>
      </w:r>
      <w:bookmarkEnd w:id="40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 xml:space="preserve">An appointment that was (i) </w:t>
      </w:r>
      <w:proofErr w:type="gramStart"/>
      <w:r>
        <w:rPr>
          <w:rFonts w:ascii="Times New Roman" w:eastAsia="Times New Roman" w:hAnsi="Times New Roman"/>
          <w:szCs w:val="24"/>
          <w:shd w:val="clear" w:color="auto" w:fill="auto"/>
          <w:lang w:val="en-US"/>
        </w:rPr>
        <w:t>scheduled,</w:t>
      </w:r>
      <w:proofErr w:type="gramEnd"/>
      <w:r>
        <w:rPr>
          <w:rFonts w:ascii="Times New Roman" w:eastAsia="Times New Roman" w:hAnsi="Times New Roman"/>
          <w:szCs w:val="24"/>
          <w:shd w:val="clear" w:color="auto" w:fill="auto"/>
          <w:lang w:val="en-US"/>
        </w:rPr>
        <w:t xml:space="preserve"> (ii) not rescheduled or canceled, and (iii) for which the EvaluatedPerson did not show up.</w:t>
      </w:r>
    </w:p>
    <w:p w:rsidR="00174318" w:rsidRDefault="00174318">
      <w:pPr>
        <w:rPr>
          <w:rFonts w:ascii="Times New Roman" w:eastAsia="Times New Roman" w:hAnsi="Times New Roman"/>
          <w:szCs w:val="24"/>
          <w:shd w:val="clear" w:color="auto" w:fill="auto"/>
        </w:rPr>
      </w:pPr>
      <w:bookmarkStart w:id="403" w:name="BKM_579A24C9_57AC_42A8_9804_70DCF9723A05"/>
      <w:bookmarkEnd w:id="40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 that was missed.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04" w:name="_Toc382004096"/>
      <w:bookmarkStart w:id="405" w:name="BKM_7CA00DD6_EA10_4F8D_A87B_929234BBEB3C"/>
      <w:r>
        <w:rPr>
          <w:rFonts w:eastAsia="Times New Roman"/>
          <w:bCs w:val="0"/>
          <w:szCs w:val="24"/>
          <w:shd w:val="clear" w:color="auto" w:fill="auto"/>
          <w:lang w:val="en-US"/>
        </w:rPr>
        <w:t>MotionManagement</w:t>
      </w:r>
      <w:bookmarkEnd w:id="4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Class representing a method to control the positioning and movement of a specific area of the body.</w:t>
      </w:r>
      <w:proofErr w:type="gramEnd"/>
      <w:r>
        <w:rPr>
          <w:rFonts w:ascii="Times New Roman" w:eastAsia="Times New Roman" w:hAnsi="Times New Roman"/>
          <w:szCs w:val="24"/>
          <w:shd w:val="clear" w:color="auto" w:fill="auto"/>
          <w:lang w:val="en-US"/>
        </w:rPr>
        <w:t xml:space="preserve"> Such motion management may be conducted during a procedure.</w:t>
      </w:r>
    </w:p>
    <w:p w:rsidR="00174318" w:rsidRDefault="00174318">
      <w:pPr>
        <w:rPr>
          <w:rFonts w:ascii="Times New Roman" w:eastAsia="Times New Roman" w:hAnsi="Times New Roman"/>
          <w:szCs w:val="24"/>
          <w:shd w:val="clear" w:color="auto" w:fill="auto"/>
        </w:rPr>
      </w:pPr>
      <w:bookmarkStart w:id="406" w:name="BKM_F015B15D_3969_4CE0_A5FB_87A09D41AF1B"/>
      <w:bookmarkEnd w:id="40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07" w:name="BKM_8F1F83F9_CEE2_4FA1_9D6F_5381A0437AB0"/>
            <w:r>
              <w:rPr>
                <w:rFonts w:ascii="Times New Roman" w:eastAsia="Times New Roman" w:hAnsi="Times New Roman"/>
                <w:b/>
                <w:szCs w:val="24"/>
                <w:shd w:val="clear" w:color="auto" w:fill="auto"/>
                <w:lang w:val="en-US"/>
              </w:rPr>
              <w:t>position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4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08" w:name="BKM_A09FCC1C_B23A_41AF_A0BC_ABCD311332BA"/>
            <w:r>
              <w:rPr>
                <w:rFonts w:ascii="Times New Roman" w:eastAsia="Times New Roman" w:hAnsi="Times New Roman"/>
                <w:b/>
                <w:szCs w:val="24"/>
                <w:shd w:val="clear" w:color="auto" w:fill="auto"/>
                <w:lang w:val="en-US"/>
              </w:rPr>
              <w:t>immobilizationDevice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bookmarkEnd w:id="40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09" w:name="_Toc382004097"/>
      <w:bookmarkStart w:id="410" w:name="BKM_44BC5E80_96E2_4BDB_B0FD_C9497FC871A9"/>
      <w:r>
        <w:rPr>
          <w:rFonts w:eastAsia="Times New Roman"/>
          <w:bCs w:val="0"/>
          <w:szCs w:val="24"/>
          <w:shd w:val="clear" w:color="auto" w:fill="auto"/>
          <w:lang w:val="en-US"/>
        </w:rPr>
        <w:t>NameValuePair</w:t>
      </w:r>
      <w:bookmarkEnd w:id="40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Class that represents a generic Name-Value-Pair object where the name is generally a token (a string without spaces), a semantic category that is controlled by a terminology and a value which may be any type deriving from ANY and/or defined by a template.</w:t>
      </w:r>
      <w:proofErr w:type="gramEnd"/>
    </w:p>
    <w:p w:rsidR="00174318" w:rsidRDefault="00174318">
      <w:pPr>
        <w:rPr>
          <w:rFonts w:ascii="Times New Roman" w:eastAsia="Times New Roman" w:hAnsi="Times New Roman"/>
          <w:szCs w:val="24"/>
          <w:shd w:val="clear" w:color="auto" w:fill="auto"/>
        </w:rPr>
      </w:pPr>
      <w:bookmarkStart w:id="411" w:name="BKM_DBB05C57_6775_4A69_ACB9_23026A847C8D"/>
      <w:bookmarkEnd w:id="41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name of the attribute or parameter.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12" w:name="BKM_EA038393_EF11_426E_86F3_6AC3103A900D"/>
            <w:r>
              <w:rPr>
                <w:rFonts w:ascii="Times New Roman" w:eastAsia="Times New Roman" w:hAnsi="Times New Roman"/>
                <w:b/>
                <w:szCs w:val="24"/>
                <w:shd w:val="clear" w:color="auto" w:fill="auto"/>
                <w:lang w:val="en-US"/>
              </w:rPr>
              <w:t>semanticCode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concept embodied by this name-value pair.</w:t>
            </w:r>
          </w:p>
        </w:tc>
        <w:bookmarkEnd w:id="41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13" w:name="BKM_A4843899_49CE_4132_8B62_465D24A530BC"/>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ExtendedVmrTypeBase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parameter or attribute.  Can be any value extended from ExtendedVmrTypeBase, including ANY.</w:t>
            </w:r>
          </w:p>
        </w:tc>
        <w:bookmarkEnd w:id="41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14" w:name="_Toc382004098"/>
      <w:bookmarkStart w:id="415" w:name="BKM_CEEAAE80_1BA7_4B2A_B786_FD5917E5A3EE"/>
      <w:r>
        <w:rPr>
          <w:rFonts w:eastAsia="Times New Roman"/>
          <w:bCs w:val="0"/>
          <w:szCs w:val="24"/>
          <w:shd w:val="clear" w:color="auto" w:fill="auto"/>
          <w:lang w:val="en-US"/>
        </w:rPr>
        <w:t>NoKnownAllergy</w:t>
      </w:r>
      <w:bookmarkEnd w:id="41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this class to model 'No known allergies' or 'No known drug allergies', or more generally, no known allergy to a class of substances.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allergies or intolerances to a class of agents can be expressed as follows:</w:t>
      </w:r>
    </w:p>
    <w:p w:rsidR="00174318" w:rsidRDefault="00174318">
      <w:pPr>
        <w:rPr>
          <w:rFonts w:ascii="Times New Roman" w:eastAsia="Times New Roman" w:hAnsi="Times New Roman"/>
          <w:szCs w:val="24"/>
          <w:shd w:val="clear" w:color="auto" w:fill="auto"/>
          <w:lang w:val="en-US"/>
        </w:rPr>
      </w:pPr>
    </w:p>
    <w:p w:rsidR="00174318" w:rsidRDefault="001743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NoKnownAllergy with a conditionCode stating 'No known allergies'. </w:t>
      </w:r>
    </w:p>
    <w:p w:rsidR="00174318" w:rsidRDefault="001743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w:t>
      </w:r>
      <w:proofErr w:type="gramStart"/>
      <w:r>
        <w:rPr>
          <w:rFonts w:ascii="Times New Roman" w:eastAsia="Times New Roman" w:hAnsi="Times New Roman"/>
          <w:szCs w:val="24"/>
          <w:shd w:val="clear" w:color="auto" w:fill="auto"/>
          <w:lang w:val="en-US"/>
        </w:rPr>
        <w:t>NoKnownAllergy  with</w:t>
      </w:r>
      <w:proofErr w:type="gramEnd"/>
      <w:r>
        <w:rPr>
          <w:rFonts w:ascii="Times New Roman" w:eastAsia="Times New Roman" w:hAnsi="Times New Roman"/>
          <w:szCs w:val="24"/>
          <w:shd w:val="clear" w:color="auto" w:fill="auto"/>
          <w:lang w:val="en-US"/>
        </w:rPr>
        <w:t xml:space="preserve"> conditionCode stating 'No known drug allergies'.  </w:t>
      </w:r>
    </w:p>
    <w:p w:rsidR="00174318" w:rsidRDefault="001743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w:t>
      </w:r>
      <w:proofErr w:type="gramStart"/>
      <w:r>
        <w:rPr>
          <w:rFonts w:ascii="Times New Roman" w:eastAsia="Times New Roman" w:hAnsi="Times New Roman"/>
          <w:szCs w:val="24"/>
          <w:shd w:val="clear" w:color="auto" w:fill="auto"/>
          <w:lang w:val="en-US"/>
        </w:rPr>
        <w:t>NoKnownAllergy  with</w:t>
      </w:r>
      <w:proofErr w:type="gramEnd"/>
      <w:r>
        <w:rPr>
          <w:rFonts w:ascii="Times New Roman" w:eastAsia="Times New Roman" w:hAnsi="Times New Roman"/>
          <w:szCs w:val="24"/>
          <w:shd w:val="clear" w:color="auto" w:fill="auto"/>
          <w:lang w:val="en-US"/>
        </w:rPr>
        <w:t xml:space="preserve"> conditionCode stating 'No known food allergies'. </w:t>
      </w: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16" w:name="_Toc382004099"/>
      <w:bookmarkStart w:id="417" w:name="BKM_282E6392_215F_4456_B921_FAB06E660257"/>
      <w:r>
        <w:rPr>
          <w:rFonts w:eastAsia="Times New Roman"/>
          <w:bCs w:val="0"/>
          <w:szCs w:val="24"/>
          <w:shd w:val="clear" w:color="auto" w:fill="auto"/>
          <w:lang w:val="en-US"/>
        </w:rPr>
        <w:t>NutrientModification</w:t>
      </w:r>
      <w:bookmarkEnd w:id="41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Nutrient modifications allows</w:t>
      </w:r>
      <w:proofErr w:type="gramEnd"/>
      <w:r>
        <w:rPr>
          <w:rFonts w:ascii="Times New Roman" w:eastAsia="Times New Roman" w:hAnsi="Times New Roman"/>
          <w:szCs w:val="24"/>
          <w:shd w:val="clear" w:color="auto" w:fill="auto"/>
          <w:lang w:val="en-US"/>
        </w:rPr>
        <w:t xml:space="preserve"> the post-coordination of diets in cases where such post-coordination is required. Diets can vary greatly in how they are represented in terminologies. The most common use case for Nutrient modification is to represent a nutrient that can be either stated as a quantity or a range</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 Note that nutrient is required and of type CD. The 'quantity' attribute is also required and can express a range.</w:t>
      </w:r>
    </w:p>
    <w:p w:rsidR="00174318" w:rsidRDefault="00174318">
      <w:pPr>
        <w:rPr>
          <w:rFonts w:ascii="Times New Roman" w:eastAsia="Times New Roman" w:hAnsi="Times New Roman"/>
          <w:color w:val="auto"/>
          <w:szCs w:val="24"/>
          <w:shd w:val="clear" w:color="auto" w:fill="auto"/>
        </w:rPr>
      </w:pPr>
      <w:bookmarkStart w:id="418" w:name="BKM_70CBBA92_9855_42EB_8D98_A2188E2A2EA0"/>
      <w:bookmarkEnd w:id="41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nutrient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19" w:name="BKM_353CC1E0_0FFB_43BE_AFD4_DA7149E6F909"/>
            <w:r>
              <w:rPr>
                <w:rFonts w:ascii="Times New Roman" w:eastAsia="Times New Roman" w:hAnsi="Times New Roman"/>
                <w:b/>
                <w:szCs w:val="24"/>
                <w:shd w:val="clear" w:color="auto" w:fill="auto"/>
                <w:lang w:val="en-US"/>
              </w:rPr>
              <w:t>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IVL_PQ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41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20" w:name="_Toc382004100"/>
      <w:bookmarkStart w:id="421" w:name="BKM_49854614_6AFC_4AB6_BBA9_8E508E7DF4F1"/>
      <w:r>
        <w:rPr>
          <w:rFonts w:eastAsia="Times New Roman"/>
          <w:bCs w:val="0"/>
          <w:szCs w:val="24"/>
          <w:shd w:val="clear" w:color="auto" w:fill="auto"/>
          <w:lang w:val="en-US"/>
        </w:rPr>
        <w:t>ObservationBase</w:t>
      </w:r>
      <w:bookmarkEnd w:id="42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abstract base class for an observation which represents a result (e.g., a laboratory value), a clinical finding (e.g., sitting, tachypneic, rebound tenderness), or an inferred finding such as one produced by a CDS system (e.g., patient is in need of an HbA1c test).</w:t>
      </w:r>
    </w:p>
    <w:p w:rsidR="00174318" w:rsidRDefault="00174318">
      <w:pPr>
        <w:rPr>
          <w:rFonts w:ascii="Times New Roman" w:eastAsia="Times New Roman" w:hAnsi="Times New Roman"/>
          <w:szCs w:val="24"/>
          <w:shd w:val="clear" w:color="auto" w:fill="auto"/>
        </w:rPr>
      </w:pPr>
      <w:bookmarkStart w:id="422" w:name="BKM_C5DE88E1_B162_4A14_9AD1_010051175E9A"/>
      <w:bookmarkEnd w:id="42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observationFocus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3" w:name="BKM_4637BE47_DB43_4F86_B9F2_BF949881C33C"/>
            <w:r>
              <w:rPr>
                <w:rFonts w:ascii="Times New Roman" w:eastAsia="Times New Roman" w:hAnsi="Times New Roman"/>
                <w:b/>
                <w:szCs w:val="24"/>
                <w:shd w:val="clear" w:color="auto" w:fill="auto"/>
                <w:lang w:val="en-US"/>
              </w:rPr>
              <w:t>observationMethod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4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4" w:name="BKM_85F12EAF_5531_41EC_9B7B_ABF32617E447"/>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observation is being made.  E.g., left lung.</w:t>
            </w:r>
          </w:p>
        </w:tc>
        <w:bookmarkEnd w:id="4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5" w:name="BKM_0001BB2F_011B_452A_B60D_B4542BC0113A"/>
            <w:r>
              <w:rPr>
                <w:rFonts w:ascii="Times New Roman" w:eastAsia="Times New Roman" w:hAnsi="Times New Roman"/>
                <w:b/>
                <w:szCs w:val="24"/>
                <w:shd w:val="clear" w:color="auto" w:fill="auto"/>
                <w:lang w:val="en-US"/>
              </w:rPr>
              <w:t>interpretation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Explanation of the results (e.g., fracture seen on x-ray), including an indication of the deviation of the result value from the reference range for the observation (e.g., high, low, within normal limits).</w:t>
            </w:r>
          </w:p>
        </w:tc>
        <w:bookmarkEnd w:id="4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6" w:name="BKM_80D7FAA9_1443_453F_A01D_83B5F11F7BC1"/>
            <w:r>
              <w:rPr>
                <w:rFonts w:ascii="Times New Roman" w:eastAsia="Times New Roman" w:hAnsi="Times New Roman"/>
                <w:b/>
                <w:szCs w:val="24"/>
                <w:shd w:val="clear" w:color="auto" w:fill="auto"/>
                <w:lang w:val="en-US"/>
              </w:rPr>
              <w:t>observationEventTime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the completion of the observation, including the interpretation.</w:t>
            </w:r>
          </w:p>
        </w:tc>
        <w:bookmarkEnd w:id="4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7" w:name="BKM_EFF9B058_93B2_4D77_AFCF_AF3A5722BDE4"/>
            <w:r>
              <w:rPr>
                <w:rFonts w:ascii="Times New Roman" w:eastAsia="Times New Roman" w:hAnsi="Times New Roman"/>
                <w:b/>
                <w:szCs w:val="24"/>
                <w:shd w:val="clear" w:color="auto" w:fill="auto"/>
                <w:lang w:val="en-US"/>
              </w:rPr>
              <w:t>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observation. E.g., preliminary, final. The status of a CompositeObservationResult should not be inconsistent with the status of individual component observation results.</w:t>
            </w:r>
          </w:p>
        </w:tc>
        <w:bookmarkEnd w:id="42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28" w:name="_Toc382004101"/>
      <w:bookmarkStart w:id="429" w:name="BKM_FF97CBE6_0794_478D_8867_B0A6CC7E82A4"/>
      <w:r>
        <w:rPr>
          <w:rFonts w:eastAsia="Times New Roman"/>
          <w:bCs w:val="0"/>
          <w:szCs w:val="24"/>
          <w:shd w:val="clear" w:color="auto" w:fill="auto"/>
          <w:lang w:val="en-US"/>
        </w:rPr>
        <w:t>ObservationResult</w:t>
      </w:r>
      <w:bookmarkEnd w:id="42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The findings from an observation.</w:t>
      </w:r>
      <w:proofErr w:type="gramEnd"/>
    </w:p>
    <w:p w:rsidR="00174318" w:rsidRDefault="00174318">
      <w:pPr>
        <w:rPr>
          <w:rFonts w:ascii="Times New Roman" w:eastAsia="Times New Roman" w:hAnsi="Times New Roman"/>
          <w:szCs w:val="24"/>
          <w:shd w:val="clear" w:color="auto" w:fill="auto"/>
        </w:rPr>
      </w:pPr>
      <w:bookmarkStart w:id="430" w:name="BKM_084C3F6F_6B4A_4686_B4D2_224B1FC830BC"/>
      <w:bookmarkEnd w:id="43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Actual observed results.  E.g., 6.5 mg/dL, 5.7%.</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observationFocus is not observed, one may use an observationValue of type CD with a code indicating that the observationFocus was not observed.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31" w:name="_Toc382004102"/>
      <w:bookmarkStart w:id="432" w:name="BKM_F019E2DB_B16F_4BF4_8B62_E032C36D9783"/>
      <w:r>
        <w:rPr>
          <w:rFonts w:eastAsia="Times New Roman"/>
          <w:bCs w:val="0"/>
          <w:szCs w:val="24"/>
          <w:shd w:val="clear" w:color="auto" w:fill="auto"/>
          <w:lang w:val="en-US"/>
        </w:rPr>
        <w:t>OralDietBase</w:t>
      </w:r>
      <w:bookmarkEnd w:id="43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Concept generally representing food and/or a nutritional supplement prepared from food ingredients that is self-administered by a patient and consumed orally. Note that nutritional supplements derived from a specific product such as an Ensure shake or Metamucil should be represented using SubstanceAdministration or SubstanceDispense-related classes.</w:t>
      </w:r>
    </w:p>
    <w:p w:rsidR="00174318" w:rsidRDefault="00174318">
      <w:pPr>
        <w:rPr>
          <w:rFonts w:ascii="Times New Roman" w:eastAsia="Times New Roman" w:hAnsi="Times New Roman"/>
          <w:szCs w:val="24"/>
          <w:shd w:val="clear" w:color="auto" w:fill="auto"/>
        </w:rPr>
      </w:pPr>
      <w:bookmarkStart w:id="433" w:name="BKM_8A04E41F_4B3C_4B49_AF29_B7D6F0223CAD"/>
      <w:bookmarkEnd w:id="43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4" w:name="BKM_B5BAC2D5_80B3_493E_92EE_C8F54BB28E06"/>
            <w:r>
              <w:rPr>
                <w:rFonts w:ascii="Times New Roman" w:eastAsia="Times New Roman" w:hAnsi="Times New Roman"/>
                <w:b/>
                <w:szCs w:val="24"/>
                <w:shd w:val="clear" w:color="auto" w:fill="auto"/>
                <w:lang w:val="en-US"/>
              </w:rPr>
              <w:t>foodType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4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5" w:name="BKM_6C900669_8540_4053_A9C0_C5486332F64B"/>
            <w:r>
              <w:rPr>
                <w:rFonts w:ascii="Times New Roman" w:eastAsia="Times New Roman" w:hAnsi="Times New Roman"/>
                <w:b/>
                <w:szCs w:val="24"/>
                <w:shd w:val="clear" w:color="auto" w:fill="auto"/>
                <w:lang w:val="en-US"/>
              </w:rPr>
              <w:t>nutrient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NutrientModification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4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6" w:name="BKM_213163DD_A4C1_49CD_A860_F3953A6B6306"/>
            <w:r>
              <w:rPr>
                <w:rFonts w:ascii="Times New Roman" w:eastAsia="Times New Roman" w:hAnsi="Times New Roman"/>
                <w:b/>
                <w:szCs w:val="24"/>
                <w:shd w:val="clear" w:color="auto" w:fill="auto"/>
                <w:lang w:val="en-US"/>
              </w:rPr>
              <w:t>texture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TextureModification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or modifies the texture for one or more types of food in a diet. </w:t>
            </w:r>
          </w:p>
        </w:tc>
        <w:bookmarkEnd w:id="4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7" w:name="BKM_A785673D_8CB5_4FD5_9F4D_36A56C49B5E9"/>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occurrences. For instance, 'Every 8 hours', TID, BID, q8h, etc... Frequency may be represented as either a code or as an interval.</w:t>
            </w:r>
          </w:p>
        </w:tc>
        <w:bookmarkEnd w:id="4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8" w:name="BKM_C222FAF4_E8C4_40E0_848E_7A8698A81B1C"/>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9" w:name="BKM_3148EEA6_1353_407F_A4CD_47C6E8716915"/>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indication, purpose or reason for why this diet is being or has been </w:t>
            </w:r>
            <w:proofErr w:type="gramStart"/>
            <w:r>
              <w:rPr>
                <w:rFonts w:ascii="Times New Roman" w:eastAsia="Times New Roman" w:hAnsi="Times New Roman"/>
                <w:szCs w:val="24"/>
                <w:shd w:val="clear" w:color="auto" w:fill="auto"/>
                <w:lang w:val="en-US"/>
              </w:rPr>
              <w:t>proposed/ordered</w:t>
            </w:r>
            <w:proofErr w:type="gramEnd"/>
            <w:r>
              <w:rPr>
                <w:rFonts w:ascii="Times New Roman" w:eastAsia="Times New Roman" w:hAnsi="Times New Roman"/>
                <w:szCs w:val="24"/>
                <w:shd w:val="clear" w:color="auto" w:fill="auto"/>
                <w:lang w:val="en-US"/>
              </w:rPr>
              <w:t>.</w:t>
            </w:r>
          </w:p>
        </w:tc>
        <w:bookmarkEnd w:id="43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40" w:name="BKM_063CFD59_718F_4FE2_9F5A_33D4553C88BE"/>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 that the diet is to be used only in specified circumstances.  Typically, not used.</w:t>
            </w:r>
          </w:p>
        </w:tc>
        <w:bookmarkEnd w:id="44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41" w:name="BKM_A787E1DB_0746_440E_9384_D7DAF3CA8EC9"/>
            <w:r>
              <w:rPr>
                <w:rFonts w:ascii="Times New Roman" w:eastAsia="Times New Roman" w:hAnsi="Times New Roman"/>
                <w:b/>
                <w:szCs w:val="24"/>
                <w:shd w:val="clear" w:color="auto" w:fill="auto"/>
                <w:lang w:val="en-US"/>
              </w:rPr>
              <w:t>isInEffect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4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42" w:name="BKM_55175C92_A5F2_43B8_8F44_FF4F86CE96DC"/>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4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43" w:name="_Toc382004103"/>
      <w:bookmarkStart w:id="444" w:name="BKM_BE38EAD9_E96B_47F3_8FDC_B3247B7A168D"/>
      <w:r>
        <w:rPr>
          <w:rFonts w:eastAsia="Times New Roman"/>
          <w:bCs w:val="0"/>
          <w:szCs w:val="24"/>
          <w:shd w:val="clear" w:color="auto" w:fill="auto"/>
          <w:lang w:val="en-US"/>
        </w:rPr>
        <w:t>OralDietOrder</w:t>
      </w:r>
      <w:bookmarkEnd w:id="44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wide variety of allowable types of meals and/or specification of meal and/or nutrient restrictions for an individual patient, based on the patient's clinical condition.</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Includes diet- and nutrition-related orders for a patient/resident including orders for oral diet, either general or therapeutic (medical) nutritional supplements.</w:t>
      </w:r>
      <w:proofErr w:type="gramEnd"/>
    </w:p>
    <w:p w:rsidR="00174318" w:rsidRDefault="00174318">
      <w:pPr>
        <w:rPr>
          <w:rFonts w:ascii="Times New Roman" w:eastAsia="Times New Roman" w:hAnsi="Times New Roman"/>
          <w:color w:val="auto"/>
          <w:szCs w:val="24"/>
          <w:shd w:val="clear" w:color="auto" w:fill="auto"/>
        </w:rPr>
      </w:pPr>
      <w:bookmarkStart w:id="445" w:name="BKM_9E461AA3_71E7_497A_81A3_F0C794FE9DBE"/>
      <w:bookmarkEnd w:id="44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ordered diet is to be effective. The end point of this interval is often not specified - the diet is ended when it is canceled or replaced by a new item.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46" w:name="BKM_A0A92203_61B8_428B_95A9_7CF0DEBB2C4C"/>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4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47" w:name="_Toc382004104"/>
      <w:bookmarkStart w:id="448" w:name="BKM_AB03B468_9700_41A7_B445_3A1BBB8E99F7"/>
      <w:r>
        <w:rPr>
          <w:rFonts w:eastAsia="Times New Roman"/>
          <w:bCs w:val="0"/>
          <w:szCs w:val="24"/>
          <w:shd w:val="clear" w:color="auto" w:fill="auto"/>
          <w:lang w:val="en-US"/>
        </w:rPr>
        <w:t>OralDietProposal</w:t>
      </w:r>
      <w:bookmarkEnd w:id="44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proposal for a wide variety of allowable types of meals and/or specification of meal and/or nutrient restrictions for an individual patient, based on the patient's clinical condition.</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Includes diet- and nutrition-related proposals for a patient/resident including proposals for oral diet, either general or therapeutic (medical) nutritional supplements.</w:t>
      </w:r>
      <w:proofErr w:type="gramEnd"/>
    </w:p>
    <w:p w:rsidR="00174318" w:rsidRDefault="00174318">
      <w:pPr>
        <w:rPr>
          <w:rFonts w:ascii="Times New Roman" w:eastAsia="Times New Roman" w:hAnsi="Times New Roman"/>
          <w:color w:val="auto"/>
          <w:szCs w:val="24"/>
          <w:shd w:val="clear" w:color="auto" w:fill="auto"/>
        </w:rPr>
      </w:pPr>
      <w:bookmarkStart w:id="449" w:name="BKM_1EC788C7_F460_492E_A2E4_6394AA848995"/>
      <w:bookmarkEnd w:id="44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proposed diet is to be effective. The end point of this interval is often not specified - the diet is ended when it is canceled or replaced by a new item.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0" w:name="BKM_E5F857A4_A960_4C2F_9CA5_A6F7B318743A"/>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45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51" w:name="_Toc382004105"/>
      <w:bookmarkStart w:id="452" w:name="BKM_05A8B5F7_32F9_4ACB_AF81_2FF995F8CBBA"/>
      <w:r>
        <w:rPr>
          <w:rFonts w:eastAsia="Times New Roman"/>
          <w:bCs w:val="0"/>
          <w:szCs w:val="24"/>
          <w:shd w:val="clear" w:color="auto" w:fill="auto"/>
          <w:lang w:val="en-US"/>
        </w:rPr>
        <w:t>Organization</w:t>
      </w:r>
      <w:bookmarkEnd w:id="45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E.g., a healthcare delivery organization.</w:t>
      </w:r>
      <w:proofErr w:type="gramEnd"/>
    </w:p>
    <w:p w:rsidR="00174318" w:rsidRDefault="00174318">
      <w:pPr>
        <w:rPr>
          <w:rFonts w:ascii="Times New Roman" w:eastAsia="Times New Roman" w:hAnsi="Times New Roman"/>
          <w:color w:val="auto"/>
          <w:szCs w:val="24"/>
          <w:shd w:val="clear" w:color="auto" w:fill="auto"/>
        </w:rPr>
      </w:pPr>
      <w:bookmarkStart w:id="453" w:name="BKM_23F14B8D_6198_48D7_911C_C8A2CE6D7B70"/>
      <w:bookmarkEnd w:id="45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an organization is known.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4" w:name="BKM_33DC6C94_36CD_4302_A03A_0F916C423326"/>
            <w:r>
              <w:rPr>
                <w:rFonts w:ascii="Times New Roman" w:eastAsia="Times New Roman" w:hAnsi="Times New Roman"/>
                <w:b/>
                <w:szCs w:val="24"/>
                <w:shd w:val="clear" w:color="auto" w:fill="auto"/>
                <w:lang w:val="en-US"/>
              </w:rPr>
              <w:t>address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an organization is located or may be reached.</w:t>
            </w:r>
          </w:p>
        </w:tc>
        <w:bookmarkEnd w:id="45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5" w:name="BKM_A0F969B9_E094_4188_8E68_AA2F1EDC35D4"/>
            <w:r>
              <w:rPr>
                <w:rFonts w:ascii="Times New Roman" w:eastAsia="Times New Roman" w:hAnsi="Times New Roman"/>
                <w:b/>
                <w:szCs w:val="24"/>
                <w:shd w:val="clear" w:color="auto" w:fill="auto"/>
                <w:lang w:val="en-US"/>
              </w:rPr>
              <w:t>telecom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an organization that is identified by a URI, such as a web page, a telephone number (voice, fax or some other resource mediated by telecommunication equipment), an e-mail address, or any other locatable resource that can be specified by a URL.</w:t>
            </w:r>
          </w:p>
        </w:tc>
        <w:bookmarkEnd w:id="45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56" w:name="_Toc382004106"/>
      <w:bookmarkStart w:id="457" w:name="BKM_6A1EA967_7B6E_4D18_906F_FA410207D622"/>
      <w:r>
        <w:rPr>
          <w:rFonts w:eastAsia="Times New Roman"/>
          <w:bCs w:val="0"/>
          <w:szCs w:val="24"/>
          <w:shd w:val="clear" w:color="auto" w:fill="auto"/>
          <w:lang w:val="en-US"/>
        </w:rPr>
        <w:t>PCAOrder</w:t>
      </w:r>
      <w:bookmarkEnd w:id="45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Order represents a Patient Controlled Analgesic. For instance, morphine PCA, 5 mg loading dose, followed by 10 mg/hr basal rate, 1 mg demand dose, lockout interval 10 min.</w:t>
      </w:r>
    </w:p>
    <w:p w:rsidR="00174318" w:rsidRDefault="00174318">
      <w:pPr>
        <w:rPr>
          <w:rFonts w:ascii="Times New Roman" w:eastAsia="Times New Roman" w:hAnsi="Times New Roman"/>
          <w:szCs w:val="24"/>
          <w:shd w:val="clear" w:color="auto" w:fill="auto"/>
        </w:rPr>
      </w:pPr>
      <w:bookmarkStart w:id="458" w:name="BKM_E2F67F04_C481_43FE_90CD_571D5E8DE9AA"/>
      <w:bookmarkEnd w:id="45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59" w:name="_Toc382004107"/>
      <w:bookmarkStart w:id="460" w:name="BKM_D548B063_FC74_4C93_B9CF_15956CDD5DAD"/>
      <w:r>
        <w:rPr>
          <w:rFonts w:eastAsia="Times New Roman"/>
          <w:bCs w:val="0"/>
          <w:szCs w:val="24"/>
          <w:shd w:val="clear" w:color="auto" w:fill="auto"/>
          <w:lang w:val="en-US"/>
        </w:rPr>
        <w:t>PCAProposal</w:t>
      </w:r>
      <w:bookmarkEnd w:id="45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Order proposal represents a Patient Controlled Analgesic. For instance, morphine PCA, 5 mg loading dose, followed by 10 mg/hr basal rate, 1 mg demand dose, lockout interval 10 min.</w:t>
      </w:r>
    </w:p>
    <w:p w:rsidR="00174318" w:rsidRDefault="00174318">
      <w:pPr>
        <w:rPr>
          <w:rFonts w:ascii="Times New Roman" w:eastAsia="Times New Roman" w:hAnsi="Times New Roman"/>
          <w:szCs w:val="24"/>
          <w:shd w:val="clear" w:color="auto" w:fill="auto"/>
        </w:rPr>
      </w:pPr>
      <w:bookmarkStart w:id="461" w:name="BKM_37C3B023_3EE8_4D18_95F8_6CC768F8CE56"/>
      <w:bookmarkEnd w:id="46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62" w:name="_Toc382004108"/>
      <w:bookmarkStart w:id="463" w:name="BKM_611D528B_E184_4C8D_B89E_60F72054A50A"/>
      <w:r>
        <w:rPr>
          <w:rFonts w:eastAsia="Times New Roman"/>
          <w:bCs w:val="0"/>
          <w:szCs w:val="24"/>
          <w:shd w:val="clear" w:color="auto" w:fill="auto"/>
          <w:lang w:val="en-US"/>
        </w:rPr>
        <w:t>Person</w:t>
      </w:r>
      <w:bookmarkEnd w:id="46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human being.</w:t>
      </w:r>
      <w:proofErr w:type="gramEnd"/>
    </w:p>
    <w:p w:rsidR="00174318" w:rsidRDefault="00174318">
      <w:pPr>
        <w:rPr>
          <w:rFonts w:ascii="Times New Roman" w:eastAsia="Times New Roman" w:hAnsi="Times New Roman"/>
          <w:szCs w:val="24"/>
          <w:shd w:val="clear" w:color="auto" w:fill="auto"/>
        </w:rPr>
      </w:pPr>
      <w:bookmarkStart w:id="464" w:name="BKM_7000F7FF_6E96_4064_BD9D_C7611AF08801"/>
      <w:bookmarkEnd w:id="46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person is known.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5" w:name="BKM_E69C2121_A9F3_489E_81B9_469E1ED207EA"/>
            <w:r>
              <w:rPr>
                <w:rFonts w:ascii="Times New Roman" w:eastAsia="Times New Roman" w:hAnsi="Times New Roman"/>
                <w:b/>
                <w:szCs w:val="24"/>
                <w:shd w:val="clear" w:color="auto" w:fill="auto"/>
                <w:lang w:val="en-US"/>
              </w:rPr>
              <w:t>address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bookmarkEnd w:id="46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6" w:name="BKM_9CC2A7C9_CB30_4B74_8485_AAB3F65256CB"/>
            <w:r>
              <w:rPr>
                <w:rFonts w:ascii="Times New Roman" w:eastAsia="Times New Roman" w:hAnsi="Times New Roman"/>
                <w:b/>
                <w:szCs w:val="24"/>
                <w:shd w:val="clear" w:color="auto" w:fill="auto"/>
                <w:lang w:val="en-US"/>
              </w:rPr>
              <w:t>telecom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that is identified by a URI, such as a web page, a telephone number (voice, fax or some other resource mediated by telecommunication equipment), an e-mail address, or any other locatable resource that can be specified by a URL.</w:t>
            </w:r>
          </w:p>
        </w:tc>
        <w:bookmarkEnd w:id="46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7" w:name="BKM_8F64AA2F_2B99_4FAE_9AB8_B5C4CA444C6B"/>
            <w:r>
              <w:rPr>
                <w:rFonts w:ascii="Times New Roman" w:eastAsia="Times New Roman" w:hAnsi="Times New Roman"/>
                <w:b/>
                <w:szCs w:val="24"/>
                <w:shd w:val="clear" w:color="auto" w:fill="auto"/>
                <w:lang w:val="en-US"/>
              </w:rPr>
              <w:t>race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46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8" w:name="BKM_ECB8E1CD_417A_4F32_9D28_195BD908B968"/>
            <w:r>
              <w:rPr>
                <w:rFonts w:ascii="Times New Roman" w:eastAsia="Times New Roman" w:hAnsi="Times New Roman"/>
                <w:b/>
                <w:szCs w:val="24"/>
                <w:shd w:val="clear" w:color="auto" w:fill="auto"/>
                <w:lang w:val="en-US"/>
              </w:rPr>
              <w:t>ethnicity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4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9" w:name="BKM_40446B47_7892_46B3_8858_FB7F6E875DDA"/>
            <w:r>
              <w:rPr>
                <w:rFonts w:ascii="Times New Roman" w:eastAsia="Times New Roman" w:hAnsi="Times New Roman"/>
                <w:b/>
                <w:szCs w:val="24"/>
                <w:shd w:val="clear" w:color="auto" w:fill="auto"/>
                <w:lang w:val="en-US"/>
              </w:rPr>
              <w:t>gender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46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0" w:name="BKM_6E39FBC7_AAB1_4D10_98B3_44B52B833A30"/>
            <w:r>
              <w:rPr>
                <w:rFonts w:ascii="Times New Roman" w:eastAsia="Times New Roman" w:hAnsi="Times New Roman"/>
                <w:b/>
                <w:szCs w:val="24"/>
                <w:shd w:val="clear" w:color="auto" w:fill="auto"/>
                <w:lang w:val="en-US"/>
              </w:rPr>
              <w:t>birthTime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on which the person was born.</w:t>
            </w:r>
          </w:p>
        </w:tc>
        <w:bookmarkEnd w:id="4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1" w:name="BKM_3C5C13A1_BA47_4BCC_A491_DF62BB8AC0BA"/>
            <w:r>
              <w:rPr>
                <w:rFonts w:ascii="Times New Roman" w:eastAsia="Times New Roman" w:hAnsi="Times New Roman"/>
                <w:b/>
                <w:szCs w:val="24"/>
                <w:shd w:val="clear" w:color="auto" w:fill="auto"/>
                <w:lang w:val="en-US"/>
              </w:rPr>
              <w:t>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4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2" w:name="BKM_D7545BC7_A2B4_4DA8_8A16_2C7F0B55A9ED"/>
            <w:r>
              <w:rPr>
                <w:rFonts w:ascii="Times New Roman" w:eastAsia="Times New Roman" w:hAnsi="Times New Roman"/>
                <w:b/>
                <w:szCs w:val="24"/>
                <w:shd w:val="clear" w:color="auto" w:fill="auto"/>
                <w:lang w:val="en-US"/>
              </w:rPr>
              <w:t>preferredLanguage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47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3" w:name="BKM_EE4E9AD7_49C0_4AC3_BDED_5E7E1DAD8FFB"/>
            <w:r>
              <w:rPr>
                <w:rFonts w:ascii="Times New Roman" w:eastAsia="Times New Roman" w:hAnsi="Times New Roman"/>
                <w:b/>
                <w:szCs w:val="24"/>
                <w:shd w:val="clear" w:color="auto" w:fill="auto"/>
                <w:lang w:val="en-US"/>
              </w:rPr>
              <w:t>communication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47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74" w:name="_Toc382004109"/>
      <w:bookmarkStart w:id="475" w:name="BKM_ADBE8BB9_57D0_4D5F_AD33_7E25176EBDD3"/>
      <w:r>
        <w:rPr>
          <w:rFonts w:eastAsia="Times New Roman"/>
          <w:bCs w:val="0"/>
          <w:szCs w:val="24"/>
          <w:shd w:val="clear" w:color="auto" w:fill="auto"/>
          <w:lang w:val="en-US"/>
        </w:rPr>
        <w:t>Practitioner</w:t>
      </w:r>
      <w:bookmarkEnd w:id="47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person who is directly or indirectly involved in the provisioning of healthcare.</w:t>
      </w:r>
    </w:p>
    <w:p w:rsidR="00174318" w:rsidRDefault="00174318">
      <w:pPr>
        <w:rPr>
          <w:rFonts w:ascii="Times New Roman" w:eastAsia="Times New Roman" w:hAnsi="Times New Roman"/>
          <w:szCs w:val="24"/>
          <w:shd w:val="clear" w:color="auto" w:fill="auto"/>
        </w:rPr>
      </w:pPr>
      <w:bookmarkStart w:id="476" w:name="BKM_066E6E98_9F08_4489_A73E_AA67F4C5FC84"/>
      <w:bookmarkEnd w:id="47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organization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7" w:name="BKM_1E4AFB8D_C7FD_4A23_98F0_3008B6F0E4B9"/>
            <w:r>
              <w:rPr>
                <w:rFonts w:ascii="Times New Roman" w:eastAsia="Times New Roman" w:hAnsi="Times New Roman"/>
                <w:b/>
                <w:szCs w:val="24"/>
                <w:shd w:val="clear" w:color="auto" w:fill="auto"/>
                <w:lang w:val="en-US"/>
              </w:rPr>
              <w:t>role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to perform for the organization.</w:t>
            </w:r>
          </w:p>
        </w:tc>
        <w:bookmarkEnd w:id="47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8" w:name="BKM_92125754_65D2_4A4E_A663_EFF9A4DDD751"/>
            <w:r>
              <w:rPr>
                <w:rFonts w:ascii="Times New Roman" w:eastAsia="Times New Roman" w:hAnsi="Times New Roman"/>
                <w:b/>
                <w:szCs w:val="24"/>
                <w:shd w:val="clear" w:color="auto" w:fill="auto"/>
                <w:lang w:val="en-US"/>
              </w:rPr>
              <w:t>speciality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 specialty of the practitioner.</w:t>
            </w:r>
          </w:p>
        </w:tc>
        <w:bookmarkEnd w:id="4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9" w:name="BKM_33F427E3_A800_4296_A322_27AD453F08B8"/>
            <w:r>
              <w:rPr>
                <w:rFonts w:ascii="Times New Roman" w:eastAsia="Times New Roman" w:hAnsi="Times New Roman"/>
                <w:b/>
                <w:szCs w:val="24"/>
                <w:shd w:val="clear" w:color="auto" w:fill="auto"/>
                <w:lang w:val="en-US"/>
              </w:rPr>
              <w:t>authorizedPeriod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period during which the person is authorized to act as a practitioner in these role(s) for the organization.</w:t>
            </w:r>
          </w:p>
        </w:tc>
        <w:bookmarkEnd w:id="4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0" w:name="BKM_F6D00AB6_6C4A_4E12_BFE4_8552C9C26063"/>
            <w:r>
              <w:rPr>
                <w:rFonts w:ascii="Times New Roman" w:eastAsia="Times New Roman" w:hAnsi="Times New Roman"/>
                <w:b/>
                <w:szCs w:val="24"/>
                <w:shd w:val="clear" w:color="auto" w:fill="auto"/>
                <w:lang w:val="en-US"/>
              </w:rPr>
              <w:t>qualification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Qualification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8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81" w:name="_Toc382004110"/>
      <w:bookmarkStart w:id="482" w:name="BKM_93F7A58E_8528_45B9_A41F_08B7C8412FE4"/>
      <w:r>
        <w:rPr>
          <w:rFonts w:eastAsia="Times New Roman"/>
          <w:bCs w:val="0"/>
          <w:szCs w:val="24"/>
          <w:shd w:val="clear" w:color="auto" w:fill="auto"/>
          <w:lang w:val="en-US"/>
        </w:rPr>
        <w:t>Problem</w:t>
      </w:r>
      <w:bookmarkEnd w:id="48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for allergies or substance intolerances including food, use the AllergyOrIntolerance class.</w:t>
      </w:r>
    </w:p>
    <w:p w:rsidR="00174318" w:rsidRDefault="00174318">
      <w:pPr>
        <w:rPr>
          <w:rFonts w:ascii="Times New Roman" w:eastAsia="Times New Roman" w:hAnsi="Times New Roman"/>
          <w:color w:val="auto"/>
          <w:szCs w:val="24"/>
          <w:shd w:val="clear" w:color="auto" w:fill="auto"/>
        </w:rPr>
      </w:pPr>
      <w:bookmarkStart w:id="483" w:name="BKM_A4DA2058_5451_4212_9D8C_BD08D4E4894A"/>
      <w:bookmarkEnd w:id="48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priorityInEncounter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Specification of whether a diagnosis is a “primary” diagnosis or a “secondary” diagnosis.  The “primary” diagnosis is the main reason for an encounter (eg, hospitalization or a visit to an outpatient clinic, urgent care, ED, etc.), is the main focus of diagnosis/treatment/evaluation for that encounter, and would likely determine how the encounter is billed.  A “secondary” diagnosis could be a diagnosis that may or may not relate to the primary diagnosis, may or may not have been addressed during the encounter, and likely would not impact billing.  An encounter would typically have a single primary diagnosis and either zero, one, or many secondary diagnoses.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84" w:name="_Toc382004111"/>
      <w:bookmarkStart w:id="485" w:name="BKM_F55DFF9A_DAAB_486D_93F7_12188BC6D1F0"/>
      <w:r>
        <w:rPr>
          <w:rFonts w:eastAsia="Times New Roman"/>
          <w:bCs w:val="0"/>
          <w:szCs w:val="24"/>
          <w:shd w:val="clear" w:color="auto" w:fill="auto"/>
          <w:lang w:val="en-US"/>
        </w:rPr>
        <w:t>ProcedureBase</w:t>
      </w:r>
      <w:bookmarkEnd w:id="48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Abstract base class for a procedure, which is a series of steps taken on a subject to accomplish a clinical goal.</w:t>
      </w:r>
      <w:proofErr w:type="gramEnd"/>
      <w:r>
        <w:rPr>
          <w:rFonts w:ascii="Times New Roman" w:eastAsia="Times New Roman" w:hAnsi="Times New Roman"/>
          <w:szCs w:val="24"/>
          <w:shd w:val="clear" w:color="auto" w:fill="auto"/>
          <w:lang w:val="en-US"/>
        </w:rPr>
        <w:t xml:space="preserve"> Procedures include diagnostic testing, consultations, referrals, nursing procedures, making observations, and other clinical interventions excluding substance administrations.</w:t>
      </w:r>
    </w:p>
    <w:p w:rsidR="00174318" w:rsidRDefault="00174318">
      <w:pPr>
        <w:rPr>
          <w:rFonts w:ascii="Times New Roman" w:eastAsia="Times New Roman" w:hAnsi="Times New Roman"/>
          <w:szCs w:val="24"/>
          <w:shd w:val="clear" w:color="auto" w:fill="auto"/>
        </w:rPr>
      </w:pPr>
      <w:bookmarkStart w:id="486" w:name="BKM_A89CC50C_5152_4F8D_B10C_12E304833919"/>
      <w:bookmarkEnd w:id="48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7" w:name="BKM_E7BE0F11_4D9A_4C02_819D_C1D9C9F95A0D"/>
            <w:r>
              <w:rPr>
                <w:rFonts w:ascii="Times New Roman" w:eastAsia="Times New Roman" w:hAnsi="Times New Roman"/>
                <w:b/>
                <w:szCs w:val="24"/>
                <w:shd w:val="clear" w:color="auto" w:fill="auto"/>
                <w:lang w:val="en-US"/>
              </w:rPr>
              <w:t>procedureMethod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48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8" w:name="BKM_D40F3664_3AB6_499F_BD9A_6FA0907455BD"/>
            <w:r>
              <w:rPr>
                <w:rFonts w:ascii="Times New Roman" w:eastAsia="Times New Roman" w:hAnsi="Times New Roman"/>
                <w:b/>
                <w:szCs w:val="24"/>
                <w:shd w:val="clear" w:color="auto" w:fill="auto"/>
                <w:lang w:val="en-US"/>
              </w:rPr>
              <w:t>approachBodySite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bookmarkEnd w:id="4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9" w:name="BKM_4FF3C21D_C2A9_4AE6_86BC_D93AA7C2103D"/>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48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90" w:name="_Toc382004112"/>
      <w:bookmarkStart w:id="491" w:name="BKM_CAFFF9CD_9F19_461C_890F_12CDE5C0A710"/>
      <w:r>
        <w:rPr>
          <w:rFonts w:eastAsia="Times New Roman"/>
          <w:bCs w:val="0"/>
          <w:szCs w:val="24"/>
          <w:shd w:val="clear" w:color="auto" w:fill="auto"/>
          <w:lang w:val="en-US"/>
        </w:rPr>
        <w:t>ProcedureEvent</w:t>
      </w:r>
      <w:bookmarkEnd w:id="49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The actual event of performing a procedure.</w:t>
      </w:r>
      <w:proofErr w:type="gramEnd"/>
    </w:p>
    <w:p w:rsidR="00174318" w:rsidRDefault="00174318">
      <w:pPr>
        <w:rPr>
          <w:rFonts w:ascii="Times New Roman" w:eastAsia="Times New Roman" w:hAnsi="Times New Roman"/>
          <w:szCs w:val="24"/>
          <w:shd w:val="clear" w:color="auto" w:fill="auto"/>
        </w:rPr>
      </w:pPr>
      <w:bookmarkStart w:id="492" w:name="BKM_8AC8500B_EF24_4967_B674_FDC8E6D54CBB"/>
      <w:bookmarkEnd w:id="49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was done.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93" w:name="_Toc382004113"/>
      <w:bookmarkStart w:id="494" w:name="BKM_097DD2E5_DFA6_44B6_9728_E080923E7F65"/>
      <w:r>
        <w:rPr>
          <w:rFonts w:eastAsia="Times New Roman"/>
          <w:bCs w:val="0"/>
          <w:szCs w:val="24"/>
          <w:shd w:val="clear" w:color="auto" w:fill="auto"/>
          <w:lang w:val="en-US"/>
        </w:rPr>
        <w:t>ProcedureOrder</w:t>
      </w:r>
      <w:bookmarkEnd w:id="49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 order for procedure to be done.</w:t>
      </w:r>
      <w:proofErr w:type="gramEnd"/>
      <w:r>
        <w:rPr>
          <w:rFonts w:ascii="Times New Roman" w:eastAsia="Times New Roman" w:hAnsi="Times New Roman"/>
          <w:szCs w:val="24"/>
          <w:shd w:val="clear" w:color="auto" w:fill="auto"/>
          <w:lang w:val="en-US"/>
        </w:rPr>
        <w:t xml:space="preserve"> Orders for making an observation (e.g., Pneumonia Severity Index, blood pressure, or PHQ-9 Depression Assessment) are also included in the scope of ProcedureOrder.</w:t>
      </w:r>
    </w:p>
    <w:p w:rsidR="00174318" w:rsidRDefault="00174318">
      <w:pPr>
        <w:rPr>
          <w:rFonts w:ascii="Times New Roman" w:eastAsia="Times New Roman" w:hAnsi="Times New Roman"/>
          <w:szCs w:val="24"/>
          <w:shd w:val="clear" w:color="auto" w:fill="auto"/>
        </w:rPr>
      </w:pPr>
      <w:bookmarkStart w:id="495" w:name="BKM_9846C140_7F85_4A79_A7B6_99326F85D432"/>
      <w:bookmarkEnd w:id="49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procedure.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procedures should take place.  In these cases, it is assumed that the procedures should be evenly distributed within the timeframe.  E.g., if ordered time is 1/1/2011 to 12/31/2011, and frequency is 3, ideal procedure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6" w:name="BKM_00758686_FC9A_4DE9_942B_2D204F84956F"/>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9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7" w:name="BKM_AC3B0D2E_2EC1_4B73_A2F7_4D27D3B55C6B"/>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8" w:name="BKM_737CFB81_F463_4F47_9B76_65E072BC6C24"/>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9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9" w:name="BKM_039913C9_EDC9_4ADB_8FC6_4BD836B22122"/>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9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0" w:name="BKM_549D3EB9_1DD0_457F_A3C4_49CD79930DCF"/>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50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1" w:name="BKM_236C940C_1369_4FF5_9C4F_22A2CB3FE233"/>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50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02" w:name="_Toc382004114"/>
      <w:bookmarkStart w:id="503" w:name="BKM_7A23639D_16EF_438E_9AC3_6F30C1F72CA0"/>
      <w:r>
        <w:rPr>
          <w:rFonts w:eastAsia="Times New Roman"/>
          <w:bCs w:val="0"/>
          <w:szCs w:val="24"/>
          <w:shd w:val="clear" w:color="auto" w:fill="auto"/>
          <w:lang w:val="en-US"/>
        </w:rPr>
        <w:t>ProcedureProposal</w:t>
      </w:r>
      <w:bookmarkEnd w:id="5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Proposals for a procedure to take place, e.g., generated by a CDS system or by a consulting clinician. Proposals for making an </w:t>
      </w:r>
      <w:proofErr w:type="gramStart"/>
      <w:r>
        <w:rPr>
          <w:rFonts w:ascii="Times New Roman" w:eastAsia="Times New Roman" w:hAnsi="Times New Roman"/>
          <w:szCs w:val="24"/>
          <w:shd w:val="clear" w:color="auto" w:fill="auto"/>
          <w:lang w:val="en-US"/>
        </w:rPr>
        <w:t>observation  (</w:t>
      </w:r>
      <w:proofErr w:type="gramEnd"/>
      <w:r>
        <w:rPr>
          <w:rFonts w:ascii="Times New Roman" w:eastAsia="Times New Roman" w:hAnsi="Times New Roman"/>
          <w:szCs w:val="24"/>
          <w:shd w:val="clear" w:color="auto" w:fill="auto"/>
          <w:lang w:val="en-US"/>
        </w:rPr>
        <w:t>e.g., Pneumonia Severity Index, blood pressure, or PHQ-9 Depression Assessment) are also included in the scope of ProcedureProposal.</w:t>
      </w:r>
    </w:p>
    <w:p w:rsidR="00174318" w:rsidRDefault="00174318">
      <w:pPr>
        <w:rPr>
          <w:rFonts w:ascii="Times New Roman" w:eastAsia="Times New Roman" w:hAnsi="Times New Roman"/>
          <w:color w:val="auto"/>
          <w:szCs w:val="24"/>
          <w:shd w:val="clear" w:color="auto" w:fill="auto"/>
        </w:rPr>
      </w:pPr>
      <w:bookmarkStart w:id="504" w:name="BKM_E70C3FA5_2C21_4C1B_9BB1_E39FF8924D69"/>
      <w:bookmarkEnd w:id="50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procedure.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procedures should take place.  In these cases, it is assumed that the procedures should be evenly distributed within the timeframe.  E.g., if requested time is 1/1/2011 to 12/31/2011, and frequency is 3, ideal procedure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5" w:name="BKM_ED2B6006_4F16_4DAC_96B5_09EA6F77C901"/>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5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6" w:name="BKM_005F6B99_445D_4998_A9A1_F3EEC0BC71CD"/>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7" w:name="BKM_2B4EB920_E233_4C55_8CC6_987DD3EDFE2A"/>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5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8" w:name="BKM_3EB215D7_3B57_4917_8FA7_AA03F53CEDEE"/>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0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9" w:name="BKM_A9FB2F71_72C1_4021_A6B3_4918E1DCEEEC"/>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50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0" w:name="BKM_8F29138F_0DF8_4BF6_B1D5_D77330A87951"/>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proposed.</w:t>
            </w:r>
          </w:p>
        </w:tc>
        <w:bookmarkEnd w:id="51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11" w:name="_Toc382004115"/>
      <w:bookmarkStart w:id="512" w:name="BKM_BC45304A_99E6_4C00_B5C8_47205C781206"/>
      <w:r>
        <w:rPr>
          <w:rFonts w:eastAsia="Times New Roman"/>
          <w:bCs w:val="0"/>
          <w:szCs w:val="24"/>
          <w:shd w:val="clear" w:color="auto" w:fill="auto"/>
          <w:lang w:val="en-US"/>
        </w:rPr>
        <w:t>Qualification</w:t>
      </w:r>
      <w:bookmarkEnd w:id="51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Qualifications obtained by training and certification.</w:t>
      </w:r>
    </w:p>
    <w:p w:rsidR="00174318" w:rsidRDefault="00174318">
      <w:pPr>
        <w:rPr>
          <w:rFonts w:ascii="Times New Roman" w:eastAsia="Times New Roman" w:hAnsi="Times New Roman"/>
          <w:szCs w:val="24"/>
          <w:shd w:val="clear" w:color="auto" w:fill="auto"/>
        </w:rPr>
      </w:pPr>
      <w:bookmarkStart w:id="513" w:name="BKM_A0014DD1_A105_401A_A8BE_14471E75821D"/>
      <w:bookmarkEnd w:id="51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4" w:name="BKM_DE3E3E32_6107_4C6C_B91C_02CE8244CFA1"/>
            <w:r>
              <w:rPr>
                <w:rFonts w:ascii="Times New Roman" w:eastAsia="Times New Roman" w:hAnsi="Times New Roman"/>
                <w:b/>
                <w:szCs w:val="24"/>
                <w:shd w:val="clear" w:color="auto" w:fill="auto"/>
                <w:lang w:val="en-US"/>
              </w:rPr>
              <w:t>validityPeriod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5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5" w:name="BKM_DABCB176_D5CD_4DAB_BEF1_E6211C56679E"/>
            <w:r>
              <w:rPr>
                <w:rFonts w:ascii="Times New Roman" w:eastAsia="Times New Roman" w:hAnsi="Times New Roman"/>
                <w:b/>
                <w:szCs w:val="24"/>
                <w:shd w:val="clear" w:color="auto" w:fill="auto"/>
                <w:lang w:val="en-US"/>
              </w:rPr>
              <w:t>issuer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51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16" w:name="_Toc382004116"/>
      <w:bookmarkStart w:id="517" w:name="BKM_FF74EC21_4D48_4347_9F0E_8706803921EF"/>
      <w:r>
        <w:rPr>
          <w:rFonts w:eastAsia="Times New Roman"/>
          <w:bCs w:val="0"/>
          <w:szCs w:val="24"/>
          <w:shd w:val="clear" w:color="auto" w:fill="auto"/>
          <w:lang w:val="en-US"/>
        </w:rPr>
        <w:t>RadiotherapyOrder</w:t>
      </w:r>
      <w:bookmarkEnd w:id="51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 order for a radiotherapy procedure.</w:t>
      </w:r>
      <w:proofErr w:type="gramEnd"/>
    </w:p>
    <w:p w:rsidR="00174318" w:rsidRDefault="00174318">
      <w:pPr>
        <w:rPr>
          <w:rFonts w:ascii="Times New Roman" w:eastAsia="Times New Roman" w:hAnsi="Times New Roman"/>
          <w:szCs w:val="24"/>
          <w:shd w:val="clear" w:color="auto" w:fill="auto"/>
        </w:rPr>
      </w:pPr>
      <w:bookmarkStart w:id="518" w:name="BKM_AB29A4DF_87FC_4E59_B8E1_3E57B8BF9E03"/>
      <w:bookmarkEnd w:id="51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9" w:name="BKM_4101BC28_FB4A_4584_B15D_764EDB76B48A"/>
            <w:r>
              <w:rPr>
                <w:rFonts w:ascii="Times New Roman" w:eastAsia="Times New Roman" w:hAnsi="Times New Roman"/>
                <w:b/>
                <w:szCs w:val="24"/>
                <w:shd w:val="clear" w:color="auto" w:fill="auto"/>
                <w:lang w:val="en-US"/>
              </w:rPr>
              <w:t>motionManagement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positioning and type of immobilization for various parts of the body are defined.  For example</w:t>
            </w:r>
            <w:proofErr w:type="gramStart"/>
            <w:r>
              <w:rPr>
                <w:rFonts w:ascii="Times New Roman" w:eastAsia="Times New Roman" w:hAnsi="Times New Roman"/>
                <w:szCs w:val="24"/>
                <w:shd w:val="clear" w:color="auto" w:fill="auto"/>
                <w:lang w:val="en-US"/>
              </w:rPr>
              <w:t>,  an</w:t>
            </w:r>
            <w:proofErr w:type="gramEnd"/>
            <w:r>
              <w:rPr>
                <w:rFonts w:ascii="Times New Roman" w:eastAsia="Times New Roman" w:hAnsi="Times New Roman"/>
                <w:szCs w:val="24"/>
                <w:shd w:val="clear" w:color="auto" w:fill="auto"/>
                <w:lang w:val="en-US"/>
              </w:rPr>
              <w:t xml:space="preserve"> order might indicate that the head should be hyper-extended and immobilized in a head-support and thermoplastic mask.</w:t>
            </w:r>
          </w:p>
        </w:tc>
        <w:bookmarkEnd w:id="51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0" w:name="BKM_1291CC7A_1918_4B2E_93A1_6B6117647606"/>
            <w:r>
              <w:rPr>
                <w:rFonts w:ascii="Times New Roman" w:eastAsia="Times New Roman" w:hAnsi="Times New Roman"/>
                <w:b/>
                <w:szCs w:val="24"/>
                <w:shd w:val="clear" w:color="auto" w:fill="auto"/>
                <w:lang w:val="en-US"/>
              </w:rPr>
              <w:t>localizationMethod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w:t>
            </w:r>
            <w:proofErr w:type="gramStart"/>
            <w:r>
              <w:rPr>
                <w:rFonts w:ascii="Times New Roman" w:eastAsia="Times New Roman" w:hAnsi="Times New Roman"/>
                <w:szCs w:val="24"/>
                <w:shd w:val="clear" w:color="auto" w:fill="auto"/>
                <w:lang w:val="en-US"/>
              </w:rPr>
              <w:t>)should</w:t>
            </w:r>
            <w:proofErr w:type="gramEnd"/>
            <w:r>
              <w:rPr>
                <w:rFonts w:ascii="Times New Roman" w:eastAsia="Times New Roman" w:hAnsi="Times New Roman"/>
                <w:szCs w:val="24"/>
                <w:shd w:val="clear" w:color="auto" w:fill="auto"/>
                <w:lang w:val="en-US"/>
              </w:rPr>
              <w:t xml:space="preserve"> be acquired just prior to each treatment to confirm that a lung tumor is within a target volume.</w:t>
            </w:r>
          </w:p>
        </w:tc>
        <w:bookmarkEnd w:id="52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1" w:name="BKM_01B9220C_80C6_4CA1_BCFE_9B7DF584CFDA"/>
            <w:r>
              <w:rPr>
                <w:rFonts w:ascii="Times New Roman" w:eastAsia="Times New Roman" w:hAnsi="Times New Roman"/>
                <w:b/>
                <w:szCs w:val="24"/>
                <w:shd w:val="clear" w:color="auto" w:fill="auto"/>
                <w:lang w:val="en-US"/>
              </w:rPr>
              <w:t>treatmentPlanningInstructions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RadiotherapyOrder,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w:t>
            </w:r>
            <w:proofErr w:type="gramStart"/>
            <w:r>
              <w:rPr>
                <w:rFonts w:ascii="Times New Roman" w:eastAsia="Times New Roman" w:hAnsi="Times New Roman"/>
                <w:szCs w:val="24"/>
                <w:shd w:val="clear" w:color="auto" w:fill="auto"/>
                <w:lang w:val="en-US"/>
              </w:rPr>
              <w:t>doseRestriction</w:t>
            </w:r>
            <w:proofErr w:type="gramEnd"/>
            <w:r>
              <w:rPr>
                <w:rFonts w:ascii="Times New Roman" w:eastAsia="Times New Roman" w:hAnsi="Times New Roman"/>
                <w:szCs w:val="24"/>
                <w:shd w:val="clear" w:color="auto" w:fill="auto"/>
                <w:lang w:val="en-US"/>
              </w:rPr>
              <w:t xml:space="preserve"> may be used to represent to total dose or the number of fractions for a given volume delineation. Note that this value may specify either a minimum or maximum volume - e.g., 30 GY</w:t>
            </w:r>
          </w:p>
        </w:tc>
        <w:bookmarkEnd w:id="52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22" w:name="_Toc382004117"/>
      <w:bookmarkStart w:id="523" w:name="BKM_791461D0_410E_4773_98D5_97A4082D3855"/>
      <w:r>
        <w:rPr>
          <w:rFonts w:eastAsia="Times New Roman"/>
          <w:bCs w:val="0"/>
          <w:szCs w:val="24"/>
          <w:shd w:val="clear" w:color="auto" w:fill="auto"/>
          <w:lang w:val="en-US"/>
        </w:rPr>
        <w:t>RadiotherapyProposal</w:t>
      </w:r>
      <w:bookmarkEnd w:id="52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proposal for a radiotherapy procedure.</w:t>
      </w:r>
      <w:proofErr w:type="gramEnd"/>
    </w:p>
    <w:p w:rsidR="00174318" w:rsidRDefault="00174318">
      <w:pPr>
        <w:rPr>
          <w:rFonts w:ascii="Times New Roman" w:eastAsia="Times New Roman" w:hAnsi="Times New Roman"/>
          <w:szCs w:val="24"/>
          <w:shd w:val="clear" w:color="auto" w:fill="auto"/>
        </w:rPr>
      </w:pPr>
      <w:bookmarkStart w:id="524" w:name="BKM_DA6C4736_359D_4D35_A9B8_17E9809C0946"/>
      <w:bookmarkEnd w:id="52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5" w:name="BKM_923281D0_4E41_42B7_AF5D_ED4EBA2B720E"/>
            <w:r>
              <w:rPr>
                <w:rFonts w:ascii="Times New Roman" w:eastAsia="Times New Roman" w:hAnsi="Times New Roman"/>
                <w:b/>
                <w:szCs w:val="24"/>
                <w:shd w:val="clear" w:color="auto" w:fill="auto"/>
                <w:lang w:val="en-US"/>
              </w:rPr>
              <w:t>motionManagement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positioning and type of immobilization for various parts of the body are defined.  For example</w:t>
            </w:r>
            <w:proofErr w:type="gramStart"/>
            <w:r>
              <w:rPr>
                <w:rFonts w:ascii="Times New Roman" w:eastAsia="Times New Roman" w:hAnsi="Times New Roman"/>
                <w:szCs w:val="24"/>
                <w:shd w:val="clear" w:color="auto" w:fill="auto"/>
                <w:lang w:val="en-US"/>
              </w:rPr>
              <w:t>,  an</w:t>
            </w:r>
            <w:proofErr w:type="gramEnd"/>
            <w:r>
              <w:rPr>
                <w:rFonts w:ascii="Times New Roman" w:eastAsia="Times New Roman" w:hAnsi="Times New Roman"/>
                <w:szCs w:val="24"/>
                <w:shd w:val="clear" w:color="auto" w:fill="auto"/>
                <w:lang w:val="en-US"/>
              </w:rPr>
              <w:t xml:space="preserve"> order might indicate that the head should be hyper-extended and immobilized in a head-support and thermoplastic mask.</w:t>
            </w:r>
          </w:p>
        </w:tc>
        <w:bookmarkEnd w:id="5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6" w:name="BKM_BCC3AD57_A530_43FF_857B_9535B8A85F50"/>
            <w:r>
              <w:rPr>
                <w:rFonts w:ascii="Times New Roman" w:eastAsia="Times New Roman" w:hAnsi="Times New Roman"/>
                <w:b/>
                <w:szCs w:val="24"/>
                <w:shd w:val="clear" w:color="auto" w:fill="auto"/>
                <w:lang w:val="en-US"/>
              </w:rPr>
              <w:t>localizationMethod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w:t>
            </w:r>
            <w:proofErr w:type="gramStart"/>
            <w:r>
              <w:rPr>
                <w:rFonts w:ascii="Times New Roman" w:eastAsia="Times New Roman" w:hAnsi="Times New Roman"/>
                <w:szCs w:val="24"/>
                <w:shd w:val="clear" w:color="auto" w:fill="auto"/>
                <w:lang w:val="en-US"/>
              </w:rPr>
              <w:t>)should</w:t>
            </w:r>
            <w:proofErr w:type="gramEnd"/>
            <w:r>
              <w:rPr>
                <w:rFonts w:ascii="Times New Roman" w:eastAsia="Times New Roman" w:hAnsi="Times New Roman"/>
                <w:szCs w:val="24"/>
                <w:shd w:val="clear" w:color="auto" w:fill="auto"/>
                <w:lang w:val="en-US"/>
              </w:rPr>
              <w:t xml:space="preserve"> be acquired just prior to each treatment to confirm that a lung tumor is within a target volume.</w:t>
            </w:r>
          </w:p>
        </w:tc>
        <w:bookmarkEnd w:id="5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7" w:name="BKM_F7831930_F4DC_4E44_BFB9_DBF93B969D50"/>
            <w:r>
              <w:rPr>
                <w:rFonts w:ascii="Times New Roman" w:eastAsia="Times New Roman" w:hAnsi="Times New Roman"/>
                <w:b/>
                <w:szCs w:val="24"/>
                <w:shd w:val="clear" w:color="auto" w:fill="auto"/>
                <w:lang w:val="en-US"/>
              </w:rPr>
              <w:t>treatmentPlanningInstructions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RadiotherapyProposal,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w:t>
            </w:r>
            <w:proofErr w:type="gramStart"/>
            <w:r>
              <w:rPr>
                <w:rFonts w:ascii="Times New Roman" w:eastAsia="Times New Roman" w:hAnsi="Times New Roman"/>
                <w:szCs w:val="24"/>
                <w:shd w:val="clear" w:color="auto" w:fill="auto"/>
                <w:lang w:val="en-US"/>
              </w:rPr>
              <w:t>doseRestriction</w:t>
            </w:r>
            <w:proofErr w:type="gramEnd"/>
            <w:r>
              <w:rPr>
                <w:rFonts w:ascii="Times New Roman" w:eastAsia="Times New Roman" w:hAnsi="Times New Roman"/>
                <w:szCs w:val="24"/>
                <w:shd w:val="clear" w:color="auto" w:fill="auto"/>
                <w:lang w:val="en-US"/>
              </w:rPr>
              <w:t xml:space="preserve"> may be used to represent to total dose or the number of fractions for a given volume delineation. Note that this value may specify either a minimum or maximum volume - e.g., 30 GY</w:t>
            </w:r>
          </w:p>
        </w:tc>
        <w:bookmarkEnd w:id="52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28" w:name="_Toc382004118"/>
      <w:bookmarkStart w:id="529" w:name="BKM_AA43C9B1_D6EA_4C88_8AC4_0D6B1483F0BF"/>
      <w:r>
        <w:rPr>
          <w:rFonts w:eastAsia="Times New Roman"/>
          <w:bCs w:val="0"/>
          <w:szCs w:val="24"/>
          <w:shd w:val="clear" w:color="auto" w:fill="auto"/>
          <w:lang w:val="en-US"/>
        </w:rPr>
        <w:t>RadiotherapySimulation</w:t>
      </w:r>
      <w:bookmarkEnd w:id="52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The type of imaging and any accessories that will be used during a simulation session for radiotherapy.</w:t>
      </w:r>
      <w:proofErr w:type="gramEnd"/>
      <w:r>
        <w:rPr>
          <w:rFonts w:ascii="Times New Roman" w:eastAsia="Times New Roman" w:hAnsi="Times New Roman"/>
          <w:szCs w:val="24"/>
          <w:shd w:val="clear" w:color="auto" w:fill="auto"/>
          <w:lang w:val="en-US"/>
        </w:rPr>
        <w:t xml:space="preserve">  For example, an order might indicate that the simulation should be done using a 4-dimensional PET-CT with 5mm slices, no bolus and wire (to mark surgical scar).</w:t>
      </w:r>
    </w:p>
    <w:p w:rsidR="00174318" w:rsidRDefault="00174318">
      <w:pPr>
        <w:rPr>
          <w:rFonts w:ascii="Times New Roman" w:eastAsia="Times New Roman" w:hAnsi="Times New Roman"/>
          <w:color w:val="auto"/>
          <w:szCs w:val="24"/>
          <w:shd w:val="clear" w:color="auto" w:fill="auto"/>
        </w:rPr>
      </w:pPr>
      <w:bookmarkStart w:id="530" w:name="BKM_0EB30A95_3FC4_4913_95D6_59B9F40BF6EA"/>
      <w:bookmarkEnd w:id="53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simulationImagingType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1" w:name="BKM_C8D1EDF9_54B7_4077_9BB6_6F3BB6D106C9"/>
            <w:r>
              <w:rPr>
                <w:rFonts w:ascii="Times New Roman" w:eastAsia="Times New Roman" w:hAnsi="Times New Roman"/>
                <w:b/>
                <w:szCs w:val="24"/>
                <w:shd w:val="clear" w:color="auto" w:fill="auto"/>
                <w:lang w:val="en-US"/>
              </w:rPr>
              <w:t>simulationDimensions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53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2" w:name="BKM_D6F0A633_4AF2_48C8_A7FD_D68B7C91BA0E"/>
            <w:r>
              <w:rPr>
                <w:rFonts w:ascii="Times New Roman" w:eastAsia="Times New Roman" w:hAnsi="Times New Roman"/>
                <w:b/>
                <w:szCs w:val="24"/>
                <w:shd w:val="clear" w:color="auto" w:fill="auto"/>
                <w:lang w:val="en-US"/>
              </w:rPr>
              <w:t>scanThickness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5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3" w:name="BKM_C9B7396B_E797_4F84_BE7A_DDE06706DFDC"/>
            <w:r>
              <w:rPr>
                <w:rFonts w:ascii="Times New Roman" w:eastAsia="Times New Roman" w:hAnsi="Times New Roman"/>
                <w:b/>
                <w:szCs w:val="24"/>
                <w:shd w:val="clear" w:color="auto" w:fill="auto"/>
                <w:lang w:val="en-US"/>
              </w:rPr>
              <w:t>bolusType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5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4" w:name="BKM_6C3AE0E3_4215_492F_A231_ECDED784626A"/>
            <w:r>
              <w:rPr>
                <w:rFonts w:ascii="Times New Roman" w:eastAsia="Times New Roman" w:hAnsi="Times New Roman"/>
                <w:b/>
                <w:szCs w:val="24"/>
                <w:shd w:val="clear" w:color="auto" w:fill="auto"/>
                <w:lang w:val="en-US"/>
              </w:rPr>
              <w:t>bolusThickness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bookmarkEnd w:id="5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5" w:name="BKM_094F24E3_813C_4A8E_A87B_4A838839429B"/>
            <w:r>
              <w:rPr>
                <w:rFonts w:ascii="Times New Roman" w:eastAsia="Times New Roman" w:hAnsi="Times New Roman"/>
                <w:b/>
                <w:szCs w:val="24"/>
                <w:shd w:val="clear" w:color="auto" w:fill="auto"/>
                <w:lang w:val="en-US"/>
              </w:rPr>
              <w:t>markerType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5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6" w:name="BKM_2E967633_C98F_40C0_995C_DB4FBA5B96D4"/>
            <w:r>
              <w:rPr>
                <w:rFonts w:ascii="Times New Roman" w:eastAsia="Times New Roman" w:hAnsi="Times New Roman"/>
                <w:b/>
                <w:szCs w:val="24"/>
                <w:shd w:val="clear" w:color="auto" w:fill="auto"/>
                <w:lang w:val="en-US"/>
              </w:rPr>
              <w:t>simulationComment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53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37" w:name="_Toc382004119"/>
      <w:bookmarkStart w:id="538" w:name="BKM_6D48D640_DA04_43B0_8533_2DB6D6CB8135"/>
      <w:r>
        <w:rPr>
          <w:rFonts w:eastAsia="Times New Roman"/>
          <w:bCs w:val="0"/>
          <w:szCs w:val="24"/>
          <w:shd w:val="clear" w:color="auto" w:fill="auto"/>
          <w:lang w:val="en-US"/>
        </w:rPr>
        <w:t>RecurringEvent</w:t>
      </w:r>
      <w:bookmarkEnd w:id="53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174318" w:rsidRDefault="00174318">
      <w:pPr>
        <w:rPr>
          <w:rFonts w:ascii="Times New Roman" w:eastAsia="Times New Roman" w:hAnsi="Times New Roman"/>
          <w:color w:val="auto"/>
          <w:szCs w:val="24"/>
          <w:shd w:val="clear" w:color="auto" w:fill="auto"/>
        </w:rPr>
      </w:pPr>
      <w:bookmarkStart w:id="539" w:name="BKM_B09B4EFD_8BD3_4F9D_BB7B_9A45FEA32C10"/>
      <w:bookmarkEnd w:id="53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frequencyPerCycle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IVL_INT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often the event should occur. If one specifies a range for frequencyPerCycle, it shall be interpreted as a frequency which may range from Low to High.</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40" w:name="BKM_CD47DE78_0D5A_41FC_8F74_7544A41BF751"/>
            <w:r>
              <w:rPr>
                <w:rFonts w:ascii="Times New Roman" w:eastAsia="Times New Roman" w:hAnsi="Times New Roman"/>
                <w:b/>
                <w:szCs w:val="24"/>
                <w:shd w:val="clear" w:color="auto" w:fill="auto"/>
                <w:lang w:val="en-US"/>
              </w:rPr>
              <w:t>intervalIsImportant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BL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54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3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41" w:name="_Toc382004120"/>
      <w:bookmarkStart w:id="542" w:name="BKM_5195521A_D24F_492C_9CB5_2D9EC9CD4FC9"/>
      <w:r>
        <w:rPr>
          <w:rFonts w:eastAsia="Times New Roman"/>
          <w:bCs w:val="0"/>
          <w:szCs w:val="24"/>
          <w:shd w:val="clear" w:color="auto" w:fill="auto"/>
          <w:lang w:val="en-US"/>
        </w:rPr>
        <w:t>RelatedClinicalStatement</w:t>
      </w:r>
      <w:bookmarkEnd w:id="54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The container for a relationship between a source and a target Clinical Statement.</w:t>
      </w:r>
      <w:proofErr w:type="gramEnd"/>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43" w:name="_Toc382004121"/>
      <w:bookmarkStart w:id="544" w:name="BKM_1CAB5631_B2BD_4DFA_8993_B5A352E0945F"/>
      <w:r>
        <w:rPr>
          <w:rFonts w:eastAsia="Times New Roman"/>
          <w:bCs w:val="0"/>
          <w:szCs w:val="24"/>
          <w:shd w:val="clear" w:color="auto" w:fill="auto"/>
          <w:lang w:val="en-US"/>
        </w:rPr>
        <w:t>RelatedEntity</w:t>
      </w:r>
      <w:bookmarkEnd w:id="54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 xml:space="preserve">A class that specifies the nature of the relationship between a </w:t>
      </w:r>
      <w:r>
        <w:rPr>
          <w:rFonts w:ascii="Times New Roman" w:eastAsia="Times New Roman" w:hAnsi="Times New Roman"/>
          <w:i/>
          <w:szCs w:val="24"/>
          <w:shd w:val="clear" w:color="auto" w:fill="auto"/>
          <w:lang w:val="en-US"/>
        </w:rPr>
        <w:t xml:space="preserve">source </w:t>
      </w:r>
      <w:r>
        <w:rPr>
          <w:rFonts w:ascii="Times New Roman" w:eastAsia="Times New Roman" w:hAnsi="Times New Roman"/>
          <w:szCs w:val="24"/>
          <w:shd w:val="clear" w:color="auto" w:fill="auto"/>
          <w:lang w:val="en-US"/>
        </w:rPr>
        <w:t xml:space="preserve">and </w:t>
      </w:r>
      <w:r>
        <w:rPr>
          <w:rFonts w:ascii="Times New Roman" w:eastAsia="Times New Roman" w:hAnsi="Times New Roman"/>
          <w:i/>
          <w:szCs w:val="24"/>
          <w:shd w:val="clear" w:color="auto" w:fill="auto"/>
          <w:lang w:val="en-US"/>
        </w:rPr>
        <w:t xml:space="preserve">target </w:t>
      </w:r>
      <w:r>
        <w:rPr>
          <w:rFonts w:ascii="Times New Roman" w:eastAsia="Times New Roman" w:hAnsi="Times New Roman"/>
          <w:szCs w:val="24"/>
          <w:shd w:val="clear" w:color="auto" w:fill="auto"/>
          <w:lang w:val="en-US"/>
        </w:rPr>
        <w:t>entity.</w:t>
      </w:r>
      <w:proofErr w:type="gramEnd"/>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44"/>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45" w:name="_Toc382004122"/>
      <w:bookmarkStart w:id="546" w:name="BKM_C410788F_783C_45CF_AD45_DC8320EBE128"/>
      <w:r>
        <w:rPr>
          <w:rFonts w:eastAsia="Times New Roman"/>
          <w:bCs w:val="0"/>
          <w:szCs w:val="24"/>
          <w:shd w:val="clear" w:color="auto" w:fill="auto"/>
          <w:lang w:val="en-US"/>
        </w:rPr>
        <w:t>RelatedEvaluatedPerson</w:t>
      </w:r>
      <w:bookmarkEnd w:id="54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Person who has a clinical relationship to the patient and whose clinical data is relevant to that patient.</w:t>
      </w:r>
      <w:proofErr w:type="gramEnd"/>
      <w:r>
        <w:rPr>
          <w:rFonts w:ascii="Times New Roman" w:eastAsia="Times New Roman" w:hAnsi="Times New Roman"/>
          <w:szCs w:val="24"/>
          <w:shd w:val="clear" w:color="auto" w:fill="auto"/>
          <w:lang w:val="en-US"/>
        </w:rPr>
        <w:t xml:space="preserve"> This can include a </w:t>
      </w:r>
      <w:proofErr w:type="gramStart"/>
      <w:r>
        <w:rPr>
          <w:rFonts w:ascii="Times New Roman" w:eastAsia="Times New Roman" w:hAnsi="Times New Roman"/>
          <w:szCs w:val="24"/>
          <w:shd w:val="clear" w:color="auto" w:fill="auto"/>
          <w:lang w:val="en-US"/>
        </w:rPr>
        <w:t>relative,</w:t>
      </w:r>
      <w:proofErr w:type="gramEnd"/>
      <w:r>
        <w:rPr>
          <w:rFonts w:ascii="Times New Roman" w:eastAsia="Times New Roman" w:hAnsi="Times New Roman"/>
          <w:szCs w:val="24"/>
          <w:shd w:val="clear" w:color="auto" w:fill="auto"/>
          <w:lang w:val="en-US"/>
        </w:rPr>
        <w:t xml:space="preserve"> or sexual partner, etc...</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Notes to implementers: Do not use RelatedEntity to describe persons related to the patient. Use this related person instead.</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46"/>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47" w:name="_Toc382004123"/>
      <w:bookmarkStart w:id="548" w:name="BKM_C456907F_0914_4CA4_93C9_C03A145FE03C"/>
      <w:r>
        <w:rPr>
          <w:rFonts w:eastAsia="Times New Roman"/>
          <w:bCs w:val="0"/>
          <w:szCs w:val="24"/>
          <w:shd w:val="clear" w:color="auto" w:fill="auto"/>
          <w:lang w:val="en-US"/>
        </w:rPr>
        <w:t>RelationshipDescriptorBase</w:t>
      </w:r>
      <w:bookmarkEnd w:id="54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The relationship between one class and another.</w:t>
      </w:r>
      <w:proofErr w:type="gramEnd"/>
    </w:p>
    <w:p w:rsidR="00174318" w:rsidRDefault="00174318">
      <w:pPr>
        <w:rPr>
          <w:rFonts w:ascii="Times New Roman" w:eastAsia="Times New Roman" w:hAnsi="Times New Roman"/>
          <w:szCs w:val="24"/>
          <w:shd w:val="clear" w:color="auto" w:fill="auto"/>
        </w:rPr>
      </w:pPr>
      <w:bookmarkStart w:id="549" w:name="BKM_83962C53_2093_463F_A34C_DF894894DB25"/>
      <w:bookmarkEnd w:id="54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relationship.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0" w:name="BKM_FD839666_4E57_40D9_AE1C_5A88C08D9DAD"/>
            <w:r>
              <w:rPr>
                <w:rFonts w:ascii="Times New Roman" w:eastAsia="Times New Roman" w:hAnsi="Times New Roman"/>
                <w:b/>
                <w:szCs w:val="24"/>
                <w:shd w:val="clear" w:color="auto" w:fill="auto"/>
                <w:lang w:val="en-US"/>
              </w:rPr>
              <w:t>relationshipTimeInterval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5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1" w:name="BKM_440FFF10_A28A_47A7_B2AF_C9BBE4DFC9F4"/>
            <w:r>
              <w:rPr>
                <w:rFonts w:ascii="Times New Roman" w:eastAsia="Times New Roman" w:hAnsi="Times New Roman"/>
                <w:b/>
                <w:szCs w:val="24"/>
                <w:shd w:val="clear" w:color="auto" w:fill="auto"/>
                <w:lang w:val="en-US"/>
              </w:rPr>
              <w:t>targetRole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bookmarkEnd w:id="55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52" w:name="_Toc382004124"/>
      <w:bookmarkStart w:id="553" w:name="BKM_753DA084_BCD6_42D4_B334_55ABAC42DCBE"/>
      <w:r>
        <w:rPr>
          <w:rFonts w:eastAsia="Times New Roman"/>
          <w:bCs w:val="0"/>
          <w:szCs w:val="24"/>
          <w:shd w:val="clear" w:color="auto" w:fill="auto"/>
          <w:lang w:val="en-US"/>
        </w:rPr>
        <w:t>RespiratoryCareOrder</w:t>
      </w:r>
      <w:bookmarkEnd w:id="55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Orders that encompass supplemental oxygen (eg, nasal cannula, face mask), BiPAP/CPAP, and mechanical ventilation.</w:t>
      </w:r>
      <w:proofErr w:type="gramEnd"/>
      <w:r>
        <w:rPr>
          <w:rFonts w:ascii="Times New Roman" w:eastAsia="Times New Roman" w:hAnsi="Times New Roman"/>
          <w:szCs w:val="24"/>
          <w:shd w:val="clear" w:color="auto" w:fill="auto"/>
          <w:lang w:val="en-US"/>
        </w:rPr>
        <w:t xml:space="preserve">  While these are vastly different respiratory care concepts, the associated data elements can be constrained through templates.</w:t>
      </w:r>
    </w:p>
    <w:p w:rsidR="00174318" w:rsidRDefault="00174318">
      <w:pPr>
        <w:rPr>
          <w:rFonts w:ascii="Times New Roman" w:eastAsia="Times New Roman" w:hAnsi="Times New Roman"/>
          <w:color w:val="auto"/>
          <w:szCs w:val="24"/>
          <w:shd w:val="clear" w:color="auto" w:fill="auto"/>
        </w:rPr>
      </w:pPr>
      <w:bookmarkStart w:id="554" w:name="BKM_38141D67_5C28_427D_BC8B_6CD90DC98D2C"/>
      <w:bookmarkEnd w:id="55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5" w:name="BKM_358A1397_08CE_40B5_95B6_8C00914EEEF6"/>
            <w:r>
              <w:rPr>
                <w:rFonts w:ascii="Times New Roman" w:eastAsia="Times New Roman" w:hAnsi="Times New Roman"/>
                <w:b/>
                <w:szCs w:val="24"/>
                <w:shd w:val="clear" w:color="auto" w:fill="auto"/>
                <w:lang w:val="en-US"/>
              </w:rPr>
              <w:t>fiO2</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5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6" w:name="BKM_224EB828_C9E2_4CAD_B5A5_FF624DF7CDFC"/>
            <w:r>
              <w:rPr>
                <w:rFonts w:ascii="Times New Roman" w:eastAsia="Times New Roman" w:hAnsi="Times New Roman"/>
                <w:b/>
                <w:szCs w:val="24"/>
                <w:shd w:val="clear" w:color="auto" w:fill="auto"/>
                <w:lang w:val="en-US"/>
              </w:rPr>
              <w:t>inspiratoryTime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5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7" w:name="BKM_8B6A2830_B438_4CC7_B6EE_7A8479779B1C"/>
            <w:r>
              <w:rPr>
                <w:rFonts w:ascii="Times New Roman" w:eastAsia="Times New Roman" w:hAnsi="Times New Roman"/>
                <w:b/>
                <w:szCs w:val="24"/>
                <w:shd w:val="clear" w:color="auto" w:fill="auto"/>
                <w:lang w:val="en-US"/>
              </w:rPr>
              <w:t>iPAP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5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8" w:name="BKM_B1CF8B2B_D227_4CFE_AD86_8B6E1CEDF41C"/>
            <w:r>
              <w:rPr>
                <w:rFonts w:ascii="Times New Roman" w:eastAsia="Times New Roman" w:hAnsi="Times New Roman"/>
                <w:b/>
                <w:szCs w:val="24"/>
                <w:shd w:val="clear" w:color="auto" w:fill="auto"/>
                <w:lang w:val="en-US"/>
              </w:rPr>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9" w:name="BKM_827E971B_624B_4F8A_8129_E1098DF3C310"/>
            <w:r>
              <w:rPr>
                <w:rFonts w:ascii="Times New Roman" w:eastAsia="Times New Roman" w:hAnsi="Times New Roman"/>
                <w:b/>
                <w:szCs w:val="24"/>
                <w:shd w:val="clear" w:color="auto" w:fill="auto"/>
                <w:lang w:val="en-US"/>
              </w:rPr>
              <w:t>oxygenFlowRate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0" w:name="BKM_3E1FAF0A_CCFE_4DE4_BEE3_9FC56738692C"/>
            <w:r>
              <w:rPr>
                <w:rFonts w:ascii="Times New Roman" w:eastAsia="Times New Roman" w:hAnsi="Times New Roman"/>
                <w:b/>
                <w:szCs w:val="24"/>
                <w:shd w:val="clear" w:color="auto" w:fill="auto"/>
                <w:lang w:val="en-US"/>
              </w:rPr>
              <w:t>peakFlowRate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1" w:name="BKM_F2F628CC_65C9_412D_95E2_1F753B30C8C3"/>
            <w:r>
              <w:rPr>
                <w:rFonts w:ascii="Times New Roman" w:eastAsia="Times New Roman" w:hAnsi="Times New Roman"/>
                <w:b/>
                <w:szCs w:val="24"/>
                <w:shd w:val="clear" w:color="auto" w:fill="auto"/>
                <w:lang w:val="en-US"/>
              </w:rPr>
              <w:t>peakInspiratoryPressure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2" w:name="BKM_4C8B6134_F21E_4ECA_B113_AAEB6116FB41"/>
            <w:r>
              <w:rPr>
                <w:rFonts w:ascii="Times New Roman" w:eastAsia="Times New Roman" w:hAnsi="Times New Roman"/>
                <w:b/>
                <w:szCs w:val="24"/>
                <w:shd w:val="clear" w:color="auto" w:fill="auto"/>
                <w:lang w:val="en-US"/>
              </w:rPr>
              <w:t>pEEP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6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3" w:name="BKM_37B77BED_5F55_4F31_B49C_92D2087840DD"/>
            <w:r>
              <w:rPr>
                <w:rFonts w:ascii="Times New Roman" w:eastAsia="Times New Roman" w:hAnsi="Times New Roman"/>
                <w:b/>
                <w:szCs w:val="24"/>
                <w:shd w:val="clear" w:color="auto" w:fill="auto"/>
                <w:lang w:val="en-US"/>
              </w:rPr>
              <w:t>pressureSupport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6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4" w:name="BKM_BEE00E7C_7A9D_4FC0_BC4B_5A31B912C9C1"/>
            <w:r>
              <w:rPr>
                <w:rFonts w:ascii="Times New Roman" w:eastAsia="Times New Roman" w:hAnsi="Times New Roman"/>
                <w:b/>
                <w:szCs w:val="24"/>
                <w:shd w:val="clear" w:color="auto" w:fill="auto"/>
                <w:lang w:val="en-US"/>
              </w:rPr>
              <w:t>respiratoryRate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6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5" w:name="BKM_BD21E8CE_529A_4C66_A2EC_B4FE3FAC9603"/>
            <w:r>
              <w:rPr>
                <w:rFonts w:ascii="Times New Roman" w:eastAsia="Times New Roman" w:hAnsi="Times New Roman"/>
                <w:b/>
                <w:szCs w:val="24"/>
                <w:shd w:val="clear" w:color="auto" w:fill="auto"/>
                <w:lang w:val="en-US"/>
              </w:rPr>
              <w:t>spO2Range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6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6" w:name="BKM_22376048_2BCC_4A3B_B9C2_F8C116B3B9FF"/>
            <w:r>
              <w:rPr>
                <w:rFonts w:ascii="Times New Roman" w:eastAsia="Times New Roman" w:hAnsi="Times New Roman"/>
                <w:b/>
                <w:szCs w:val="24"/>
                <w:shd w:val="clear" w:color="auto" w:fill="auto"/>
                <w:lang w:val="en-US"/>
              </w:rPr>
              <w:t>spO2Titration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6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7" w:name="BKM_6AC28B85_50B4_4937_8E73_8F9131C7043F"/>
            <w:r>
              <w:rPr>
                <w:rFonts w:ascii="Times New Roman" w:eastAsia="Times New Roman" w:hAnsi="Times New Roman"/>
                <w:b/>
                <w:szCs w:val="24"/>
                <w:shd w:val="clear" w:color="auto" w:fill="auto"/>
                <w:lang w:val="en-US"/>
              </w:rPr>
              <w:t>tidalVolume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6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8" w:name="BKM_25BB8C55_D24C_4E25_8761_0BC30D72F89B"/>
            <w:r>
              <w:rPr>
                <w:rFonts w:ascii="Times New Roman" w:eastAsia="Times New Roman" w:hAnsi="Times New Roman"/>
                <w:b/>
                <w:szCs w:val="24"/>
                <w:shd w:val="clear" w:color="auto" w:fill="auto"/>
                <w:lang w:val="en-US"/>
              </w:rPr>
              <w:t>ventilatorMode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6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69" w:name="_Toc382004125"/>
      <w:bookmarkStart w:id="570" w:name="BKM_7CE9072B_B461_4E80_AD63_3EAFFAEB502C"/>
      <w:r>
        <w:rPr>
          <w:rFonts w:eastAsia="Times New Roman"/>
          <w:bCs w:val="0"/>
          <w:szCs w:val="24"/>
          <w:shd w:val="clear" w:color="auto" w:fill="auto"/>
          <w:lang w:val="en-US"/>
        </w:rPr>
        <w:t>RespiratoryCareProposal</w:t>
      </w:r>
      <w:bookmarkEnd w:id="56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Order proposals that encompass supplemental oxygen (eg, nasal cannula, face mask), BiPAP/CPAP, and mechanical ventilation.</w:t>
      </w:r>
      <w:proofErr w:type="gramEnd"/>
      <w:r>
        <w:rPr>
          <w:rFonts w:ascii="Times New Roman" w:eastAsia="Times New Roman" w:hAnsi="Times New Roman"/>
          <w:szCs w:val="24"/>
          <w:shd w:val="clear" w:color="auto" w:fill="auto"/>
          <w:lang w:val="en-US"/>
        </w:rPr>
        <w:t xml:space="preserve">  While these are vastly different respiratory care concepts, the associated data elements can be constrained through templates.</w:t>
      </w:r>
    </w:p>
    <w:p w:rsidR="00174318" w:rsidRDefault="00174318">
      <w:pPr>
        <w:rPr>
          <w:rFonts w:ascii="Times New Roman" w:eastAsia="Times New Roman" w:hAnsi="Times New Roman"/>
          <w:color w:val="auto"/>
          <w:szCs w:val="24"/>
          <w:shd w:val="clear" w:color="auto" w:fill="auto"/>
        </w:rPr>
      </w:pPr>
      <w:bookmarkStart w:id="571" w:name="BKM_C3916915_57B4_4352_A2D1_1A29CF6E4A85"/>
      <w:bookmarkEnd w:id="57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2" w:name="BKM_3C80BB56_1E2C_441D_857C_2867AEA8D897"/>
            <w:r>
              <w:rPr>
                <w:rFonts w:ascii="Times New Roman" w:eastAsia="Times New Roman" w:hAnsi="Times New Roman"/>
                <w:b/>
                <w:szCs w:val="24"/>
                <w:shd w:val="clear" w:color="auto" w:fill="auto"/>
                <w:lang w:val="en-US"/>
              </w:rPr>
              <w:t>fiO2</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7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3" w:name="BKM_EA8B0963_147C_4F6C_A264_17D2062C8230"/>
            <w:r>
              <w:rPr>
                <w:rFonts w:ascii="Times New Roman" w:eastAsia="Times New Roman" w:hAnsi="Times New Roman"/>
                <w:b/>
                <w:szCs w:val="24"/>
                <w:shd w:val="clear" w:color="auto" w:fill="auto"/>
                <w:lang w:val="en-US"/>
              </w:rPr>
              <w:t>inspiratoryTime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7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4" w:name="BKM_84B79925_C20F_4971_B304_473987141D7A"/>
            <w:r>
              <w:rPr>
                <w:rFonts w:ascii="Times New Roman" w:eastAsia="Times New Roman" w:hAnsi="Times New Roman"/>
                <w:b/>
                <w:szCs w:val="24"/>
                <w:shd w:val="clear" w:color="auto" w:fill="auto"/>
                <w:lang w:val="en-US"/>
              </w:rPr>
              <w:t>iPAP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7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5" w:name="BKM_C251AE51_C212_404B_8B72_109353BC38A4"/>
            <w:r>
              <w:rPr>
                <w:rFonts w:ascii="Times New Roman" w:eastAsia="Times New Roman" w:hAnsi="Times New Roman"/>
                <w:b/>
                <w:szCs w:val="24"/>
                <w:shd w:val="clear" w:color="auto" w:fill="auto"/>
                <w:lang w:val="en-US"/>
              </w:rPr>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7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6" w:name="BKM_DC8B2528_1091_454B_B232_ACF44F784531"/>
            <w:r>
              <w:rPr>
                <w:rFonts w:ascii="Times New Roman" w:eastAsia="Times New Roman" w:hAnsi="Times New Roman"/>
                <w:b/>
                <w:szCs w:val="24"/>
                <w:shd w:val="clear" w:color="auto" w:fill="auto"/>
                <w:lang w:val="en-US"/>
              </w:rPr>
              <w:t>oxygenFlowRate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7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7" w:name="BKM_2D79567D_FBC2_465E_8350_31AC624BE4F1"/>
            <w:r>
              <w:rPr>
                <w:rFonts w:ascii="Times New Roman" w:eastAsia="Times New Roman" w:hAnsi="Times New Roman"/>
                <w:b/>
                <w:szCs w:val="24"/>
                <w:shd w:val="clear" w:color="auto" w:fill="auto"/>
                <w:lang w:val="en-US"/>
              </w:rPr>
              <w:t>peakFlowRate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7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8" w:name="BKM_7CAD3C7F_B04D_4C44_BD84_6A1B194B7DA0"/>
            <w:r>
              <w:rPr>
                <w:rFonts w:ascii="Times New Roman" w:eastAsia="Times New Roman" w:hAnsi="Times New Roman"/>
                <w:b/>
                <w:szCs w:val="24"/>
                <w:shd w:val="clear" w:color="auto" w:fill="auto"/>
                <w:lang w:val="en-US"/>
              </w:rPr>
              <w:t>peakInspiratoryPressure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9" w:name="BKM_6F670F88_DA0F_4F5C_8FDD_1FA178A6249F"/>
            <w:r>
              <w:rPr>
                <w:rFonts w:ascii="Times New Roman" w:eastAsia="Times New Roman" w:hAnsi="Times New Roman"/>
                <w:b/>
                <w:szCs w:val="24"/>
                <w:shd w:val="clear" w:color="auto" w:fill="auto"/>
                <w:lang w:val="en-US"/>
              </w:rPr>
              <w:t>pEEP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0" w:name="BKM_5C1540A6_EAA8_420F_8DA8_1DCD5F84AE6E"/>
            <w:r>
              <w:rPr>
                <w:rFonts w:ascii="Times New Roman" w:eastAsia="Times New Roman" w:hAnsi="Times New Roman"/>
                <w:b/>
                <w:szCs w:val="24"/>
                <w:shd w:val="clear" w:color="auto" w:fill="auto"/>
                <w:lang w:val="en-US"/>
              </w:rPr>
              <w:t>pressureSupport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1" w:name="BKM_38FDFCCE_1974_4101_8830_2BB7BF7AB937"/>
            <w:r>
              <w:rPr>
                <w:rFonts w:ascii="Times New Roman" w:eastAsia="Times New Roman" w:hAnsi="Times New Roman"/>
                <w:b/>
                <w:szCs w:val="24"/>
                <w:shd w:val="clear" w:color="auto" w:fill="auto"/>
                <w:lang w:val="en-US"/>
              </w:rPr>
              <w:t>respiratoryRate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8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2" w:name="BKM_CAB57012_B61A_4F81_B12F_93F86A5B823E"/>
            <w:r>
              <w:rPr>
                <w:rFonts w:ascii="Times New Roman" w:eastAsia="Times New Roman" w:hAnsi="Times New Roman"/>
                <w:b/>
                <w:szCs w:val="24"/>
                <w:shd w:val="clear" w:color="auto" w:fill="auto"/>
                <w:lang w:val="en-US"/>
              </w:rPr>
              <w:t>spO2Range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3" w:name="BKM_9BBE5ABE_77BD_47F7_BA1B_DD28F5E2A8BF"/>
            <w:r>
              <w:rPr>
                <w:rFonts w:ascii="Times New Roman" w:eastAsia="Times New Roman" w:hAnsi="Times New Roman"/>
                <w:b/>
                <w:szCs w:val="24"/>
                <w:shd w:val="clear" w:color="auto" w:fill="auto"/>
                <w:lang w:val="en-US"/>
              </w:rPr>
              <w:t>spO2Titration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8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4" w:name="BKM_E9C96BAF_4522_4090_AC56_131FAF2E7F66"/>
            <w:r>
              <w:rPr>
                <w:rFonts w:ascii="Times New Roman" w:eastAsia="Times New Roman" w:hAnsi="Times New Roman"/>
                <w:b/>
                <w:szCs w:val="24"/>
                <w:shd w:val="clear" w:color="auto" w:fill="auto"/>
                <w:lang w:val="en-US"/>
              </w:rPr>
              <w:t>tidalVolume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5" w:name="BKM_88EAB140_8D2D_40DC_9CB9_6F35FD6BD8A9"/>
            <w:r>
              <w:rPr>
                <w:rFonts w:ascii="Times New Roman" w:eastAsia="Times New Roman" w:hAnsi="Times New Roman"/>
                <w:b/>
                <w:szCs w:val="24"/>
                <w:shd w:val="clear" w:color="auto" w:fill="auto"/>
                <w:lang w:val="en-US"/>
              </w:rPr>
              <w:t>ventilatorMode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8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86" w:name="_Toc382004126"/>
      <w:bookmarkStart w:id="587" w:name="BKM_0B6B6F40_4BDA_4D4E_9E64_B25A2CBDA007"/>
      <w:r>
        <w:rPr>
          <w:rFonts w:eastAsia="Times New Roman"/>
          <w:bCs w:val="0"/>
          <w:szCs w:val="24"/>
          <w:shd w:val="clear" w:color="auto" w:fill="auto"/>
          <w:lang w:val="en-US"/>
        </w:rPr>
        <w:t>Schedule</w:t>
      </w:r>
      <w:bookmarkEnd w:id="58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schedule that specifies an event that may occur multiple times.</w:t>
      </w:r>
      <w:proofErr w:type="gramEnd"/>
      <w:r>
        <w:rPr>
          <w:rFonts w:ascii="Times New Roman" w:eastAsia="Times New Roman" w:hAnsi="Times New Roman"/>
          <w:szCs w:val="24"/>
          <w:shd w:val="clear" w:color="auto" w:fill="auto"/>
          <w:lang w:val="en-US"/>
        </w:rPr>
        <w:t xml:space="preserve"> Schedules should not be used to record when events did happen but rather when actions or events are expected or requested to occur.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174318" w:rsidRDefault="00174318">
      <w:pPr>
        <w:rPr>
          <w:rFonts w:ascii="Times New Roman" w:eastAsia="Times New Roman" w:hAnsi="Times New Roman"/>
          <w:color w:val="auto"/>
          <w:szCs w:val="24"/>
          <w:shd w:val="clear" w:color="auto" w:fill="auto"/>
        </w:rPr>
      </w:pPr>
      <w:bookmarkStart w:id="588" w:name="BKM_B7F1DA42_DF35_4B6C_901B_8E38379C16A3"/>
      <w:bookmarkEnd w:id="58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schedules are just explicit lists of times.</w:t>
            </w:r>
          </w:p>
          <w:p w:rsidR="00174318" w:rsidRDefault="00174318">
            <w:pPr>
              <w:keepLines/>
              <w:rPr>
                <w:rFonts w:ascii="Times New Roman" w:eastAsia="Times New Roman" w:hAnsi="Times New Roman"/>
                <w:szCs w:val="24"/>
                <w:shd w:val="clear" w:color="auto" w:fill="auto"/>
              </w:rPr>
            </w:pP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9" w:name="BKM_50D87321_E329_4124_A323_556C58E58699"/>
            <w:r>
              <w:rPr>
                <w:rFonts w:ascii="Times New Roman" w:eastAsia="Times New Roman" w:hAnsi="Times New Roman"/>
                <w:b/>
                <w:szCs w:val="24"/>
                <w:shd w:val="clear" w:color="auto" w:fill="auto"/>
                <w:lang w:val="en-US"/>
              </w:rPr>
              <w:t>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present, the Schedule.event indicates the time of the first occurrence.</w:t>
            </w:r>
          </w:p>
        </w:tc>
        <w:bookmarkEnd w:id="58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90" w:name="_Toc382004127"/>
      <w:bookmarkStart w:id="591" w:name="BKM_202383CC_56D7_4774_8A57_5AA5E2084BDD"/>
      <w:r>
        <w:rPr>
          <w:rFonts w:eastAsia="Times New Roman"/>
          <w:bCs w:val="0"/>
          <w:szCs w:val="24"/>
          <w:shd w:val="clear" w:color="auto" w:fill="auto"/>
          <w:lang w:val="en-US"/>
        </w:rPr>
        <w:t>ScheduledAppointment</w:t>
      </w:r>
      <w:bookmarkEnd w:id="59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clinical appointment that has been scheduled.</w:t>
      </w:r>
      <w:proofErr w:type="gramEnd"/>
      <w:r>
        <w:rPr>
          <w:rFonts w:ascii="Times New Roman" w:eastAsia="Times New Roman" w:hAnsi="Times New Roman"/>
          <w:szCs w:val="24"/>
          <w:shd w:val="clear" w:color="auto" w:fill="auto"/>
          <w:lang w:val="en-US"/>
        </w:rPr>
        <w:t xml:space="preserve">  If rescheduled, the appointmentTime may change.</w:t>
      </w:r>
    </w:p>
    <w:p w:rsidR="00174318" w:rsidRDefault="00174318">
      <w:pPr>
        <w:rPr>
          <w:rFonts w:ascii="Times New Roman" w:eastAsia="Times New Roman" w:hAnsi="Times New Roman"/>
          <w:color w:val="auto"/>
          <w:szCs w:val="24"/>
          <w:shd w:val="clear" w:color="auto" w:fill="auto"/>
        </w:rPr>
      </w:pPr>
      <w:bookmarkStart w:id="592" w:name="BKM_60DB2A00_BD35_4F0A_B718_8BAF6F06530E"/>
      <w:bookmarkEnd w:id="59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93" w:name="_Toc382004128"/>
      <w:bookmarkStart w:id="594" w:name="BKM_2F2DBB06_0BE7_4199_B47D_7B89031D6215"/>
      <w:r>
        <w:rPr>
          <w:rFonts w:eastAsia="Times New Roman"/>
          <w:bCs w:val="0"/>
          <w:szCs w:val="24"/>
          <w:shd w:val="clear" w:color="auto" w:fill="auto"/>
          <w:lang w:val="en-US"/>
        </w:rPr>
        <w:t>ScheduledProcedure</w:t>
      </w:r>
      <w:bookmarkEnd w:id="59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procedure that has been scheduled to take place.</w:t>
      </w:r>
      <w:proofErr w:type="gramEnd"/>
    </w:p>
    <w:p w:rsidR="00174318" w:rsidRDefault="00174318">
      <w:pPr>
        <w:rPr>
          <w:rFonts w:ascii="Times New Roman" w:eastAsia="Times New Roman" w:hAnsi="Times New Roman"/>
          <w:szCs w:val="24"/>
          <w:shd w:val="clear" w:color="auto" w:fill="auto"/>
        </w:rPr>
      </w:pPr>
      <w:bookmarkStart w:id="595" w:name="BKM_BA222BC2_57B0_473D_B980_5721BEA94D30"/>
      <w:bookmarkEnd w:id="59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procedure.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96" w:name="_Toc382004129"/>
      <w:bookmarkStart w:id="597" w:name="BKM_5C5E25E2_3EA9_40AB_85A4_13726CDE5B4A"/>
      <w:r>
        <w:rPr>
          <w:rFonts w:eastAsia="Times New Roman"/>
          <w:bCs w:val="0"/>
          <w:szCs w:val="24"/>
          <w:shd w:val="clear" w:color="auto" w:fill="auto"/>
          <w:lang w:val="en-US"/>
        </w:rPr>
        <w:t>Specimen</w:t>
      </w:r>
      <w:bookmarkEnd w:id="59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sample of tissue, blood, urine, water, air, etc., taken for the purposes of diagnostic examination or evaluation.</w:t>
      </w:r>
      <w:proofErr w:type="gramEnd"/>
    </w:p>
    <w:p w:rsidR="00174318" w:rsidRDefault="00174318">
      <w:pPr>
        <w:rPr>
          <w:rFonts w:ascii="Times New Roman" w:eastAsia="Times New Roman" w:hAnsi="Times New Roman"/>
          <w:szCs w:val="24"/>
          <w:shd w:val="clear" w:color="auto" w:fill="auto"/>
        </w:rPr>
      </w:pPr>
      <w:bookmarkStart w:id="598" w:name="BKM_52B28B77_2112_4678_86AB_170C160CFEE3"/>
      <w:bookmarkEnd w:id="59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collectionMethod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laboratory specimen should be obtained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99" w:name="BKM_D6E4791D_2343_474A_A343_DBFEADB6199F"/>
            <w:r>
              <w:rPr>
                <w:rFonts w:ascii="Times New Roman" w:eastAsia="Times New Roman" w:hAnsi="Times New Roman"/>
                <w:b/>
                <w:szCs w:val="24"/>
                <w:shd w:val="clear" w:color="auto" w:fill="auto"/>
                <w:lang w:val="en-US"/>
              </w:rPr>
              <w:t>collectionSite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59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00" w:name="_Toc382004130"/>
      <w:bookmarkStart w:id="601" w:name="BKM_F9206671_0057_435A_8AD1_EB6EFCFF90F5"/>
      <w:r>
        <w:rPr>
          <w:rFonts w:eastAsia="Times New Roman"/>
          <w:bCs w:val="0"/>
          <w:szCs w:val="24"/>
          <w:shd w:val="clear" w:color="auto" w:fill="auto"/>
          <w:lang w:val="en-US"/>
        </w:rPr>
        <w:t>StringNameValuePair</w:t>
      </w:r>
      <w:bookmarkEnd w:id="60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 that represents a generic StringName-StringValue-Pair object where the name is just an ST and the value is</w:t>
      </w: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also</w:t>
      </w:r>
      <w:proofErr w:type="gramEnd"/>
      <w:r>
        <w:rPr>
          <w:rFonts w:ascii="Times New Roman" w:eastAsia="Times New Roman" w:hAnsi="Times New Roman"/>
          <w:szCs w:val="24"/>
          <w:shd w:val="clear" w:color="auto" w:fill="auto"/>
          <w:lang w:val="en-US"/>
        </w:rPr>
        <w:t xml:space="preserve"> an ST and defined by a template.</w:t>
      </w:r>
    </w:p>
    <w:p w:rsidR="00174318" w:rsidRDefault="00174318">
      <w:pPr>
        <w:rPr>
          <w:rFonts w:ascii="Times New Roman" w:eastAsia="Times New Roman" w:hAnsi="Times New Roman"/>
          <w:color w:val="auto"/>
          <w:szCs w:val="24"/>
          <w:shd w:val="clear" w:color="auto" w:fill="auto"/>
        </w:rPr>
      </w:pPr>
      <w:bookmarkStart w:id="602" w:name="BKM_1ADE5128_E259_431B_86BA_01AB3A4CEFCE"/>
      <w:bookmarkEnd w:id="60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name of the attribute.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3" w:name="BKM_23832D65_3424_4F25_ADF1_F3BC6493B720"/>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value of the attribute.</w:t>
            </w:r>
          </w:p>
        </w:tc>
        <w:bookmarkEnd w:id="60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04" w:name="_Toc382004131"/>
      <w:bookmarkStart w:id="605" w:name="BKM_453FBA1B_187F_4A90_A0E9_08F22B167BC3"/>
      <w:r>
        <w:rPr>
          <w:rFonts w:eastAsia="Times New Roman"/>
          <w:bCs w:val="0"/>
          <w:szCs w:val="24"/>
          <w:shd w:val="clear" w:color="auto" w:fill="auto"/>
          <w:lang w:val="en-US"/>
        </w:rPr>
        <w:t>SubstanceAdministrationEvent</w:t>
      </w:r>
      <w:bookmarkEnd w:id="6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The actual administration of the substance.</w:t>
      </w:r>
      <w:proofErr w:type="gramEnd"/>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administrationTimeInterval = null if no data provided on when medication was started or stopped, administrationTime with specified Low but null High if data only provided on when medication was started.</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To specify "patient takes an unknown drug"</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use a code for substance that represents "unknown medication".</w:t>
      </w:r>
    </w:p>
    <w:p w:rsidR="00174318" w:rsidRDefault="00174318">
      <w:pPr>
        <w:rPr>
          <w:rFonts w:ascii="Times New Roman" w:eastAsia="Times New Roman" w:hAnsi="Times New Roman"/>
          <w:color w:val="auto"/>
          <w:szCs w:val="24"/>
          <w:shd w:val="clear" w:color="auto" w:fill="auto"/>
        </w:rPr>
      </w:pPr>
      <w:bookmarkStart w:id="606" w:name="BKM_A107A75A_2174_4052_BB64_CD151D293490"/>
      <w:bookmarkEnd w:id="60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7" w:name="BKM_D12BE00D_E087_44ED_97C4_9E3B0E7B71F0"/>
            <w:r>
              <w:rPr>
                <w:rFonts w:ascii="Times New Roman" w:eastAsia="Times New Roman" w:hAnsi="Times New Roman"/>
                <w:b/>
                <w:szCs w:val="24"/>
                <w:shd w:val="clear" w:color="auto" w:fill="auto"/>
                <w:lang w:val="en-US"/>
              </w:rPr>
              <w:t>informationAttestationType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60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08" w:name="_Toc382004132"/>
      <w:bookmarkStart w:id="609" w:name="BKM_D971F3CB_DCB2_45A9_923F_064B095B4612"/>
      <w:r>
        <w:rPr>
          <w:rFonts w:eastAsia="Times New Roman"/>
          <w:bCs w:val="0"/>
          <w:szCs w:val="24"/>
          <w:shd w:val="clear" w:color="auto" w:fill="auto"/>
          <w:lang w:val="en-US"/>
        </w:rPr>
        <w:t>SubstanceAdministrationOrder</w:t>
      </w:r>
      <w:bookmarkEnd w:id="60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clinical order for the administration of a substance.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Describes the event of a patient being given a dose of a medication.</w:t>
      </w:r>
      <w:proofErr w:type="gramEnd"/>
      <w:r>
        <w:rPr>
          <w:rFonts w:ascii="Times New Roman" w:eastAsia="Times New Roman" w:hAnsi="Times New Roman"/>
          <w:szCs w:val="24"/>
          <w:shd w:val="clear" w:color="auto" w:fill="auto"/>
          <w:lang w:val="en-US"/>
        </w:rPr>
        <w:t xml:space="preserve"> This may be as simple as swallowing a tablet or it may be a long running infusion.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Medication prescription represents both </w:t>
      </w:r>
      <w:proofErr w:type="gramStart"/>
      <w:r>
        <w:rPr>
          <w:rFonts w:ascii="Times New Roman" w:eastAsia="Times New Roman" w:hAnsi="Times New Roman"/>
          <w:szCs w:val="24"/>
          <w:shd w:val="clear" w:color="auto" w:fill="auto"/>
          <w:lang w:val="en-US"/>
        </w:rPr>
        <w:t>the dispense</w:t>
      </w:r>
      <w:proofErr w:type="gramEnd"/>
      <w:r>
        <w:rPr>
          <w:rFonts w:ascii="Times New Roman" w:eastAsia="Times New Roman" w:hAnsi="Times New Roman"/>
          <w:szCs w:val="24"/>
          <w:shd w:val="clear" w:color="auto" w:fill="auto"/>
          <w:lang w:val="en-US"/>
        </w:rPr>
        <w:t xml:space="preserve"> of a medication and dosing instructions. It can be modeled using both a SubstanceAdministrationOrder and a SubstanceDispenseOrder related by a RelatedClinicalStatement or grouped under a GroupedClinicalStatement.</w:t>
      </w:r>
    </w:p>
    <w:p w:rsidR="00174318" w:rsidRDefault="00174318">
      <w:pPr>
        <w:rPr>
          <w:rFonts w:ascii="Times New Roman" w:eastAsia="Times New Roman" w:hAnsi="Times New Roman"/>
          <w:color w:val="auto"/>
          <w:szCs w:val="24"/>
          <w:shd w:val="clear" w:color="auto" w:fill="auto"/>
        </w:rPr>
      </w:pPr>
      <w:bookmarkStart w:id="610" w:name="BKM_93AECE3F_CED8_41A0_BBBA_C1C0E1089592"/>
      <w:bookmarkEnd w:id="61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Ordered time for administering the substance.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1" w:name="BKM_6243A334_4048_480F_A7BE_8F380DBB7920"/>
            <w:r>
              <w:rPr>
                <w:rFonts w:ascii="Times New Roman" w:eastAsia="Times New Roman" w:hAnsi="Times New Roman"/>
                <w:b/>
                <w:szCs w:val="24"/>
                <w:shd w:val="clear" w:color="auto" w:fill="auto"/>
                <w:lang w:val="en-US"/>
              </w:rPr>
              <w:t>numberFillsAllowed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61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2" w:name="BKM_57887B09_C3C3_4B33_98AB_0D18CDC1E715"/>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ordered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61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3" w:name="BKM_A75BF61A_D74D_4C6A_BD53_6D4DBDF94C76"/>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1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4" w:name="BKM_F4492C13_23DB_4F75_8187_B5EF4C9A6885"/>
            <w:r>
              <w:rPr>
                <w:rFonts w:ascii="Times New Roman" w:eastAsia="Times New Roman" w:hAnsi="Times New Roman"/>
                <w:b/>
                <w:szCs w:val="24"/>
                <w:shd w:val="clear" w:color="auto" w:fill="auto"/>
                <w:lang w:val="en-US"/>
              </w:rPr>
              <w:t>validAdministrationTimeInterval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administrationTimeInterval that this time includes acceptable but suboptimal administration times.  This is an important aspect of immunizations, which have recommended and acceptable/valid timeframes for administration that can differ.</w:t>
            </w:r>
          </w:p>
        </w:tc>
        <w:bookmarkEnd w:id="6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5" w:name="BKM_A27B1ECC_08E8_4F7C_B272_ACEE601075FF"/>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6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6" w:name="BKM_655DE8D8_55B6_46AD_A336_BD46BBC3C7C0"/>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1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17" w:name="_Toc382004133"/>
      <w:bookmarkStart w:id="618" w:name="BKM_79C1F98B_840D_44ED_9E19_4B153224DFF8"/>
      <w:r>
        <w:rPr>
          <w:rFonts w:eastAsia="Times New Roman"/>
          <w:bCs w:val="0"/>
          <w:szCs w:val="24"/>
          <w:shd w:val="clear" w:color="auto" w:fill="auto"/>
          <w:lang w:val="en-US"/>
        </w:rPr>
        <w:t>SubstanceAdministrationProposal</w:t>
      </w:r>
      <w:bookmarkEnd w:id="61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Proposal for a substance administration.</w:t>
      </w:r>
      <w:proofErr w:type="gramEnd"/>
      <w:r>
        <w:rPr>
          <w:rFonts w:ascii="Times New Roman" w:eastAsia="Times New Roman" w:hAnsi="Times New Roman"/>
          <w:szCs w:val="24"/>
          <w:shd w:val="clear" w:color="auto" w:fill="auto"/>
          <w:lang w:val="en-US"/>
        </w:rPr>
        <w:t xml:space="preserve">  Used, for example, when a CDS system proposes that a medication or vaccination </w:t>
      </w:r>
      <w:proofErr w:type="gramStart"/>
      <w:r>
        <w:rPr>
          <w:rFonts w:ascii="Times New Roman" w:eastAsia="Times New Roman" w:hAnsi="Times New Roman"/>
          <w:szCs w:val="24"/>
          <w:shd w:val="clear" w:color="auto" w:fill="auto"/>
          <w:lang w:val="en-US"/>
        </w:rPr>
        <w:t>be</w:t>
      </w:r>
      <w:proofErr w:type="gramEnd"/>
      <w:r>
        <w:rPr>
          <w:rFonts w:ascii="Times New Roman" w:eastAsia="Times New Roman" w:hAnsi="Times New Roman"/>
          <w:szCs w:val="24"/>
          <w:shd w:val="clear" w:color="auto" w:fill="auto"/>
          <w:lang w:val="en-US"/>
        </w:rPr>
        <w:t xml:space="preserve"> given.</w:t>
      </w:r>
    </w:p>
    <w:p w:rsidR="00174318" w:rsidRDefault="00174318">
      <w:pPr>
        <w:rPr>
          <w:rFonts w:ascii="Times New Roman" w:eastAsia="Times New Roman" w:hAnsi="Times New Roman"/>
          <w:color w:val="auto"/>
          <w:szCs w:val="24"/>
          <w:shd w:val="clear" w:color="auto" w:fill="auto"/>
        </w:rPr>
      </w:pPr>
      <w:bookmarkStart w:id="619" w:name="BKM_45F11447_9A77_4EBE_8CAC_FFF24A93E47D"/>
      <w:bookmarkEnd w:id="61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administering the substance.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0" w:name="BKM_6779D172_BEE8_4C44_87D7_4CF02C754365"/>
            <w:r>
              <w:rPr>
                <w:rFonts w:ascii="Times New Roman" w:eastAsia="Times New Roman" w:hAnsi="Times New Roman"/>
                <w:b/>
                <w:szCs w:val="24"/>
                <w:shd w:val="clear" w:color="auto" w:fill="auto"/>
                <w:lang w:val="en-US"/>
              </w:rPr>
              <w:t>numberFillsAllowed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62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1" w:name="BKM_FD07C93D_01BF_44BB_8FBE_7CD19076CA9B"/>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62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2" w:name="BKM_1BF99111_476D_40B1_8072_D8313E250F4C"/>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2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3" w:name="BKM_1C3914E1_E08E_4FEE_9757_8B616C61D5CA"/>
            <w:r>
              <w:rPr>
                <w:rFonts w:ascii="Times New Roman" w:eastAsia="Times New Roman" w:hAnsi="Times New Roman"/>
                <w:b/>
                <w:szCs w:val="24"/>
                <w:shd w:val="clear" w:color="auto" w:fill="auto"/>
                <w:lang w:val="en-US"/>
              </w:rPr>
              <w:t>validAdministrationTimeInterval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proposedAdministrationTimeInterval that this time includes acceptable but suboptimal administration times.  This is an important aspect of immunizations, which have recommended and acceptable/valid timeframes for administration that can differ.</w:t>
            </w:r>
          </w:p>
        </w:tc>
        <w:bookmarkEnd w:id="6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4" w:name="BKM_452D419B_2FA2_4782_B591_BFC77D0DC0A9"/>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6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5" w:name="BKM_DDF5323F_536A_4CD3_ABF5_EFB7BF769176"/>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2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1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26" w:name="_Toc382004134"/>
      <w:bookmarkStart w:id="627" w:name="BKM_DA123C8E_34F5_4857_B779_5CD249F00758"/>
      <w:r>
        <w:rPr>
          <w:rFonts w:eastAsia="Times New Roman"/>
          <w:bCs w:val="0"/>
          <w:szCs w:val="24"/>
          <w:shd w:val="clear" w:color="auto" w:fill="auto"/>
          <w:lang w:val="en-US"/>
        </w:rPr>
        <w:t>SubstanceClinicalStatementBase</w:t>
      </w:r>
      <w:bookmarkEnd w:id="62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Abstract base class for giving a material of a particular constitution to a person to enable a clinical effect.</w:t>
      </w:r>
      <w:proofErr w:type="gramEnd"/>
    </w:p>
    <w:p w:rsidR="00174318" w:rsidRDefault="00174318">
      <w:pPr>
        <w:rPr>
          <w:rFonts w:ascii="Times New Roman" w:eastAsia="Times New Roman" w:hAnsi="Times New Roman"/>
          <w:szCs w:val="24"/>
          <w:shd w:val="clear" w:color="auto" w:fill="auto"/>
        </w:rPr>
      </w:pPr>
      <w:bookmarkStart w:id="628" w:name="BKM_058B60D3_692F_4262_AA20_80E158407338"/>
      <w:bookmarkEnd w:id="62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material of a particular constitution that can be given to a person to enable a clinical effect.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9" w:name="BKM_E0DA143D_6DB8_4075_897B_B2E777E2ECB9"/>
            <w:r>
              <w:rPr>
                <w:rFonts w:ascii="Times New Roman" w:eastAsia="Times New Roman" w:hAnsi="Times New Roman"/>
                <w:b/>
                <w:szCs w:val="24"/>
                <w:shd w:val="clear" w:color="auto" w:fill="auto"/>
                <w:lang w:val="en-US"/>
              </w:rPr>
              <w:t>substanceAdministrationGeneralPurpose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general purpose for the substance administration.  E.g., medication, immunization.</w:t>
            </w:r>
          </w:p>
        </w:tc>
        <w:bookmarkEnd w:id="62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0" w:name="BKM_1F7551AA_26CF_4B24_8617_538F7AF818A5"/>
            <w:r>
              <w:rPr>
                <w:rFonts w:ascii="Times New Roman" w:eastAsia="Times New Roman" w:hAnsi="Times New Roman"/>
                <w:b/>
                <w:szCs w:val="24"/>
                <w:shd w:val="clear" w:color="auto" w:fill="auto"/>
                <w:lang w:val="en-US"/>
              </w:rPr>
              <w:t>substitutionType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was dispensed from what was prescribed.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http://hl7.org/fhir/v3/substanceAdminSubstitution where concept is-a _ActSubstanceAdminSubstitutionCode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should be dispensed from what was prescribed.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    http://hl7.org/fhir/v3/substanceAdminSubstitution    equivalent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EC    http://hl7.org/fhir/v3/substanceAdminSubstitution    equivalent composition</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BC    http://hl7.org/fhir/v3/substanceAdminSubstitution    brand composition</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    http://hl7.org/fhir/v3/substanceAdminSubstitution    generic composition</w:t>
            </w:r>
          </w:p>
          <w:p w:rsidR="00174318" w:rsidRPr="00DA48DF" w:rsidRDefault="00174318">
            <w:pPr>
              <w:rPr>
                <w:rFonts w:ascii="Times New Roman" w:eastAsia="Times New Roman" w:hAnsi="Times New Roman"/>
                <w:szCs w:val="24"/>
                <w:shd w:val="clear" w:color="auto" w:fill="auto"/>
                <w:lang w:val="de-DE"/>
              </w:rPr>
            </w:pPr>
            <w:r w:rsidRPr="00DA48DF">
              <w:rPr>
                <w:rFonts w:ascii="Times New Roman" w:eastAsia="Times New Roman" w:hAnsi="Times New Roman"/>
                <w:szCs w:val="24"/>
                <w:shd w:val="clear" w:color="auto" w:fill="auto"/>
                <w:lang w:val="de-DE"/>
              </w:rPr>
              <w:t>TE    http://hl7.org/fhir/v3/substanceAdminSubstitution    therapeutic alternative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http://hl7.org/fhir/v3/substanceAdminSubstitution    therapeutic brand</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TG    http://hl7.org/fhir/v3/substanceAdminSubstitution    therapeutic generic</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    http://hl7.org/fhir/v3/substanceAdminSubstitution    formulary</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    http://hl7.org/fhir/v3/substanceAdminSub</w:t>
            </w:r>
            <w:r>
              <w:rPr>
                <w:rFonts w:ascii="Times New Roman" w:eastAsia="Times New Roman" w:hAnsi="Times New Roman"/>
                <w:sz w:val="22"/>
                <w:szCs w:val="24"/>
                <w:shd w:val="clear" w:color="auto" w:fill="auto"/>
                <w:lang w:val="en-US"/>
              </w:rPr>
              <w:t>stitution    none</w:t>
            </w:r>
          </w:p>
        </w:tc>
        <w:bookmarkEnd w:id="63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1" w:name="BKM_5000D194_A29F_4CC6_9C37_D9321D42D9C7"/>
            <w:r>
              <w:rPr>
                <w:rFonts w:ascii="Times New Roman" w:eastAsia="Times New Roman" w:hAnsi="Times New Roman"/>
                <w:b/>
                <w:szCs w:val="24"/>
                <w:shd w:val="clear" w:color="auto" w:fill="auto"/>
                <w:lang w:val="en-US"/>
              </w:rPr>
              <w:t>substitutionReason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coded concept describing the reason that a different medication should (or should not) be substituted from what was prescribed.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value set (http://hl7.org/fhir/v3/vs/SubstanceAdminSubstitutionReason) is defined as part of HL7 v3.</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http://hl7.org/fhir/v3/ActReason    continuing therapy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FP    http://hl7.org/fhir/v3/ActReason    formulary policy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OS    http://hl7.org/fhir/v3/ActReason    out of stock</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RR    http://hl7.org/fhir/v3/ActReason    regulatory requ</w:t>
            </w:r>
            <w:r>
              <w:rPr>
                <w:rFonts w:ascii="Times New Roman" w:eastAsia="Times New Roman" w:hAnsi="Times New Roman"/>
                <w:sz w:val="22"/>
                <w:szCs w:val="24"/>
                <w:shd w:val="clear" w:color="auto" w:fill="auto"/>
                <w:lang w:val="en-US"/>
              </w:rPr>
              <w:t>irement</w:t>
            </w:r>
          </w:p>
        </w:tc>
        <w:bookmarkEnd w:id="63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2" w:name="BKM_10EC2DC3_3DA4_4D41_ACBF_28AC978B937D"/>
            <w:r>
              <w:rPr>
                <w:rFonts w:ascii="Times New Roman" w:eastAsia="Times New Roman" w:hAnsi="Times New Roman"/>
                <w:b/>
                <w:szCs w:val="24"/>
                <w:shd w:val="clear" w:color="auto" w:fill="auto"/>
                <w:lang w:val="en-US"/>
              </w:rPr>
              <w:t>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the medication is to be used by the patient.</w:t>
            </w:r>
          </w:p>
        </w:tc>
        <w:bookmarkEnd w:id="63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33" w:name="_Toc382004135"/>
      <w:bookmarkStart w:id="634" w:name="BKM_71BEE75A_05B3_4287_A31C_87863B35C0AD"/>
      <w:r>
        <w:rPr>
          <w:rFonts w:eastAsia="Times New Roman"/>
          <w:bCs w:val="0"/>
          <w:szCs w:val="24"/>
          <w:shd w:val="clear" w:color="auto" w:fill="auto"/>
          <w:lang w:val="en-US"/>
        </w:rPr>
        <w:t>SubstanceDispenseEvent</w:t>
      </w:r>
      <w:bookmarkEnd w:id="63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This is the Event of a pharmacy filling a prescription or a record of a substance being dispensed but not administered.  (E.g.</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“naloxone at bedside”).</w:t>
      </w:r>
    </w:p>
    <w:p w:rsidR="00174318" w:rsidRDefault="00174318">
      <w:pPr>
        <w:rPr>
          <w:rFonts w:ascii="Times New Roman" w:eastAsia="Times New Roman" w:hAnsi="Times New Roman"/>
          <w:color w:val="auto"/>
          <w:szCs w:val="24"/>
          <w:shd w:val="clear" w:color="auto" w:fill="auto"/>
        </w:rPr>
      </w:pPr>
      <w:bookmarkStart w:id="635" w:name="BKM_3D4DC6E6_CD0A_4241_93BC_D5A3017E7CEA"/>
      <w:bookmarkEnd w:id="63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174318" w:rsidRPr="00DA48DF" w:rsidRDefault="00174318">
            <w:pPr>
              <w:rPr>
                <w:rFonts w:ascii="Times New Roman" w:eastAsia="Times New Roman" w:hAnsi="Times New Roman"/>
                <w:szCs w:val="24"/>
                <w:shd w:val="clear" w:color="auto" w:fill="auto"/>
                <w:lang w:val="fr-FR"/>
              </w:rPr>
            </w:pPr>
            <w:r w:rsidRPr="00DA48DF">
              <w:rPr>
                <w:rFonts w:ascii="Times New Roman" w:eastAsia="Times New Roman" w:hAnsi="Times New Roman"/>
                <w:szCs w:val="24"/>
                <w:shd w:val="clear" w:color="auto" w:fill="auto"/>
                <w:lang w:val="fr-FR"/>
              </w:rPr>
              <w:t>UD    http://hl7.org/fhir/v3/ActCode    Unit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6" w:name="BKM_F54DCB42_06E2_4897_9CC6_CD70FC7D2A73"/>
            <w:r>
              <w:rPr>
                <w:rFonts w:ascii="Times New Roman" w:eastAsia="Times New Roman" w:hAnsi="Times New Roman"/>
                <w:b/>
                <w:szCs w:val="24"/>
                <w:shd w:val="clear" w:color="auto" w:fill="auto"/>
                <w:lang w:val="en-US"/>
              </w:rPr>
              <w:t>dispenseTime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substance was dispensed.</w:t>
            </w:r>
          </w:p>
        </w:tc>
        <w:bookmarkEnd w:id="6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7" w:name="BKM_56F0A58D_632C_44AF_8491_EE98F77051D2"/>
            <w:r>
              <w:rPr>
                <w:rFonts w:ascii="Times New Roman" w:eastAsia="Times New Roman" w:hAnsi="Times New Roman"/>
                <w:b/>
                <w:szCs w:val="24"/>
                <w:shd w:val="clear" w:color="auto" w:fill="auto"/>
                <w:lang w:val="en-US"/>
              </w:rPr>
              <w:t>dispenseQuantity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6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8" w:name="BKM_EB217B4A_439E_46D2_8875_9BA70AD47790"/>
            <w:r>
              <w:rPr>
                <w:rFonts w:ascii="Times New Roman" w:eastAsia="Times New Roman" w:hAnsi="Times New Roman"/>
                <w:b/>
                <w:szCs w:val="24"/>
                <w:shd w:val="clear" w:color="auto" w:fill="auto"/>
                <w:lang w:val="en-US"/>
              </w:rPr>
              <w:t>fillNumber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6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9" w:name="BKM_6CDD2DFD_3C47_4206_A10B_C77C24A455E5"/>
            <w:r>
              <w:rPr>
                <w:rFonts w:ascii="Times New Roman" w:eastAsia="Times New Roman" w:hAnsi="Times New Roman"/>
                <w:b/>
                <w:szCs w:val="24"/>
                <w:shd w:val="clear" w:color="auto" w:fill="auto"/>
                <w:lang w:val="en-US"/>
              </w:rPr>
              <w:t>fillsRemaining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remaining on prescription.</w:t>
            </w:r>
          </w:p>
        </w:tc>
        <w:bookmarkEnd w:id="63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0" w:name="BKM_F7A3820A_2611_4293_92FF_9B938182FEBD"/>
            <w:r>
              <w:rPr>
                <w:rFonts w:ascii="Times New Roman" w:eastAsia="Times New Roman" w:hAnsi="Times New Roman"/>
                <w:b/>
                <w:szCs w:val="24"/>
                <w:shd w:val="clear" w:color="auto" w:fill="auto"/>
                <w:lang w:val="en-US"/>
              </w:rPr>
              <w:t>supplyDuration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64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41" w:name="_Toc382004136"/>
      <w:bookmarkStart w:id="642" w:name="BKM_9F02D19B_A130_4053_8BEC_4FE660128FA6"/>
      <w:r>
        <w:rPr>
          <w:rFonts w:eastAsia="Times New Roman"/>
          <w:bCs w:val="0"/>
          <w:szCs w:val="24"/>
          <w:shd w:val="clear" w:color="auto" w:fill="auto"/>
          <w:lang w:val="en-US"/>
        </w:rPr>
        <w:t>SubstanceDispenseOrder</w:t>
      </w:r>
      <w:bookmarkEnd w:id="64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clinical order for provision of a supply of a medication generally with the intention that it is subsequently consumed by a patient (usually in response to a prescription).</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An order for a substance to be dispensed but not administered.</w:t>
      </w:r>
      <w:proofErr w:type="gramEnd"/>
      <w:r>
        <w:rPr>
          <w:rFonts w:ascii="Times New Roman" w:eastAsia="Times New Roman" w:hAnsi="Times New Roman"/>
          <w:szCs w:val="24"/>
          <w:shd w:val="clear" w:color="auto" w:fill="auto"/>
          <w:lang w:val="en-US"/>
        </w:rPr>
        <w:t xml:space="preserve">  (E.g.</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“naloxone at bedside”).</w:t>
      </w:r>
    </w:p>
    <w:p w:rsidR="00174318" w:rsidRDefault="00174318">
      <w:pPr>
        <w:rPr>
          <w:rFonts w:ascii="Times New Roman" w:eastAsia="Times New Roman" w:hAnsi="Times New Roman"/>
          <w:color w:val="auto"/>
          <w:szCs w:val="24"/>
          <w:shd w:val="clear" w:color="auto" w:fill="auto"/>
        </w:rPr>
      </w:pPr>
      <w:bookmarkStart w:id="643" w:name="BKM_344F48B1_1EC7_4301_8AE9_1E98A3D90705"/>
      <w:bookmarkEnd w:id="64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174318" w:rsidRPr="00DA48DF" w:rsidRDefault="00174318">
            <w:pPr>
              <w:rPr>
                <w:rFonts w:ascii="Times New Roman" w:eastAsia="Times New Roman" w:hAnsi="Times New Roman"/>
                <w:szCs w:val="24"/>
                <w:shd w:val="clear" w:color="auto" w:fill="auto"/>
                <w:lang w:val="fr-FR"/>
              </w:rPr>
            </w:pPr>
            <w:r w:rsidRPr="00DA48DF">
              <w:rPr>
                <w:rFonts w:ascii="Times New Roman" w:eastAsia="Times New Roman" w:hAnsi="Times New Roman"/>
                <w:szCs w:val="24"/>
                <w:shd w:val="clear" w:color="auto" w:fill="auto"/>
                <w:lang w:val="fr-FR"/>
              </w:rPr>
              <w:t>UD    http://hl7.org/fhir/v3/ActCode    Unit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4" w:name="BKM_816213AE_C3DD_4CC9_A1C6_C05E4B66B661"/>
            <w:r>
              <w:rPr>
                <w:rFonts w:ascii="Times New Roman" w:eastAsia="Times New Roman" w:hAnsi="Times New Roman"/>
                <w:b/>
                <w:szCs w:val="24"/>
                <w:shd w:val="clear" w:color="auto" w:fill="auto"/>
                <w:lang w:val="en-US"/>
              </w:rPr>
              <w:t>dispenseTime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dispensing the substance.</w:t>
            </w:r>
          </w:p>
        </w:tc>
        <w:bookmarkEnd w:id="64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5" w:name="BKM_AD79F708_312B_471B_855B_18F0BDA64EBF"/>
            <w:r>
              <w:rPr>
                <w:rFonts w:ascii="Times New Roman" w:eastAsia="Times New Roman" w:hAnsi="Times New Roman"/>
                <w:b/>
                <w:szCs w:val="24"/>
                <w:shd w:val="clear" w:color="auto" w:fill="auto"/>
                <w:lang w:val="en-US"/>
              </w:rPr>
              <w:t>dispenseQuantity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64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6" w:name="BKM_6DC030B5_30A7_4D7E_8DF8_AD7772AA9808"/>
            <w:r>
              <w:rPr>
                <w:rFonts w:ascii="Times New Roman" w:eastAsia="Times New Roman" w:hAnsi="Times New Roman"/>
                <w:b/>
                <w:szCs w:val="24"/>
                <w:shd w:val="clear" w:color="auto" w:fill="auto"/>
                <w:lang w:val="en-US"/>
              </w:rPr>
              <w:t>numberOfFillsAllowed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integer indicating the number of repeats of the Dispense. UsageNotes: For example, the number of times the prescribed quantity is to be supplied including the initial standard </w:t>
            </w:r>
            <w:proofErr w:type="gramStart"/>
            <w:r>
              <w:rPr>
                <w:rFonts w:ascii="Times New Roman" w:eastAsia="Times New Roman" w:hAnsi="Times New Roman"/>
                <w:szCs w:val="24"/>
                <w:shd w:val="clear" w:color="auto" w:fill="auto"/>
                <w:lang w:val="en-US"/>
              </w:rPr>
              <w:t>fill</w:t>
            </w:r>
            <w:proofErr w:type="gramEnd"/>
            <w:r>
              <w:rPr>
                <w:rFonts w:ascii="Times New Roman" w:eastAsia="Times New Roman" w:hAnsi="Times New Roman"/>
                <w:szCs w:val="24"/>
                <w:shd w:val="clear" w:color="auto" w:fill="auto"/>
                <w:lang w:val="en-US"/>
              </w:rPr>
              <w:t>.</w:t>
            </w:r>
          </w:p>
        </w:tc>
        <w:bookmarkEnd w:id="6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7" w:name="BKM_1C2F8DF6_5BD8_4BEB_B266_C7819924F01C"/>
            <w:r>
              <w:rPr>
                <w:rFonts w:ascii="Times New Roman" w:eastAsia="Times New Roman" w:hAnsi="Times New Roman"/>
                <w:b/>
                <w:szCs w:val="24"/>
                <w:shd w:val="clear" w:color="auto" w:fill="auto"/>
                <w:lang w:val="en-US"/>
              </w:rPr>
              <w:t>supplyDuration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days this dispensation should last.</w:t>
            </w:r>
          </w:p>
        </w:tc>
        <w:bookmarkEnd w:id="6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8" w:name="BKM_DB354ADD_DF59_41C9_9035_B484CC14EBB0"/>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9" w:name="BKM_2A2B8361_921C_4A9A_8FA9_6BD54EF56570"/>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0" w:name="BKM_A67F092E_CB7A_475D_A6BF_E962D7CB092E"/>
            <w:r>
              <w:rPr>
                <w:rFonts w:ascii="Times New Roman" w:eastAsia="Times New Roman" w:hAnsi="Times New Roman"/>
                <w:b/>
                <w:szCs w:val="24"/>
                <w:shd w:val="clear" w:color="auto" w:fill="auto"/>
                <w:lang w:val="en-US"/>
              </w:rPr>
              <w:t>validityPeriod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1" w:name="BKM_36755FBF_A1F6_4727_8658_0A37DADD4B02"/>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6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2" w:name="BKM_6B28398B_FD5C_41AE_A28A_1F28D2D34B59"/>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5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53" w:name="_Toc382004137"/>
      <w:bookmarkStart w:id="654" w:name="BKM_E87E3953_5982_4A5F_B9FD_E253D850CC18"/>
      <w:r>
        <w:rPr>
          <w:rFonts w:eastAsia="Times New Roman"/>
          <w:bCs w:val="0"/>
          <w:szCs w:val="24"/>
          <w:shd w:val="clear" w:color="auto" w:fill="auto"/>
          <w:lang w:val="en-US"/>
        </w:rPr>
        <w:t>SubstanceDispenseProposal</w:t>
      </w:r>
      <w:bookmarkEnd w:id="65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clinical proposal for provision of a supply of a medication generally with the intention that it is subsequently consumed by a patient (usually in response to a prescription).</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An</w:t>
      </w:r>
      <w:proofErr w:type="gramEnd"/>
      <w:r>
        <w:rPr>
          <w:rFonts w:ascii="Times New Roman" w:eastAsia="Times New Roman" w:hAnsi="Times New Roman"/>
          <w:szCs w:val="24"/>
          <w:shd w:val="clear" w:color="auto" w:fill="auto"/>
          <w:lang w:val="en-US"/>
        </w:rPr>
        <w:t xml:space="preserve"> proposal for a substance to be dispensed but not administered.  (E.g.</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“naloxone at bedside”).</w:t>
      </w:r>
    </w:p>
    <w:p w:rsidR="00174318" w:rsidRDefault="00174318">
      <w:pPr>
        <w:rPr>
          <w:rFonts w:ascii="Times New Roman" w:eastAsia="Times New Roman" w:hAnsi="Times New Roman"/>
          <w:color w:val="auto"/>
          <w:szCs w:val="24"/>
          <w:shd w:val="clear" w:color="auto" w:fill="auto"/>
        </w:rPr>
      </w:pPr>
      <w:bookmarkStart w:id="655" w:name="BKM_5FA261D6_DEE4_426D_8A36_0BC86DD437B2"/>
      <w:bookmarkEnd w:id="65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174318" w:rsidRPr="00DA48DF" w:rsidRDefault="00174318">
            <w:pPr>
              <w:rPr>
                <w:rFonts w:ascii="Times New Roman" w:eastAsia="Times New Roman" w:hAnsi="Times New Roman"/>
                <w:szCs w:val="24"/>
                <w:shd w:val="clear" w:color="auto" w:fill="auto"/>
                <w:lang w:val="fr-FR"/>
              </w:rPr>
            </w:pPr>
            <w:r w:rsidRPr="00DA48DF">
              <w:rPr>
                <w:rFonts w:ascii="Times New Roman" w:eastAsia="Times New Roman" w:hAnsi="Times New Roman"/>
                <w:szCs w:val="24"/>
                <w:shd w:val="clear" w:color="auto" w:fill="auto"/>
                <w:lang w:val="fr-FR"/>
              </w:rPr>
              <w:t>UD    http://hl7.org/fhir/v3/ActCode    Unit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6" w:name="BKM_82D18912_FC8A_41C0_8DDE_583D4F6CA40D"/>
            <w:r>
              <w:rPr>
                <w:rFonts w:ascii="Times New Roman" w:eastAsia="Times New Roman" w:hAnsi="Times New Roman"/>
                <w:b/>
                <w:szCs w:val="24"/>
                <w:shd w:val="clear" w:color="auto" w:fill="auto"/>
                <w:lang w:val="en-US"/>
              </w:rPr>
              <w:t>proposedDispenseTime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dispensing the substance.</w:t>
            </w:r>
          </w:p>
        </w:tc>
        <w:bookmarkEnd w:id="65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7" w:name="BKM_9570384D_0C1F_4758_AC74_E75EAFEEDCF9"/>
            <w:r>
              <w:rPr>
                <w:rFonts w:ascii="Times New Roman" w:eastAsia="Times New Roman" w:hAnsi="Times New Roman"/>
                <w:b/>
                <w:szCs w:val="24"/>
                <w:shd w:val="clear" w:color="auto" w:fill="auto"/>
                <w:lang w:val="en-US"/>
              </w:rPr>
              <w:t>dispenseQuantity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to be provided.</w:t>
            </w:r>
          </w:p>
        </w:tc>
        <w:bookmarkEnd w:id="65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8" w:name="BKM_A4B16B10_274A_4D2C_8E3D_40B2E40F1A82"/>
            <w:r>
              <w:rPr>
                <w:rFonts w:ascii="Times New Roman" w:eastAsia="Times New Roman" w:hAnsi="Times New Roman"/>
                <w:b/>
                <w:szCs w:val="24"/>
                <w:shd w:val="clear" w:color="auto" w:fill="auto"/>
                <w:lang w:val="en-US"/>
              </w:rPr>
              <w:t>numberOfFillsAllowed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integer indicating the number of repeats of the Dispense. UsageNotes: For example, the number of times the prescribed quantity is to be supplied including the initial standard </w:t>
            </w:r>
            <w:proofErr w:type="gramStart"/>
            <w:r>
              <w:rPr>
                <w:rFonts w:ascii="Times New Roman" w:eastAsia="Times New Roman" w:hAnsi="Times New Roman"/>
                <w:szCs w:val="24"/>
                <w:shd w:val="clear" w:color="auto" w:fill="auto"/>
                <w:lang w:val="en-US"/>
              </w:rPr>
              <w:t>fill</w:t>
            </w:r>
            <w:proofErr w:type="gramEnd"/>
            <w:r>
              <w:rPr>
                <w:rFonts w:ascii="Times New Roman" w:eastAsia="Times New Roman" w:hAnsi="Times New Roman"/>
                <w:szCs w:val="24"/>
                <w:shd w:val="clear" w:color="auto" w:fill="auto"/>
                <w:lang w:val="en-US"/>
              </w:rPr>
              <w:t>.</w:t>
            </w:r>
          </w:p>
        </w:tc>
        <w:bookmarkEnd w:id="6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9" w:name="BKM_103D29BF_D200_47A7_A066_C101E512014B"/>
            <w:r>
              <w:rPr>
                <w:rFonts w:ascii="Times New Roman" w:eastAsia="Times New Roman" w:hAnsi="Times New Roman"/>
                <w:b/>
                <w:szCs w:val="24"/>
                <w:shd w:val="clear" w:color="auto" w:fill="auto"/>
                <w:lang w:val="en-US"/>
              </w:rPr>
              <w:t>supplyDuration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6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0" w:name="BKM_2D3030F7_22EB_458C_85AD_030AA1B2CE06"/>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1" w:name="BKM_015C1CAA_A431_4AD2_B1C5_0DAD83376FC2"/>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2" w:name="BKM_AC5258D3_FA1C_4914_B0F2_A0C8229FDA9C"/>
            <w:r>
              <w:rPr>
                <w:rFonts w:ascii="Times New Roman" w:eastAsia="Times New Roman" w:hAnsi="Times New Roman"/>
                <w:b/>
                <w:szCs w:val="24"/>
                <w:shd w:val="clear" w:color="auto" w:fill="auto"/>
                <w:lang w:val="en-US"/>
              </w:rPr>
              <w:t>validityPeriod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6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3" w:name="BKM_721CDFAB_52D1_4884_B84D_939BA6360E6E"/>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66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4" w:name="BKM_8316E961_E62E_4448_B96A_DDA6816ADFEA"/>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6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65" w:name="_Toc382004138"/>
      <w:bookmarkStart w:id="666" w:name="BKM_1BFFCA51_7417_4665_AA38_188F11EFF9D0"/>
      <w:r>
        <w:rPr>
          <w:rFonts w:eastAsia="Times New Roman"/>
          <w:bCs w:val="0"/>
          <w:szCs w:val="24"/>
          <w:shd w:val="clear" w:color="auto" w:fill="auto"/>
          <w:lang w:val="en-US"/>
        </w:rPr>
        <w:t>SupplyBase</w:t>
      </w:r>
      <w:bookmarkEnd w:id="66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Abstract base class for the provision of some clinical material or equipment to the subject, such as a wheelchair.</w:t>
      </w:r>
      <w:proofErr w:type="gramEnd"/>
    </w:p>
    <w:p w:rsidR="00174318" w:rsidRDefault="00174318">
      <w:pPr>
        <w:rPr>
          <w:rFonts w:ascii="Times New Roman" w:eastAsia="Times New Roman" w:hAnsi="Times New Roman"/>
          <w:szCs w:val="24"/>
          <w:shd w:val="clear" w:color="auto" w:fill="auto"/>
        </w:rPr>
      </w:pPr>
      <w:bookmarkStart w:id="667" w:name="BKM_68CB6522_DD62_4898_B825_4F652FF6C36D"/>
      <w:bookmarkEnd w:id="66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 of material described by the supplyCode.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8" w:name="BKM_ABAB68D5_27B5_4AD5_B8D0_6D23A4FF4E2A"/>
            <w:r>
              <w:rPr>
                <w:rFonts w:ascii="Times New Roman" w:eastAsia="Times New Roman" w:hAnsi="Times New Roman"/>
                <w:b/>
                <w:szCs w:val="24"/>
                <w:shd w:val="clear" w:color="auto" w:fill="auto"/>
                <w:lang w:val="en-US"/>
              </w:rPr>
              <w:t>supplyCode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bookmarkEnd w:id="6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9" w:name="BKM_AF344DFA_FD3D_4C5B_A20A_20A0FF38CE98"/>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supply is to be used.</w:t>
            </w:r>
          </w:p>
        </w:tc>
        <w:bookmarkEnd w:id="66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70" w:name="_Toc382004139"/>
      <w:bookmarkStart w:id="671" w:name="BKM_CA9521A2_7874_463F_B3CF_A541401B26E3"/>
      <w:r>
        <w:rPr>
          <w:rFonts w:eastAsia="Times New Roman"/>
          <w:bCs w:val="0"/>
          <w:szCs w:val="24"/>
          <w:shd w:val="clear" w:color="auto" w:fill="auto"/>
          <w:lang w:val="en-US"/>
        </w:rPr>
        <w:t>SupplyEvent</w:t>
      </w:r>
      <w:bookmarkEnd w:id="67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The provision of some clinical material or equipment to the subject, such as a wheelchair.</w:t>
      </w:r>
      <w:proofErr w:type="gramEnd"/>
    </w:p>
    <w:p w:rsidR="00174318" w:rsidRDefault="00174318">
      <w:pPr>
        <w:rPr>
          <w:rFonts w:ascii="Times New Roman" w:eastAsia="Times New Roman" w:hAnsi="Times New Roman"/>
          <w:szCs w:val="24"/>
          <w:shd w:val="clear" w:color="auto" w:fill="auto"/>
        </w:rPr>
      </w:pPr>
      <w:bookmarkStart w:id="672" w:name="BKM_9A9FCF6B_A48E_4C4C_9B5A_FD3E44B3F8B7"/>
      <w:bookmarkEnd w:id="67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the supply was delivered.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73" w:name="_Toc382004140"/>
      <w:bookmarkStart w:id="674" w:name="BKM_A2DC2524_2927_4D6D_B073_DB0C41195F82"/>
      <w:r>
        <w:rPr>
          <w:rFonts w:eastAsia="Times New Roman"/>
          <w:bCs w:val="0"/>
          <w:szCs w:val="24"/>
          <w:shd w:val="clear" w:color="auto" w:fill="auto"/>
          <w:lang w:val="en-US"/>
        </w:rPr>
        <w:t>SupplyOrder</w:t>
      </w:r>
      <w:bookmarkEnd w:id="67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provider's order to deliver the supply.</w:t>
      </w:r>
      <w:proofErr w:type="gramEnd"/>
    </w:p>
    <w:p w:rsidR="00174318" w:rsidRDefault="00174318">
      <w:pPr>
        <w:rPr>
          <w:rFonts w:ascii="Times New Roman" w:eastAsia="Times New Roman" w:hAnsi="Times New Roman"/>
          <w:szCs w:val="24"/>
          <w:shd w:val="clear" w:color="auto" w:fill="auto"/>
        </w:rPr>
      </w:pPr>
      <w:bookmarkStart w:id="675" w:name="BKM_25A8F24B_3CB3_43DC_95E9_A2D8F96E78EC"/>
      <w:bookmarkEnd w:id="67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supply.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supplies should take place.  In these cases, it is assumed that the supplies should be evenly distributed within the timeframe. E.g., if ordered time is 1/1/2011 to 12/31/2011, and frequency is 3, ideal supply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6" w:name="BKM_E90952C9_AD49_483A_8B19_2B57D65A43C9"/>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7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7" w:name="BKM_CAB6EB1F_D95B_478B_8856_FDF52E963AF0"/>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7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8" w:name="BKM_12A24785_D34B_4374_93CA_6E884CE418C5"/>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9" w:name="BKM_A5032397_F36D_4E10_82DF_386B973684AA"/>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80" w:name="BKM_AA09DFD5_0301_4DEF_995E_7A55E6EA2AFC"/>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ordered.</w:t>
            </w:r>
          </w:p>
        </w:tc>
        <w:bookmarkEnd w:id="68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81" w:name="_Toc382004141"/>
      <w:bookmarkStart w:id="682" w:name="BKM_ED55FA90_DF2C_4409_B89C_A26285F53687"/>
      <w:r>
        <w:rPr>
          <w:rFonts w:eastAsia="Times New Roman"/>
          <w:bCs w:val="0"/>
          <w:szCs w:val="24"/>
          <w:shd w:val="clear" w:color="auto" w:fill="auto"/>
          <w:lang w:val="en-US"/>
        </w:rPr>
        <w:t>SupplyProposal</w:t>
      </w:r>
      <w:bookmarkEnd w:id="68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Proposal, e.g., by a CDS system, for a Supply to be delivered.</w:t>
      </w:r>
      <w:proofErr w:type="gramEnd"/>
    </w:p>
    <w:p w:rsidR="00174318" w:rsidRDefault="00174318">
      <w:pPr>
        <w:rPr>
          <w:rFonts w:ascii="Times New Roman" w:eastAsia="Times New Roman" w:hAnsi="Times New Roman"/>
          <w:szCs w:val="24"/>
          <w:shd w:val="clear" w:color="auto" w:fill="auto"/>
        </w:rPr>
      </w:pPr>
      <w:bookmarkStart w:id="683" w:name="BKM_DF0C1CD4_62B8_4A53_A342_8BD9DA153762"/>
      <w:bookmarkEnd w:id="68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proposedSupplyTime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supply.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supplies should take place.  In these cases, it is assumed that the supplies should be evenly distributed within the timeframe. E.g., if requested time is 1/1/2011 to 12/31/2011, and frequency is 3, ideal supply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84" w:name="BKM_9157AAE3_CADA_4AA2_94C4_A0247ABEDEA6"/>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85" w:name="BKM_EECF347D_7D4A_4677_A710_D136ADD4CC62"/>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8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86" w:name="BKM_FA40C44C_AF7F_40E4_81E1_E9096DCC9C6B"/>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8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87" w:name="BKM_C505AC0B_8D90_405D_977C_C22186C965DB"/>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8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88" w:name="BKM_C0D65641_5FC1_467F_ABF8_F3D0BF738ABD"/>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proposed.</w:t>
            </w:r>
          </w:p>
        </w:tc>
        <w:bookmarkEnd w:id="68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89" w:name="_Toc382004142"/>
      <w:bookmarkStart w:id="690" w:name="BKM_3504D022_E7DA_4A9B_BAD7_6B61D098885F"/>
      <w:r>
        <w:rPr>
          <w:rFonts w:eastAsia="Times New Roman"/>
          <w:bCs w:val="0"/>
          <w:szCs w:val="24"/>
          <w:shd w:val="clear" w:color="auto" w:fill="auto"/>
          <w:lang w:val="en-US"/>
        </w:rPr>
        <w:t>TextureModification</w:t>
      </w:r>
      <w:bookmarkEnd w:id="68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TextureModification specifies or modifies the texture for one or more types of food in a diet.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purpose of this use case is to notify Food &amp; Nutrition Services of an order that relates to food texture modification such as ground, chopped, or puree, for a patient/ resident. Texture modification is part of the diet order and may have different textures ordered for different food groups, e.g., ground meat, or individual foods for one patient/resident. In addition, texture modification could include snacks and meals at different consistencies recommended by the Speech and Language Pathologist (SLP) and/or the physician which must be communicated to Food &amp; Nutrition Services or patient/resident care staff.</w:t>
      </w:r>
    </w:p>
    <w:p w:rsidR="00174318" w:rsidRDefault="00174318">
      <w:pPr>
        <w:rPr>
          <w:rFonts w:ascii="Times New Roman" w:eastAsia="Times New Roman" w:hAnsi="Times New Roman"/>
          <w:color w:val="auto"/>
          <w:szCs w:val="24"/>
          <w:shd w:val="clear" w:color="auto" w:fill="auto"/>
        </w:rPr>
      </w:pPr>
      <w:bookmarkStart w:id="691" w:name="BKM_1D5DCD41_B4A0_4F3F_954A_0574C9003D2B"/>
      <w:bookmarkEnd w:id="69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foodType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that the texture modification applies to.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92" w:name="BKM_5AC22048_199E_47C0_8A23_2C85C907E169"/>
            <w:r>
              <w:rPr>
                <w:rFonts w:ascii="Times New Roman" w:eastAsia="Times New Roman" w:hAnsi="Times New Roman"/>
                <w:b/>
                <w:szCs w:val="24"/>
                <w:shd w:val="clear" w:color="auto" w:fill="auto"/>
                <w:lang w:val="en-US"/>
              </w:rPr>
              <w:t>textureType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6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93" w:name="BKM_C71D0A29_6804_4414_81BD_FD806B5A0427"/>
            <w:r>
              <w:rPr>
                <w:rFonts w:ascii="Times New Roman" w:eastAsia="Times New Roman" w:hAnsi="Times New Roman"/>
                <w:b/>
                <w:szCs w:val="24"/>
                <w:shd w:val="clear" w:color="auto" w:fill="auto"/>
                <w:lang w:val="en-US"/>
              </w:rPr>
              <w:t>textureModifier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further modification to the texture, eg. Pudding Thick.</w:t>
            </w:r>
          </w:p>
        </w:tc>
        <w:bookmarkEnd w:id="69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94" w:name="_Toc382004143"/>
      <w:bookmarkStart w:id="695" w:name="BKM_AB4B8500_0C5F_4401_A52E_57168DB4A1D9"/>
      <w:r>
        <w:rPr>
          <w:rFonts w:eastAsia="Times New Roman"/>
          <w:bCs w:val="0"/>
          <w:szCs w:val="24"/>
          <w:shd w:val="clear" w:color="auto" w:fill="auto"/>
          <w:lang w:val="en-US"/>
        </w:rPr>
        <w:t>UndeliveredProcedure</w:t>
      </w:r>
      <w:bookmarkEnd w:id="69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174318" w:rsidRDefault="00174318">
      <w:pPr>
        <w:rPr>
          <w:rFonts w:ascii="Times New Roman" w:eastAsia="Times New Roman" w:hAnsi="Times New Roman"/>
          <w:color w:val="auto"/>
          <w:szCs w:val="24"/>
          <w:shd w:val="clear" w:color="auto" w:fill="auto"/>
        </w:rPr>
      </w:pPr>
      <w:bookmarkStart w:id="696" w:name="BKM_C37547D3_BF79_45A3_9190_2D19CB9C8023"/>
      <w:bookmarkEnd w:id="69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procedure was not performed.  E.g., patient refused, inadequate time.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97" w:name="BKM_FE4F7029_B89E_4D55_9D09_DCDDE566CC96"/>
            <w:r>
              <w:rPr>
                <w:rFonts w:ascii="Times New Roman" w:eastAsia="Times New Roman" w:hAnsi="Times New Roman"/>
                <w:b/>
                <w:szCs w:val="24"/>
                <w:shd w:val="clear" w:color="auto" w:fill="auto"/>
                <w:lang w:val="en-US"/>
              </w:rPr>
              <w:t>subjectEffectiveTime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might have been done, but was not. Optional, as may simply want to note that a procedure was never done.</w:t>
            </w:r>
          </w:p>
        </w:tc>
        <w:bookmarkEnd w:id="69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98" w:name="_Toc382004144"/>
      <w:bookmarkStart w:id="699" w:name="BKM_938E2A04_9836_4046_ABA2_5C07433D3F6A"/>
      <w:r>
        <w:rPr>
          <w:rFonts w:eastAsia="Times New Roman"/>
          <w:bCs w:val="0"/>
          <w:szCs w:val="24"/>
          <w:shd w:val="clear" w:color="auto" w:fill="auto"/>
          <w:lang w:val="en-US"/>
        </w:rPr>
        <w:t>UndeliveredSubstanceAdministration</w:t>
      </w:r>
      <w:bookmarkEnd w:id="69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Documents the non-delivery of a substance.</w:t>
      </w:r>
      <w:proofErr w:type="gramEnd"/>
      <w:r>
        <w:rPr>
          <w:rFonts w:ascii="Times New Roman" w:eastAsia="Times New Roman" w:hAnsi="Times New Roman"/>
          <w:szCs w:val="24"/>
          <w:shd w:val="clear" w:color="auto" w:fill="auto"/>
          <w:lang w:val="en-US"/>
        </w:rPr>
        <w:t xml:space="preserve">  E.g., documents that an influenza immunization was not given because the patient refused or had an adverse reaction to a previous flu vaccine.</w:t>
      </w:r>
    </w:p>
    <w:p w:rsidR="00174318" w:rsidRDefault="00174318">
      <w:pPr>
        <w:rPr>
          <w:rFonts w:ascii="Times New Roman" w:eastAsia="Times New Roman" w:hAnsi="Times New Roman"/>
          <w:color w:val="auto"/>
          <w:szCs w:val="24"/>
          <w:shd w:val="clear" w:color="auto" w:fill="auto"/>
        </w:rPr>
      </w:pPr>
      <w:bookmarkStart w:id="700" w:name="BKM_94271C88_2C2F_4F64_BE7F_8B4C915712ED"/>
      <w:bookmarkEnd w:id="70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 why the substance was not administered.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1" w:name="BKM_65FFBE2D_5A24_4FFA_A12C_D22FC2CFDBB0"/>
            <w:r>
              <w:rPr>
                <w:rFonts w:ascii="Times New Roman" w:eastAsia="Times New Roman" w:hAnsi="Times New Roman"/>
                <w:b/>
                <w:szCs w:val="24"/>
                <w:shd w:val="clear" w:color="auto" w:fill="auto"/>
                <w:lang w:val="en-US"/>
              </w:rPr>
              <w:t>subjectEffectiveTime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70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02" w:name="_Toc382004145"/>
      <w:bookmarkStart w:id="703" w:name="BKM_9FE0EE0E_DA02_4913_8F23_C17EA4CDC4FB"/>
      <w:r>
        <w:rPr>
          <w:rFonts w:eastAsia="Times New Roman"/>
          <w:bCs w:val="0"/>
          <w:szCs w:val="24"/>
          <w:shd w:val="clear" w:color="auto" w:fill="auto"/>
          <w:lang w:val="en-US"/>
        </w:rPr>
        <w:t>UndeliveredSupply</w:t>
      </w:r>
      <w:bookmarkEnd w:id="7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Documentation that the indicated material was not provided to the subject.</w:t>
      </w:r>
    </w:p>
    <w:p w:rsidR="00174318" w:rsidRDefault="00174318">
      <w:pPr>
        <w:rPr>
          <w:rFonts w:ascii="Times New Roman" w:eastAsia="Times New Roman" w:hAnsi="Times New Roman"/>
          <w:szCs w:val="24"/>
          <w:shd w:val="clear" w:color="auto" w:fill="auto"/>
        </w:rPr>
      </w:pPr>
      <w:bookmarkStart w:id="704" w:name="BKM_63D9B40B_30A8_4CD4_82EB_ECA74795EC58"/>
      <w:bookmarkEnd w:id="70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supply was not provided.  E.g., patient refused, inadequate time.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5" w:name="BKM_581508EE_9383_495E_BB50_6AA888488F14"/>
            <w:r>
              <w:rPr>
                <w:rFonts w:ascii="Times New Roman" w:eastAsia="Times New Roman" w:hAnsi="Times New Roman"/>
                <w:b/>
                <w:szCs w:val="24"/>
                <w:shd w:val="clear" w:color="auto" w:fill="auto"/>
                <w:lang w:val="en-US"/>
              </w:rPr>
              <w:t>subjectEffectiveTime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supply should have been delivered, but was not. Optional, as may simply want to note that a supply was never done.</w:t>
            </w:r>
          </w:p>
        </w:tc>
        <w:bookmarkEnd w:id="70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06" w:name="_Toc382004146"/>
      <w:bookmarkStart w:id="707" w:name="BKM_B6EFCCEF_4025_47C3_AE34_C25E7795D477"/>
      <w:r>
        <w:rPr>
          <w:rFonts w:eastAsia="Times New Roman"/>
          <w:bCs w:val="0"/>
          <w:szCs w:val="24"/>
          <w:shd w:val="clear" w:color="auto" w:fill="auto"/>
          <w:lang w:val="en-US"/>
        </w:rPr>
        <w:t>VMR</w:t>
      </w:r>
      <w:bookmarkEnd w:id="70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174318" w:rsidRDefault="00174318">
      <w:pPr>
        <w:rPr>
          <w:rFonts w:ascii="Times New Roman" w:eastAsia="Times New Roman" w:hAnsi="Times New Roman"/>
          <w:color w:val="auto"/>
          <w:szCs w:val="24"/>
          <w:shd w:val="clear" w:color="auto" w:fill="auto"/>
        </w:rPr>
      </w:pPr>
      <w:bookmarkStart w:id="708" w:name="BKM_3B0DC0B8_2684_490B_998F_19BF31BE5920"/>
      <w:bookmarkEnd w:id="70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vMR.  If there are multiple templates specified for the element, then the element must satisfy ALL constraints defined in ANY template at that level.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09" w:name="_Toc382004147"/>
      <w:bookmarkStart w:id="710" w:name="BKM_56AF4DA8_FD76_44CC_9E51_98F677365E3B"/>
      <w:r>
        <w:rPr>
          <w:rFonts w:eastAsia="Times New Roman"/>
          <w:bCs w:val="0"/>
          <w:szCs w:val="24"/>
          <w:shd w:val="clear" w:color="auto" w:fill="auto"/>
          <w:lang w:val="en-US"/>
        </w:rPr>
        <w:t>VaccinationProtocol</w:t>
      </w:r>
      <w:bookmarkEnd w:id="70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p w:rsidR="00174318" w:rsidRDefault="00174318">
      <w:pPr>
        <w:rPr>
          <w:rFonts w:ascii="Times New Roman" w:eastAsia="Times New Roman" w:hAnsi="Times New Roman"/>
          <w:szCs w:val="24"/>
          <w:shd w:val="clear" w:color="auto" w:fill="auto"/>
        </w:rPr>
      </w:pPr>
      <w:bookmarkStart w:id="711" w:name="BKM_A18B74E8_D2CD_45F9_851B_40522201D547"/>
      <w:bookmarkEnd w:id="71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series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 E.g., 3-dose Hepatitis B Series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2" w:name="BKM_5E3F9621_6C0F_4CC3_B9FB_EE930D28333E"/>
            <w:r>
              <w:rPr>
                <w:rFonts w:ascii="Times New Roman" w:eastAsia="Times New Roman" w:hAnsi="Times New Roman"/>
                <w:b/>
                <w:szCs w:val="24"/>
                <w:shd w:val="clear" w:color="auto" w:fill="auto"/>
                <w:lang w:val="en-US"/>
              </w:rPr>
              <w:t>numberOfDosesInSeries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71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3" w:name="BKM_42F2252E_4884_41CE_B2B5_B682DFBE85BF"/>
            <w:r>
              <w:rPr>
                <w:rFonts w:ascii="Times New Roman" w:eastAsia="Times New Roman" w:hAnsi="Times New Roman"/>
                <w:b/>
                <w:szCs w:val="24"/>
                <w:shd w:val="clear" w:color="auto" w:fill="auto"/>
                <w:lang w:val="en-US"/>
              </w:rPr>
              <w:t>positionInSeries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in a series.</w:t>
            </w:r>
          </w:p>
        </w:tc>
        <w:bookmarkEnd w:id="71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4" w:name="BKM_704531AA_0EB7_4E30_AC25_860D14747538"/>
            <w:r>
              <w:rPr>
                <w:rFonts w:ascii="Times New Roman" w:eastAsia="Times New Roman" w:hAnsi="Times New Roman"/>
                <w:b/>
                <w:szCs w:val="24"/>
                <w:shd w:val="clear" w:color="auto" w:fill="auto"/>
                <w:lang w:val="en-US"/>
              </w:rPr>
              <w:t>authority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issues the vaccination protocol.</w:t>
            </w:r>
          </w:p>
        </w:tc>
        <w:bookmarkEnd w:id="7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5" w:name="BKM_7399C0FC_788B_4EFA_8930_428647534978"/>
            <w:r>
              <w:rPr>
                <w:rFonts w:ascii="Times New Roman" w:eastAsia="Times New Roman" w:hAnsi="Times New Roman"/>
                <w:b/>
                <w:szCs w:val="24"/>
                <w:shd w:val="clear" w:color="auto" w:fill="auto"/>
                <w:lang w:val="en-US"/>
              </w:rPr>
              <w:t>targetedDisease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7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6" w:name="BKM_A40E0D7C_84D0_421C_8BE7_07A1DC6C6693"/>
            <w:r>
              <w:rPr>
                <w:rFonts w:ascii="Times New Roman" w:eastAsia="Times New Roman" w:hAnsi="Times New Roman"/>
                <w:b/>
                <w:szCs w:val="24"/>
                <w:shd w:val="clear" w:color="auto" w:fill="auto"/>
                <w:lang w:val="en-US"/>
              </w:rPr>
              <w:t>vaccineGroup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Grouping used by immunization forecasters to indicate when patient achieves goal for immunity against disease. E.g., Hepatitis B Vaccine Group.</w:t>
            </w:r>
          </w:p>
        </w:tc>
        <w:bookmarkEnd w:id="7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7" w:name="BKM_6677798C_BBEB_40EE_A22D_F07562314AD2"/>
            <w:r>
              <w:rPr>
                <w:rFonts w:ascii="Times New Roman" w:eastAsia="Times New Roman" w:hAnsi="Times New Roman"/>
                <w:b/>
                <w:szCs w:val="24"/>
                <w:shd w:val="clear" w:color="auto" w:fill="auto"/>
                <w:lang w:val="en-US"/>
              </w:rPr>
              <w:t>evaluationStatus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 Values may include substandard (recalled, expired), invalid, extraneous/unnecessary, valid</w:t>
            </w:r>
          </w:p>
        </w:tc>
        <w:bookmarkEnd w:id="71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8" w:name="BKM_623E445F_F47D_4820_877F_7DF219231A21"/>
            <w:r>
              <w:rPr>
                <w:rFonts w:ascii="Times New Roman" w:eastAsia="Times New Roman" w:hAnsi="Times New Roman"/>
                <w:b/>
                <w:szCs w:val="24"/>
                <w:shd w:val="clear" w:color="auto" w:fill="auto"/>
                <w:lang w:val="en-US"/>
              </w:rPr>
              <w:t>evaluationStatusReason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an immunization event should or should not count against the protocol.</w:t>
            </w:r>
          </w:p>
        </w:tc>
        <w:bookmarkEnd w:id="71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19" w:name="_Toc382004148"/>
      <w:bookmarkStart w:id="720" w:name="BKM_4854F67E_B372_4D21_9936_50ACB596FAD8"/>
      <w:r>
        <w:rPr>
          <w:rFonts w:eastAsia="Times New Roman"/>
          <w:bCs w:val="0"/>
          <w:szCs w:val="24"/>
          <w:shd w:val="clear" w:color="auto" w:fill="auto"/>
          <w:lang w:val="en-US"/>
        </w:rPr>
        <w:t>Value</w:t>
      </w:r>
      <w:bookmarkEnd w:id="71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Class that represents a generic value which may be of any type deriving from ANY.</w:t>
      </w:r>
      <w:proofErr w:type="gramEnd"/>
    </w:p>
    <w:p w:rsidR="00174318" w:rsidRDefault="00174318">
      <w:pPr>
        <w:rPr>
          <w:rFonts w:ascii="Times New Roman" w:eastAsia="Times New Roman" w:hAnsi="Times New Roman"/>
          <w:szCs w:val="24"/>
          <w:shd w:val="clear" w:color="auto" w:fill="auto"/>
        </w:rPr>
      </w:pPr>
      <w:bookmarkStart w:id="721" w:name="BKM_03FB39FC_AB7F_4E9C_B192_5068667D3352"/>
      <w:bookmarkEnd w:id="72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attribute.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22" w:name="_Toc382004149"/>
      <w:bookmarkStart w:id="723" w:name="BKM_4D698A5C_DBF3_4AE3_9513_CF509D0CB57A"/>
      <w:proofErr w:type="gramStart"/>
      <w:r>
        <w:rPr>
          <w:rFonts w:eastAsia="Times New Roman"/>
          <w:bCs w:val="0"/>
          <w:szCs w:val="24"/>
          <w:shd w:val="clear" w:color="auto" w:fill="auto"/>
          <w:lang w:val="en-US"/>
        </w:rPr>
        <w:t>extendedvMRTypes</w:t>
      </w:r>
      <w:bookmarkEnd w:id="722"/>
      <w:proofErr w:type="gramEnd"/>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UMLDiagram</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3"/>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
      <w:bookmarkEnd w:id="108"/>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724" w:name="_Toc382004150"/>
      <w:bookmarkStart w:id="725" w:name="DATATYPES"/>
      <w:bookmarkStart w:id="726" w:name="BKM_61138951_AFE2_4710_8F11_92E690FFD17E"/>
      <w:proofErr w:type="gramStart"/>
      <w:r>
        <w:rPr>
          <w:rStyle w:val="Heading3Char"/>
          <w:rFonts w:eastAsia="Times New Roman"/>
          <w:b/>
          <w:iCs w:val="0"/>
          <w:szCs w:val="24"/>
          <w:u w:color="000000"/>
          <w:shd w:val="clear" w:color="auto" w:fill="auto"/>
          <w:lang w:val="en-US"/>
        </w:rPr>
        <w:t>dataTypes</w:t>
      </w:r>
      <w:bookmarkEnd w:id="724"/>
      <w:proofErr w:type="gramEnd"/>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data types used.  The data types are a simplified/constrained version of the HL7 version 3 datatypes specification, release 2, which is </w:t>
      </w:r>
      <w:proofErr w:type="gramStart"/>
      <w:r>
        <w:rPr>
          <w:rFonts w:ascii="Times New Roman" w:eastAsia="Times New Roman" w:hAnsi="Times New Roman"/>
          <w:szCs w:val="24"/>
          <w:shd w:val="clear" w:color="auto" w:fill="auto"/>
          <w:lang w:val="en-US"/>
        </w:rPr>
        <w:t>itself</w:t>
      </w:r>
      <w:proofErr w:type="gramEnd"/>
      <w:r>
        <w:rPr>
          <w:rFonts w:ascii="Times New Roman" w:eastAsia="Times New Roman" w:hAnsi="Times New Roman"/>
          <w:szCs w:val="24"/>
          <w:shd w:val="clear" w:color="auto" w:fill="auto"/>
          <w:lang w:val="en-US"/>
        </w:rPr>
        <w:t xml:space="preserve"> based on the implementable specification of ISO 21090 data types.</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727" w:name="BKM_14C5FCAE_0CC8_4B47_AF7F_76DAAA6289A2"/>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dataTypes</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899785" cy="7847965"/>
            <wp:effectExtent l="0" t="0" r="571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99785" cy="784796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19</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7"/>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28" w:name="BKM_7FD5D9E0_6B3F_45AC_BB6B_96369A1108B4"/>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simpleTypesAndEnums</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63285" cy="6527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3285" cy="652780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20</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29" w:name="_Toc382004151"/>
      <w:bookmarkStart w:id="730" w:name="BKM_5E72FFE9_A309_4A68_A3F1_0E94CC393AA0"/>
      <w:r>
        <w:rPr>
          <w:rFonts w:eastAsia="Times New Roman"/>
          <w:bCs w:val="0"/>
          <w:szCs w:val="24"/>
          <w:shd w:val="clear" w:color="auto" w:fill="auto"/>
          <w:lang w:val="en-US"/>
        </w:rPr>
        <w:t>AD</w:t>
      </w:r>
      <w:bookmarkEnd w:id="72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Mailing and home or office addresses.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174318" w:rsidRDefault="00174318">
      <w:pPr>
        <w:rPr>
          <w:rFonts w:ascii="Times New Roman" w:eastAsia="Times New Roman" w:hAnsi="Times New Roman"/>
          <w:color w:val="auto"/>
          <w:szCs w:val="24"/>
          <w:shd w:val="clear" w:color="auto" w:fill="auto"/>
        </w:rPr>
      </w:pPr>
      <w:bookmarkStart w:id="731" w:name="BKM_23A8FBB4_DDA2_4FC1_80F4_A6569D6249C8"/>
      <w:bookmarkEnd w:id="73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ADXP    [1</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address parts, such as street or post office Box, city, postal code, country,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2" w:name="BKM_647D9743_BA59_4EA2_9B77_A12A69C03E55"/>
            <w:r>
              <w:rPr>
                <w:rFonts w:ascii="Times New Roman" w:eastAsia="Times New Roman" w:hAnsi="Times New Roman"/>
                <w:b/>
                <w:szCs w:val="24"/>
                <w:shd w:val="clear" w:color="auto" w:fill="auto"/>
                <w:lang w:val="en-US"/>
              </w:rPr>
              <w:t>use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set_PostalAddressUse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73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33" w:name="_Toc382004152"/>
      <w:bookmarkStart w:id="734" w:name="BKM_D661B9A3_9D91_4714_8D1E_BCAEC1304E75"/>
      <w:r>
        <w:rPr>
          <w:rFonts w:eastAsia="Times New Roman"/>
          <w:bCs w:val="0"/>
          <w:szCs w:val="24"/>
          <w:shd w:val="clear" w:color="auto" w:fill="auto"/>
          <w:lang w:val="en-US"/>
        </w:rPr>
        <w:t>ADXP</w:t>
      </w:r>
      <w:bookmarkEnd w:id="73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part with a type-tag signifying its role in the address.</w:t>
      </w:r>
      <w:proofErr w:type="gramEnd"/>
      <w:r>
        <w:rPr>
          <w:rFonts w:ascii="Times New Roman" w:eastAsia="Times New Roman" w:hAnsi="Times New Roman"/>
          <w:szCs w:val="24"/>
          <w:shd w:val="clear" w:color="auto" w:fill="auto"/>
          <w:lang w:val="en-US"/>
        </w:rPr>
        <w:t xml:space="preserve"> Typical parts that exist in about every address are street, house number, or post box, postal code, city, country but other roles may be defined regionally, nationally, or on an enterprise level (e.g. in military addresses). </w:t>
      </w:r>
    </w:p>
    <w:p w:rsidR="00174318" w:rsidRDefault="00174318">
      <w:pPr>
        <w:rPr>
          <w:rFonts w:ascii="Times New Roman" w:eastAsia="Times New Roman" w:hAnsi="Times New Roman"/>
          <w:szCs w:val="24"/>
          <w:shd w:val="clear" w:color="auto" w:fill="auto"/>
        </w:rPr>
      </w:pPr>
      <w:bookmarkStart w:id="735" w:name="BKM_93D2560B_2E75_4E01_98CA_987E73688CB8"/>
      <w:bookmarkEnd w:id="73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AddressPartType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an address part names the street, city, country, postal code, post box, address line 1, etc.</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36" w:name="_Toc382004153"/>
      <w:bookmarkStart w:id="737" w:name="BKM_D72FD77F_1019_4392_9094_BF423D0B52D7"/>
      <w:r>
        <w:rPr>
          <w:rFonts w:eastAsia="Times New Roman"/>
          <w:bCs w:val="0"/>
          <w:szCs w:val="24"/>
          <w:shd w:val="clear" w:color="auto" w:fill="auto"/>
          <w:lang w:val="en-US"/>
        </w:rPr>
        <w:t>ANY</w:t>
      </w:r>
      <w:bookmarkEnd w:id="73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HXIT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Defines the basic properties of every data value.</w:t>
      </w:r>
      <w:proofErr w:type="gramEnd"/>
      <w:r>
        <w:rPr>
          <w:rFonts w:ascii="Times New Roman" w:eastAsia="Times New Roman" w:hAnsi="Times New Roman"/>
          <w:szCs w:val="24"/>
          <w:shd w:val="clear" w:color="auto" w:fill="auto"/>
          <w:lang w:val="en-US"/>
        </w:rPr>
        <w:t xml:space="preserve"> This is conceptually an abstract type, meaning that no proper value can be just a data value without belonging to any concrete type. Every public concrete type is a specialization of this general abstract DataValue type.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However exceptional values (nullFlavored values) may be of type ANY, except for the exceptional values that imply the nullFlavor INV, since this requires a type to be meaningful. Note that not all nullFlavors may be used with the type ANY.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We have also made it abstract to be consistent with the lack of support for nullFlavors.</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737"/>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38" w:name="_Toc382004154"/>
      <w:bookmarkStart w:id="739" w:name="BKM_24C428CC_14B0_44B0_B871_3A4E8336E8E7"/>
      <w:r>
        <w:rPr>
          <w:rFonts w:eastAsia="Times New Roman"/>
          <w:bCs w:val="0"/>
          <w:szCs w:val="24"/>
          <w:shd w:val="clear" w:color="auto" w:fill="auto"/>
          <w:lang w:val="en-US"/>
        </w:rPr>
        <w:t>AddressPartType</w:t>
      </w:r>
      <w:bookmarkEnd w:id="73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whether an address part names the street, city, country, postal code, post box, etc. If the type is NULL the address part is unclassified.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"AddressPartType", OID: 2.16.840.1.113883.5.16, Owner: HL7 </w:t>
      </w:r>
    </w:p>
    <w:p w:rsidR="00174318" w:rsidRDefault="00174318">
      <w:pPr>
        <w:rPr>
          <w:rFonts w:ascii="Times New Roman" w:eastAsia="Times New Roman" w:hAnsi="Times New Roman"/>
          <w:color w:val="auto"/>
          <w:szCs w:val="24"/>
          <w:shd w:val="clear" w:color="auto" w:fill="auto"/>
        </w:rPr>
      </w:pPr>
      <w:bookmarkStart w:id="740" w:name="BKM_AFC65228_AC72_4A11_AC8C_AFD2C5271651"/>
      <w:bookmarkEnd w:id="74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Address Line: An address line is for </w:t>
            </w:r>
            <w:proofErr w:type="gramStart"/>
            <w:r>
              <w:rPr>
                <w:rFonts w:ascii="Times New Roman" w:eastAsia="Times New Roman" w:hAnsi="Times New Roman"/>
                <w:szCs w:val="24"/>
                <w:shd w:val="clear" w:color="auto" w:fill="auto"/>
                <w:lang w:val="en-US"/>
              </w:rPr>
              <w:t>either an</w:t>
            </w:r>
            <w:proofErr w:type="gramEnd"/>
            <w:r>
              <w:rPr>
                <w:rFonts w:ascii="Times New Roman" w:eastAsia="Times New Roman" w:hAnsi="Times New Roman"/>
                <w:szCs w:val="24"/>
                <w:shd w:val="clear" w:color="auto" w:fill="auto"/>
                <w:lang w:val="en-US"/>
              </w:rPr>
              <w:t xml:space="preserve"> additional locator, a delivery address or a street address. An address generally has only a delivery address line or a street address line, but not both.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1" w:name="BKM_DC87F6C8_CA2E_4FB9_A207_53C2C6548895"/>
            <w:r>
              <w:rPr>
                <w:rFonts w:ascii="Times New Roman" w:eastAsia="Times New Roman" w:hAnsi="Times New Roman"/>
                <w:b/>
                <w:szCs w:val="24"/>
                <w:shd w:val="clear" w:color="auto" w:fill="auto"/>
                <w:lang w:val="en-US"/>
              </w:rPr>
              <w:t>ADL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Additional </w:t>
            </w:r>
            <w:proofErr w:type="gramStart"/>
            <w:r>
              <w:rPr>
                <w:rFonts w:ascii="Times New Roman" w:eastAsia="Times New Roman" w:hAnsi="Times New Roman"/>
                <w:szCs w:val="24"/>
                <w:shd w:val="clear" w:color="auto" w:fill="auto"/>
                <w:lang w:val="en-US"/>
              </w:rPr>
              <w:t>Locator :</w:t>
            </w:r>
            <w:proofErr w:type="gramEnd"/>
            <w:r>
              <w:rPr>
                <w:rFonts w:ascii="Times New Roman" w:eastAsia="Times New Roman" w:hAnsi="Times New Roman"/>
                <w:szCs w:val="24"/>
                <w:shd w:val="clear" w:color="auto" w:fill="auto"/>
                <w:lang w:val="en-US"/>
              </w:rPr>
              <w:t xml:space="preserve"> 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"t.o." means "opposite to" for house boats located across the street facing houses)</w:t>
            </w:r>
          </w:p>
        </w:tc>
        <w:bookmarkEnd w:id="7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2" w:name="BKM_FBF4BD65_B2BD_4E85_9CA0_B78F3C7B8662"/>
            <w:r>
              <w:rPr>
                <w:rFonts w:ascii="Times New Roman" w:eastAsia="Times New Roman" w:hAnsi="Times New Roman"/>
                <w:b/>
                <w:szCs w:val="24"/>
                <w:shd w:val="clear" w:color="auto" w:fill="auto"/>
                <w:lang w:val="en-US"/>
              </w:rPr>
              <w:t>UNID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Identifier : The number or name of a specific unit contained within a building or complex, as assigned by that building or complex</w:t>
            </w:r>
          </w:p>
        </w:tc>
        <w:bookmarkEnd w:id="74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3" w:name="BKM_46CBCE29_3641_45B0_BFE5_02B875168FB6"/>
            <w:r>
              <w:rPr>
                <w:rFonts w:ascii="Times New Roman" w:eastAsia="Times New Roman" w:hAnsi="Times New Roman"/>
                <w:b/>
                <w:szCs w:val="24"/>
                <w:shd w:val="clear" w:color="auto" w:fill="auto"/>
                <w:lang w:val="en-US"/>
              </w:rPr>
              <w:t>UNIT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Designator: Indicates the type of specific unit contained within a building or complex. E.g. Apartment, Floor</w:t>
            </w:r>
          </w:p>
        </w:tc>
        <w:bookmarkEnd w:id="74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4" w:name="BKM_05CA831C_AA4C_4FF4_8FCD_733C1B2D1835"/>
            <w:r>
              <w:rPr>
                <w:rFonts w:ascii="Times New Roman" w:eastAsia="Times New Roman" w:hAnsi="Times New Roman"/>
                <w:b/>
                <w:szCs w:val="24"/>
                <w:shd w:val="clear" w:color="auto" w:fill="auto"/>
                <w:lang w:val="en-US"/>
              </w:rPr>
              <w:t>DAL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Address Line: A delivery address line is frequently used instead of breaking out delivery mode, delivery installation, etc. An address generally has only a delivery address line or a street address line, but not both. </w:t>
            </w:r>
          </w:p>
        </w:tc>
        <w:bookmarkEnd w:id="74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5" w:name="BKM_3D705CEB_7957_4914_8BD1_0AE4DEFFD4FF"/>
            <w:r>
              <w:rPr>
                <w:rFonts w:ascii="Times New Roman" w:eastAsia="Times New Roman" w:hAnsi="Times New Roman"/>
                <w:b/>
                <w:szCs w:val="24"/>
                <w:shd w:val="clear" w:color="auto" w:fill="auto"/>
                <w:lang w:val="en-US"/>
              </w:rPr>
              <w:t>DINST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Type: Indicates the type of delivery installation (the facility to which the mail will be delivered prior to final shipping via the delivery mode.) Example: post office, letter carrier depot, community mail center, station, etc. </w:t>
            </w:r>
          </w:p>
        </w:tc>
        <w:bookmarkEnd w:id="74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6" w:name="BKM_41E13FC5_F372_4B45_A812_2AC77AA2E44E"/>
            <w:r>
              <w:rPr>
                <w:rFonts w:ascii="Times New Roman" w:eastAsia="Times New Roman" w:hAnsi="Times New Roman"/>
                <w:b/>
                <w:szCs w:val="24"/>
                <w:shd w:val="clear" w:color="auto" w:fill="auto"/>
                <w:lang w:val="en-US"/>
              </w:rPr>
              <w:t>DINSTA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Area: 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bookmarkEnd w:id="7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7" w:name="BKM_02CA22F5_EF2D_487B_882E_D3EECF7E2D18"/>
            <w:r>
              <w:rPr>
                <w:rFonts w:ascii="Times New Roman" w:eastAsia="Times New Roman" w:hAnsi="Times New Roman"/>
                <w:b/>
                <w:szCs w:val="24"/>
                <w:shd w:val="clear" w:color="auto" w:fill="auto"/>
                <w:lang w:val="en-US"/>
              </w:rPr>
              <w:t>DINSTQ</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Qualifier: A number, letter or name identifying a delivery installation. E.g., for Station A, the delivery installation qualifier would be 'A'. </w:t>
            </w:r>
          </w:p>
        </w:tc>
        <w:bookmarkEnd w:id="7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8" w:name="BKM_C26E5FE4_02A7_41C5_8825_77B7A618C8D5"/>
            <w:r>
              <w:rPr>
                <w:rFonts w:ascii="Times New Roman" w:eastAsia="Times New Roman" w:hAnsi="Times New Roman"/>
                <w:b/>
                <w:szCs w:val="24"/>
                <w:shd w:val="clear" w:color="auto" w:fill="auto"/>
                <w:lang w:val="en-US"/>
              </w:rPr>
              <w:t>DMOD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Mode: Indicates the type of service offered, method of delivery. For example: post office box, rural route, general delivery, etc.</w:t>
            </w:r>
          </w:p>
        </w:tc>
        <w:bookmarkEnd w:id="7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9" w:name="BKM_058B6E0C_F553_4020_8957_6FD74AEA3E73"/>
            <w:r>
              <w:rPr>
                <w:rFonts w:ascii="Times New Roman" w:eastAsia="Times New Roman" w:hAnsi="Times New Roman"/>
                <w:b/>
                <w:szCs w:val="24"/>
                <w:shd w:val="clear" w:color="auto" w:fill="auto"/>
                <w:lang w:val="en-US"/>
              </w:rPr>
              <w:t>DMODID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Mode Identifier: Represents the routing information such as a letter carrier route number. It is the identifying number of the designator (the box number or rural route number). </w:t>
            </w:r>
          </w:p>
        </w:tc>
        <w:bookmarkEnd w:id="7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0" w:name="BKM_CE627901_5680_4663_9463_B4976FFD61E3"/>
            <w:r>
              <w:rPr>
                <w:rFonts w:ascii="Times New Roman" w:eastAsia="Times New Roman" w:hAnsi="Times New Roman"/>
                <w:b/>
                <w:szCs w:val="24"/>
                <w:shd w:val="clear" w:color="auto" w:fill="auto"/>
                <w:lang w:val="en-US"/>
              </w:rPr>
              <w:t>SAL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Street Address Line: A street address line is frequently used instead of breaking out build number, street name, street type, etc. An address generally has only a delivery address line or a street address line, but not both. </w:t>
            </w:r>
          </w:p>
        </w:tc>
        <w:bookmarkEnd w:id="7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1" w:name="BKM_93E59F07_7A1F_419A_9DF1_5ECA094589D3"/>
            <w:r>
              <w:rPr>
                <w:rFonts w:ascii="Times New Roman" w:eastAsia="Times New Roman" w:hAnsi="Times New Roman"/>
                <w:b/>
                <w:szCs w:val="24"/>
                <w:shd w:val="clear" w:color="auto" w:fill="auto"/>
                <w:lang w:val="en-US"/>
              </w:rPr>
              <w:t>BNR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Building Number: The number of a building, house or lot alongside the street. Also known as "primary street number". This does not number the street but rather the building. </w:t>
            </w:r>
          </w:p>
        </w:tc>
        <w:bookmarkEnd w:id="7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2" w:name="BKM_5A232C8B_A6CD_4F47_8E17_57D98FE8B3DE"/>
            <w:r>
              <w:rPr>
                <w:rFonts w:ascii="Times New Roman" w:eastAsia="Times New Roman" w:hAnsi="Times New Roman"/>
                <w:b/>
                <w:szCs w:val="24"/>
                <w:shd w:val="clear" w:color="auto" w:fill="auto"/>
                <w:lang w:val="en-US"/>
              </w:rPr>
              <w:t>BNN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Numeric: The numeric portion of a building number</w:t>
            </w:r>
          </w:p>
        </w:tc>
        <w:bookmarkEnd w:id="7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3" w:name="BKM_4C9E38E6_9FF2_4DAD_97BB_A1C42CAF629D"/>
            <w:r>
              <w:rPr>
                <w:rFonts w:ascii="Times New Roman" w:eastAsia="Times New Roman" w:hAnsi="Times New Roman"/>
                <w:b/>
                <w:szCs w:val="24"/>
                <w:shd w:val="clear" w:color="auto" w:fill="auto"/>
                <w:lang w:val="en-US"/>
              </w:rPr>
              <w:t>BNS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Suffix: Any alphabetic character, fraction or other text that may appear after the numeric portion of a building number</w:t>
            </w:r>
          </w:p>
        </w:tc>
        <w:bookmarkEnd w:id="7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4" w:name="BKM_BF5F4DD3_BF73_48B5_81BC_376A58577DCD"/>
            <w:r>
              <w:rPr>
                <w:rFonts w:ascii="Times New Roman" w:eastAsia="Times New Roman" w:hAnsi="Times New Roman"/>
                <w:b/>
                <w:szCs w:val="24"/>
                <w:shd w:val="clear" w:color="auto" w:fill="auto"/>
                <w:lang w:val="en-US"/>
              </w:rPr>
              <w:t>STR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The name of the street, including the type</w:t>
            </w:r>
          </w:p>
        </w:tc>
        <w:bookmarkEnd w:id="75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5" w:name="BKM_646CA9F9_EC0C_4943_80DA_F30137D4F5AF"/>
            <w:r>
              <w:rPr>
                <w:rFonts w:ascii="Times New Roman" w:eastAsia="Times New Roman" w:hAnsi="Times New Roman"/>
                <w:b/>
                <w:szCs w:val="24"/>
                <w:shd w:val="clear" w:color="auto" w:fill="auto"/>
                <w:lang w:val="en-US"/>
              </w:rPr>
              <w:t>STB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Base: The base name of a roadway or artery recognized by a municipality (excluding street type and direction)</w:t>
            </w:r>
          </w:p>
        </w:tc>
        <w:bookmarkEnd w:id="755"/>
      </w:tr>
      <w:tr w:rsidR="00174318" w:rsidRPr="009E7535">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6" w:name="BKM_365D3456_FCCD_4538_A93A_1100AC1D5741"/>
            <w:r>
              <w:rPr>
                <w:rFonts w:ascii="Times New Roman" w:eastAsia="Times New Roman" w:hAnsi="Times New Roman"/>
                <w:b/>
                <w:szCs w:val="24"/>
                <w:shd w:val="clear" w:color="auto" w:fill="auto"/>
                <w:lang w:val="en-US"/>
              </w:rPr>
              <w:t>STTYP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Pr="00DA48DF" w:rsidRDefault="00174318">
            <w:pPr>
              <w:keepLines/>
              <w:rPr>
                <w:rFonts w:ascii="Times New Roman" w:eastAsia="Times New Roman" w:hAnsi="Times New Roman"/>
                <w:szCs w:val="24"/>
                <w:shd w:val="clear" w:color="auto" w:fill="auto"/>
                <w:lang w:val="fr-FR"/>
              </w:rPr>
            </w:pPr>
            <w:r>
              <w:rPr>
                <w:rFonts w:ascii="Times New Roman" w:eastAsia="Times New Roman" w:hAnsi="Times New Roman"/>
                <w:szCs w:val="24"/>
                <w:shd w:val="clear" w:color="auto" w:fill="auto"/>
                <w:lang w:val="en-US"/>
              </w:rPr>
              <w:t xml:space="preserve">Street Type: The designation given to the street. </w:t>
            </w:r>
            <w:r w:rsidRPr="00DA48DF">
              <w:rPr>
                <w:rFonts w:ascii="Times New Roman" w:eastAsia="Times New Roman" w:hAnsi="Times New Roman"/>
                <w:szCs w:val="24"/>
                <w:shd w:val="clear" w:color="auto" w:fill="auto"/>
                <w:lang w:val="fr-FR"/>
              </w:rPr>
              <w:t>(e.g. Street, Avenue, Crescent, etc.)</w:t>
            </w:r>
          </w:p>
        </w:tc>
        <w:bookmarkEnd w:id="75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7" w:name="BKM_DBC91033_5DCB_4CDF_93CA_B73A60AB707B"/>
            <w:r>
              <w:rPr>
                <w:rFonts w:ascii="Times New Roman" w:eastAsia="Times New Roman" w:hAnsi="Times New Roman"/>
                <w:b/>
                <w:szCs w:val="24"/>
                <w:shd w:val="clear" w:color="auto" w:fill="auto"/>
                <w:lang w:val="en-US"/>
              </w:rPr>
              <w:t>DIR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Direction (e.g., N, S, W, E)</w:t>
            </w:r>
          </w:p>
        </w:tc>
        <w:bookmarkEnd w:id="75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8" w:name="BKM_026E2E50_206C_4FD9_A79B_3EEE9A486D7E"/>
            <w:r>
              <w:rPr>
                <w:rFonts w:ascii="Times New Roman" w:eastAsia="Times New Roman" w:hAnsi="Times New Roman"/>
                <w:b/>
                <w:szCs w:val="24"/>
                <w:shd w:val="clear" w:color="auto" w:fill="auto"/>
                <w:lang w:val="en-US"/>
              </w:rPr>
              <w:t>INT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Intersection: An intersection denotes that the actual address is located at or close to the intersection of two or more streets</w:t>
            </w:r>
          </w:p>
        </w:tc>
        <w:bookmarkEnd w:id="7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9" w:name="BKM_4CB6337D_04CA_4817_BCD8_406C1D99B3BD"/>
            <w:r>
              <w:rPr>
                <w:rFonts w:ascii="Times New Roman" w:eastAsia="Times New Roman" w:hAnsi="Times New Roman"/>
                <w:b/>
                <w:szCs w:val="24"/>
                <w:shd w:val="clear" w:color="auto" w:fill="auto"/>
                <w:lang w:val="en-US"/>
              </w:rPr>
              <w:t>CAR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Care Of: The name of the party who will take receipt at the specified address, and will take on responsibility for ensuring delivery to the target recipient </w:t>
            </w:r>
          </w:p>
        </w:tc>
        <w:bookmarkEnd w:id="7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0" w:name="BKM_88E9C2B5_2F76_42B3_AAB0_9EC18454031F"/>
            <w:r>
              <w:rPr>
                <w:rFonts w:ascii="Times New Roman" w:eastAsia="Times New Roman" w:hAnsi="Times New Roman"/>
                <w:b/>
                <w:szCs w:val="24"/>
                <w:shd w:val="clear" w:color="auto" w:fill="auto"/>
                <w:lang w:val="en-US"/>
              </w:rPr>
              <w:t>CEN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Census Tract: A geographic sub-unit delineated for demographic purposes.</w:t>
            </w:r>
          </w:p>
        </w:tc>
        <w:bookmarkEnd w:id="7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1" w:name="BKM_ACE0C547_0ED1_41E1_8DC3_B339B8A6B5BE"/>
            <w:r>
              <w:rPr>
                <w:rFonts w:ascii="Times New Roman" w:eastAsia="Times New Roman" w:hAnsi="Times New Roman"/>
                <w:b/>
                <w:szCs w:val="24"/>
                <w:shd w:val="clear" w:color="auto" w:fill="auto"/>
                <w:lang w:val="en-US"/>
              </w:rPr>
              <w:t>CNT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Country</w:t>
            </w:r>
          </w:p>
        </w:tc>
        <w:bookmarkEnd w:id="7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2" w:name="BKM_7A99155B_69F4_4A95_9829_D59E126ADB07"/>
            <w:r>
              <w:rPr>
                <w:rFonts w:ascii="Times New Roman" w:eastAsia="Times New Roman" w:hAnsi="Times New Roman"/>
                <w:b/>
                <w:szCs w:val="24"/>
                <w:shd w:val="clear" w:color="auto" w:fill="auto"/>
                <w:lang w:val="en-US"/>
              </w:rPr>
              <w:t>CPA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County or Parish: A sub-unit of a state or province. (49 of the United States of America use the term "county;" Louisiana </w:t>
            </w:r>
            <w:proofErr w:type="gramStart"/>
            <w:r>
              <w:rPr>
                <w:rFonts w:ascii="Times New Roman" w:eastAsia="Times New Roman" w:hAnsi="Times New Roman"/>
                <w:szCs w:val="24"/>
                <w:shd w:val="clear" w:color="auto" w:fill="auto"/>
                <w:lang w:val="en-US"/>
              </w:rPr>
              <w:t>uses</w:t>
            </w:r>
            <w:proofErr w:type="gramEnd"/>
            <w:r>
              <w:rPr>
                <w:rFonts w:ascii="Times New Roman" w:eastAsia="Times New Roman" w:hAnsi="Times New Roman"/>
                <w:szCs w:val="24"/>
                <w:shd w:val="clear" w:color="auto" w:fill="auto"/>
                <w:lang w:val="en-US"/>
              </w:rPr>
              <w:t xml:space="preserve"> the term "parish".)</w:t>
            </w:r>
          </w:p>
        </w:tc>
        <w:bookmarkEnd w:id="76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3" w:name="BKM_513E10CB_E169_45F4_A60B_57EB03775019"/>
            <w:r>
              <w:rPr>
                <w:rFonts w:ascii="Times New Roman" w:eastAsia="Times New Roman" w:hAnsi="Times New Roman"/>
                <w:b/>
                <w:szCs w:val="24"/>
                <w:shd w:val="clear" w:color="auto" w:fill="auto"/>
                <w:lang w:val="en-US"/>
              </w:rPr>
              <w:t>CTY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Municipality: The name of the city, town, village, or other community or delivery center</w:t>
            </w:r>
          </w:p>
        </w:tc>
        <w:bookmarkEnd w:id="76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4" w:name="BKM_990BFC86_1597_47B1_8191_A85657DBE8FE"/>
            <w:r>
              <w:rPr>
                <w:rFonts w:ascii="Times New Roman" w:eastAsia="Times New Roman" w:hAnsi="Times New Roman"/>
                <w:b/>
                <w:szCs w:val="24"/>
                <w:shd w:val="clear" w:color="auto" w:fill="auto"/>
                <w:lang w:val="en-US"/>
              </w:rPr>
              <w:t>DEL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Delimiters are printed without framing white space. If no value component is provided, the delimiter appears as a line break.</w:t>
            </w:r>
          </w:p>
        </w:tc>
        <w:bookmarkEnd w:id="76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5" w:name="BKM_69DFBC5A_DD4C_4F47_821A_46E8CD7265DE"/>
            <w:r>
              <w:rPr>
                <w:rFonts w:ascii="Times New Roman" w:eastAsia="Times New Roman" w:hAnsi="Times New Roman"/>
                <w:b/>
                <w:szCs w:val="24"/>
                <w:shd w:val="clear" w:color="auto" w:fill="auto"/>
                <w:lang w:val="en-US"/>
              </w:rPr>
              <w:t>POB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 Box: A numbered box located in a post station.</w:t>
            </w:r>
          </w:p>
        </w:tc>
        <w:bookmarkEnd w:id="76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6" w:name="BKM_08BDF8AC_F66B_4016_A1E2_72C764820F63"/>
            <w:r>
              <w:rPr>
                <w:rFonts w:ascii="Times New Roman" w:eastAsia="Times New Roman" w:hAnsi="Times New Roman"/>
                <w:b/>
                <w:szCs w:val="24"/>
                <w:shd w:val="clear" w:color="auto" w:fill="auto"/>
                <w:lang w:val="en-US"/>
              </w:rPr>
              <w:t>PRE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Precinct: A subsection of a municipality</w:t>
            </w:r>
          </w:p>
        </w:tc>
        <w:bookmarkEnd w:id="76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7" w:name="BKM_89407154_8A32_401E_B19A_7FFE8A4DB3AF"/>
            <w:r>
              <w:rPr>
                <w:rFonts w:ascii="Times New Roman" w:eastAsia="Times New Roman" w:hAnsi="Times New Roman"/>
                <w:b/>
                <w:szCs w:val="24"/>
                <w:shd w:val="clear" w:color="auto" w:fill="auto"/>
                <w:lang w:val="en-US"/>
              </w:rPr>
              <w:t>STA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or Province: A sub-unit of a country with limited sovereignty in a federally organized country.</w:t>
            </w:r>
          </w:p>
        </w:tc>
        <w:bookmarkEnd w:id="76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8" w:name="BKM_371ADE21_39E4_44E6_BA43_F7CC89FC5CD4"/>
            <w:r>
              <w:rPr>
                <w:rFonts w:ascii="Times New Roman" w:eastAsia="Times New Roman" w:hAnsi="Times New Roman"/>
                <w:b/>
                <w:szCs w:val="24"/>
                <w:shd w:val="clear" w:color="auto" w:fill="auto"/>
                <w:lang w:val="en-US"/>
              </w:rPr>
              <w:t>ZIP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Code: A postal code designating a region defined by the postal service.</w:t>
            </w:r>
          </w:p>
        </w:tc>
        <w:bookmarkEnd w:id="7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9" w:name="BKM_18AE9BC3_2143_469A_AB6A_2D17D6FFAB57"/>
            <w:r>
              <w:rPr>
                <w:rFonts w:ascii="Times New Roman" w:eastAsia="Times New Roman" w:hAnsi="Times New Roman"/>
                <w:b/>
                <w:szCs w:val="24"/>
                <w:shd w:val="clear" w:color="auto" w:fill="auto"/>
                <w:lang w:val="en-US"/>
              </w:rPr>
              <w:t>DPID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Point </w:t>
            </w:r>
            <w:proofErr w:type="gramStart"/>
            <w:r>
              <w:rPr>
                <w:rFonts w:ascii="Times New Roman" w:eastAsia="Times New Roman" w:hAnsi="Times New Roman"/>
                <w:szCs w:val="24"/>
                <w:shd w:val="clear" w:color="auto" w:fill="auto"/>
                <w:lang w:val="en-US"/>
              </w:rPr>
              <w:t>Identifier :</w:t>
            </w:r>
            <w:proofErr w:type="gramEnd"/>
            <w:r>
              <w:rPr>
                <w:rFonts w:ascii="Times New Roman" w:eastAsia="Times New Roman" w:hAnsi="Times New Roman"/>
                <w:szCs w:val="24"/>
                <w:shd w:val="clear" w:color="auto" w:fill="auto"/>
                <w:lang w:val="en-US"/>
              </w:rPr>
              <w:t xml:space="preserve"> A value that uniquely identifies the postal address.</w:t>
            </w:r>
          </w:p>
        </w:tc>
        <w:bookmarkEnd w:id="76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70" w:name="_Toc382004155"/>
      <w:bookmarkStart w:id="771" w:name="BKM_42B3AC61_A754_4FFA_9F7F_B56B467F5135"/>
      <w:r>
        <w:rPr>
          <w:rFonts w:eastAsia="Times New Roman"/>
          <w:bCs w:val="0"/>
          <w:szCs w:val="24"/>
          <w:shd w:val="clear" w:color="auto" w:fill="auto"/>
          <w:lang w:val="en-US"/>
        </w:rPr>
        <w:t>BL</w:t>
      </w:r>
      <w:bookmarkEnd w:id="77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BL stands for the values of two-valued logic. A BL value can be either true or false.</w:t>
      </w:r>
    </w:p>
    <w:p w:rsidR="00174318" w:rsidRDefault="00174318">
      <w:pPr>
        <w:rPr>
          <w:rFonts w:ascii="Times New Roman" w:eastAsia="Times New Roman" w:hAnsi="Times New Roman"/>
          <w:szCs w:val="24"/>
          <w:shd w:val="clear" w:color="auto" w:fill="auto"/>
        </w:rPr>
      </w:pPr>
      <w:bookmarkStart w:id="772" w:name="BKM_BF54DF87_CF6C_4E0E_989C_22B9503515C1"/>
      <w:bookmarkEnd w:id="77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Boolean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BL.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73" w:name="_Toc382004156"/>
      <w:bookmarkStart w:id="774" w:name="BKM_35FE5B29_50E0_4745_ADFE_86E41FABDF43"/>
      <w:r>
        <w:rPr>
          <w:rFonts w:eastAsia="Times New Roman"/>
          <w:bCs w:val="0"/>
          <w:szCs w:val="24"/>
          <w:shd w:val="clear" w:color="auto" w:fill="auto"/>
          <w:lang w:val="en-US"/>
        </w:rPr>
        <w:t>CD</w:t>
      </w:r>
      <w:bookmarkEnd w:id="77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CD is a reference to a concept defined in an external code system, terminology, or ontology.</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174318" w:rsidRDefault="00174318">
      <w:pPr>
        <w:rPr>
          <w:rFonts w:ascii="Times New Roman" w:eastAsia="Times New Roman" w:hAnsi="Times New Roman"/>
          <w:color w:val="auto"/>
          <w:szCs w:val="24"/>
          <w:shd w:val="clear" w:color="auto" w:fill="auto"/>
        </w:rPr>
      </w:pPr>
      <w:bookmarkStart w:id="775" w:name="BKM_B27E589D_D8C5_440C_9EF0_62B3F9697D35"/>
      <w:bookmarkEnd w:id="77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w:t>
            </w:r>
            <w:proofErr w:type="gramStart"/>
            <w:r>
              <w:rPr>
                <w:rFonts w:ascii="Times New Roman" w:eastAsia="Times New Roman" w:hAnsi="Times New Roman"/>
                <w:szCs w:val="24"/>
                <w:shd w:val="clear" w:color="auto" w:fill="auto"/>
                <w:lang w:val="en-US"/>
              </w:rPr>
              <w:t>an expression</w:t>
            </w:r>
            <w:proofErr w:type="gramEnd"/>
            <w:r>
              <w:rPr>
                <w:rFonts w:ascii="Times New Roman" w:eastAsia="Times New Roman" w:hAnsi="Times New Roman"/>
                <w:szCs w:val="24"/>
                <w:shd w:val="clear" w:color="auto" w:fill="auto"/>
                <w:lang w:val="en-US"/>
              </w:rPr>
              <w:t xml:space="preserve"> syntax, or there is a generally accepted syntax for the codeSystem. A code system may be defined that only defines </w:t>
            </w:r>
            <w:proofErr w:type="gramStart"/>
            <w:r>
              <w:rPr>
                <w:rFonts w:ascii="Times New Roman" w:eastAsia="Times New Roman" w:hAnsi="Times New Roman"/>
                <w:szCs w:val="24"/>
                <w:shd w:val="clear" w:color="auto" w:fill="auto"/>
                <w:lang w:val="en-US"/>
              </w:rPr>
              <w:t>an expression</w:t>
            </w:r>
            <w:proofErr w:type="gramEnd"/>
            <w:r>
              <w:rPr>
                <w:rFonts w:ascii="Times New Roman" w:eastAsia="Times New Roman" w:hAnsi="Times New Roman"/>
                <w:szCs w:val="24"/>
                <w:shd w:val="clear" w:color="auto" w:fill="auto"/>
                <w:lang w:val="en-US"/>
              </w:rPr>
              <w:t xml:space="preserve"> syntax with bindings to other code Systems for the elements of the expression.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6" w:name="BKM_A4197947_396A_4143_B2C6_3C9408046AB2"/>
            <w:r>
              <w:rPr>
                <w:rFonts w:ascii="Times New Roman" w:eastAsia="Times New Roman" w:hAnsi="Times New Roman"/>
                <w:b/>
                <w:szCs w:val="24"/>
                <w:shd w:val="clear" w:color="auto" w:fill="auto"/>
                <w:lang w:val="en-US"/>
              </w:rPr>
              <w:t>codeSystem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Code systems SHALL be referred to by a UID, which allows unambiguous reference to standard code systems and other local codesystems. Where either ISO or HL7 have assigned UID to code Systems, then </w:t>
            </w:r>
            <w:proofErr w:type="gramStart"/>
            <w:r>
              <w:rPr>
                <w:rFonts w:ascii="Times New Roman" w:eastAsia="Times New Roman" w:hAnsi="Times New Roman"/>
                <w:szCs w:val="24"/>
                <w:shd w:val="clear" w:color="auto" w:fill="auto"/>
                <w:lang w:val="en-US"/>
              </w:rPr>
              <w:t>these</w:t>
            </w:r>
            <w:proofErr w:type="gramEnd"/>
            <w:r>
              <w:rPr>
                <w:rFonts w:ascii="Times New Roman" w:eastAsia="Times New Roman" w:hAnsi="Times New Roman"/>
                <w:szCs w:val="24"/>
                <w:shd w:val="clear" w:color="auto" w:fill="auto"/>
                <w:lang w:val="en-US"/>
              </w:rPr>
              <w:t xml:space="preserve"> UIDs SHALL be used. Otherwise implementations SHALL use an appropriate ISO Object Identifier (OID) or UUID to construct a globally unique local coding system identifier.</w:t>
            </w:r>
          </w:p>
        </w:tc>
        <w:bookmarkEnd w:id="77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7" w:name="BKM_F337E165_016D_492E_ACF2_3C8FCE4DFE34"/>
            <w:r>
              <w:rPr>
                <w:rFonts w:ascii="Times New Roman" w:eastAsia="Times New Roman" w:hAnsi="Times New Roman"/>
                <w:b/>
                <w:szCs w:val="24"/>
                <w:shd w:val="clear" w:color="auto" w:fill="auto"/>
                <w:lang w:val="en-US"/>
              </w:rPr>
              <w:t>codeSystemName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common name of the coding system.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name has no computational value. </w:t>
            </w:r>
            <w:proofErr w:type="gramStart"/>
            <w:r>
              <w:rPr>
                <w:rFonts w:ascii="Times New Roman" w:eastAsia="Times New Roman" w:hAnsi="Times New Roman"/>
                <w:szCs w:val="24"/>
                <w:shd w:val="clear" w:color="auto" w:fill="auto"/>
                <w:lang w:val="en-US"/>
              </w:rPr>
              <w:t>codeSystemName</w:t>
            </w:r>
            <w:proofErr w:type="gramEnd"/>
            <w:r>
              <w:rPr>
                <w:rFonts w:ascii="Times New Roman" w:eastAsia="Times New Roman" w:hAnsi="Times New Roman"/>
                <w:szCs w:val="24"/>
                <w:shd w:val="clear" w:color="auto" w:fill="auto"/>
                <w:lang w:val="en-US"/>
              </w:rPr>
              <w:t xml:space="preserve"> can never modify the meaning of codeSystem and cannot exist without codeSystem.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Processing Entities claiming direct or indirect conformance SHALL NOT functionally rely on codeSystemName. In addition, they MAY choose not to implement codeSystemName; but SHALL NOT reject instances because codeSystemName is present.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77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8" w:name="BKM_77516B42_F626_467B_AF57_BAA6D38F492A"/>
            <w:r>
              <w:rPr>
                <w:rFonts w:ascii="Times New Roman" w:eastAsia="Times New Roman" w:hAnsi="Times New Roman"/>
                <w:b/>
                <w:szCs w:val="24"/>
                <w:shd w:val="clear" w:color="auto" w:fill="auto"/>
                <w:lang w:val="en-US"/>
              </w:rPr>
              <w:t>codeSystemVersion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applicable, a version descriptor defined specifically for the given code system.</w:t>
            </w:r>
          </w:p>
        </w:tc>
        <w:bookmarkEnd w:id="7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9" w:name="BKM_70DBEE65_04E6_46A2_979A_9C36C46329F8"/>
            <w:r>
              <w:rPr>
                <w:rFonts w:ascii="Times New Roman" w:eastAsia="Times New Roman" w:hAnsi="Times New Roman"/>
                <w:b/>
                <w:szCs w:val="24"/>
                <w:shd w:val="clear" w:color="auto" w:fill="auto"/>
                <w:lang w:val="en-US"/>
              </w:rPr>
              <w:t>valueSet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Uid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set that applied when this CD was created.</w:t>
            </w:r>
          </w:p>
        </w:tc>
        <w:bookmarkEnd w:id="7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0" w:name="BKM_10A297AE_BDFA_406C_880F_17777F58355F"/>
            <w:r>
              <w:rPr>
                <w:rFonts w:ascii="Times New Roman" w:eastAsia="Times New Roman" w:hAnsi="Times New Roman"/>
                <w:b/>
                <w:szCs w:val="24"/>
                <w:shd w:val="clear" w:color="auto" w:fill="auto"/>
                <w:lang w:val="en-US"/>
              </w:rPr>
              <w:t>valueSetVersion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valueSet in which the code was found.</w:t>
            </w:r>
          </w:p>
        </w:tc>
        <w:bookmarkEnd w:id="7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1" w:name="BKM_7B3FDCB6_132F_45E8_9CEC_3E9356A1AF0E"/>
            <w:r>
              <w:rPr>
                <w:rFonts w:ascii="Times New Roman" w:eastAsia="Times New Roman" w:hAnsi="Times New Roman"/>
                <w:b/>
                <w:szCs w:val="24"/>
                <w:shd w:val="clear" w:color="auto" w:fill="auto"/>
                <w:lang w:val="en-US"/>
              </w:rPr>
              <w:t>displayName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title, or representation for the code or expression as it exists in the code system.</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w:t>
            </w:r>
            <w:proofErr w:type="gramStart"/>
            <w:r>
              <w:rPr>
                <w:rFonts w:ascii="Times New Roman" w:eastAsia="Times New Roman" w:hAnsi="Times New Roman"/>
                <w:szCs w:val="24"/>
                <w:shd w:val="clear" w:color="auto" w:fill="auto"/>
                <w:lang w:val="en-US"/>
              </w:rPr>
              <w:t>displayName</w:t>
            </w:r>
            <w:proofErr w:type="gramEnd"/>
            <w:r>
              <w:rPr>
                <w:rFonts w:ascii="Times New Roman" w:eastAsia="Times New Roman" w:hAnsi="Times New Roman"/>
                <w:szCs w:val="24"/>
                <w:shd w:val="clear" w:color="auto" w:fill="auto"/>
                <w:lang w:val="en-US"/>
              </w:rPr>
              <w:t xml:space="preserv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78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2" w:name="BKM_4A4C64D3_B795_41C3_AC17_756D9C1EC53B"/>
            <w:r>
              <w:rPr>
                <w:rFonts w:ascii="Times New Roman" w:eastAsia="Times New Roman" w:hAnsi="Times New Roman"/>
                <w:b/>
                <w:szCs w:val="24"/>
                <w:shd w:val="clear" w:color="auto" w:fill="auto"/>
                <w:lang w:val="en-US"/>
              </w:rPr>
              <w:t>originalText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original text SHALL be an excerpt of the relevant information in the original sources, rather than a pointer or exact reproduction. Thus the original text SHALL be represented in plain text form. In specific circumstances, when clearly descirbed the context of use, the originalText may be a reference to some other text artefact for which the resolution scope is clearly described.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w:t>
            </w:r>
            <w:proofErr w:type="gramStart"/>
            <w:r>
              <w:rPr>
                <w:rFonts w:ascii="Times New Roman" w:eastAsia="Times New Roman" w:hAnsi="Times New Roman"/>
                <w:szCs w:val="24"/>
                <w:shd w:val="clear" w:color="auto" w:fill="auto"/>
                <w:lang w:val="en-US"/>
              </w:rPr>
              <w:t>a</w:t>
            </w:r>
            <w:proofErr w:type="gramEnd"/>
            <w:r>
              <w:rPr>
                <w:rFonts w:ascii="Times New Roman" w:eastAsia="Times New Roman" w:hAnsi="Times New Roman"/>
                <w:szCs w:val="24"/>
                <w:shd w:val="clear" w:color="auto" w:fill="auto"/>
                <w:lang w:val="en-US"/>
              </w:rPr>
              <w:t xml:space="preserve"> original text despite not having a code. Any CD value with no code signifies a coding exception. In this case, originalText is a name or description of the concept that was not coded. </w:t>
            </w:r>
          </w:p>
        </w:tc>
        <w:bookmarkEnd w:id="7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3" w:name="BKM_3ACCADFD_0140_49ED_8F13_855F4DCC50FA"/>
            <w:r>
              <w:rPr>
                <w:rFonts w:ascii="Times New Roman" w:eastAsia="Times New Roman" w:hAnsi="Times New Roman"/>
                <w:b/>
                <w:szCs w:val="24"/>
                <w:shd w:val="clear" w:color="auto" w:fill="auto"/>
                <w:lang w:val="en-US"/>
              </w:rPr>
              <w:t>translation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Translation of the base code / codeSystem to other codeSystems.</w:t>
            </w:r>
          </w:p>
        </w:tc>
        <w:bookmarkEnd w:id="78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84" w:name="_Toc382004157"/>
      <w:bookmarkStart w:id="785" w:name="BKM_ED6839C0_B39E_48F4_8E96_1298FCB8B02D"/>
      <w:r>
        <w:rPr>
          <w:rFonts w:eastAsia="Times New Roman"/>
          <w:bCs w:val="0"/>
          <w:szCs w:val="24"/>
          <w:shd w:val="clear" w:color="auto" w:fill="auto"/>
          <w:lang w:val="en-US"/>
        </w:rPr>
        <w:t>CO</w:t>
      </w:r>
      <w:bookmarkEnd w:id="78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Represents data where coded values are associated with a specific order.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of the code systems will directly assign numerical value to the concepts that are suitable for some mathemetical operations.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Though it would generally make sense, applications SHOULD not assume that the translations of the code, if provided, will have the same ordering as the CO. Translations SHALL not </w:t>
      </w:r>
      <w:proofErr w:type="gramStart"/>
      <w:r>
        <w:rPr>
          <w:rFonts w:ascii="Times New Roman" w:eastAsia="Times New Roman" w:hAnsi="Times New Roman"/>
          <w:szCs w:val="24"/>
          <w:shd w:val="clear" w:color="auto" w:fill="auto"/>
          <w:lang w:val="en-US"/>
        </w:rPr>
        <w:t>be</w:t>
      </w:r>
      <w:proofErr w:type="gramEnd"/>
      <w:r>
        <w:rPr>
          <w:rFonts w:ascii="Times New Roman" w:eastAsia="Times New Roman" w:hAnsi="Times New Roman"/>
          <w:szCs w:val="24"/>
          <w:shd w:val="clear" w:color="auto" w:fill="auto"/>
          <w:lang w:val="en-US"/>
        </w:rPr>
        <w:t xml:space="preserve"> considered when the ordering of the code system is determined.</w:t>
      </w:r>
    </w:p>
    <w:p w:rsidR="00174318" w:rsidRDefault="00174318">
      <w:pPr>
        <w:rPr>
          <w:rFonts w:ascii="Times New Roman" w:eastAsia="Times New Roman" w:hAnsi="Times New Roman"/>
          <w:color w:val="auto"/>
          <w:szCs w:val="24"/>
          <w:shd w:val="clear" w:color="auto" w:fill="auto"/>
        </w:rPr>
      </w:pPr>
      <w:bookmarkStart w:id="786" w:name="BKM_BF44D4A4_04AF_426E_92D3_06ED114D5D69"/>
      <w:bookmarkEnd w:id="78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definition of the ordinal item</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7" w:name="BKM_C5066F1A_56A8_44FA_ACE2_2367B41837C4"/>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Decimal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numerical value associated with the coded ordinal value.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may be constrained to an integer in some contexts of use. If code is nonNull, value SHALL only be nonNull if the code system explicitly assigns a value to the concept.</w:t>
            </w:r>
          </w:p>
        </w:tc>
        <w:bookmarkEnd w:id="78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8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88" w:name="_Toc382004158"/>
      <w:bookmarkStart w:id="789" w:name="BKM_8CF087A1_72E8_463B_B50B_C84E398C33CB"/>
      <w:r>
        <w:rPr>
          <w:rFonts w:eastAsia="Times New Roman"/>
          <w:bCs w:val="0"/>
          <w:szCs w:val="24"/>
          <w:shd w:val="clear" w:color="auto" w:fill="auto"/>
          <w:lang w:val="en-US"/>
        </w:rPr>
        <w:t>CS</w:t>
      </w:r>
      <w:bookmarkEnd w:id="78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Coded data in its simplest form, where only the code is not predetermined.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and code system version are implied and fixed by the context in which the CS value occurs.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Due to its highly restricted functionality, CS SHALL only </w:t>
      </w:r>
      <w:proofErr w:type="gramStart"/>
      <w:r>
        <w:rPr>
          <w:rFonts w:ascii="Times New Roman" w:eastAsia="Times New Roman" w:hAnsi="Times New Roman"/>
          <w:szCs w:val="24"/>
          <w:shd w:val="clear" w:color="auto" w:fill="auto"/>
          <w:lang w:val="en-US"/>
        </w:rPr>
        <w:t>be</w:t>
      </w:r>
      <w:proofErr w:type="gramEnd"/>
      <w:r>
        <w:rPr>
          <w:rFonts w:ascii="Times New Roman" w:eastAsia="Times New Roman" w:hAnsi="Times New Roman"/>
          <w:szCs w:val="24"/>
          <w:shd w:val="clear" w:color="auto" w:fill="auto"/>
          <w:lang w:val="en-US"/>
        </w:rPr>
        <w:t xml:space="preserve"> used for simple structural attributes with highly controlled and stable terminologies where: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all</w:t>
      </w:r>
      <w:proofErr w:type="gramEnd"/>
      <w:r>
        <w:rPr>
          <w:rFonts w:ascii="Times New Roman" w:eastAsia="Times New Roman" w:hAnsi="Times New Roman"/>
          <w:szCs w:val="24"/>
          <w:shd w:val="clear" w:color="auto" w:fill="auto"/>
          <w:lang w:val="en-US"/>
        </w:rPr>
        <w:t xml:space="preserve"> codes come from a single code system</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codes</w:t>
      </w:r>
      <w:proofErr w:type="gramEnd"/>
      <w:r>
        <w:rPr>
          <w:rFonts w:ascii="Times New Roman" w:eastAsia="Times New Roman" w:hAnsi="Times New Roman"/>
          <w:szCs w:val="24"/>
          <w:shd w:val="clear" w:color="auto" w:fill="auto"/>
          <w:lang w:val="en-US"/>
        </w:rPr>
        <w:t xml:space="preserve"> are not reused if their concept is deprecated</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the</w:t>
      </w:r>
      <w:proofErr w:type="gramEnd"/>
      <w:r>
        <w:rPr>
          <w:rFonts w:ascii="Times New Roman" w:eastAsia="Times New Roman" w:hAnsi="Times New Roman"/>
          <w:szCs w:val="24"/>
          <w:shd w:val="clear" w:color="auto" w:fill="auto"/>
          <w:lang w:val="en-US"/>
        </w:rPr>
        <w:t xml:space="preserve"> publication and extensibility properties of the code system are well described and understood</w:t>
      </w:r>
    </w:p>
    <w:p w:rsidR="00174318" w:rsidRDefault="00174318">
      <w:pPr>
        <w:rPr>
          <w:rFonts w:ascii="Times New Roman" w:eastAsia="Times New Roman" w:hAnsi="Times New Roman"/>
          <w:color w:val="auto"/>
          <w:szCs w:val="24"/>
          <w:shd w:val="clear" w:color="auto" w:fill="auto"/>
        </w:rPr>
      </w:pPr>
      <w:bookmarkStart w:id="790" w:name="BKM_DF046F77_9939_48AA_8CF3_E7ADB1CE65D8"/>
      <w:bookmarkEnd w:id="79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Code SHALL only contain characters that are </w:t>
            </w:r>
            <w:proofErr w:type="gramStart"/>
            <w:r>
              <w:rPr>
                <w:rFonts w:ascii="Times New Roman" w:eastAsia="Times New Roman" w:hAnsi="Times New Roman"/>
                <w:szCs w:val="24"/>
                <w:shd w:val="clear" w:color="auto" w:fill="auto"/>
                <w:lang w:val="en-US"/>
              </w:rPr>
              <w:t>either a</w:t>
            </w:r>
            <w:proofErr w:type="gramEnd"/>
            <w:r>
              <w:rPr>
                <w:rFonts w:ascii="Times New Roman" w:eastAsia="Times New Roman" w:hAnsi="Times New Roman"/>
                <w:szCs w:val="24"/>
                <w:shd w:val="clear" w:color="auto" w:fill="auto"/>
                <w:lang w:val="en-US"/>
              </w:rPr>
              <w:t xml:space="preserve"> letter, a digit, or one of '.', '-', '_' or ':'. Code systems that are used with CS SHALL NOT define code symbols or expression syntaxes that contain whitespace or any other characters not in this list.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8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91" w:name="_Toc382004159"/>
      <w:bookmarkStart w:id="792" w:name="BKM_DAF48B58_1223_4374_A5F9_43F4DB8747F7"/>
      <w:r>
        <w:rPr>
          <w:rFonts w:eastAsia="Times New Roman"/>
          <w:bCs w:val="0"/>
          <w:szCs w:val="24"/>
          <w:shd w:val="clear" w:color="auto" w:fill="auto"/>
          <w:lang w:val="en-US"/>
        </w:rPr>
        <w:t>CalendarCycle</w:t>
      </w:r>
      <w:bookmarkEnd w:id="79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bookmarkStart w:id="793" w:name="BKM_803FBB72_D385_44C7_B256_69A4D109F753"/>
      <w:bookmarkEnd w:id="79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4" w:name="BKM_788768F5_B504_453F_8301_BDA31D60EFDA"/>
            <w:r>
              <w:rPr>
                <w:rFonts w:ascii="Times New Roman" w:eastAsia="Times New Roman" w:hAnsi="Times New Roman"/>
                <w:b/>
                <w:szCs w:val="24"/>
                <w:shd w:val="clear" w:color="auto" w:fill="auto"/>
                <w:lang w:val="en-US"/>
              </w:rPr>
              <w:t>MY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of the year </w:t>
            </w:r>
          </w:p>
        </w:tc>
        <w:bookmarkEnd w:id="7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5" w:name="BKM_3DF56822_ABE7_44F4_A517_B0BAD22E12EE"/>
            <w:r>
              <w:rPr>
                <w:rFonts w:ascii="Times New Roman" w:eastAsia="Times New Roman" w:hAnsi="Times New Roman"/>
                <w:b/>
                <w:szCs w:val="24"/>
                <w:shd w:val="clear" w:color="auto" w:fill="auto"/>
                <w:lang w:val="en-US"/>
              </w:rPr>
              <w:t>CM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(continuous) </w:t>
            </w:r>
          </w:p>
        </w:tc>
        <w:bookmarkEnd w:id="79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6" w:name="BKM_4ED0C4D6_3503_490C_9EE0_3F9D2F1062E1"/>
            <w:r>
              <w:rPr>
                <w:rFonts w:ascii="Times New Roman" w:eastAsia="Times New Roman" w:hAnsi="Times New Roman"/>
                <w:b/>
                <w:szCs w:val="24"/>
                <w:shd w:val="clear" w:color="auto" w:fill="auto"/>
                <w:lang w:val="en-US"/>
              </w:rPr>
              <w:t>CW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(continuous) </w:t>
            </w:r>
          </w:p>
        </w:tc>
        <w:bookmarkEnd w:id="79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7" w:name="BKM_3F244D4A_2F87_4524_82C0_28A16C8D9067"/>
            <w:r>
              <w:rPr>
                <w:rFonts w:ascii="Times New Roman" w:eastAsia="Times New Roman" w:hAnsi="Times New Roman"/>
                <w:b/>
                <w:szCs w:val="24"/>
                <w:shd w:val="clear" w:color="auto" w:fill="auto"/>
                <w:lang w:val="en-US"/>
              </w:rPr>
              <w:t>WM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week of the month</w:t>
            </w:r>
          </w:p>
        </w:tc>
        <w:bookmarkEnd w:id="7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8" w:name="BKM_2A69C022_CC31_4371_A69C_9291E154C1F3"/>
            <w:r>
              <w:rPr>
                <w:rFonts w:ascii="Times New Roman" w:eastAsia="Times New Roman" w:hAnsi="Times New Roman"/>
                <w:b/>
                <w:szCs w:val="24"/>
                <w:shd w:val="clear" w:color="auto" w:fill="auto"/>
                <w:lang w:val="en-US"/>
              </w:rPr>
              <w:t>WY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of the year </w:t>
            </w:r>
          </w:p>
        </w:tc>
        <w:bookmarkEnd w:id="79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9" w:name="BKM_6C4DD670_F14D_44CB_BB74_CFA066375B74"/>
            <w:r>
              <w:rPr>
                <w:rFonts w:ascii="Times New Roman" w:eastAsia="Times New Roman" w:hAnsi="Times New Roman"/>
                <w:b/>
                <w:szCs w:val="24"/>
                <w:shd w:val="clear" w:color="auto" w:fill="auto"/>
                <w:lang w:val="en-US"/>
              </w:rPr>
              <w:t>DM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month </w:t>
            </w:r>
          </w:p>
        </w:tc>
        <w:bookmarkEnd w:id="79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0" w:name="BKM_8AB66796_C8C2_4026_84F0_7418F01497DF"/>
            <w:r>
              <w:rPr>
                <w:rFonts w:ascii="Times New Roman" w:eastAsia="Times New Roman" w:hAnsi="Times New Roman"/>
                <w:b/>
                <w:szCs w:val="24"/>
                <w:shd w:val="clear" w:color="auto" w:fill="auto"/>
                <w:lang w:val="en-US"/>
              </w:rPr>
              <w:t>CD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(continuous) </w:t>
            </w:r>
          </w:p>
        </w:tc>
        <w:bookmarkEnd w:id="80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1" w:name="BKM_34466548_46EF_4F26_A079_49C02092424A"/>
            <w:r>
              <w:rPr>
                <w:rFonts w:ascii="Times New Roman" w:eastAsia="Times New Roman" w:hAnsi="Times New Roman"/>
                <w:b/>
                <w:szCs w:val="24"/>
                <w:shd w:val="clear" w:color="auto" w:fill="auto"/>
                <w:lang w:val="en-US"/>
              </w:rPr>
              <w:t>DY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year </w:t>
            </w:r>
          </w:p>
        </w:tc>
        <w:bookmarkEnd w:id="80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2" w:name="BKM_6F3DE078_0BAC_4B7B_ADA6_D40A7172D3A8"/>
            <w:r>
              <w:rPr>
                <w:rFonts w:ascii="Times New Roman" w:eastAsia="Times New Roman" w:hAnsi="Times New Roman"/>
                <w:b/>
                <w:szCs w:val="24"/>
                <w:shd w:val="clear" w:color="auto" w:fill="auto"/>
                <w:lang w:val="en-US"/>
              </w:rPr>
              <w:t>DW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week (begins with monday) </w:t>
            </w:r>
          </w:p>
        </w:tc>
        <w:bookmarkEnd w:id="8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3" w:name="BKM_FAE677E9_CF63_47DB_9258_872A28782DF8"/>
            <w:r>
              <w:rPr>
                <w:rFonts w:ascii="Times New Roman" w:eastAsia="Times New Roman" w:hAnsi="Times New Roman"/>
                <w:b/>
                <w:szCs w:val="24"/>
                <w:shd w:val="clear" w:color="auto" w:fill="auto"/>
                <w:lang w:val="en-US"/>
              </w:rPr>
              <w:t>HD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of the day </w:t>
            </w:r>
          </w:p>
        </w:tc>
        <w:bookmarkEnd w:id="80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4" w:name="BKM_1E227AD4_3B4E_45D5_A24D_6801D280A757"/>
            <w:r>
              <w:rPr>
                <w:rFonts w:ascii="Times New Roman" w:eastAsia="Times New Roman" w:hAnsi="Times New Roman"/>
                <w:b/>
                <w:szCs w:val="24"/>
                <w:shd w:val="clear" w:color="auto" w:fill="auto"/>
                <w:lang w:val="en-US"/>
              </w:rPr>
              <w:t>CH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(continuous) </w:t>
            </w:r>
          </w:p>
        </w:tc>
        <w:bookmarkEnd w:id="8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5" w:name="BKM_0527E578_548A_4B6D_BCC8_6970E914C0E5"/>
            <w:r>
              <w:rPr>
                <w:rFonts w:ascii="Times New Roman" w:eastAsia="Times New Roman" w:hAnsi="Times New Roman"/>
                <w:b/>
                <w:szCs w:val="24"/>
                <w:shd w:val="clear" w:color="auto" w:fill="auto"/>
                <w:lang w:val="en-US"/>
              </w:rPr>
              <w:t>NH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of the hour </w:t>
            </w:r>
          </w:p>
        </w:tc>
        <w:bookmarkEnd w:id="8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6" w:name="BKM_A7336C02_139F_4392_9181_4971D05BF843"/>
            <w:r>
              <w:rPr>
                <w:rFonts w:ascii="Times New Roman" w:eastAsia="Times New Roman" w:hAnsi="Times New Roman"/>
                <w:b/>
                <w:szCs w:val="24"/>
                <w:shd w:val="clear" w:color="auto" w:fill="auto"/>
                <w:lang w:val="en-US"/>
              </w:rPr>
              <w:t>CN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(continuous) </w:t>
            </w:r>
          </w:p>
        </w:tc>
        <w:bookmarkEnd w:id="8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7" w:name="BKM_9137D713_996B_4FA3_AD44_F9FEB6A11EEC"/>
            <w:r>
              <w:rPr>
                <w:rFonts w:ascii="Times New Roman" w:eastAsia="Times New Roman" w:hAnsi="Times New Roman"/>
                <w:b/>
                <w:szCs w:val="24"/>
                <w:shd w:val="clear" w:color="auto" w:fill="auto"/>
                <w:lang w:val="en-US"/>
              </w:rPr>
              <w:t>SN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of the minute </w:t>
            </w:r>
          </w:p>
        </w:tc>
        <w:bookmarkEnd w:id="8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8" w:name="BKM_26F90CD5_EC5E_4A6B_9C23_8C6F2F7A2C25"/>
            <w:r>
              <w:rPr>
                <w:rFonts w:ascii="Times New Roman" w:eastAsia="Times New Roman" w:hAnsi="Times New Roman"/>
                <w:b/>
                <w:szCs w:val="24"/>
                <w:shd w:val="clear" w:color="auto" w:fill="auto"/>
                <w:lang w:val="en-US"/>
              </w:rPr>
              <w:t>CS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(continuous) </w:t>
            </w:r>
          </w:p>
        </w:tc>
        <w:bookmarkEnd w:id="80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09" w:name="_Toc382004160"/>
      <w:bookmarkStart w:id="810" w:name="BKM_34D656E1_E383_4771_B378_2920051BA04A"/>
      <w:r>
        <w:rPr>
          <w:rFonts w:eastAsia="Times New Roman"/>
          <w:bCs w:val="0"/>
          <w:szCs w:val="24"/>
          <w:shd w:val="clear" w:color="auto" w:fill="auto"/>
          <w:lang w:val="en-US"/>
        </w:rPr>
        <w:t>Code</w:t>
      </w:r>
      <w:bookmarkEnd w:id="80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code representing the string data.</w:t>
      </w:r>
      <w:proofErr w:type="gramEnd"/>
      <w:r>
        <w:rPr>
          <w:rFonts w:ascii="Times New Roman" w:eastAsia="Times New Roman" w:hAnsi="Times New Roman"/>
          <w:szCs w:val="24"/>
          <w:shd w:val="clear" w:color="auto" w:fill="auto"/>
          <w:lang w:val="en-US"/>
        </w:rPr>
        <w:t xml:space="preserve"> For example, the string data may be a user-message out of a message-catalog where the code represents the identifier of the message in the message catalog. </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11" w:name="_Toc382004161"/>
      <w:bookmarkStart w:id="812" w:name="BKM_4323257D_878A_46C0_A9F6_189CCAFFA5D3"/>
      <w:r>
        <w:rPr>
          <w:rFonts w:eastAsia="Times New Roman"/>
          <w:bCs w:val="0"/>
          <w:szCs w:val="24"/>
          <w:shd w:val="clear" w:color="auto" w:fill="auto"/>
          <w:lang w:val="en-US"/>
        </w:rPr>
        <w:t>Compression</w:t>
      </w:r>
      <w:bookmarkEnd w:id="81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The compression algorithm, specified in the HL7 CompressionAlgorithm code system.</w:t>
      </w:r>
      <w:proofErr w:type="gramEnd"/>
    </w:p>
    <w:p w:rsidR="00174318" w:rsidRDefault="00174318">
      <w:pPr>
        <w:rPr>
          <w:rFonts w:ascii="Times New Roman" w:eastAsia="Times New Roman" w:hAnsi="Times New Roman"/>
          <w:szCs w:val="24"/>
          <w:shd w:val="clear" w:color="auto" w:fill="auto"/>
        </w:rPr>
      </w:pPr>
      <w:bookmarkStart w:id="813" w:name="BKM_AD13277A_24DC_4CFC_9525_DE95BC8A22FB"/>
      <w:bookmarkEnd w:id="81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DF</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Deflate :</w:t>
            </w:r>
            <w:proofErr w:type="gramEnd"/>
            <w:r>
              <w:rPr>
                <w:rFonts w:ascii="Times New Roman" w:eastAsia="Times New Roman" w:hAnsi="Times New Roman"/>
                <w:szCs w:val="24"/>
                <w:shd w:val="clear" w:color="auto" w:fill="auto"/>
                <w:lang w:val="en-US"/>
              </w:rPr>
              <w:t xml:space="preserve"> The deflate compressed data format as specified in IETF RFC 1951.</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4" w:name="BKM_0FADBDC0_DAC4_44DF_B411_B3F38419A345"/>
            <w:r>
              <w:rPr>
                <w:rFonts w:ascii="Times New Roman" w:eastAsia="Times New Roman" w:hAnsi="Times New Roman"/>
                <w:b/>
                <w:szCs w:val="24"/>
                <w:shd w:val="clear" w:color="auto" w:fill="auto"/>
                <w:lang w:val="en-US"/>
              </w:rPr>
              <w:t>GZ</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GZIP :</w:t>
            </w:r>
            <w:proofErr w:type="gramEnd"/>
            <w:r>
              <w:rPr>
                <w:rFonts w:ascii="Times New Roman" w:eastAsia="Times New Roman" w:hAnsi="Times New Roman"/>
                <w:szCs w:val="24"/>
                <w:shd w:val="clear" w:color="auto" w:fill="auto"/>
                <w:lang w:val="en-US"/>
              </w:rPr>
              <w:t xml:space="preserve"> A compressed data format that is compatible with the widely used GZIP utility as specified in IETF RFC 1952(uses the deflate algorithm).</w:t>
            </w:r>
          </w:p>
        </w:tc>
        <w:bookmarkEnd w:id="8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5" w:name="BKM_F41CFAA9_E500_48C3_8182_6481D55EDBE3"/>
            <w:r>
              <w:rPr>
                <w:rFonts w:ascii="Times New Roman" w:eastAsia="Times New Roman" w:hAnsi="Times New Roman"/>
                <w:b/>
                <w:szCs w:val="24"/>
                <w:shd w:val="clear" w:color="auto" w:fill="auto"/>
                <w:lang w:val="en-US"/>
              </w:rPr>
              <w:t>ZL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ZLIB :</w:t>
            </w:r>
            <w:proofErr w:type="gramEnd"/>
            <w:r>
              <w:rPr>
                <w:rFonts w:ascii="Times New Roman" w:eastAsia="Times New Roman" w:hAnsi="Times New Roman"/>
                <w:szCs w:val="24"/>
                <w:shd w:val="clear" w:color="auto" w:fill="auto"/>
                <w:lang w:val="en-US"/>
              </w:rPr>
              <w:t xml:space="preserve"> A compressed data format that also uses the deflate algorithm. Specified as IETF RFC 1950.</w:t>
            </w:r>
          </w:p>
        </w:tc>
        <w:bookmarkEnd w:id="8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6" w:name="BKM_334907DA_EA0D_42E8_9E1D_8820BD94A353"/>
            <w:r>
              <w:rPr>
                <w:rFonts w:ascii="Times New Roman" w:eastAsia="Times New Roman" w:hAnsi="Times New Roman"/>
                <w:b/>
                <w:szCs w:val="24"/>
                <w:shd w:val="clear" w:color="auto" w:fill="auto"/>
                <w:lang w:val="en-US"/>
              </w:rPr>
              <w:t>Z</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Compress :</w:t>
            </w:r>
            <w:proofErr w:type="gramEnd"/>
            <w:r>
              <w:rPr>
                <w:rFonts w:ascii="Times New Roman" w:eastAsia="Times New Roman" w:hAnsi="Times New Roman"/>
                <w:szCs w:val="24"/>
                <w:shd w:val="clear" w:color="auto" w:fill="auto"/>
                <w:lang w:val="en-US"/>
              </w:rPr>
              <w:t xml:space="preserve"> Original UNIX compress algorithm and file format using the LZC algorithm (a variant of LZW). Patent encumbered and less efficient than deflate.</w:t>
            </w:r>
          </w:p>
        </w:tc>
        <w:bookmarkEnd w:id="8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7" w:name="BKM_1D334FB2_40F2_48ED_AD44_59622774C6EC"/>
            <w:r>
              <w:rPr>
                <w:rFonts w:ascii="Times New Roman" w:eastAsia="Times New Roman" w:hAnsi="Times New Roman"/>
                <w:b/>
                <w:szCs w:val="24"/>
                <w:shd w:val="clear" w:color="auto" w:fill="auto"/>
                <w:lang w:val="en-US"/>
              </w:rPr>
              <w:t>BZ</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BZIP :</w:t>
            </w:r>
            <w:proofErr w:type="gramEnd"/>
            <w:r>
              <w:rPr>
                <w:rFonts w:ascii="Times New Roman" w:eastAsia="Times New Roman" w:hAnsi="Times New Roman"/>
                <w:szCs w:val="24"/>
                <w:shd w:val="clear" w:color="auto" w:fill="auto"/>
                <w:lang w:val="en-US"/>
              </w:rPr>
              <w:t xml:space="preserve"> bzip-2 compression format. See [http://www.bzip.org/] for more information.</w:t>
            </w:r>
          </w:p>
        </w:tc>
        <w:bookmarkEnd w:id="81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8" w:name="BKM_D00E1E59_8F67_4FD5_985A_F32CC99ACCEB"/>
            <w:r>
              <w:rPr>
                <w:rFonts w:ascii="Times New Roman" w:eastAsia="Times New Roman" w:hAnsi="Times New Roman"/>
                <w:b/>
                <w:szCs w:val="24"/>
                <w:shd w:val="clear" w:color="auto" w:fill="auto"/>
                <w:lang w:val="en-US"/>
              </w:rPr>
              <w:t>Z7</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sidRPr="00DA48DF">
              <w:rPr>
                <w:rFonts w:ascii="Times New Roman" w:eastAsia="Times New Roman" w:hAnsi="Times New Roman"/>
                <w:szCs w:val="24"/>
                <w:shd w:val="clear" w:color="auto" w:fill="auto"/>
                <w:lang w:val="fr-FR"/>
              </w:rPr>
              <w:t xml:space="preserve">Z7 : 7z compression file format. </w:t>
            </w:r>
            <w:r>
              <w:rPr>
                <w:rFonts w:ascii="Times New Roman" w:eastAsia="Times New Roman" w:hAnsi="Times New Roman"/>
                <w:szCs w:val="24"/>
                <w:shd w:val="clear" w:color="auto" w:fill="auto"/>
                <w:lang w:val="en-US"/>
              </w:rPr>
              <w:t xml:space="preserve">See [http://www.7-zip.org/7z.html] for more information. </w:t>
            </w:r>
          </w:p>
        </w:tc>
        <w:bookmarkEnd w:id="81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19" w:name="_Toc382004162"/>
      <w:bookmarkStart w:id="820" w:name="BKM_021ED886_58C2_4D86_814E_EE37524C0CE9"/>
      <w:r>
        <w:rPr>
          <w:rFonts w:eastAsia="Times New Roman"/>
          <w:bCs w:val="0"/>
          <w:szCs w:val="24"/>
          <w:shd w:val="clear" w:color="auto" w:fill="auto"/>
          <w:lang w:val="en-US"/>
        </w:rPr>
        <w:t>Decimal</w:t>
      </w:r>
      <w:bookmarkEnd w:id="81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double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number that is not restricted to an integer, and may contain fractional values between two integers.</w:t>
      </w:r>
      <w:proofErr w:type="gramEnd"/>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21" w:name="_Toc382004163"/>
      <w:bookmarkStart w:id="822" w:name="BKM_55552FA4_6B0E_4190_913A_BA96BADD6478"/>
      <w:r>
        <w:rPr>
          <w:rFonts w:eastAsia="Times New Roman"/>
          <w:bCs w:val="0"/>
          <w:szCs w:val="24"/>
          <w:shd w:val="clear" w:color="auto" w:fill="auto"/>
          <w:lang w:val="en-US"/>
        </w:rPr>
        <w:t>ED</w:t>
      </w:r>
      <w:bookmarkEnd w:id="82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Data that is primarily intended for human interpretation or for further machine processing outside the scope of this specification.</w:t>
      </w:r>
      <w:proofErr w:type="gramEnd"/>
      <w:r>
        <w:rPr>
          <w:rFonts w:ascii="Times New Roman" w:eastAsia="Times New Roman" w:hAnsi="Times New Roman"/>
          <w:szCs w:val="24"/>
          <w:shd w:val="clear" w:color="auto" w:fill="auto"/>
          <w:lang w:val="en-US"/>
        </w:rPr>
        <w:t xml:space="preserve"> This includes unformatted or formatted written language, multimedia data, or structured information as defined by a different standard (e.g., XML-signatures.)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Encapsulated data can be present in two forms, inline or by reference. The content is the same whether it is located inline or remote. Inline data is communicated or moved as part of the encapsulated data value, whereas by-reference data may reside at a </w:t>
      </w:r>
      <w:proofErr w:type="gramStart"/>
      <w:r>
        <w:rPr>
          <w:rFonts w:ascii="Times New Roman" w:eastAsia="Times New Roman" w:hAnsi="Times New Roman"/>
          <w:szCs w:val="24"/>
          <w:shd w:val="clear" w:color="auto" w:fill="auto"/>
          <w:lang w:val="en-US"/>
        </w:rPr>
        <w:t>different  location</w:t>
      </w:r>
      <w:proofErr w:type="gramEnd"/>
      <w:r>
        <w:rPr>
          <w:rFonts w:ascii="Times New Roman" w:eastAsia="Times New Roman" w:hAnsi="Times New Roman"/>
          <w:szCs w:val="24"/>
          <w:shd w:val="clear" w:color="auto" w:fill="auto"/>
          <w:lang w:val="en-US"/>
        </w:rPr>
        <w:t>: a URL/URI that provides reference to the information required to locate the data. Inline data may be provided in one of 3 different ways: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1) </w:t>
      </w:r>
      <w:proofErr w:type="gramStart"/>
      <w:r>
        <w:rPr>
          <w:rFonts w:ascii="Times New Roman" w:eastAsia="Times New Roman" w:hAnsi="Times New Roman"/>
          <w:szCs w:val="24"/>
          <w:shd w:val="clear" w:color="auto" w:fill="auto"/>
          <w:lang w:val="en-US"/>
        </w:rPr>
        <w:t>as</w:t>
      </w:r>
      <w:proofErr w:type="gramEnd"/>
      <w:r>
        <w:rPr>
          <w:rFonts w:ascii="Times New Roman" w:eastAsia="Times New Roman" w:hAnsi="Times New Roman"/>
          <w:szCs w:val="24"/>
          <w:shd w:val="clear" w:color="auto" w:fill="auto"/>
          <w:lang w:val="en-US"/>
        </w:rPr>
        <w:t xml:space="preserve"> a plain sequence of characters (value)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2) </w:t>
      </w:r>
      <w:proofErr w:type="gramStart"/>
      <w:r>
        <w:rPr>
          <w:rFonts w:ascii="Times New Roman" w:eastAsia="Times New Roman" w:hAnsi="Times New Roman"/>
          <w:szCs w:val="24"/>
          <w:shd w:val="clear" w:color="auto" w:fill="auto"/>
          <w:lang w:val="en-US"/>
        </w:rPr>
        <w:t>as</w:t>
      </w:r>
      <w:proofErr w:type="gramEnd"/>
      <w:r>
        <w:rPr>
          <w:rFonts w:ascii="Times New Roman" w:eastAsia="Times New Roman" w:hAnsi="Times New Roman"/>
          <w:szCs w:val="24"/>
          <w:shd w:val="clear" w:color="auto" w:fill="auto"/>
          <w:lang w:val="en-US"/>
        </w:rPr>
        <w:t xml:space="preserve"> a binary (a sequence of bytes) (data</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3) </w:t>
      </w:r>
      <w:proofErr w:type="gramStart"/>
      <w:r>
        <w:rPr>
          <w:rFonts w:ascii="Times New Roman" w:eastAsia="Times New Roman" w:hAnsi="Times New Roman"/>
          <w:szCs w:val="24"/>
          <w:shd w:val="clear" w:color="auto" w:fill="auto"/>
          <w:lang w:val="en-US"/>
        </w:rPr>
        <w:t>as</w:t>
      </w:r>
      <w:proofErr w:type="gramEnd"/>
      <w:r>
        <w:rPr>
          <w:rFonts w:ascii="Times New Roman" w:eastAsia="Times New Roman" w:hAnsi="Times New Roman"/>
          <w:szCs w:val="24"/>
          <w:shd w:val="clear" w:color="auto" w:fill="auto"/>
          <w:lang w:val="en-US"/>
        </w:rPr>
        <w:t xml:space="preserve"> xml content (xml)</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Content SHALL be provided if the ED has no nullFlavor. The content may be provided in-line (using only one of value, data or xml), or it may be provided as a reference.Content may be provided in-line and a reference also may be given; in these cases, it is expected that the content of the reference will be exactly the same as the in-line content. Information Processing Entities are not required to check this, but may regard it as an error condition if the content does not match</w:t>
      </w:r>
    </w:p>
    <w:p w:rsidR="00174318" w:rsidRDefault="00174318">
      <w:pPr>
        <w:rPr>
          <w:rFonts w:ascii="Times New Roman" w:eastAsia="Times New Roman" w:hAnsi="Times New Roman"/>
          <w:color w:val="auto"/>
          <w:szCs w:val="24"/>
          <w:shd w:val="clear" w:color="auto" w:fill="auto"/>
        </w:rPr>
      </w:pPr>
      <w:bookmarkStart w:id="823" w:name="BKM_2E74497D_B12F_4437_927F_A71F5F38B376"/>
      <w:bookmarkEnd w:id="82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simple sequence of characters that contains the content.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4" w:name="BKM_8F6CC260_0E56_4C51_9ADF_F4752E010743"/>
            <w:r>
              <w:rPr>
                <w:rFonts w:ascii="Times New Roman" w:eastAsia="Times New Roman" w:hAnsi="Times New Roman"/>
                <w:b/>
                <w:szCs w:val="24"/>
                <w:shd w:val="clear" w:color="auto" w:fill="auto"/>
                <w:lang w:val="en-US"/>
              </w:rPr>
              <w:t>data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simple sequence of byte values that contains the content. (Base64 Encoded String).</w:t>
            </w:r>
          </w:p>
        </w:tc>
        <w:bookmarkEnd w:id="8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5" w:name="BKM_1879CF76_BB02_45B3_A4AE_54A7078676DF"/>
            <w:r>
              <w:rPr>
                <w:rFonts w:ascii="Times New Roman" w:eastAsia="Times New Roman" w:hAnsi="Times New Roman"/>
                <w:b/>
                <w:szCs w:val="24"/>
                <w:shd w:val="clear" w:color="auto" w:fill="auto"/>
                <w:lang w:val="en-US"/>
              </w:rPr>
              <w:t>xml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anyType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content represented in plain XML form.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8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6" w:name="BKM_BB90B3B6_7C4E_42B9_891D_B2C3C0399111"/>
            <w:r>
              <w:rPr>
                <w:rFonts w:ascii="Times New Roman" w:eastAsia="Times New Roman" w:hAnsi="Times New Roman"/>
                <w:b/>
                <w:szCs w:val="24"/>
                <w:shd w:val="clear" w:color="auto" w:fill="auto"/>
                <w:lang w:val="en-US"/>
              </w:rPr>
              <w:t>reference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URL the target of which provides the binary content.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the reference does not match either the integrity check, data as provided, or data that had earlier been retrieved through the reference and then cached. The mediatype of the ED SHALL match the type returned by accessing the reference.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8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7" w:name="BKM_88C3F59A_3FFE_4D39_A884_463F3892C92F"/>
            <w:r>
              <w:rPr>
                <w:rFonts w:ascii="Times New Roman" w:eastAsia="Times New Roman" w:hAnsi="Times New Roman"/>
                <w:b/>
                <w:szCs w:val="24"/>
                <w:shd w:val="clear" w:color="auto" w:fill="auto"/>
                <w:lang w:val="en-US"/>
              </w:rPr>
              <w:t>mediaType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IANA defined domain of media types is established by the IETF RFCs 2045 and 2046. </w:t>
            </w:r>
            <w:proofErr w:type="gramStart"/>
            <w:r>
              <w:rPr>
                <w:rFonts w:ascii="Times New Roman" w:eastAsia="Times New Roman" w:hAnsi="Times New Roman"/>
                <w:szCs w:val="24"/>
                <w:shd w:val="clear" w:color="auto" w:fill="auto"/>
                <w:lang w:val="en-US"/>
              </w:rPr>
              <w:t>mediaType</w:t>
            </w:r>
            <w:proofErr w:type="gramEnd"/>
            <w:r>
              <w:rPr>
                <w:rFonts w:ascii="Times New Roman" w:eastAsia="Times New Roman" w:hAnsi="Times New Roman"/>
                <w:szCs w:val="24"/>
                <w:shd w:val="clear" w:color="auto" w:fill="auto"/>
                <w:lang w:val="en-US"/>
              </w:rPr>
              <w:t xml:space="preserve"> has a default value of text/plain and cannot be null. If the media type is different to text/plain, the &amp;#60</w:t>
            </w:r>
            <w:proofErr w:type="gramStart"/>
            <w:r>
              <w:rPr>
                <w:rFonts w:ascii="Times New Roman" w:eastAsia="Times New Roman" w:hAnsi="Times New Roman"/>
                <w:szCs w:val="24"/>
                <w:shd w:val="clear" w:color="auto" w:fill="auto"/>
                <w:lang w:val="en-US"/>
              </w:rPr>
              <w:t>;i</w:t>
            </w:r>
            <w:proofErr w:type="gramEnd"/>
            <w:r>
              <w:rPr>
                <w:rFonts w:ascii="Times New Roman" w:eastAsia="Times New Roman" w:hAnsi="Times New Roman"/>
                <w:szCs w:val="24"/>
                <w:shd w:val="clear" w:color="auto" w:fill="auto"/>
                <w:lang w:val="en-US"/>
              </w:rPr>
              <w:t>&amp;#62;mediaType&amp;#60;/i&amp;#62; attribute SHALL be populated.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whether the data is accessed by reference or not. </w:t>
            </w:r>
          </w:p>
        </w:tc>
        <w:bookmarkEnd w:id="8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8" w:name="BKM_19513C93_C892_4C17_A2F2_13736B8D0DA9"/>
            <w:r>
              <w:rPr>
                <w:rFonts w:ascii="Times New Roman" w:eastAsia="Times New Roman" w:hAnsi="Times New Roman"/>
                <w:b/>
                <w:szCs w:val="24"/>
                <w:shd w:val="clear" w:color="auto" w:fill="auto"/>
                <w:lang w:val="en-US"/>
              </w:rPr>
              <w:t>charset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w:t>
            </w:r>
            <w:proofErr w:type="gramStart"/>
            <w:r>
              <w:rPr>
                <w:rFonts w:ascii="Times New Roman" w:eastAsia="Times New Roman" w:hAnsi="Times New Roman"/>
                <w:szCs w:val="24"/>
                <w:shd w:val="clear" w:color="auto" w:fill="auto"/>
                <w:lang w:val="en-US"/>
              </w:rPr>
              <w:t>;b</w:t>
            </w:r>
            <w:proofErr w:type="gramEnd"/>
            <w:r>
              <w:rPr>
                <w:rFonts w:ascii="Times New Roman" w:eastAsia="Times New Roman" w:hAnsi="Times New Roman"/>
                <w:szCs w:val="24"/>
                <w:shd w:val="clear" w:color="auto" w:fill="auto"/>
                <w:lang w:val="en-US"/>
              </w:rPr>
              <w:t>&amp;#62;. &amp;#60;/b&amp;#62;</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8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9" w:name="BKM_2CE43E9C_9FE6_4387_B5A0_5D6BB13AEF8E"/>
            <w:r>
              <w:rPr>
                <w:rFonts w:ascii="Times New Roman" w:eastAsia="Times New Roman" w:hAnsi="Times New Roman"/>
                <w:b/>
                <w:szCs w:val="24"/>
                <w:shd w:val="clear" w:color="auto" w:fill="auto"/>
                <w:lang w:val="en-US"/>
              </w:rPr>
              <w:t>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82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0" w:name="BKM_A5391AF3_CF1F_4803_A2CA_3211BA860DB4"/>
            <w:r>
              <w:rPr>
                <w:rFonts w:ascii="Times New Roman" w:eastAsia="Times New Roman" w:hAnsi="Times New Roman"/>
                <w:b/>
                <w:szCs w:val="24"/>
                <w:shd w:val="clear" w:color="auto" w:fill="auto"/>
                <w:lang w:val="en-US"/>
              </w:rPr>
              <w:t>compression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Compression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compression algorithm, if any, used on the raw byte data.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attribute is null, the data is not compressed. Compression only applies to the binary form of the content.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value of this attribute SHALL be taken from the HL7 CompressionAlgorithm code system.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compression formats allow multiple archive files to be embedded within a single compressed volume. Applications SHALL ensure that the decompressed form of the data conforms to the stated media type.</w:t>
            </w:r>
          </w:p>
        </w:tc>
        <w:bookmarkEnd w:id="83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1" w:name="BKM_5ED9447A_CE1E_4378_9910_5645DD95FA6A"/>
            <w:r>
              <w:rPr>
                <w:rFonts w:ascii="Times New Roman" w:eastAsia="Times New Roman" w:hAnsi="Times New Roman"/>
                <w:b/>
                <w:szCs w:val="24"/>
                <w:shd w:val="clear" w:color="auto" w:fill="auto"/>
                <w:lang w:val="en-US"/>
              </w:rPr>
              <w:t>integrityCheck</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checksum calculated over the binary data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83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2" w:name="BKM_7F6C8816_CB43_4C6C_9AFA_6EAA2EA90BB2"/>
            <w:r>
              <w:rPr>
                <w:rFonts w:ascii="Times New Roman" w:eastAsia="Times New Roman" w:hAnsi="Times New Roman"/>
                <w:b/>
                <w:szCs w:val="24"/>
                <w:shd w:val="clear" w:color="auto" w:fill="auto"/>
                <w:lang w:val="en-US"/>
              </w:rPr>
              <w:t>integrityCheckAlgorithm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IntegrityCheckAlgorithm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algorithm used to compute the integrityCheck value.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8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3" w:name="BKM_4CDD971C_5E83_47AD_8937_B8701CEF2746"/>
            <w:r>
              <w:rPr>
                <w:rFonts w:ascii="Times New Roman" w:eastAsia="Times New Roman" w:hAnsi="Times New Roman"/>
                <w:b/>
                <w:szCs w:val="24"/>
                <w:shd w:val="clear" w:color="auto" w:fill="auto"/>
                <w:lang w:val="en-US"/>
              </w:rPr>
              <w:t>description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alternative description of the media where the media is not able to be rendered.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w:t>
            </w:r>
            <w:proofErr w:type="gramStart"/>
            <w:r>
              <w:rPr>
                <w:rFonts w:ascii="Times New Roman" w:eastAsia="Times New Roman" w:hAnsi="Times New Roman"/>
                <w:szCs w:val="24"/>
                <w:shd w:val="clear" w:color="auto" w:fill="auto"/>
                <w:lang w:val="en-US"/>
              </w:rPr>
              <w:t>;translation</w:t>
            </w:r>
            <w:proofErr w:type="gramEnd"/>
            <w:r>
              <w:rPr>
                <w:rFonts w:ascii="Times New Roman" w:eastAsia="Times New Roman" w:hAnsi="Times New Roman"/>
                <w:szCs w:val="24"/>
                <w:shd w:val="clear" w:color="auto" w:fill="auto"/>
                <w:lang w:val="en-US"/>
              </w:rPr>
              <w:t>&amp;#34; property.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83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34" w:name="_Toc382004164"/>
      <w:bookmarkStart w:id="835" w:name="BKM_4C931F73_3FBE_41CB_8313_481A639FE66A"/>
      <w:r>
        <w:rPr>
          <w:rFonts w:eastAsia="Times New Roman"/>
          <w:bCs w:val="0"/>
          <w:szCs w:val="24"/>
          <w:shd w:val="clear" w:color="auto" w:fill="auto"/>
          <w:lang w:val="en-US"/>
        </w:rPr>
        <w:t>EN</w:t>
      </w:r>
      <w:bookmarkEnd w:id="83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name for a person, organization, place or thing.</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174318" w:rsidRDefault="00174318">
      <w:pPr>
        <w:rPr>
          <w:rFonts w:ascii="Times New Roman" w:eastAsia="Times New Roman" w:hAnsi="Times New Roman"/>
          <w:color w:val="auto"/>
          <w:szCs w:val="24"/>
          <w:shd w:val="clear" w:color="auto" w:fill="auto"/>
        </w:rPr>
      </w:pPr>
      <w:bookmarkStart w:id="836" w:name="BKM_B662F486_A1B7_4ACE_82B1_6D7D6903016E"/>
      <w:bookmarkEnd w:id="83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ENXP    [1</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name parts, such as given name or family name, prefix, suffix,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7" w:name="BKM_CAFD2EC0_9904_4E79_A631_70EF61931ACE"/>
            <w:r>
              <w:rPr>
                <w:rFonts w:ascii="Times New Roman" w:eastAsia="Times New Roman" w:hAnsi="Times New Roman"/>
                <w:b/>
                <w:szCs w:val="24"/>
                <w:shd w:val="clear" w:color="auto" w:fill="auto"/>
                <w:lang w:val="en-US"/>
              </w:rPr>
              <w:t>use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set_EntityNameUse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without specific use code might be a default name useful for any purpose, but a name with a specific use code would be preferred for that respective purpose. Names SHOULD not be collected without at least one use code, but names MAY exist without use code, particularly for legacy data.</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83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38" w:name="_Toc382004165"/>
      <w:bookmarkStart w:id="839" w:name="BKM_F431C09E_19D5_4207_A4F0_0CE4F0EE6F50"/>
      <w:r>
        <w:rPr>
          <w:rFonts w:eastAsia="Times New Roman"/>
          <w:bCs w:val="0"/>
          <w:szCs w:val="24"/>
          <w:shd w:val="clear" w:color="auto" w:fill="auto"/>
          <w:lang w:val="en-US"/>
        </w:rPr>
        <w:t>ENXP</w:t>
      </w:r>
      <w:bookmarkEnd w:id="83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part with a type code signifying the role of the part in the whole entity name, and qualifier codes for more detail about the name part type.</w:t>
      </w:r>
      <w:proofErr w:type="gramEnd"/>
      <w:r>
        <w:rPr>
          <w:rFonts w:ascii="Times New Roman" w:eastAsia="Times New Roman" w:hAnsi="Times New Roman"/>
          <w:szCs w:val="24"/>
          <w:shd w:val="clear" w:color="auto" w:fill="auto"/>
          <w:lang w:val="en-US"/>
        </w:rPr>
        <w:t xml:space="preserve"> (Typical name parts for person names are given names, and family names, titles, etc.). </w:t>
      </w:r>
    </w:p>
    <w:p w:rsidR="00174318" w:rsidRDefault="00174318">
      <w:pPr>
        <w:rPr>
          <w:rFonts w:ascii="Times New Roman" w:eastAsia="Times New Roman" w:hAnsi="Times New Roman"/>
          <w:szCs w:val="24"/>
          <w:shd w:val="clear" w:color="auto" w:fill="auto"/>
        </w:rPr>
      </w:pPr>
      <w:bookmarkStart w:id="840" w:name="BKM_789975AE_78C2_4629_93D5_60FF92EBAC82"/>
      <w:bookmarkEnd w:id="84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EntityNamePartType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1" w:name="BKM_30A7DDDB_1BFC_4F09_956C_3A7BE1809AF4"/>
            <w:r>
              <w:rPr>
                <w:rFonts w:ascii="Times New Roman" w:eastAsia="Times New Roman" w:hAnsi="Times New Roman"/>
                <w:b/>
                <w:szCs w:val="24"/>
                <w:shd w:val="clear" w:color="auto" w:fill="auto"/>
                <w:lang w:val="en-US"/>
              </w:rPr>
              <w:t>qualifier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set_EntityNamePartQualifier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 xml:space="preserve"> a family name may be a name acquired by marriage (SP) or a name from birth (BR).</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84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42" w:name="_Toc382004166"/>
      <w:bookmarkStart w:id="843" w:name="BKM_ACBF909E_B8C4_4740_81E7_D05B4C251AB4"/>
      <w:r>
        <w:rPr>
          <w:rFonts w:eastAsia="Times New Roman"/>
          <w:bCs w:val="0"/>
          <w:szCs w:val="24"/>
          <w:shd w:val="clear" w:color="auto" w:fill="auto"/>
          <w:lang w:val="en-US"/>
        </w:rPr>
        <w:t>EntityNamePartQualifier</w:t>
      </w:r>
      <w:bookmarkEnd w:id="84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qualifier is a set of codes each of which specifies a certain subcategory of the name part in addition to the main name part type. For example, a given name may be flagged as a </w:t>
      </w:r>
      <w:proofErr w:type="gramStart"/>
      <w:r>
        <w:rPr>
          <w:rFonts w:ascii="Times New Roman" w:eastAsia="Times New Roman" w:hAnsi="Times New Roman"/>
          <w:szCs w:val="24"/>
          <w:shd w:val="clear" w:color="auto" w:fill="auto"/>
          <w:lang w:val="en-US"/>
        </w:rPr>
        <w:t>nickname,</w:t>
      </w:r>
      <w:proofErr w:type="gramEnd"/>
      <w:r>
        <w:rPr>
          <w:rFonts w:ascii="Times New Roman" w:eastAsia="Times New Roman" w:hAnsi="Times New Roman"/>
          <w:szCs w:val="24"/>
          <w:shd w:val="clear" w:color="auto" w:fill="auto"/>
          <w:lang w:val="en-US"/>
        </w:rPr>
        <w:t xml:space="preserve"> a family name may be a pseudonym or a name of public records.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"EntityNamePartTypeQualifierR2", OID: 2.16.840.1.113883.5.1122, Owner: HL7 </w:t>
      </w:r>
    </w:p>
    <w:p w:rsidR="00174318" w:rsidRDefault="00174318">
      <w:pPr>
        <w:rPr>
          <w:rFonts w:ascii="Times New Roman" w:eastAsia="Times New Roman" w:hAnsi="Times New Roman"/>
          <w:color w:val="auto"/>
          <w:szCs w:val="24"/>
          <w:shd w:val="clear" w:color="auto" w:fill="auto"/>
        </w:rPr>
      </w:pPr>
      <w:bookmarkStart w:id="844" w:name="BKM_92946210_563A_4F49_91F3_19D3B472B264"/>
      <w:bookmarkEnd w:id="84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Legal </w:t>
            </w:r>
            <w:proofErr w:type="gramStart"/>
            <w:r>
              <w:rPr>
                <w:rFonts w:ascii="Times New Roman" w:eastAsia="Times New Roman" w:hAnsi="Times New Roman"/>
                <w:szCs w:val="24"/>
                <w:shd w:val="clear" w:color="auto" w:fill="auto"/>
                <w:lang w:val="en-US"/>
              </w:rPr>
              <w:t>Status :</w:t>
            </w:r>
            <w:proofErr w:type="gramEnd"/>
            <w:r>
              <w:rPr>
                <w:rFonts w:ascii="Times New Roman" w:eastAsia="Times New Roman" w:hAnsi="Times New Roman"/>
                <w:szCs w:val="24"/>
                <w:shd w:val="clear" w:color="auto" w:fill="auto"/>
                <w:lang w:val="en-US"/>
              </w:rPr>
              <w:t xml:space="preserve"> For organizations a suffix indicating the legal status, e.g., "Inc.", "Co.", "AG", "GmbH", "B.V." "S.A.", "Ltd."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5" w:name="BKM_A3CCF4B1_56FF_4857_9A2B_56CBBCAD3B5F"/>
            <w:r>
              <w:rPr>
                <w:rFonts w:ascii="Times New Roman" w:eastAsia="Times New Roman" w:hAnsi="Times New Roman"/>
                <w:b/>
                <w:szCs w:val="24"/>
                <w:shd w:val="clear" w:color="auto" w:fill="auto"/>
                <w:lang w:val="en-US"/>
              </w:rPr>
              <w:t>AC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Academic : Indicates that a prefix like "Dr." or a suffix like "M.D." or "Ph.D." is an academic title </w:t>
            </w:r>
          </w:p>
        </w:tc>
        <w:bookmarkEnd w:id="84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6" w:name="BKM_8716D327_4B6F_4EE9_B324_7B0B78B28D65"/>
            <w:r>
              <w:rPr>
                <w:rFonts w:ascii="Times New Roman" w:eastAsia="Times New Roman" w:hAnsi="Times New Roman"/>
                <w:b/>
                <w:szCs w:val="24"/>
                <w:shd w:val="clear" w:color="auto" w:fill="auto"/>
                <w:lang w:val="en-US"/>
              </w:rPr>
              <w:t>NB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Nobility :</w:t>
            </w:r>
            <w:proofErr w:type="gramEnd"/>
            <w:r>
              <w:rPr>
                <w:rFonts w:ascii="Times New Roman" w:eastAsia="Times New Roman" w:hAnsi="Times New Roman"/>
                <w:szCs w:val="24"/>
                <w:shd w:val="clear" w:color="auto" w:fill="auto"/>
                <w:lang w:val="en-US"/>
              </w:rPr>
              <w:t xml:space="preserve"> In Europe and Asia, there are still people with nobility titles (aristocrats). German "von" is generally a nobility title, not a mere voorvoegsel. Others are "Earl of" or "His Majesty King of..." etc. Rarely used nowadays, but some systems do keep track of this </w:t>
            </w:r>
          </w:p>
        </w:tc>
        <w:bookmarkEnd w:id="8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7" w:name="BKM_DA585286_FFE9_41E6_94A6_F38C13E459C6"/>
            <w:r>
              <w:rPr>
                <w:rFonts w:ascii="Times New Roman" w:eastAsia="Times New Roman" w:hAnsi="Times New Roman"/>
                <w:b/>
                <w:szCs w:val="24"/>
                <w:shd w:val="clear" w:color="auto" w:fill="auto"/>
                <w:lang w:val="en-US"/>
              </w:rPr>
              <w:t>PR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Professional : Primarily in the British Imperial culture people tend to have an abbreviation of their professional organization as part of their credential suffices </w:t>
            </w:r>
          </w:p>
        </w:tc>
        <w:bookmarkEnd w:id="8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8" w:name="BKM_67D7789F_FC54_4D0E_88BB_16F5EFBD18D7"/>
            <w:r>
              <w:rPr>
                <w:rFonts w:ascii="Times New Roman" w:eastAsia="Times New Roman" w:hAnsi="Times New Roman"/>
                <w:b/>
                <w:szCs w:val="24"/>
                <w:shd w:val="clear" w:color="auto" w:fill="auto"/>
                <w:lang w:val="en-US"/>
              </w:rPr>
              <w:t>HON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Honorific :</w:t>
            </w:r>
            <w:proofErr w:type="gramEnd"/>
            <w:r>
              <w:rPr>
                <w:rFonts w:ascii="Times New Roman" w:eastAsia="Times New Roman" w:hAnsi="Times New Roman"/>
                <w:szCs w:val="24"/>
                <w:shd w:val="clear" w:color="auto" w:fill="auto"/>
                <w:lang w:val="en-US"/>
              </w:rPr>
              <w:t xml:space="preserve"> A honorific such as "The Right Honourable" or "Weledelgeleerde Heer".  </w:t>
            </w:r>
          </w:p>
        </w:tc>
        <w:bookmarkEnd w:id="8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9" w:name="BKM_A8B83F37_0A43_424A_96AB_863C936E5110"/>
            <w:r>
              <w:rPr>
                <w:rFonts w:ascii="Times New Roman" w:eastAsia="Times New Roman" w:hAnsi="Times New Roman"/>
                <w:b/>
                <w:szCs w:val="24"/>
                <w:shd w:val="clear" w:color="auto" w:fill="auto"/>
                <w:lang w:val="en-US"/>
              </w:rPr>
              <w:t>BR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Birth :</w:t>
            </w:r>
            <w:proofErr w:type="gramEnd"/>
            <w:r>
              <w:rPr>
                <w:rFonts w:ascii="Times New Roman" w:eastAsia="Times New Roman" w:hAnsi="Times New Roman"/>
                <w:szCs w:val="24"/>
                <w:shd w:val="clear" w:color="auto" w:fill="auto"/>
                <w:lang w:val="en-US"/>
              </w:rPr>
              <w:t xml:space="preserve"> A name that a person was given at birth or established as a consequence of adoption.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not used for temporary names assigned at birth such as "Baby of Smith" - which is just a name with a use code of "TEMP".</w:t>
            </w:r>
          </w:p>
        </w:tc>
        <w:bookmarkEnd w:id="8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0" w:name="BKM_B52D7D7D_2B57_4F6F_A7E0_CAF44E623438"/>
            <w:r>
              <w:rPr>
                <w:rFonts w:ascii="Times New Roman" w:eastAsia="Times New Roman" w:hAnsi="Times New Roman"/>
                <w:b/>
                <w:szCs w:val="24"/>
                <w:shd w:val="clear" w:color="auto" w:fill="auto"/>
                <w:lang w:val="en-US"/>
              </w:rPr>
              <w:t>AD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Acquired :</w:t>
            </w:r>
            <w:proofErr w:type="gramEnd"/>
            <w:r>
              <w:rPr>
                <w:rFonts w:ascii="Times New Roman" w:eastAsia="Times New Roman" w:hAnsi="Times New Roman"/>
                <w:szCs w:val="24"/>
                <w:shd w:val="clear" w:color="auto" w:fill="auto"/>
                <w:lang w:val="en-US"/>
              </w:rPr>
              <w:t xml:space="preserve"> A name part a person acquired.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name part may be acquired by adoption, or the person may have chosen to use the name part for some other reason.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differs from an Other/Psuedonym/Alias in that an acquired name part is acquired on a formal basis rather than an informal one (e.g. registered as part of the official name)</w:t>
            </w:r>
          </w:p>
        </w:tc>
        <w:bookmarkEnd w:id="8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1" w:name="BKM_7C4F8551_6E10_4F2E_BA28_7AE835C5644E"/>
            <w:r>
              <w:rPr>
                <w:rFonts w:ascii="Times New Roman" w:eastAsia="Times New Roman" w:hAnsi="Times New Roman"/>
                <w:b/>
                <w:szCs w:val="24"/>
                <w:shd w:val="clear" w:color="auto" w:fill="auto"/>
                <w:lang w:val="en-US"/>
              </w:rPr>
              <w:t>SP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Spouse :</w:t>
            </w:r>
            <w:proofErr w:type="gramEnd"/>
            <w:r>
              <w:rPr>
                <w:rFonts w:ascii="Times New Roman" w:eastAsia="Times New Roman" w:hAnsi="Times New Roman"/>
                <w:szCs w:val="24"/>
                <w:shd w:val="clear" w:color="auto" w:fill="auto"/>
                <w:lang w:val="en-US"/>
              </w:rPr>
              <w:t xml:space="preserve"> The name assumed from the partner in a marital relationship. Usually the spouse's family name. Note that no inference about gender can be made from the existence of spouse names</w:t>
            </w:r>
          </w:p>
        </w:tc>
        <w:bookmarkEnd w:id="8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2" w:name="BKM_174E7430_E429_4743_8578_AE0175D79928"/>
            <w:r>
              <w:rPr>
                <w:rFonts w:ascii="Times New Roman" w:eastAsia="Times New Roman" w:hAnsi="Times New Roman"/>
                <w:b/>
                <w:szCs w:val="24"/>
                <w:shd w:val="clear" w:color="auto" w:fill="auto"/>
                <w:lang w:val="en-US"/>
              </w:rPr>
              <w:t>MID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Middle </w:t>
            </w:r>
            <w:proofErr w:type="gramStart"/>
            <w:r>
              <w:rPr>
                <w:rFonts w:ascii="Times New Roman" w:eastAsia="Times New Roman" w:hAnsi="Times New Roman"/>
                <w:szCs w:val="24"/>
                <w:shd w:val="clear" w:color="auto" w:fill="auto"/>
                <w:lang w:val="en-US"/>
              </w:rPr>
              <w:t>Name :</w:t>
            </w:r>
            <w:proofErr w:type="gramEnd"/>
            <w:r>
              <w:rPr>
                <w:rFonts w:ascii="Times New Roman" w:eastAsia="Times New Roman" w:hAnsi="Times New Roman"/>
                <w:szCs w:val="24"/>
                <w:shd w:val="clear" w:color="auto" w:fill="auto"/>
                <w:lang w:val="en-US"/>
              </w:rPr>
              <w:t xml:space="preserve"> Indicates that the name part is a middle name.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Usage Notes: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the english 'middle name' concept is all of the given names after the first. This qualifier may be used to explicitly indicate which given names are considered to be middle names.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middle name qualifier may also be used with family names. This is a Scandinavian use case, matching the concept of "mellomnavn" / "mellannamn". Note that there are specific rules that indicate what names may be taken as a mellannamn in different Scandinavian countries</w:t>
            </w:r>
          </w:p>
        </w:tc>
        <w:bookmarkEnd w:id="8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3" w:name="BKM_CF8C7F36_E68A_4223_94CD_21916ED29AF9"/>
            <w:r>
              <w:rPr>
                <w:rFonts w:ascii="Times New Roman" w:eastAsia="Times New Roman" w:hAnsi="Times New Roman"/>
                <w:b/>
                <w:szCs w:val="24"/>
                <w:shd w:val="clear" w:color="auto" w:fill="auto"/>
                <w:lang w:val="en-US"/>
              </w:rPr>
              <w:t>CL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Callme : Callme is used to indicate which of the various name parts is used when interacting with the person</w:t>
            </w:r>
          </w:p>
        </w:tc>
        <w:bookmarkEnd w:id="8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4" w:name="BKM_BFDDD92F_E721_4DED_8B38_60CC1E854E79"/>
            <w:r>
              <w:rPr>
                <w:rFonts w:ascii="Times New Roman" w:eastAsia="Times New Roman" w:hAnsi="Times New Roman"/>
                <w:b/>
                <w:szCs w:val="24"/>
                <w:shd w:val="clear" w:color="auto" w:fill="auto"/>
                <w:lang w:val="en-US"/>
              </w:rPr>
              <w:t>IN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Initial :</w:t>
            </w:r>
            <w:proofErr w:type="gramEnd"/>
            <w:r>
              <w:rPr>
                <w:rFonts w:ascii="Times New Roman" w:eastAsia="Times New Roman" w:hAnsi="Times New Roman"/>
                <w:szCs w:val="24"/>
                <w:shd w:val="clear" w:color="auto" w:fill="auto"/>
                <w:lang w:val="en-US"/>
              </w:rPr>
              <w:t xml:space="preserve"> Indicates that a name part is just an initial. Initials do not imply a trailing period since this would not work with non-Latin scripts. Initials may consist of more than one letter, e.g., "Ph." could stand for "Philippe" or "Th." for "Thomas"</w:t>
            </w:r>
          </w:p>
        </w:tc>
        <w:bookmarkEnd w:id="85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5" w:name="BKM_D20AD06D_6EE6_4671_AAE2_1945C172D718"/>
            <w:r>
              <w:rPr>
                <w:rFonts w:ascii="Times New Roman" w:eastAsia="Times New Roman" w:hAnsi="Times New Roman"/>
                <w:b/>
                <w:szCs w:val="24"/>
                <w:shd w:val="clear" w:color="auto" w:fill="auto"/>
                <w:lang w:val="en-US"/>
              </w:rPr>
              <w:t>PFX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Prefix :</w:t>
            </w:r>
            <w:proofErr w:type="gramEnd"/>
            <w:r>
              <w:rPr>
                <w:rFonts w:ascii="Times New Roman" w:eastAsia="Times New Roman" w:hAnsi="Times New Roman"/>
                <w:szCs w:val="24"/>
                <w:shd w:val="clear" w:color="auto" w:fill="auto"/>
                <w:lang w:val="en-US"/>
              </w:rPr>
              <w:t xml:space="preserve"> A prefix has a strong association to the immediately following name part. A prefix has no implicit trailing white space (it has implicit leading white space though).</w:t>
            </w:r>
          </w:p>
        </w:tc>
        <w:bookmarkEnd w:id="85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6" w:name="BKM_BEB16F73_9FDF_48D4_B4D7_9840CE29EA78"/>
            <w:r>
              <w:rPr>
                <w:rFonts w:ascii="Times New Roman" w:eastAsia="Times New Roman" w:hAnsi="Times New Roman"/>
                <w:b/>
                <w:szCs w:val="24"/>
                <w:shd w:val="clear" w:color="auto" w:fill="auto"/>
                <w:lang w:val="en-US"/>
              </w:rPr>
              <w:t>SFX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Suffix :</w:t>
            </w:r>
            <w:proofErr w:type="gramEnd"/>
            <w:r>
              <w:rPr>
                <w:rFonts w:ascii="Times New Roman" w:eastAsia="Times New Roman" w:hAnsi="Times New Roman"/>
                <w:szCs w:val="24"/>
                <w:shd w:val="clear" w:color="auto" w:fill="auto"/>
                <w:lang w:val="en-US"/>
              </w:rPr>
              <w:t xml:space="preserve"> A suffix has a strong association to the immediately preceding name part. A suffix has no implicit leading white space (it has implicit trailing white space though).</w:t>
            </w:r>
          </w:p>
        </w:tc>
        <w:bookmarkEnd w:id="85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3"/>
    </w:p>
    <w:p w:rsidR="0033224C" w:rsidRDefault="0033224C">
      <w:pPr>
        <w:widowControl/>
        <w:autoSpaceDE/>
        <w:autoSpaceDN/>
        <w:adjustRightInd/>
        <w:spacing w:after="160" w:line="259"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57" w:name="_Toc382004167"/>
      <w:bookmarkStart w:id="858" w:name="BKM_2EAC4A46_0304_4FDB_8166_42585C55F9E8"/>
      <w:r>
        <w:rPr>
          <w:rFonts w:eastAsia="Times New Roman"/>
          <w:bCs w:val="0"/>
          <w:szCs w:val="24"/>
          <w:shd w:val="clear" w:color="auto" w:fill="auto"/>
          <w:lang w:val="en-US"/>
        </w:rPr>
        <w:t>EntityNamePartType</w:t>
      </w:r>
      <w:bookmarkEnd w:id="85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Indicates whether the name part is a given name, family name, prefix, suffix, etc.</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"EntityNamePartTypeR2", OID: 2.16.840.1.113883.5.1122, Owner: HL7 </w:t>
      </w:r>
    </w:p>
    <w:p w:rsidR="00174318" w:rsidRDefault="00174318">
      <w:pPr>
        <w:rPr>
          <w:rFonts w:ascii="Times New Roman" w:eastAsia="Times New Roman" w:hAnsi="Times New Roman"/>
          <w:color w:val="auto"/>
          <w:szCs w:val="24"/>
          <w:shd w:val="clear" w:color="auto" w:fill="auto"/>
        </w:rPr>
      </w:pPr>
      <w:bookmarkStart w:id="859" w:name="BKM_E93F3ED4_D901_4841_BF91_3A8BB2F9B228"/>
      <w:bookmarkEnd w:id="85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FAM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Family :</w:t>
            </w:r>
            <w:proofErr w:type="gramEnd"/>
            <w:r>
              <w:rPr>
                <w:rFonts w:ascii="Times New Roman" w:eastAsia="Times New Roman" w:hAnsi="Times New Roman"/>
                <w:szCs w:val="24"/>
                <w:shd w:val="clear" w:color="auto" w:fill="auto"/>
                <w:lang w:val="en-US"/>
              </w:rPr>
              <w:t xml:space="preserve"> Family name, this is the name that links to the genealogy. In some cultures (e.g. Eritrea) the family name of a son is the first name of his father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0" w:name="BKM_8DF3F114_2F1E_4F6E_ABCC_8E3524D43589"/>
            <w:r>
              <w:rPr>
                <w:rFonts w:ascii="Times New Roman" w:eastAsia="Times New Roman" w:hAnsi="Times New Roman"/>
                <w:b/>
                <w:szCs w:val="24"/>
                <w:shd w:val="clear" w:color="auto" w:fill="auto"/>
                <w:lang w:val="en-US"/>
              </w:rPr>
              <w:t>GIV</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Given: Given name.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don't call it "first name" since this given names do not always come first</w:t>
            </w:r>
          </w:p>
        </w:tc>
        <w:bookmarkEnd w:id="8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1" w:name="BKM_D03BBCE6_AD81_4645_A74A_D3301A036DA5"/>
            <w:r>
              <w:rPr>
                <w:rFonts w:ascii="Times New Roman" w:eastAsia="Times New Roman" w:hAnsi="Times New Roman"/>
                <w:b/>
                <w:szCs w:val="24"/>
                <w:shd w:val="clear" w:color="auto" w:fill="auto"/>
                <w:lang w:val="en-US"/>
              </w:rPr>
              <w:t>TITLE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Title :</w:t>
            </w:r>
            <w:proofErr w:type="gramEnd"/>
            <w:r>
              <w:rPr>
                <w:rFonts w:ascii="Times New Roman" w:eastAsia="Times New Roman" w:hAnsi="Times New Roman"/>
                <w:szCs w:val="24"/>
                <w:shd w:val="clear" w:color="auto" w:fill="auto"/>
                <w:lang w:val="en-US"/>
              </w:rPr>
              <w:t xml:space="preserve"> Part of the name that is acquired as a title due to academic, legal, employment or nobility status etc.</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Title name parts include name parts that come after the name such as qualifications</w:t>
            </w:r>
          </w:p>
        </w:tc>
        <w:bookmarkEnd w:id="8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2" w:name="BKM_EF7D06F4_5656_447D_9959_BBE5705AAB90"/>
            <w:r>
              <w:rPr>
                <w:rFonts w:ascii="Times New Roman" w:eastAsia="Times New Roman" w:hAnsi="Times New Roman"/>
                <w:b/>
                <w:szCs w:val="24"/>
                <w:shd w:val="clear" w:color="auto" w:fill="auto"/>
                <w:lang w:val="en-US"/>
              </w:rPr>
              <w:t>DEL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Delimiter :</w:t>
            </w:r>
            <w:proofErr w:type="gramEnd"/>
            <w:r>
              <w:rPr>
                <w:rFonts w:ascii="Times New Roman" w:eastAsia="Times New Roman" w:hAnsi="Times New Roman"/>
                <w:szCs w:val="24"/>
                <w:shd w:val="clear" w:color="auto" w:fill="auto"/>
                <w:lang w:val="en-US"/>
              </w:rPr>
              <w:t xml:space="preserve"> A delimiter has no meaning other than being literally printed in this name representation. A delimiter has no implicit leading and trailing white space</w:t>
            </w:r>
          </w:p>
        </w:tc>
        <w:bookmarkEnd w:id="86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63" w:name="_Toc382004168"/>
      <w:bookmarkStart w:id="864" w:name="BKM_25874B94_DDA5_4D4D_86D9_BAE1B6B7B905"/>
      <w:r>
        <w:rPr>
          <w:rFonts w:eastAsia="Times New Roman"/>
          <w:bCs w:val="0"/>
          <w:szCs w:val="24"/>
          <w:shd w:val="clear" w:color="auto" w:fill="auto"/>
          <w:lang w:val="en-US"/>
        </w:rPr>
        <w:t>EntityNameUse</w:t>
      </w:r>
      <w:bookmarkEnd w:id="86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codes advising a system or user which name in a set of names to select for a given purpose.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CodeSystem "EntityNameUseR2", OID: 2.16.840.1.113883.5.1120, Owner: HL7</w:t>
      </w:r>
    </w:p>
    <w:p w:rsidR="00174318" w:rsidRDefault="00174318">
      <w:pPr>
        <w:rPr>
          <w:rFonts w:ascii="Times New Roman" w:eastAsia="Times New Roman" w:hAnsi="Times New Roman"/>
          <w:color w:val="auto"/>
          <w:szCs w:val="24"/>
          <w:shd w:val="clear" w:color="auto" w:fill="auto"/>
        </w:rPr>
      </w:pPr>
      <w:bookmarkStart w:id="865" w:name="BKM_CB04C503_0ADC_4ECB_979F_6BDAF0A062DB"/>
      <w:bookmarkEnd w:id="86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ABC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6" w:name="BKM_DA5943BD_1AD0_4D7D_A882_43F1D0826FA6"/>
            <w:r>
              <w:rPr>
                <w:rFonts w:ascii="Times New Roman" w:eastAsia="Times New Roman" w:hAnsi="Times New Roman"/>
                <w:b/>
                <w:szCs w:val="24"/>
                <w:shd w:val="clear" w:color="auto" w:fill="auto"/>
                <w:lang w:val="en-US"/>
              </w:rPr>
              <w:t>IDE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Ideographic : Ideographic representation of name (e.g., Japanese kanji, Chinese characters) </w:t>
            </w:r>
          </w:p>
        </w:tc>
        <w:bookmarkEnd w:id="86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7" w:name="BKM_5EBDFEB8_A32F_40D7_95D6_1E38EA70E50C"/>
            <w:r>
              <w:rPr>
                <w:rFonts w:ascii="Times New Roman" w:eastAsia="Times New Roman" w:hAnsi="Times New Roman"/>
                <w:b/>
                <w:szCs w:val="24"/>
                <w:shd w:val="clear" w:color="auto" w:fill="auto"/>
                <w:lang w:val="en-US"/>
              </w:rPr>
              <w:t>SYL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86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8" w:name="BKM_2CE4AEE5_27CB_4E16_BEA3_4E9B23BE182C"/>
            <w:r>
              <w:rPr>
                <w:rFonts w:ascii="Times New Roman" w:eastAsia="Times New Roman" w:hAnsi="Times New Roman"/>
                <w:b/>
                <w:szCs w:val="24"/>
                <w:shd w:val="clear" w:color="auto" w:fill="auto"/>
                <w:lang w:val="en-US"/>
              </w:rPr>
              <w:t>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Customary : Known as/conventional/the one you normally use</w:t>
            </w:r>
          </w:p>
        </w:tc>
        <w:bookmarkEnd w:id="8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9" w:name="BKM_24B0D0A1_074A_4302_8873_B5EBB0017A96"/>
            <w:r>
              <w:rPr>
                <w:rFonts w:ascii="Times New Roman" w:eastAsia="Times New Roman" w:hAnsi="Times New Roman"/>
                <w:b/>
                <w:szCs w:val="24"/>
                <w:shd w:val="clear" w:color="auto" w:fill="auto"/>
                <w:lang w:val="en-US"/>
              </w:rPr>
              <w:t>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Official Registry </w:t>
            </w:r>
            <w:proofErr w:type="gramStart"/>
            <w:r>
              <w:rPr>
                <w:rFonts w:ascii="Times New Roman" w:eastAsia="Times New Roman" w:hAnsi="Times New Roman"/>
                <w:szCs w:val="24"/>
                <w:shd w:val="clear" w:color="auto" w:fill="auto"/>
                <w:lang w:val="en-US"/>
              </w:rPr>
              <w:t>Name :</w:t>
            </w:r>
            <w:proofErr w:type="gramEnd"/>
            <w:r>
              <w:rPr>
                <w:rFonts w:ascii="Times New Roman" w:eastAsia="Times New Roman" w:hAnsi="Times New Roman"/>
                <w:szCs w:val="24"/>
                <w:shd w:val="clear" w:color="auto" w:fill="auto"/>
                <w:lang w:val="en-US"/>
              </w:rPr>
              <w:t xml:space="preserve"> the formal name as registered in an official (government) registry, but which name might not be commonly used. May correspond to the concept of legal name</w:t>
            </w:r>
          </w:p>
        </w:tc>
        <w:bookmarkEnd w:id="86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0" w:name="BKM_B0B09B02_ACDF_4ED8_9034_B630B5D892A9"/>
            <w:r>
              <w:rPr>
                <w:rFonts w:ascii="Times New Roman" w:eastAsia="Times New Roman" w:hAnsi="Times New Roman"/>
                <w:b/>
                <w:szCs w:val="24"/>
                <w:shd w:val="clear" w:color="auto" w:fill="auto"/>
                <w:lang w:val="en-US"/>
              </w:rPr>
              <w:t>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Temporary :</w:t>
            </w:r>
            <w:proofErr w:type="gramEnd"/>
            <w:r>
              <w:rPr>
                <w:rFonts w:ascii="Times New Roman" w:eastAsia="Times New Roman" w:hAnsi="Times New Roman"/>
                <w:szCs w:val="24"/>
                <w:shd w:val="clear" w:color="auto" w:fill="auto"/>
                <w:lang w:val="en-US"/>
              </w:rPr>
              <w:t xml:space="preserve"> A temporary name.  Note that a name valid time can provide more detailed information.  This may also be used for temporary names assigned at birth or in emergency situations.</w:t>
            </w:r>
          </w:p>
        </w:tc>
        <w:bookmarkEnd w:id="8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1" w:name="BKM_37C70544_AB8A_4B02_8190_5D98E4235101"/>
            <w:r>
              <w:rPr>
                <w:rFonts w:ascii="Times New Roman" w:eastAsia="Times New Roman" w:hAnsi="Times New Roman"/>
                <w:b/>
                <w:szCs w:val="24"/>
                <w:shd w:val="clear" w:color="auto" w:fill="auto"/>
                <w:lang w:val="en-US"/>
              </w:rPr>
              <w:t>I</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Indigenous/Tribal: e.g. Chief Red Cloud</w:t>
            </w:r>
          </w:p>
        </w:tc>
        <w:bookmarkEnd w:id="8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2" w:name="BKM_C5F597E1_F76D_4626_9E3F_75067FC5FCFD"/>
            <w:r>
              <w:rPr>
                <w:rFonts w:ascii="Times New Roman" w:eastAsia="Times New Roman" w:hAnsi="Times New Roman"/>
                <w:b/>
                <w:szCs w:val="24"/>
                <w:shd w:val="clear" w:color="auto" w:fill="auto"/>
                <w:lang w:val="en-US"/>
              </w:rPr>
              <w:t>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Other/Pseudonym/Alias: A non-official name by which the person is sometimes known.  (This may also be used to record informal names such as a nickname)</w:t>
            </w:r>
          </w:p>
        </w:tc>
        <w:bookmarkEnd w:id="87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3" w:name="BKM_188BFF42_B497_4A47_8A29_1734356A7645"/>
            <w:r>
              <w:rPr>
                <w:rFonts w:ascii="Times New Roman" w:eastAsia="Times New Roman" w:hAnsi="Times New Roman"/>
                <w:b/>
                <w:szCs w:val="24"/>
                <w:shd w:val="clear" w:color="auto" w:fill="auto"/>
                <w:lang w:val="en-US"/>
              </w:rPr>
              <w:t>ANON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Anonymous : Anonymous assigned name (used to protect a person's identity for privacy reasons)</w:t>
            </w:r>
          </w:p>
        </w:tc>
        <w:bookmarkEnd w:id="87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4" w:name="BKM_C9033669_45F3_4FB8_8147_035B392AFB1B"/>
            <w:r>
              <w:rPr>
                <w:rFonts w:ascii="Times New Roman" w:eastAsia="Times New Roman" w:hAnsi="Times New Roman"/>
                <w:b/>
                <w:szCs w:val="24"/>
                <w:shd w:val="clear" w:color="auto" w:fill="auto"/>
                <w:lang w:val="en-US"/>
              </w:rPr>
              <w: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Business </w:t>
            </w:r>
            <w:proofErr w:type="gramStart"/>
            <w:r>
              <w:rPr>
                <w:rFonts w:ascii="Times New Roman" w:eastAsia="Times New Roman" w:hAnsi="Times New Roman"/>
                <w:szCs w:val="24"/>
                <w:shd w:val="clear" w:color="auto" w:fill="auto"/>
                <w:lang w:val="en-US"/>
              </w:rPr>
              <w:t>Name :</w:t>
            </w:r>
            <w:proofErr w:type="gramEnd"/>
            <w:r>
              <w:rPr>
                <w:rFonts w:ascii="Times New Roman" w:eastAsia="Times New Roman" w:hAnsi="Times New Roman"/>
                <w:szCs w:val="24"/>
                <w:shd w:val="clear" w:color="auto" w:fill="auto"/>
                <w:lang w:val="en-US"/>
              </w:rPr>
              <w:t xml:space="preserve"> A name used in a Professional or Business context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Continuing to use a maiden name in a professional context, or using a stage performing name (some of these names are also pseudonyms)</w:t>
            </w:r>
          </w:p>
        </w:tc>
        <w:bookmarkEnd w:id="87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5" w:name="BKM_A9914241_370D_4E78_8296_EE3BE96DAB52"/>
            <w:r>
              <w:rPr>
                <w:rFonts w:ascii="Times New Roman" w:eastAsia="Times New Roman" w:hAnsi="Times New Roman"/>
                <w:b/>
                <w:szCs w:val="24"/>
                <w:shd w:val="clear" w:color="auto" w:fill="auto"/>
                <w:lang w:val="en-US"/>
              </w:rPr>
              <w:t>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Religious :</w:t>
            </w:r>
            <w:proofErr w:type="gramEnd"/>
            <w:r>
              <w:rPr>
                <w:rFonts w:ascii="Times New Roman" w:eastAsia="Times New Roman" w:hAnsi="Times New Roman"/>
                <w:szCs w:val="24"/>
                <w:shd w:val="clear" w:color="auto" w:fill="auto"/>
                <w:lang w:val="en-US"/>
              </w:rPr>
              <w:t xml:space="preserve"> A name assumed as part of a religious vocation. e.g. Sister Mary Francis, Brother John</w:t>
            </w:r>
          </w:p>
        </w:tc>
        <w:bookmarkEnd w:id="87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6" w:name="BKM_F3E6207A_2874_4826_918B_9E3913F0CA03"/>
            <w:r>
              <w:rPr>
                <w:rFonts w:ascii="Times New Roman" w:eastAsia="Times New Roman" w:hAnsi="Times New Roman"/>
                <w:b/>
                <w:szCs w:val="24"/>
                <w:shd w:val="clear" w:color="auto" w:fill="auto"/>
                <w:lang w:val="en-US"/>
              </w:rPr>
              <w:t>OLD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 Longer in </w:t>
            </w:r>
            <w:proofErr w:type="gramStart"/>
            <w:r>
              <w:rPr>
                <w:rFonts w:ascii="Times New Roman" w:eastAsia="Times New Roman" w:hAnsi="Times New Roman"/>
                <w:szCs w:val="24"/>
                <w:shd w:val="clear" w:color="auto" w:fill="auto"/>
                <w:lang w:val="en-US"/>
              </w:rPr>
              <w:t>Use :</w:t>
            </w:r>
            <w:proofErr w:type="gramEnd"/>
            <w:r>
              <w:rPr>
                <w:rFonts w:ascii="Times New Roman" w:eastAsia="Times New Roman" w:hAnsi="Times New Roman"/>
                <w:szCs w:val="24"/>
                <w:shd w:val="clear" w:color="auto" w:fill="auto"/>
                <w:lang w:val="en-US"/>
              </w:rPr>
              <w:t xml:space="preserve"> This name is no longer in use (note: Names may also carry valid time ranges .  This code is used to cover the situations where it is known that the name is no longer valid, but no particular time range for its use is known)</w:t>
            </w:r>
          </w:p>
        </w:tc>
        <w:bookmarkEnd w:id="87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7" w:name="BKM_2F9E4BC1_1242_460F_B375_91D23F9BAE70"/>
            <w:r>
              <w:rPr>
                <w:rFonts w:ascii="Times New Roman" w:eastAsia="Times New Roman" w:hAnsi="Times New Roman"/>
                <w:b/>
                <w:szCs w:val="24"/>
                <w:shd w:val="clear" w:color="auto" w:fill="auto"/>
                <w:lang w:val="en-US"/>
              </w:rPr>
              <w:t>DN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Do Not </w:t>
            </w:r>
            <w:proofErr w:type="gramStart"/>
            <w:r>
              <w:rPr>
                <w:rFonts w:ascii="Times New Roman" w:eastAsia="Times New Roman" w:hAnsi="Times New Roman"/>
                <w:szCs w:val="24"/>
                <w:shd w:val="clear" w:color="auto" w:fill="auto"/>
                <w:lang w:val="en-US"/>
              </w:rPr>
              <w:t>Use :</w:t>
            </w:r>
            <w:proofErr w:type="gramEnd"/>
            <w:r>
              <w:rPr>
                <w:rFonts w:ascii="Times New Roman" w:eastAsia="Times New Roman" w:hAnsi="Times New Roman"/>
                <w:szCs w:val="24"/>
                <w:shd w:val="clear" w:color="auto" w:fill="auto"/>
                <w:lang w:val="en-US"/>
              </w:rPr>
              <w:t xml:space="preserve"> This name should no longer be used when interacting with the person (i.e .  in addition to no longer being used, the name should not be even mentioned when interacting with the person)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applications are not required to compare names labeled "Do Not Use" and other names in order to eliminate name parts that are common between the other name and a name labeled "Do Not Use".</w:t>
            </w:r>
          </w:p>
        </w:tc>
        <w:bookmarkEnd w:id="87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8" w:name="BKM_8F27314E_F897_4D3D_BA77_0EB823813319"/>
            <w:r>
              <w:rPr>
                <w:rFonts w:ascii="Times New Roman" w:eastAsia="Times New Roman" w:hAnsi="Times New Roman"/>
                <w:b/>
                <w:szCs w:val="24"/>
                <w:shd w:val="clear" w:color="auto" w:fill="auto"/>
                <w:lang w:val="en-US"/>
              </w:rPr>
              <w:t>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Maiden </w:t>
            </w:r>
            <w:proofErr w:type="gramStart"/>
            <w:r>
              <w:rPr>
                <w:rFonts w:ascii="Times New Roman" w:eastAsia="Times New Roman" w:hAnsi="Times New Roman"/>
                <w:szCs w:val="24"/>
                <w:shd w:val="clear" w:color="auto" w:fill="auto"/>
                <w:lang w:val="en-US"/>
              </w:rPr>
              <w:t>Name :</w:t>
            </w:r>
            <w:proofErr w:type="gramEnd"/>
            <w:r>
              <w:rPr>
                <w:rFonts w:ascii="Times New Roman" w:eastAsia="Times New Roman" w:hAnsi="Times New Roman"/>
                <w:szCs w:val="24"/>
                <w:shd w:val="clear" w:color="auto" w:fill="auto"/>
                <w:lang w:val="en-US"/>
              </w:rPr>
              <w:t xml:space="preserve"> A name used prior to marriage.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w:t>
            </w:r>
          </w:p>
        </w:tc>
        <w:bookmarkEnd w:id="8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9" w:name="BKM_B3AA28B4_8F61_4DAB_BA46_0CE3750BB748"/>
            <w:r>
              <w:rPr>
                <w:rFonts w:ascii="Times New Roman" w:eastAsia="Times New Roman" w:hAnsi="Times New Roman"/>
                <w:b/>
                <w:szCs w:val="24"/>
                <w:shd w:val="clear" w:color="auto" w:fill="auto"/>
                <w:lang w:val="en-US"/>
              </w:rPr>
              <w:t>PHON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Phonetic :</w:t>
            </w:r>
            <w:proofErr w:type="gramEnd"/>
            <w:r>
              <w:rPr>
                <w:rFonts w:ascii="Times New Roman" w:eastAsia="Times New Roman" w:hAnsi="Times New Roman"/>
                <w:szCs w:val="24"/>
                <w:shd w:val="clear" w:color="auto" w:fill="auto"/>
                <w:lang w:val="en-US"/>
              </w:rPr>
              <w:t xml:space="preserve"> The name as understood by the data enterer, i.e. a close approximation of a phonetic spelling of the name, not based on a phonetic algorithm.</w:t>
            </w:r>
          </w:p>
        </w:tc>
        <w:bookmarkEnd w:id="8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0" w:name="BKM_D0AB4CBC_CB1B_4A77_B708_FE1970257893"/>
            <w:r>
              <w:rPr>
                <w:rFonts w:ascii="Times New Roman" w:eastAsia="Times New Roman" w:hAnsi="Times New Roman"/>
                <w:b/>
                <w:szCs w:val="24"/>
                <w:shd w:val="clear" w:color="auto" w:fill="auto"/>
                <w:lang w:val="en-US"/>
              </w:rPr>
              <w:t>SRCH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88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81" w:name="_Toc382004169"/>
      <w:bookmarkStart w:id="882" w:name="BKM_72CF0E4D_3F98_4012_80D2_29C0CE64D0B4"/>
      <w:r>
        <w:rPr>
          <w:rFonts w:eastAsia="Times New Roman"/>
          <w:bCs w:val="0"/>
          <w:szCs w:val="24"/>
          <w:shd w:val="clear" w:color="auto" w:fill="auto"/>
          <w:lang w:val="en-US"/>
        </w:rPr>
        <w:t>HXIT</w:t>
      </w:r>
      <w:bookmarkEnd w:id="88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the history of this value: period of validity and a reference to an identified event that established this value as valid.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Because of the way that the types are defined, a number of attributes of the datatypes have values with a type derived from HXIT. In these cases the HXIT attributes are constrained to null. The only case where the HXIT attributes are allowed within a datatype is on items in a collection (DSET, LIST, BAG, HIST).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use of these attributes is generally subject to further constraints in the specifications that make use of these types.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82"/>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83" w:name="_Toc382004170"/>
      <w:bookmarkStart w:id="884" w:name="BKM_E6D0FE1E_EB17_4311_80D8_B438D6102C6D"/>
      <w:r>
        <w:rPr>
          <w:rFonts w:eastAsia="Times New Roman"/>
          <w:bCs w:val="0"/>
          <w:szCs w:val="24"/>
          <w:shd w:val="clear" w:color="auto" w:fill="auto"/>
          <w:lang w:val="en-US"/>
        </w:rPr>
        <w:t>II</w:t>
      </w:r>
      <w:bookmarkEnd w:id="88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An identifier that uniquely identifies a thing or object.</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174318" w:rsidRDefault="00174318">
      <w:pPr>
        <w:rPr>
          <w:rFonts w:ascii="Times New Roman" w:eastAsia="Times New Roman" w:hAnsi="Times New Roman"/>
          <w:color w:val="auto"/>
          <w:szCs w:val="24"/>
          <w:shd w:val="clear" w:color="auto" w:fill="auto"/>
        </w:rPr>
      </w:pPr>
      <w:bookmarkStart w:id="885" w:name="BKM_325A4EE3_44C3_4892_B19E_5EB465F40103"/>
      <w:bookmarkEnd w:id="88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root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w:t>
            </w:r>
            <w:proofErr w:type="gramStart"/>
            <w:r>
              <w:rPr>
                <w:rFonts w:ascii="Times New Roman" w:eastAsia="Times New Roman" w:hAnsi="Times New Roman"/>
                <w:szCs w:val="24"/>
                <w:shd w:val="clear" w:color="auto" w:fill="auto"/>
                <w:lang w:val="en-US"/>
              </w:rPr>
              <w:t>either a</w:t>
            </w:r>
            <w:proofErr w:type="gramEnd"/>
            <w:r>
              <w:rPr>
                <w:rFonts w:ascii="Times New Roman" w:eastAsia="Times New Roman" w:hAnsi="Times New Roman"/>
                <w:szCs w:val="24"/>
                <w:shd w:val="clear" w:color="auto" w:fill="auto"/>
                <w:lang w:val="en-US"/>
              </w:rPr>
              <w:t xml:space="preserve"> DCE UUID, an Object Identifier (OID), or a special identifier taken from lists that may be published by ISO or HL7.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6" w:name="BKM_374ED6E0_D1C6_4B34_82F7_3743CC0BAC88"/>
            <w:r>
              <w:rPr>
                <w:rFonts w:ascii="Times New Roman" w:eastAsia="Times New Roman" w:hAnsi="Times New Roman"/>
                <w:b/>
                <w:szCs w:val="24"/>
                <w:shd w:val="clear" w:color="auto" w:fill="auto"/>
                <w:lang w:val="en-US"/>
              </w:rPr>
              <w:t>extension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character string as a unique identifier within the scope of the identifier root.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88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7" w:name="BKM_FAB01696_2DD2_4E73_8BA0_91247B5FB330"/>
            <w:r>
              <w:rPr>
                <w:rFonts w:ascii="Times New Roman" w:eastAsia="Times New Roman" w:hAnsi="Times New Roman"/>
                <w:b/>
                <w:szCs w:val="24"/>
                <w:shd w:val="clear" w:color="auto" w:fill="auto"/>
                <w:lang w:val="en-US"/>
              </w:rPr>
              <w:t>identifierName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for this identifier.</w:t>
            </w:r>
          </w:p>
        </w:tc>
        <w:bookmarkEnd w:id="88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88" w:name="_Toc382004171"/>
      <w:bookmarkStart w:id="889" w:name="BKM_26F16ABC_BEDB_4A7B_A8B8_F99398E633E5"/>
      <w:r>
        <w:rPr>
          <w:rFonts w:eastAsia="Times New Roman"/>
          <w:bCs w:val="0"/>
          <w:szCs w:val="24"/>
          <w:shd w:val="clear" w:color="auto" w:fill="auto"/>
          <w:lang w:val="en-US"/>
        </w:rPr>
        <w:t>INT</w:t>
      </w:r>
      <w:bookmarkEnd w:id="88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Integer numbers (-1</w:t>
      </w:r>
      <w:proofErr w:type="gramStart"/>
      <w:r>
        <w:rPr>
          <w:rFonts w:ascii="Times New Roman" w:eastAsia="Times New Roman" w:hAnsi="Times New Roman"/>
          <w:szCs w:val="24"/>
          <w:shd w:val="clear" w:color="auto" w:fill="auto"/>
          <w:lang w:val="en-US"/>
        </w:rPr>
        <w:t>,0,1,2</w:t>
      </w:r>
      <w:proofErr w:type="gramEnd"/>
      <w:r>
        <w:rPr>
          <w:rFonts w:ascii="Times New Roman" w:eastAsia="Times New Roman" w:hAnsi="Times New Roman"/>
          <w:szCs w:val="24"/>
          <w:shd w:val="clear" w:color="auto" w:fill="auto"/>
          <w:lang w:val="en-US"/>
        </w:rPr>
        <w:t xml:space="preserve">, 100, 3398129, etc.) are precise numbers that are results of counting and enumerating. Integer numbers are </w:t>
      </w:r>
      <w:proofErr w:type="gramStart"/>
      <w:r>
        <w:rPr>
          <w:rFonts w:ascii="Times New Roman" w:eastAsia="Times New Roman" w:hAnsi="Times New Roman"/>
          <w:szCs w:val="24"/>
          <w:shd w:val="clear" w:color="auto" w:fill="auto"/>
          <w:lang w:val="en-US"/>
        </w:rPr>
        <w:t>discrete,</w:t>
      </w:r>
      <w:proofErr w:type="gramEnd"/>
      <w:r>
        <w:rPr>
          <w:rFonts w:ascii="Times New Roman" w:eastAsia="Times New Roman" w:hAnsi="Times New Roman"/>
          <w:szCs w:val="24"/>
          <w:shd w:val="clear" w:color="auto" w:fill="auto"/>
          <w:lang w:val="en-US"/>
        </w:rPr>
        <w:t xml:space="preserve"> the set of integers is infinite but countable. No arbitrary limit is imposed on the range of integer numbers.</w:t>
      </w:r>
    </w:p>
    <w:p w:rsidR="00174318" w:rsidRDefault="00174318">
      <w:pPr>
        <w:rPr>
          <w:rFonts w:ascii="Times New Roman" w:eastAsia="Times New Roman" w:hAnsi="Times New Roman"/>
          <w:szCs w:val="24"/>
          <w:shd w:val="clear" w:color="auto" w:fill="auto"/>
        </w:rPr>
      </w:pPr>
      <w:bookmarkStart w:id="890" w:name="BKM_62A33717_4B4B_4A73_BF09_03F9E1330CFF"/>
      <w:bookmarkEnd w:id="89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Integer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INT. Note that this specification imposes no limitations on the size of integer, but most implementations will map this to a 32 or 64 bit integer.</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91" w:name="_Toc382004172"/>
      <w:bookmarkStart w:id="892" w:name="BKM_63D94090_0459_431C_9D44_B6423865B927"/>
      <w:r>
        <w:rPr>
          <w:rFonts w:eastAsia="Times New Roman"/>
          <w:bCs w:val="0"/>
          <w:szCs w:val="24"/>
          <w:shd w:val="clear" w:color="auto" w:fill="auto"/>
          <w:lang w:val="en-US"/>
        </w:rPr>
        <w:t>IVL</w:t>
      </w:r>
      <w:bookmarkEnd w:id="89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QSET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92"/>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93" w:name="_Toc382004173"/>
      <w:bookmarkStart w:id="894" w:name="BKM_B9DB7B40_5336_42A1_B5ED_3C02AB91B118"/>
      <w:r>
        <w:rPr>
          <w:rFonts w:eastAsia="Times New Roman"/>
          <w:bCs w:val="0"/>
          <w:szCs w:val="24"/>
          <w:shd w:val="clear" w:color="auto" w:fill="auto"/>
          <w:lang w:val="en-US"/>
        </w:rPr>
        <w:t>IVL_CO</w:t>
      </w:r>
      <w:bookmarkEnd w:id="89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895" w:name="BKM_7E535CF7_5EDE_4FFF_9A69_21E723C6A47F"/>
      <w:bookmarkEnd w:id="89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6" w:name="BKM_4E8990BC_6C15_44AE_AA30_9A16E17525F7"/>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9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7" w:name="BKM_52624037_CBBD_44F2_9195_342E1F5ECFA4"/>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8" w:name="BKM_2195F9DA_C6DF_417F_B187_CDCDE1A2F7FA"/>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9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99" w:name="_Toc382004174"/>
      <w:bookmarkStart w:id="900" w:name="BKM_FEE51CE5_D7C2_440D_9FCA_387B4F9B7E29"/>
      <w:r>
        <w:rPr>
          <w:rFonts w:eastAsia="Times New Roman"/>
          <w:bCs w:val="0"/>
          <w:szCs w:val="24"/>
          <w:shd w:val="clear" w:color="auto" w:fill="auto"/>
          <w:lang w:val="en-US"/>
        </w:rPr>
        <w:t>IVL_INT</w:t>
      </w:r>
      <w:bookmarkEnd w:id="89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901" w:name="BKM_B7E58F61_3044_4D4E_B157_590B3E96D918"/>
      <w:bookmarkEnd w:id="90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2" w:name="BKM_0B8AE140_2B04_469A_BC6F_9734F9BE82EA"/>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9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3" w:name="BKM_E8A23327_2DAC_46E8_B2A7_9EDA53A84328"/>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90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4" w:name="BKM_49AE94BD_1768_4FA7_A2F5_0D9099575319"/>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90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0"/>
    </w:p>
    <w:p w:rsidR="0033224C" w:rsidRDefault="0033224C">
      <w:pPr>
        <w:widowControl/>
        <w:autoSpaceDE/>
        <w:autoSpaceDN/>
        <w:adjustRightInd/>
        <w:spacing w:after="160" w:line="259"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05" w:name="_Toc382004175"/>
      <w:bookmarkStart w:id="906" w:name="BKM_B17CEB60_E8AB_4F3E_80BC_3FF36E6DEC67"/>
      <w:r>
        <w:rPr>
          <w:rFonts w:eastAsia="Times New Roman"/>
          <w:bCs w:val="0"/>
          <w:szCs w:val="24"/>
          <w:shd w:val="clear" w:color="auto" w:fill="auto"/>
          <w:lang w:val="en-US"/>
        </w:rPr>
        <w:t>IVL_PQ</w:t>
      </w:r>
      <w:bookmarkEnd w:id="90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907" w:name="BKM_C3E3E99A_B0F7_4072_A7C9_EC59BF868FF6"/>
      <w:bookmarkEnd w:id="90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8" w:name="BKM_F96711ED_3310_4EAE_9338_93CB09026DAA"/>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90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9" w:name="BKM_EABBCC6F_A696_4582_B13C_1C12A1494532"/>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90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0" w:name="BKM_43C7C60F_C4BF_4823_A9D4_4FEC89E2E430"/>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91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11" w:name="_Toc382004176"/>
      <w:bookmarkStart w:id="912" w:name="BKM_D349A5B0_C012_41F8_A0D3_F3E2E2909E56"/>
      <w:r>
        <w:rPr>
          <w:rFonts w:eastAsia="Times New Roman"/>
          <w:bCs w:val="0"/>
          <w:szCs w:val="24"/>
          <w:shd w:val="clear" w:color="auto" w:fill="auto"/>
          <w:lang w:val="en-US"/>
        </w:rPr>
        <w:t>IVL_QTY</w:t>
      </w:r>
      <w:bookmarkEnd w:id="91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 </w:t>
      </w:r>
    </w:p>
    <w:p w:rsidR="00174318" w:rsidRDefault="00174318">
      <w:pPr>
        <w:rPr>
          <w:rFonts w:ascii="Times New Roman" w:eastAsia="Times New Roman" w:hAnsi="Times New Roman"/>
          <w:color w:val="auto"/>
          <w:szCs w:val="24"/>
          <w:shd w:val="clear" w:color="auto" w:fill="auto"/>
        </w:rPr>
      </w:pPr>
      <w:bookmarkStart w:id="913" w:name="BKM_E2BED4AB_DA59_4109_BC71_2204C700A89D"/>
      <w:bookmarkEnd w:id="91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4" w:name="BKM_CD9FC603_DE6D_4E39_8EE6_FCF14D6454D9"/>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9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5" w:name="BKM_FB280733_752D_40E9_B673_1E66343F3AF6"/>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9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6" w:name="BKM_197B09E4_D29D_4B5D_98B4_ACA8159D221A"/>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91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1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17" w:name="_Toc382004177"/>
      <w:bookmarkStart w:id="918" w:name="BKM_FB2EE8B4_F189_4390_A167_1BDB34CBEFC7"/>
      <w:r>
        <w:rPr>
          <w:rFonts w:eastAsia="Times New Roman"/>
          <w:bCs w:val="0"/>
          <w:szCs w:val="24"/>
          <w:shd w:val="clear" w:color="auto" w:fill="auto"/>
          <w:lang w:val="en-US"/>
        </w:rPr>
        <w:t>IVL_REAL</w:t>
      </w:r>
      <w:bookmarkEnd w:id="91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919" w:name="BKM_13E6F36B_B4D5_4951_A257_60E0D07D9C3E"/>
      <w:bookmarkEnd w:id="91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20" w:name="BKM_C27F5B76_8D1B_4A56_83FA_FE3250704C83"/>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92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21" w:name="BKM_A7F15ED1_07EA_49A7_A236_0107B579CF4D"/>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92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22" w:name="BKM_142268D2_2ECC_4825_9D3F_4392A76578F5"/>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92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1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23" w:name="_Toc382004178"/>
      <w:bookmarkStart w:id="924" w:name="BKM_A32018D5_8F53_45CD_A707_5352400C5E41"/>
      <w:r>
        <w:rPr>
          <w:rFonts w:eastAsia="Times New Roman"/>
          <w:bCs w:val="0"/>
          <w:szCs w:val="24"/>
          <w:shd w:val="clear" w:color="auto" w:fill="auto"/>
          <w:lang w:val="en-US"/>
        </w:rPr>
        <w:t>IVL_TS</w:t>
      </w:r>
      <w:bookmarkEnd w:id="92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consecutive values of an ordered base datatype.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925" w:name="BKM_145719A7_A32D_4627_BFC0_FB0A1DE2B65E"/>
      <w:bookmarkEnd w:id="92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26" w:name="BKM_D09B17C7_917D_47CC_8835_305F960B169E"/>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9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27" w:name="BKM_ABA1A99C_7D65_41AA_B8D2_634C81538635"/>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9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28" w:name="BKM_AAB6CC39_9407_4B56_885A_FFAF8391D9DB"/>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92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29" w:name="_Toc382004179"/>
      <w:bookmarkStart w:id="930" w:name="BKM_33176A1C_8320_4245_B4F7_A8D20D84D069"/>
      <w:r>
        <w:rPr>
          <w:rFonts w:eastAsia="Times New Roman"/>
          <w:bCs w:val="0"/>
          <w:szCs w:val="24"/>
          <w:shd w:val="clear" w:color="auto" w:fill="auto"/>
          <w:lang w:val="en-US"/>
        </w:rPr>
        <w:t>IntegrityCheckAlgorithm</w:t>
      </w:r>
      <w:bookmarkEnd w:id="92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algorithm used to compute the integrityCheck value.</w:t>
      </w:r>
    </w:p>
    <w:p w:rsidR="00174318" w:rsidRDefault="00174318">
      <w:pPr>
        <w:rPr>
          <w:rFonts w:ascii="Times New Roman" w:eastAsia="Times New Roman" w:hAnsi="Times New Roman"/>
          <w:szCs w:val="24"/>
          <w:shd w:val="clear" w:color="auto" w:fill="auto"/>
        </w:rPr>
      </w:pPr>
      <w:bookmarkStart w:id="931" w:name="BKM_740C4FC2_1430_4862_B187_D6A95779BF0E"/>
      <w:bookmarkEnd w:id="93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SHA1</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w:t>
            </w:r>
            <w:proofErr w:type="gramStart"/>
            <w:r>
              <w:rPr>
                <w:rFonts w:ascii="Times New Roman" w:eastAsia="Times New Roman" w:hAnsi="Times New Roman"/>
                <w:szCs w:val="24"/>
                <w:shd w:val="clear" w:color="auto" w:fill="auto"/>
                <w:lang w:val="en-US"/>
              </w:rPr>
              <w:t>1 :</w:t>
            </w:r>
            <w:proofErr w:type="gramEnd"/>
            <w:r>
              <w:rPr>
                <w:rFonts w:ascii="Times New Roman" w:eastAsia="Times New Roman" w:hAnsi="Times New Roman"/>
                <w:szCs w:val="24"/>
                <w:shd w:val="clear" w:color="auto" w:fill="auto"/>
                <w:lang w:val="en-US"/>
              </w:rPr>
              <w:t xml:space="preserve"> This algorithm is defined in FIPS PUB 180-1: Secure Hash Standard. As of April 17, 1995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32" w:name="BKM_BD507E4F_81EA_4ECF_BF7E_4D2B4DC924AF"/>
            <w:r>
              <w:rPr>
                <w:rFonts w:ascii="Times New Roman" w:eastAsia="Times New Roman" w:hAnsi="Times New Roman"/>
                <w:b/>
                <w:szCs w:val="24"/>
                <w:shd w:val="clear" w:color="auto" w:fill="auto"/>
                <w:lang w:val="en-US"/>
              </w:rPr>
              <w:t>SHA256</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- 256 : This algorithm is defined in FIPS PUB 180-2: Secure Hash Standard </w:t>
            </w:r>
          </w:p>
        </w:tc>
        <w:bookmarkEnd w:id="93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33" w:name="_Toc382004180"/>
      <w:bookmarkStart w:id="934" w:name="BKM_453FA72E_BB11_4196_9DC2_6130A589B33A"/>
      <w:r>
        <w:rPr>
          <w:rFonts w:eastAsia="Times New Roman"/>
          <w:bCs w:val="0"/>
          <w:szCs w:val="24"/>
          <w:shd w:val="clear" w:color="auto" w:fill="auto"/>
          <w:lang w:val="en-US"/>
        </w:rPr>
        <w:t>PIVL_TS</w:t>
      </w:r>
      <w:bookmarkEnd w:id="93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An interval of time that recurs periodically.</w:t>
      </w:r>
      <w:proofErr w:type="gramEnd"/>
      <w:r>
        <w:rPr>
          <w:rFonts w:ascii="Times New Roman" w:eastAsia="Times New Roman" w:hAnsi="Times New Roman"/>
          <w:szCs w:val="24"/>
          <w:shd w:val="clear" w:color="auto" w:fill="auto"/>
          <w:lang w:val="en-US"/>
        </w:rPr>
        <w:t xml:space="preserve"> PIVL has two properties, phase and period/frequency. </w:t>
      </w:r>
      <w:proofErr w:type="gramStart"/>
      <w:r>
        <w:rPr>
          <w:rFonts w:ascii="Times New Roman" w:eastAsia="Times New Roman" w:hAnsi="Times New Roman"/>
          <w:szCs w:val="24"/>
          <w:shd w:val="clear" w:color="auto" w:fill="auto"/>
          <w:lang w:val="en-US"/>
        </w:rPr>
        <w:t>phase</w:t>
      </w:r>
      <w:proofErr w:type="gramEnd"/>
      <w:r>
        <w:rPr>
          <w:rFonts w:ascii="Times New Roman" w:eastAsia="Times New Roman" w:hAnsi="Times New Roman"/>
          <w:szCs w:val="24"/>
          <w:shd w:val="clear" w:color="auto" w:fill="auto"/>
          <w:lang w:val="en-US"/>
        </w:rPr>
        <w:t xml:space="preserve"> specifies the "interval prototype" that is repeated on the period/frequency.</w:t>
      </w:r>
    </w:p>
    <w:p w:rsidR="00174318" w:rsidRDefault="00174318">
      <w:pPr>
        <w:rPr>
          <w:rFonts w:ascii="Times New Roman" w:eastAsia="Times New Roman" w:hAnsi="Times New Roman"/>
          <w:szCs w:val="24"/>
          <w:shd w:val="clear" w:color="auto" w:fill="auto"/>
        </w:rPr>
      </w:pPr>
      <w:bookmarkStart w:id="935" w:name="BKM_4A549127_FE80_4260_94DC_C4C38A490DF0"/>
      <w:bookmarkEnd w:id="93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phase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prototype of the repeating interval, specifying the duration of each occurrence and anchors the PIVL sequence at a certain point in time. </w:t>
            </w:r>
            <w:proofErr w:type="gramStart"/>
            <w:r>
              <w:rPr>
                <w:rFonts w:ascii="Times New Roman" w:eastAsia="Times New Roman" w:hAnsi="Times New Roman"/>
                <w:szCs w:val="24"/>
                <w:shd w:val="clear" w:color="auto" w:fill="auto"/>
                <w:lang w:val="en-US"/>
              </w:rPr>
              <w:t>phase</w:t>
            </w:r>
            <w:proofErr w:type="gramEnd"/>
            <w:r>
              <w:rPr>
                <w:rFonts w:ascii="Times New Roman" w:eastAsia="Times New Roman" w:hAnsi="Times New Roman"/>
                <w:szCs w:val="24"/>
                <w:shd w:val="clear" w:color="auto" w:fill="auto"/>
                <w:lang w:val="en-US"/>
              </w:rPr>
              <w:t xml:space="preserve"> also marks the anchor point in time for the entire series of periodically recurring intervals. If count is null or nullFlavored, the recurrence of a PIVL has no beginning or ending, but is infinite in both future and past.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width of the phase SHALL be less than or equal to the period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36" w:name="BKM_DA31B675_B18D_4A82_B246_7EDD77092CB4"/>
            <w:r>
              <w:rPr>
                <w:rFonts w:ascii="Times New Roman" w:eastAsia="Times New Roman" w:hAnsi="Times New Roman"/>
                <w:b/>
                <w:szCs w:val="24"/>
                <w:shd w:val="clear" w:color="auto" w:fill="auto"/>
                <w:lang w:val="en-US"/>
              </w:rPr>
              <w:t>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A time</w:t>
            </w:r>
            <w:proofErr w:type="gramEnd"/>
            <w:r>
              <w:rPr>
                <w:rFonts w:ascii="Times New Roman" w:eastAsia="Times New Roman" w:hAnsi="Times New Roman"/>
                <w:szCs w:val="24"/>
                <w:shd w:val="clear" w:color="auto" w:fill="auto"/>
                <w:lang w:val="en-US"/>
              </w:rPr>
              <w:t xml:space="preserve"> duration specified as a reciprocal measure of the frequency at which the PIVL repeats.</w:t>
            </w:r>
          </w:p>
        </w:tc>
        <w:bookmarkEnd w:id="9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37" w:name="BKM_80B67B57_0888_4585_9B7A_4692F2089282"/>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number of times the PIVL repeats (numerator) within a specified time-period (denominator). The numerator is an integer, and the denominator is a PQ.TIME.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Only one of period and frequency should be specified. The form chosen should be the form that most naturally conveys the idea to humans. </w:t>
            </w:r>
            <w:proofErr w:type="gramStart"/>
            <w:r>
              <w:rPr>
                <w:rFonts w:ascii="Times New Roman" w:eastAsia="Times New Roman" w:hAnsi="Times New Roman"/>
                <w:szCs w:val="24"/>
                <w:shd w:val="clear" w:color="auto" w:fill="auto"/>
                <w:lang w:val="en-US"/>
              </w:rPr>
              <w:t>i.e</w:t>
            </w:r>
            <w:proofErr w:type="gramEnd"/>
            <w:r>
              <w:rPr>
                <w:rFonts w:ascii="Times New Roman" w:eastAsia="Times New Roman" w:hAnsi="Times New Roman"/>
                <w:szCs w:val="24"/>
                <w:shd w:val="clear" w:color="auto" w:fill="auto"/>
                <w:lang w:val="en-US"/>
              </w:rPr>
              <w:t>. Every 10 mins (period) or twice a day (frequency).</w:t>
            </w:r>
          </w:p>
        </w:tc>
        <w:bookmarkEnd w:id="9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38" w:name="BKM_7599C6C1_711C_4B8C_9CEC_860962F2F86E"/>
            <w:r>
              <w:rPr>
                <w:rFonts w:ascii="Times New Roman" w:eastAsia="Times New Roman" w:hAnsi="Times New Roman"/>
                <w:b/>
                <w:szCs w:val="24"/>
                <w:shd w:val="clear" w:color="auto" w:fill="auto"/>
                <w:lang w:val="en-US"/>
              </w:rPr>
              <w:t>alignment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CalendarCycle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
        </w:tc>
        <w:bookmarkEnd w:id="9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39" w:name="BKM_B7F32151_2BAD_4B51_961A_57A6A969832E"/>
            <w:r>
              <w:rPr>
                <w:rFonts w:ascii="Times New Roman" w:eastAsia="Times New Roman" w:hAnsi="Times New Roman"/>
                <w:b/>
                <w:szCs w:val="24"/>
                <w:shd w:val="clear" w:color="auto" w:fill="auto"/>
                <w:lang w:val="en-US"/>
              </w:rPr>
              <w:t>isFlexible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whether the exact timing is up to the party executing the schedule e.g., to distinguish "every 8 hours" from "3 times a day".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sometimes referred to as "institution specified timing".</w:t>
            </w:r>
          </w:p>
        </w:tc>
        <w:bookmarkEnd w:id="93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0" w:name="BKM_FA42B15A_3AE0_4642_96D6_BB9BD2023622"/>
            <w:r>
              <w:rPr>
                <w:rFonts w:ascii="Times New Roman" w:eastAsia="Times New Roman" w:hAnsi="Times New Roman"/>
                <w:b/>
                <w:szCs w:val="24"/>
                <w:shd w:val="clear" w:color="auto" w:fill="auto"/>
                <w:lang w:val="en-US"/>
              </w:rPr>
              <w:t>count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period repeats in total. If count is null, then the period repeats indefinitely both before and after the anchor implicit in the phase.</w:t>
            </w:r>
          </w:p>
        </w:tc>
        <w:bookmarkEnd w:id="94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41" w:name="_Toc382004181"/>
      <w:bookmarkStart w:id="942" w:name="BKM_C3AA820F_AC9B_4A08_A740_D89BA24D0429"/>
      <w:r>
        <w:rPr>
          <w:rFonts w:eastAsia="Times New Roman"/>
          <w:bCs w:val="0"/>
          <w:szCs w:val="24"/>
          <w:shd w:val="clear" w:color="auto" w:fill="auto"/>
          <w:lang w:val="en-US"/>
        </w:rPr>
        <w:t>PQ</w:t>
      </w:r>
      <w:bookmarkEnd w:id="94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dimensioned quantity expressing the result of measuring.</w:t>
      </w:r>
      <w:proofErr w:type="gramEnd"/>
    </w:p>
    <w:p w:rsidR="00174318" w:rsidRDefault="00174318">
      <w:pPr>
        <w:rPr>
          <w:rFonts w:ascii="Times New Roman" w:eastAsia="Times New Roman" w:hAnsi="Times New Roman"/>
          <w:szCs w:val="24"/>
          <w:shd w:val="clear" w:color="auto" w:fill="auto"/>
        </w:rPr>
      </w:pPr>
      <w:bookmarkStart w:id="943" w:name="BKM_9DC1EAF2_8C39_4FBC_93FC_1447994795F9"/>
      <w:bookmarkEnd w:id="94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which is multiplied by the unit to make the PQ.</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4" w:name="BKM_167F1747_5BBE_4AC2_8A22_B0B25E15F6B8"/>
            <w:r>
              <w:rPr>
                <w:rFonts w:ascii="Times New Roman" w:eastAsia="Times New Roman" w:hAnsi="Times New Roman"/>
                <w:b/>
                <w:szCs w:val="24"/>
                <w:shd w:val="clear" w:color="auto" w:fill="auto"/>
                <w:lang w:val="en-US"/>
              </w:rPr>
              <w:t>unit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Code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unit of measure specified in the Unified Code for Units of Measure (UCUM).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w:t>
            </w:r>
            <w:proofErr w:type="gramStart"/>
            <w:r>
              <w:rPr>
                <w:rFonts w:ascii="Times New Roman" w:eastAsia="Times New Roman" w:hAnsi="Times New Roman"/>
                <w:szCs w:val="24"/>
                <w:shd w:val="clear" w:color="auto" w:fill="auto"/>
                <w:lang w:val="en-US"/>
              </w:rPr>
              <w:t xml:space="preserve">is  </w:t>
            </w:r>
            <w:r>
              <w:rPr>
                <w:rFonts w:ascii="Times New Roman" w:eastAsia="Times New Roman" w:hAnsi="Times New Roman"/>
                <w:i/>
                <w:szCs w:val="24"/>
                <w:shd w:val="clear" w:color="auto" w:fill="auto"/>
                <w:lang w:val="en-US"/>
              </w:rPr>
              <w:t>value</w:t>
            </w:r>
            <w:proofErr w:type="gramEnd"/>
            <w:r>
              <w:rPr>
                <w:rFonts w:ascii="Times New Roman" w:eastAsia="Times New Roman" w:hAnsi="Times New Roman"/>
                <w:i/>
                <w:szCs w:val="24"/>
                <w:shd w:val="clear" w:color="auto" w:fill="auto"/>
                <w:lang w:val="en-US"/>
              </w:rPr>
              <w:t xml:space="preserv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w:t>
            </w:r>
            <w:proofErr w:type="gramStart"/>
            <w:r>
              <w:rPr>
                <w:rFonts w:ascii="Times New Roman" w:eastAsia="Times New Roman" w:hAnsi="Times New Roman"/>
                <w:szCs w:val="24"/>
                <w:shd w:val="clear" w:color="auto" w:fill="auto"/>
                <w:lang w:val="en-US"/>
              </w:rPr>
              <w:t xml:space="preserve">the  </w:t>
            </w:r>
            <w:r>
              <w:rPr>
                <w:rFonts w:ascii="Times New Roman" w:eastAsia="Times New Roman" w:hAnsi="Times New Roman"/>
                <w:i/>
                <w:szCs w:val="24"/>
                <w:shd w:val="clear" w:color="auto" w:fill="auto"/>
                <w:lang w:val="en-US"/>
              </w:rPr>
              <w:t>value</w:t>
            </w:r>
            <w:proofErr w:type="gramEnd"/>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w:t>
            </w:r>
            <w:proofErr w:type="gramStart"/>
            <w:r>
              <w:rPr>
                <w:rFonts w:ascii="Times New Roman" w:eastAsia="Times New Roman" w:hAnsi="Times New Roman"/>
                <w:szCs w:val="24"/>
                <w:shd w:val="clear" w:color="auto" w:fill="auto"/>
                <w:lang w:val="en-US"/>
              </w:rPr>
              <w:t>This maps</w:t>
            </w:r>
            <w:proofErr w:type="gramEnd"/>
            <w:r>
              <w:rPr>
                <w:rFonts w:ascii="Times New Roman" w:eastAsia="Times New Roman" w:hAnsi="Times New Roman"/>
                <w:szCs w:val="24"/>
                <w:shd w:val="clear" w:color="auto" w:fill="auto"/>
                <w:lang w:val="en-US"/>
              </w:rPr>
              <w:t xml:space="preserve"> obviously to some measurements, such as </w:t>
            </w:r>
            <w:r>
              <w:rPr>
                <w:rFonts w:ascii="Times New Roman" w:eastAsia="Times New Roman" w:hAnsi="Times New Roman"/>
                <w:b/>
                <w:szCs w:val="24"/>
                <w:shd w:val="clear" w:color="auto" w:fill="auto"/>
                <w:lang w:val="en-US"/>
              </w:rPr>
              <w:t>Patient 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w:t>
            </w:r>
            <w:proofErr w:type="gramStart"/>
            <w:r>
              <w:rPr>
                <w:rFonts w:ascii="Times New Roman" w:eastAsia="Times New Roman" w:hAnsi="Times New Roman"/>
                <w:szCs w:val="24"/>
                <w:shd w:val="clear" w:color="auto" w:fill="auto"/>
                <w:lang w:val="en-US"/>
              </w:rPr>
              <w:t>neither tablets or</w:t>
            </w:r>
            <w:proofErr w:type="gramEnd"/>
            <w:r>
              <w:rPr>
                <w:rFonts w:ascii="Times New Roman" w:eastAsia="Times New Roman" w:hAnsi="Times New Roman"/>
                <w:szCs w:val="24"/>
                <w:shd w:val="clear" w:color="auto" w:fill="auto"/>
                <w:lang w:val="en-US"/>
              </w:rPr>
              <w:t xml:space="preserve"> scoops are proper units. What kind of tablets? How big is the glass? In these kinds of cases, the concept that appears to be a unit needs to further </w:t>
            </w:r>
            <w:proofErr w:type="gramStart"/>
            <w:r>
              <w:rPr>
                <w:rFonts w:ascii="Times New Roman" w:eastAsia="Times New Roman" w:hAnsi="Times New Roman"/>
                <w:szCs w:val="24"/>
                <w:shd w:val="clear" w:color="auto" w:fill="auto"/>
                <w:lang w:val="en-US"/>
              </w:rPr>
              <w:t>specified</w:t>
            </w:r>
            <w:proofErr w:type="gramEnd"/>
            <w:r>
              <w:rPr>
                <w:rFonts w:ascii="Times New Roman" w:eastAsia="Times New Roman" w:hAnsi="Times New Roman"/>
                <w:szCs w:val="24"/>
                <w:shd w:val="clear" w:color="auto" w:fill="auto"/>
                <w:lang w:val="en-US"/>
              </w:rPr>
              <w:t xml:space="preserve">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bookmarkEnd w:id="94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bookmarkEnd w:id="942"/>
    </w:p>
    <w:p w:rsidR="0033224C" w:rsidRDefault="0033224C">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45" w:name="_Toc382004182"/>
      <w:bookmarkStart w:id="946" w:name="BKM_901F057D_D784_419E_870A_D68ED3A9F7AE"/>
      <w:r>
        <w:rPr>
          <w:rFonts w:eastAsia="Times New Roman"/>
          <w:bCs w:val="0"/>
          <w:szCs w:val="24"/>
          <w:shd w:val="clear" w:color="auto" w:fill="auto"/>
          <w:lang w:val="en-US"/>
        </w:rPr>
        <w:t>PostalAddressUse</w:t>
      </w:r>
      <w:bookmarkEnd w:id="94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 set of codes advising a system or user which address in a set of like addresses to select for a given purpose.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"PostalAddressUse", OID: 2.16.840.1.113883.5.1012, Owner: HL7 </w:t>
      </w:r>
    </w:p>
    <w:p w:rsidR="00174318" w:rsidRDefault="00174318">
      <w:pPr>
        <w:rPr>
          <w:rFonts w:ascii="Times New Roman" w:eastAsia="Times New Roman" w:hAnsi="Times New Roman"/>
          <w:color w:val="auto"/>
          <w:szCs w:val="24"/>
          <w:shd w:val="clear" w:color="auto" w:fill="auto"/>
        </w:rPr>
      </w:pPr>
      <w:bookmarkStart w:id="947" w:name="BKM_C429EB7E_7E12_4A83_8BF8_7D42F11F647D"/>
      <w:bookmarkEnd w:id="94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8" w:name="BKM_2985C131_A857_49D3_B22F_051EA1662B15"/>
            <w:r>
              <w:rPr>
                <w:rFonts w:ascii="Times New Roman" w:eastAsia="Times New Roman" w:hAnsi="Times New Roman"/>
                <w:b/>
                <w:szCs w:val="24"/>
                <w:shd w:val="clear" w:color="auto" w:fill="auto"/>
                <w:lang w:val="en-US"/>
              </w:rPr>
              <w:t>HP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9" w:name="BKM_DA72A963_D074_4479_898C_A63461C5EC69"/>
            <w:r>
              <w:rPr>
                <w:rFonts w:ascii="Times New Roman" w:eastAsia="Times New Roman" w:hAnsi="Times New Roman"/>
                <w:b/>
                <w:szCs w:val="24"/>
                <w:shd w:val="clear" w:color="auto" w:fill="auto"/>
                <w:lang w:val="en-US"/>
              </w:rPr>
              <w:t>HV</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A vacation home, to reach a person while on vacation.</w:t>
            </w:r>
          </w:p>
        </w:tc>
        <w:bookmarkEnd w:id="9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0" w:name="BKM_EB468E6A_4EE1_45C8_B5E0_9B53E08FE073"/>
            <w:r>
              <w:rPr>
                <w:rFonts w:ascii="Times New Roman" w:eastAsia="Times New Roman" w:hAnsi="Times New Roman"/>
                <w:b/>
                <w:szCs w:val="24"/>
                <w:shd w:val="clear" w:color="auto" w:fill="auto"/>
                <w:lang w:val="en-US"/>
              </w:rPr>
              <w:t>WP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1" w:name="BKM_29BC6E19_53F8_4E71_BE97_EC6E0AAA43D7"/>
            <w:r>
              <w:rPr>
                <w:rFonts w:ascii="Times New Roman" w:eastAsia="Times New Roman" w:hAnsi="Times New Roman"/>
                <w:b/>
                <w:szCs w:val="24"/>
                <w:shd w:val="clear" w:color="auto" w:fill="auto"/>
                <w:lang w:val="en-US"/>
              </w:rPr>
              <w:t>DIR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2" w:name="BKM_202F6412_4E78_484E_9A08_17CD83E65502"/>
            <w:r>
              <w:rPr>
                <w:rFonts w:ascii="Times New Roman" w:eastAsia="Times New Roman" w:hAnsi="Times New Roman"/>
                <w:b/>
                <w:szCs w:val="24"/>
                <w:shd w:val="clear" w:color="auto" w:fill="auto"/>
                <w:lang w:val="en-US"/>
              </w:rPr>
              <w:t>PUB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3" w:name="BKM_00FAE861_415C_4409_B3CE_3305902CCAF2"/>
            <w:r>
              <w:rPr>
                <w:rFonts w:ascii="Times New Roman" w:eastAsia="Times New Roman" w:hAnsi="Times New Roman"/>
                <w:b/>
                <w:szCs w:val="24"/>
                <w:shd w:val="clear" w:color="auto" w:fill="auto"/>
                <w:lang w:val="en-US"/>
              </w:rPr>
              <w:t>BAD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4" w:name="BKM_42780A15_F03E_4C47_93A4_0D9A0394A045"/>
            <w:r>
              <w:rPr>
                <w:rFonts w:ascii="Times New Roman" w:eastAsia="Times New Roman" w:hAnsi="Times New Roman"/>
                <w:b/>
                <w:szCs w:val="24"/>
                <w:shd w:val="clear" w:color="auto" w:fill="auto"/>
                <w:lang w:val="en-US"/>
              </w:rPr>
              <w:t>PHYS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Physical Visit Address: Used primarily to visit an address.</w:t>
            </w:r>
          </w:p>
        </w:tc>
        <w:bookmarkEnd w:id="95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5" w:name="BKM_0D1192BD_1BA9_4565_A832_63A45A4B032C"/>
            <w:r>
              <w:rPr>
                <w:rFonts w:ascii="Times New Roman" w:eastAsia="Times New Roman" w:hAnsi="Times New Roman"/>
                <w:b/>
                <w:szCs w:val="24"/>
                <w:shd w:val="clear" w:color="auto" w:fill="auto"/>
                <w:lang w:val="en-US"/>
              </w:rPr>
              <w:t>PST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Address: Used to send mail.</w:t>
            </w:r>
          </w:p>
        </w:tc>
        <w:bookmarkEnd w:id="95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6" w:name="BKM_4586BA8A_6D45_4A6E_81CA_23BED99BBAAF"/>
            <w:r>
              <w:rPr>
                <w:rFonts w:ascii="Times New Roman" w:eastAsia="Times New Roman" w:hAnsi="Times New Roman"/>
                <w:b/>
                <w:szCs w:val="24"/>
                <w:shd w:val="clear" w:color="auto" w:fill="auto"/>
                <w:lang w:val="en-US"/>
              </w:rPr>
              <w:t>TMP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Temporary Address: A temporary </w:t>
            </w:r>
            <w:proofErr w:type="gramStart"/>
            <w:r>
              <w:rPr>
                <w:rFonts w:ascii="Times New Roman" w:eastAsia="Times New Roman" w:hAnsi="Times New Roman"/>
                <w:szCs w:val="24"/>
                <w:shd w:val="clear" w:color="auto" w:fill="auto"/>
                <w:lang w:val="en-US"/>
              </w:rPr>
              <w:t>address,</w:t>
            </w:r>
            <w:proofErr w:type="gramEnd"/>
            <w:r>
              <w:rPr>
                <w:rFonts w:ascii="Times New Roman" w:eastAsia="Times New Roman" w:hAnsi="Times New Roman"/>
                <w:szCs w:val="24"/>
                <w:shd w:val="clear" w:color="auto" w:fill="auto"/>
                <w:lang w:val="en-US"/>
              </w:rPr>
              <w:t xml:space="preserve"> may be good for visit or mailing. Note that an address history can provide more detailed information.</w:t>
            </w:r>
          </w:p>
        </w:tc>
        <w:bookmarkEnd w:id="95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7" w:name="BKM_21CFC578_4F80_44DF_A2E6_14AB0DA219DA"/>
            <w:r>
              <w:rPr>
                <w:rFonts w:ascii="Times New Roman" w:eastAsia="Times New Roman" w:hAnsi="Times New Roman"/>
                <w:b/>
                <w:szCs w:val="24"/>
                <w:shd w:val="clear" w:color="auto" w:fill="auto"/>
                <w:lang w:val="en-US"/>
              </w:rPr>
              <w:t>ABC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bookmarkEnd w:id="95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8" w:name="BKM_149C740F_378D_4A38_9FE9_4CF3B1E5AA35"/>
            <w:r>
              <w:rPr>
                <w:rFonts w:ascii="Times New Roman" w:eastAsia="Times New Roman" w:hAnsi="Times New Roman"/>
                <w:b/>
                <w:szCs w:val="24"/>
                <w:shd w:val="clear" w:color="auto" w:fill="auto"/>
                <w:lang w:val="en-US"/>
              </w:rPr>
              <w:t>IDE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Ideographic: Ideographic representation of name (e.g., Japanese kanji, Chinese characters)</w:t>
            </w:r>
          </w:p>
        </w:tc>
        <w:bookmarkEnd w:id="9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9" w:name="BKM_15D0E9FE_5EB3_4A65_88E2_B059B106FD54"/>
            <w:r>
              <w:rPr>
                <w:rFonts w:ascii="Times New Roman" w:eastAsia="Times New Roman" w:hAnsi="Times New Roman"/>
                <w:b/>
                <w:szCs w:val="24"/>
                <w:shd w:val="clear" w:color="auto" w:fill="auto"/>
                <w:lang w:val="en-US"/>
              </w:rPr>
              <w:t>SYL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9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60" w:name="BKM_1E0DDE3B_2743_4A80_8F74_48B27F5368EC"/>
            <w:r>
              <w:rPr>
                <w:rFonts w:ascii="Times New Roman" w:eastAsia="Times New Roman" w:hAnsi="Times New Roman"/>
                <w:b/>
                <w:szCs w:val="24"/>
                <w:shd w:val="clear" w:color="auto" w:fill="auto"/>
                <w:lang w:val="en-US"/>
              </w:rPr>
              <w:t>SRCH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9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61" w:name="BKM_795E7C83_48C0_4AE9_91AB_7BED38FD6208"/>
            <w:r>
              <w:rPr>
                <w:rFonts w:ascii="Times New Roman" w:eastAsia="Times New Roman" w:hAnsi="Times New Roman"/>
                <w:b/>
                <w:szCs w:val="24"/>
                <w:shd w:val="clear" w:color="auto" w:fill="auto"/>
                <w:lang w:val="en-US"/>
              </w:rPr>
              <w:t>SNDX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Soundex: An address spelled according to the SoundEx algorithm.</w:t>
            </w:r>
          </w:p>
        </w:tc>
        <w:bookmarkEnd w:id="9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62" w:name="BKM_1F5E8CC5_5609_4060_A1F0_0F5A590E5773"/>
            <w:r>
              <w:rPr>
                <w:rFonts w:ascii="Times New Roman" w:eastAsia="Times New Roman" w:hAnsi="Times New Roman"/>
                <w:b/>
                <w:szCs w:val="24"/>
                <w:shd w:val="clear" w:color="auto" w:fill="auto"/>
                <w:lang w:val="en-US"/>
              </w:rPr>
              <w:t>PHON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Phonetic: The address as understood by the data enterer, i.e. a close approximation of a phonetic spelling of the address, not based on a phonetic algorithm. </w:t>
            </w:r>
          </w:p>
        </w:tc>
        <w:bookmarkEnd w:id="96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63" w:name="_Toc382004183"/>
      <w:bookmarkStart w:id="964" w:name="BKM_28C0542F_E3EC_45D7_ACB4_167CB352D036"/>
      <w:r>
        <w:rPr>
          <w:rFonts w:eastAsia="Times New Roman"/>
          <w:bCs w:val="0"/>
          <w:szCs w:val="24"/>
          <w:shd w:val="clear" w:color="auto" w:fill="auto"/>
          <w:lang w:val="en-US"/>
        </w:rPr>
        <w:t>QSET</w:t>
      </w:r>
      <w:bookmarkEnd w:id="96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specializes ANY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Parameter: </w:t>
      </w:r>
      <w:proofErr w:type="gramStart"/>
      <w:r>
        <w:rPr>
          <w:rFonts w:ascii="Times New Roman" w:eastAsia="Times New Roman" w:hAnsi="Times New Roman"/>
          <w:szCs w:val="24"/>
          <w:shd w:val="clear" w:color="auto" w:fill="auto"/>
          <w:lang w:val="en-US"/>
        </w:rPr>
        <w:t>T :</w:t>
      </w:r>
      <w:proofErr w:type="gramEnd"/>
      <w:r>
        <w:rPr>
          <w:rFonts w:ascii="Times New Roman" w:eastAsia="Times New Roman" w:hAnsi="Times New Roman"/>
          <w:szCs w:val="24"/>
          <w:shd w:val="clear" w:color="auto" w:fill="auto"/>
          <w:lang w:val="en-US"/>
        </w:rPr>
        <w:t xml:space="preserve"> QTY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An unordered set of distinct values which are quantities.</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Any ordered type can be the basis of </w:t>
      </w:r>
      <w:proofErr w:type="gramStart"/>
      <w:r>
        <w:rPr>
          <w:rFonts w:ascii="Times New Roman" w:eastAsia="Times New Roman" w:hAnsi="Times New Roman"/>
          <w:szCs w:val="24"/>
          <w:shd w:val="clear" w:color="auto" w:fill="auto"/>
          <w:lang w:val="en-US"/>
        </w:rPr>
        <w:t>an</w:t>
      </w:r>
      <w:proofErr w:type="gramEnd"/>
      <w:r>
        <w:rPr>
          <w:rFonts w:ascii="Times New Roman" w:eastAsia="Times New Roman" w:hAnsi="Times New Roman"/>
          <w:szCs w:val="24"/>
          <w:shd w:val="clear" w:color="auto" w:fill="auto"/>
          <w:lang w:val="en-US"/>
        </w:rPr>
        <w:t xml:space="preserve"> QSET; it does not matter whether the base type is discrete or continuous. If the base datatype is only partially ordered, all elements of the QSET must be elements of a totally ordered subset of the partially ordered datatype (for example, PQ is only ordered when the units are consistent. Every value in a </w:t>
      </w:r>
      <w:proofErr w:type="gramStart"/>
      <w:r>
        <w:rPr>
          <w:rFonts w:ascii="Times New Roman" w:eastAsia="Times New Roman" w:hAnsi="Times New Roman"/>
          <w:szCs w:val="24"/>
          <w:shd w:val="clear" w:color="auto" w:fill="auto"/>
          <w:lang w:val="en-US"/>
        </w:rPr>
        <w:t>QSET(</w:t>
      </w:r>
      <w:proofErr w:type="gramEnd"/>
      <w:r>
        <w:rPr>
          <w:rFonts w:ascii="Times New Roman" w:eastAsia="Times New Roman" w:hAnsi="Times New Roman"/>
          <w:szCs w:val="24"/>
          <w:shd w:val="clear" w:color="auto" w:fill="auto"/>
          <w:lang w:val="en-US"/>
        </w:rPr>
        <w:t>PQ) must have the same canonical unit).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 is an abstract type. A working QSET is specified as an expression tree built using a combination of operator (QSI, QSD, QSU, QSP) and component types (QSC, QSS and IVL; and, for TS, PIVL and EIVL).</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QSETs SHALL not contain null or nullFlavored values as members of the set.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64"/>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65" w:name="_Toc382004184"/>
      <w:bookmarkStart w:id="966" w:name="BKM_5C179D3F_B1CF_4470_A8DE_31347D6E1D25"/>
      <w:r>
        <w:rPr>
          <w:rFonts w:eastAsia="Times New Roman"/>
          <w:bCs w:val="0"/>
          <w:szCs w:val="24"/>
          <w:shd w:val="clear" w:color="auto" w:fill="auto"/>
          <w:lang w:val="en-US"/>
        </w:rPr>
        <w:t>QTY</w:t>
      </w:r>
      <w:bookmarkEnd w:id="96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datatype is an abstract generalization for all datatypes whose domain values has an order relation (less-or-equal) and where difference is defined in all of the datatype's totally ordered value subsets.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quantity type abstraction is needed in defining certain other types, such as the interval, and probability distributions.</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66"/>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67" w:name="_Toc382004185"/>
      <w:bookmarkStart w:id="968" w:name="BKM_EF41D07F_B04F_4533_8F9A_EE62415565C7"/>
      <w:r>
        <w:rPr>
          <w:rFonts w:eastAsia="Times New Roman"/>
          <w:bCs w:val="0"/>
          <w:szCs w:val="24"/>
          <w:shd w:val="clear" w:color="auto" w:fill="auto"/>
          <w:lang w:val="en-US"/>
        </w:rPr>
        <w:t>REAL</w:t>
      </w:r>
      <w:bookmarkEnd w:id="96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Fractional numbers.</w:t>
      </w:r>
      <w:proofErr w:type="gramEnd"/>
      <w:r>
        <w:rPr>
          <w:rFonts w:ascii="Times New Roman" w:eastAsia="Times New Roman" w:hAnsi="Times New Roman"/>
          <w:szCs w:val="24"/>
          <w:shd w:val="clear" w:color="auto" w:fill="auto"/>
          <w:lang w:val="en-US"/>
        </w:rPr>
        <w:t xml:space="preserve"> Typically used whenever quantities are measured, estimated, or computed from other real numbers. The typical representation is decimal, where the number of significant decimal digits is known as the precision.</w:t>
      </w:r>
    </w:p>
    <w:p w:rsidR="00174318" w:rsidRDefault="00174318">
      <w:pPr>
        <w:rPr>
          <w:rFonts w:ascii="Times New Roman" w:eastAsia="Times New Roman" w:hAnsi="Times New Roman"/>
          <w:szCs w:val="24"/>
          <w:shd w:val="clear" w:color="auto" w:fill="auto"/>
        </w:rPr>
      </w:pPr>
      <w:bookmarkStart w:id="969" w:name="BKM_88B1B351_60A8_4633_B1D4_CE2FFD3A81EA"/>
      <w:bookmarkEnd w:id="96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the REAL.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0" w:name="_Toc382004186"/>
      <w:bookmarkStart w:id="971" w:name="BKM_0276B06B_AD33_47FF_8ED0_75CA52989F23"/>
      <w:r>
        <w:rPr>
          <w:rFonts w:eastAsia="Times New Roman"/>
          <w:bCs w:val="0"/>
          <w:szCs w:val="24"/>
          <w:shd w:val="clear" w:color="auto" w:fill="auto"/>
          <w:lang w:val="en-US"/>
        </w:rPr>
        <w:t>RTO</w:t>
      </w:r>
      <w:bookmarkEnd w:id="97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2.    Since many implementation technologies expect generics to be collections, or only have one parameter, RTO is not implemented as a generic in this specification. Constraints at the point where the RTO is used will define which form of QTY are used</w:t>
      </w:r>
      <w:r>
        <w:rPr>
          <w:rFonts w:ascii="Times New Roman" w:eastAsia="Times New Roman" w:hAnsi="Times New Roman"/>
          <w:sz w:val="22"/>
          <w:szCs w:val="24"/>
          <w:shd w:val="clear" w:color="auto" w:fill="auto"/>
          <w:lang w:val="en-US"/>
        </w:rPr>
        <w:t>.</w:t>
      </w:r>
    </w:p>
    <w:p w:rsidR="00174318" w:rsidRDefault="00174318">
      <w:pPr>
        <w:rPr>
          <w:rFonts w:ascii="Times New Roman" w:eastAsia="Times New Roman" w:hAnsi="Times New Roman"/>
          <w:color w:val="auto"/>
          <w:szCs w:val="24"/>
          <w:shd w:val="clear" w:color="auto" w:fill="auto"/>
        </w:rPr>
      </w:pPr>
      <w:bookmarkStart w:id="972" w:name="BKM_140951D5_28A0_4DF3_9E51_50F2102B2D32"/>
      <w:bookmarkEnd w:id="97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numerator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that is being divided in the ratio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73" w:name="BKM_057254E3_5046_4C18_A385_E2B967E62750"/>
            <w:r>
              <w:rPr>
                <w:rFonts w:ascii="Times New Roman" w:eastAsia="Times New Roman" w:hAnsi="Times New Roman"/>
                <w:b/>
                <w:szCs w:val="24"/>
                <w:shd w:val="clear" w:color="auto" w:fill="auto"/>
                <w:lang w:val="en-US"/>
              </w:rPr>
              <w:t>denominator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that divides the numerator in the ratio.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97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4" w:name="_Toc382004187"/>
      <w:bookmarkStart w:id="975" w:name="BKM_2F9B12DB_35AE_4D95_A6C2_7A6922D4D494"/>
      <w:r>
        <w:rPr>
          <w:rFonts w:eastAsia="Times New Roman"/>
          <w:bCs w:val="0"/>
          <w:szCs w:val="24"/>
          <w:shd w:val="clear" w:color="auto" w:fill="auto"/>
          <w:lang w:val="en-US"/>
        </w:rPr>
        <w:t>ST</w:t>
      </w:r>
      <w:bookmarkEnd w:id="97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character string datatype stands for text data, primarily intended for machine processing (e.g., sorting, querying, indexing, etc.) or direct display. Used for names, symbols, presentation and formal expressions.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174318" w:rsidRDefault="00174318">
      <w:pPr>
        <w:rPr>
          <w:rFonts w:ascii="Times New Roman" w:eastAsia="Times New Roman" w:hAnsi="Times New Roman"/>
          <w:color w:val="auto"/>
          <w:szCs w:val="24"/>
          <w:shd w:val="clear" w:color="auto" w:fill="auto"/>
        </w:rPr>
      </w:pPr>
      <w:bookmarkStart w:id="976" w:name="BKM_6FB944A0_0536_4505_A425_177FDEC789F9"/>
      <w:bookmarkEnd w:id="97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actual content of the string.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7" w:name="_Toc382004188"/>
      <w:bookmarkStart w:id="978" w:name="BKM_773F6D0E_370F_4DF1_A77D_E578A19568C0"/>
      <w:r>
        <w:rPr>
          <w:rFonts w:eastAsia="Times New Roman"/>
          <w:bCs w:val="0"/>
          <w:szCs w:val="24"/>
          <w:shd w:val="clear" w:color="auto" w:fill="auto"/>
          <w:lang w:val="en-US"/>
        </w:rPr>
        <w:t>TEL</w:t>
      </w:r>
      <w:bookmarkEnd w:id="97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174318" w:rsidRDefault="00174318">
      <w:pPr>
        <w:rPr>
          <w:rFonts w:ascii="Times New Roman" w:eastAsia="Times New Roman" w:hAnsi="Times New Roman"/>
          <w:color w:val="auto"/>
          <w:szCs w:val="24"/>
          <w:shd w:val="clear" w:color="auto" w:fill="auto"/>
        </w:rPr>
      </w:pPr>
      <w:bookmarkStart w:id="979" w:name="BKM_D677A63C_D6B2_4571_887C_C3759BC63BD5"/>
      <w:bookmarkEnd w:id="97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anyURI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uniform resource identifier specified according to IETF RFC 2396.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80" w:name="BKM_C8BD3E73_BBFF_4857_9949_8BEA35D6108A"/>
            <w:r>
              <w:rPr>
                <w:rFonts w:ascii="Times New Roman" w:eastAsia="Times New Roman" w:hAnsi="Times New Roman"/>
                <w:b/>
                <w:szCs w:val="24"/>
                <w:shd w:val="clear" w:color="auto" w:fill="auto"/>
                <w:lang w:val="en-US"/>
              </w:rPr>
              <w:t>use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set_TelecommunicationAddressUse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system or user which telecommunication </w:t>
            </w:r>
            <w:proofErr w:type="gramStart"/>
            <w:r>
              <w:rPr>
                <w:rFonts w:ascii="Times New Roman" w:eastAsia="Times New Roman" w:hAnsi="Times New Roman"/>
                <w:szCs w:val="24"/>
                <w:shd w:val="clear" w:color="auto" w:fill="auto"/>
                <w:lang w:val="en-US"/>
              </w:rPr>
              <w:t>address in a set of like</w:t>
            </w:r>
            <w:proofErr w:type="gramEnd"/>
            <w:r>
              <w:rPr>
                <w:rFonts w:ascii="Times New Roman" w:eastAsia="Times New Roman" w:hAnsi="Times New Roman"/>
                <w:szCs w:val="24"/>
                <w:shd w:val="clear" w:color="auto" w:fill="auto"/>
                <w:lang w:val="en-US"/>
              </w:rPr>
              <w:t xml:space="preserve"> addresses to select for a given telecommunication need.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9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81" w:name="BKM_01F9D06D_6229_4723_AACA_0D190BFD3F4C"/>
            <w:r>
              <w:rPr>
                <w:rFonts w:ascii="Times New Roman" w:eastAsia="Times New Roman" w:hAnsi="Times New Roman"/>
                <w:b/>
                <w:szCs w:val="24"/>
                <w:shd w:val="clear" w:color="auto" w:fill="auto"/>
                <w:lang w:val="en-US"/>
              </w:rPr>
              <w:t>capabilities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set_TelecommunicationCapability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TelecommunicationCapability code system</w:t>
            </w:r>
          </w:p>
        </w:tc>
        <w:bookmarkEnd w:id="98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82" w:name="_Toc382004189"/>
      <w:bookmarkStart w:id="983" w:name="BKM_4D308EB5_6124_4CC9_942E_FF9E64D02F42"/>
      <w:r>
        <w:rPr>
          <w:rFonts w:eastAsia="Times New Roman"/>
          <w:bCs w:val="0"/>
          <w:szCs w:val="24"/>
          <w:shd w:val="clear" w:color="auto" w:fill="auto"/>
          <w:lang w:val="en-US"/>
        </w:rPr>
        <w:t>TS</w:t>
      </w:r>
      <w:bookmarkEnd w:id="98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quantity specifying a point on the axis of natural time.</w:t>
      </w:r>
      <w:proofErr w:type="gramEnd"/>
      <w:r>
        <w:rPr>
          <w:rFonts w:ascii="Times New Roman" w:eastAsia="Times New Roman" w:hAnsi="Times New Roman"/>
          <w:szCs w:val="24"/>
          <w:shd w:val="clear" w:color="auto" w:fill="auto"/>
          <w:lang w:val="en-US"/>
        </w:rPr>
        <w:t xml:space="preserve"> A point in time is most often represented as a calendar expression.</w:t>
      </w:r>
    </w:p>
    <w:p w:rsidR="00174318" w:rsidRDefault="00174318">
      <w:pPr>
        <w:rPr>
          <w:rFonts w:ascii="Times New Roman" w:eastAsia="Times New Roman" w:hAnsi="Times New Roman"/>
          <w:szCs w:val="24"/>
          <w:shd w:val="clear" w:color="auto" w:fill="auto"/>
        </w:rPr>
      </w:pPr>
      <w:bookmarkStart w:id="984" w:name="BKM_C6870B25_D9E9_4943_A46B_3F21493A6B7B"/>
      <w:bookmarkEnd w:id="98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TimeStamp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TS. value is a string with the format "YYYY[MM[DD[HH[MM[SS[.U[U[U[U]]]]]]]]][+|-ZZzz]" that conforms to the constrained ISO 8601 defined in ISO 8824 (ASN.1) under clause 32 (generalized time). The format should be used to the degree of precision that is appropriate.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85" w:name="_Toc382004190"/>
      <w:bookmarkStart w:id="986" w:name="BKM_133D8418_1AE4_4EC4_AEBB_65FED893E8B9"/>
      <w:r>
        <w:rPr>
          <w:rFonts w:eastAsia="Times New Roman"/>
          <w:bCs w:val="0"/>
          <w:szCs w:val="24"/>
          <w:shd w:val="clear" w:color="auto" w:fill="auto"/>
          <w:lang w:val="en-US"/>
        </w:rPr>
        <w:t>TelecommunicationAddressUse</w:t>
      </w:r>
      <w:bookmarkEnd w:id="98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One or more codes advising a system or user which telecommunication address in a set of like addresses to select for a given telecommunication need.</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"TelecommunicationAddressUse", OID: 2.16.840.1.113883.5.1011, Owner: HL7 </w:t>
      </w:r>
    </w:p>
    <w:p w:rsidR="00174318" w:rsidRDefault="00174318">
      <w:pPr>
        <w:rPr>
          <w:rFonts w:ascii="Times New Roman" w:eastAsia="Times New Roman" w:hAnsi="Times New Roman"/>
          <w:color w:val="auto"/>
          <w:szCs w:val="24"/>
          <w:shd w:val="clear" w:color="auto" w:fill="auto"/>
        </w:rPr>
      </w:pPr>
      <w:bookmarkStart w:id="987" w:name="BKM_93344E74_99B5_4BF8_B913_7B4F874B67DF"/>
      <w:bookmarkEnd w:id="98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88" w:name="BKM_A6B4EFBC_EB41_45EF_A9A2_68361D2ECC09"/>
            <w:r>
              <w:rPr>
                <w:rFonts w:ascii="Times New Roman" w:eastAsia="Times New Roman" w:hAnsi="Times New Roman"/>
                <w:b/>
                <w:szCs w:val="24"/>
                <w:shd w:val="clear" w:color="auto" w:fill="auto"/>
                <w:lang w:val="en-US"/>
              </w:rPr>
              <w:t>HP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89" w:name="BKM_484B1E4C_D649_47EB_BD4C_699D5DFD125F"/>
            <w:r>
              <w:rPr>
                <w:rFonts w:ascii="Times New Roman" w:eastAsia="Times New Roman" w:hAnsi="Times New Roman"/>
                <w:b/>
                <w:szCs w:val="24"/>
                <w:shd w:val="clear" w:color="auto" w:fill="auto"/>
                <w:lang w:val="en-US"/>
              </w:rPr>
              <w:t>HV</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vacation home, to reach a person while on vacation.</w:t>
            </w:r>
          </w:p>
        </w:tc>
        <w:bookmarkEnd w:id="98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0" w:name="BKM_272AF745_BF43_4A2B_98FF_C6DFBC59769D"/>
            <w:r>
              <w:rPr>
                <w:rFonts w:ascii="Times New Roman" w:eastAsia="Times New Roman" w:hAnsi="Times New Roman"/>
                <w:b/>
                <w:szCs w:val="24"/>
                <w:shd w:val="clear" w:color="auto" w:fill="auto"/>
                <w:lang w:val="en-US"/>
              </w:rPr>
              <w:t>WP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1" w:name="BKM_526CC943_9462_45F3_9E85_4BA8BD190DC8"/>
            <w:r>
              <w:rPr>
                <w:rFonts w:ascii="Times New Roman" w:eastAsia="Times New Roman" w:hAnsi="Times New Roman"/>
                <w:b/>
                <w:szCs w:val="24"/>
                <w:shd w:val="clear" w:color="auto" w:fill="auto"/>
                <w:lang w:val="en-US"/>
              </w:rPr>
              <w:t>DIR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9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2" w:name="BKM_881F63F5_F657_4B8E_84ED_F88B68252F88"/>
            <w:r>
              <w:rPr>
                <w:rFonts w:ascii="Times New Roman" w:eastAsia="Times New Roman" w:hAnsi="Times New Roman"/>
                <w:b/>
                <w:szCs w:val="24"/>
                <w:shd w:val="clear" w:color="auto" w:fill="auto"/>
                <w:lang w:val="en-US"/>
              </w:rPr>
              <w:t>PUB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3" w:name="BKM_8F8316F8_C994_43CD_BD6E_05F19F4F8573"/>
            <w:r>
              <w:rPr>
                <w:rFonts w:ascii="Times New Roman" w:eastAsia="Times New Roman" w:hAnsi="Times New Roman"/>
                <w:b/>
                <w:szCs w:val="24"/>
                <w:shd w:val="clear" w:color="auto" w:fill="auto"/>
                <w:lang w:val="en-US"/>
              </w:rPr>
              <w:t>BAD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4" w:name="BKM_E6ACB33F_F52A_4666_8567_662439A56D02"/>
            <w:r>
              <w:rPr>
                <w:rFonts w:ascii="Times New Roman" w:eastAsia="Times New Roman" w:hAnsi="Times New Roman"/>
                <w:b/>
                <w:szCs w:val="24"/>
                <w:shd w:val="clear" w:color="auto" w:fill="auto"/>
                <w:lang w:val="en-US"/>
              </w:rPr>
              <w:t>TMP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Temporary Address: A temporary </w:t>
            </w:r>
            <w:proofErr w:type="gramStart"/>
            <w:r>
              <w:rPr>
                <w:rFonts w:ascii="Times New Roman" w:eastAsia="Times New Roman" w:hAnsi="Times New Roman"/>
                <w:szCs w:val="24"/>
                <w:shd w:val="clear" w:color="auto" w:fill="auto"/>
                <w:lang w:val="en-US"/>
              </w:rPr>
              <w:t>address,</w:t>
            </w:r>
            <w:proofErr w:type="gramEnd"/>
            <w:r>
              <w:rPr>
                <w:rFonts w:ascii="Times New Roman" w:eastAsia="Times New Roman" w:hAnsi="Times New Roman"/>
                <w:szCs w:val="24"/>
                <w:shd w:val="clear" w:color="auto" w:fill="auto"/>
                <w:lang w:val="en-US"/>
              </w:rPr>
              <w:t xml:space="preserve"> may be good for visit or mailing. Note that an address history can provide more detailed information.</w:t>
            </w:r>
          </w:p>
        </w:tc>
        <w:bookmarkEnd w:id="9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5" w:name="BKM_7C563A2B_5425_4325_A9DD_1403ABDFCA81"/>
            <w:r>
              <w:rPr>
                <w:rFonts w:ascii="Times New Roman" w:eastAsia="Times New Roman" w:hAnsi="Times New Roman"/>
                <w:b/>
                <w:szCs w:val="24"/>
                <w:shd w:val="clear" w:color="auto" w:fill="auto"/>
                <w:lang w:val="en-US"/>
              </w:rPr>
              <w:t>AS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Answering Service: An automated answering machine used for less urgent cases and if the main purpose of contact is to leave a message or access an automated announcement. </w:t>
            </w:r>
          </w:p>
        </w:tc>
        <w:bookmarkEnd w:id="99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6" w:name="BKM_9AA8E3CC_365D_4A23_AE71_624D0DBF57E7"/>
            <w:r>
              <w:rPr>
                <w:rFonts w:ascii="Times New Roman" w:eastAsia="Times New Roman" w:hAnsi="Times New Roman"/>
                <w:b/>
                <w:szCs w:val="24"/>
                <w:shd w:val="clear" w:color="auto" w:fill="auto"/>
                <w:lang w:val="en-US"/>
              </w:rPr>
              <w:t>EC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Emergency Contact: A contact specifically designated to be used for emergencies. This is the first choice in emergencies, independent of any other use codes. </w:t>
            </w:r>
          </w:p>
        </w:tc>
        <w:bookmarkEnd w:id="99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7" w:name="BKM_E25499B3_0CAE_421E_8E4E_601CAEF49520"/>
            <w:r>
              <w:rPr>
                <w:rFonts w:ascii="Times New Roman" w:eastAsia="Times New Roman" w:hAnsi="Times New Roman"/>
                <w:b/>
                <w:szCs w:val="24"/>
                <w:shd w:val="clear" w:color="auto" w:fill="auto"/>
                <w:lang w:val="en-US"/>
              </w:rPr>
              <w:t>MC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Mobile Contact: A telecommunication device that moves and stays with its owner. May have characteristics of all other use codes, suitable for urgent matters, not the first choice for routine business. </w:t>
            </w:r>
          </w:p>
        </w:tc>
        <w:bookmarkEnd w:id="9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8" w:name="BKM_7EDADABA_ACF8_401C_8CDE_B30123465170"/>
            <w:r>
              <w:rPr>
                <w:rFonts w:ascii="Times New Roman" w:eastAsia="Times New Roman" w:hAnsi="Times New Roman"/>
                <w:b/>
                <w:szCs w:val="24"/>
                <w:shd w:val="clear" w:color="auto" w:fill="auto"/>
                <w:lang w:val="en-US"/>
              </w:rPr>
              <w:t>PG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Pager: A paging device suitable to solicit a callback or to leave a very short message.</w:t>
            </w:r>
          </w:p>
        </w:tc>
        <w:bookmarkEnd w:id="99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99" w:name="_Toc382004191"/>
      <w:bookmarkStart w:id="1000" w:name="BKM_8EFA44D0_0790_4317_A2E7_AEB4A5586D33"/>
      <w:r>
        <w:rPr>
          <w:rFonts w:eastAsia="Times New Roman"/>
          <w:bCs w:val="0"/>
          <w:szCs w:val="24"/>
          <w:shd w:val="clear" w:color="auto" w:fill="auto"/>
          <w:lang w:val="en-US"/>
        </w:rPr>
        <w:t>TelecommunicationCapability</w:t>
      </w:r>
      <w:bookmarkEnd w:id="99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"TelecommunicationCapabilities", OID: 2.16.840.1.113883.5.1118, Owner: HL7 </w:t>
      </w:r>
    </w:p>
    <w:p w:rsidR="00174318" w:rsidRDefault="00174318">
      <w:pPr>
        <w:rPr>
          <w:rFonts w:ascii="Times New Roman" w:eastAsia="Times New Roman" w:hAnsi="Times New Roman"/>
          <w:color w:val="auto"/>
          <w:szCs w:val="24"/>
          <w:shd w:val="clear" w:color="auto" w:fill="auto"/>
        </w:rPr>
      </w:pPr>
      <w:bookmarkStart w:id="1001" w:name="BKM_F720CA59_A775_460E_9E51_BED6C2267698"/>
      <w:bookmarkEnd w:id="100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voice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Voice : This device can receive voice calls (i.e. talking to another person, or a recording device, or a voice activated computer)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02" w:name="BKM_7FDF5937_0C6C_404E_9915_C20A5B3CDD7D"/>
            <w:r>
              <w:rPr>
                <w:rFonts w:ascii="Times New Roman" w:eastAsia="Times New Roman" w:hAnsi="Times New Roman"/>
                <w:b/>
                <w:szCs w:val="24"/>
                <w:shd w:val="clear" w:color="auto" w:fill="auto"/>
                <w:lang w:val="en-US"/>
              </w:rPr>
              <w:t>fax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Fax :</w:t>
            </w:r>
            <w:proofErr w:type="gramEnd"/>
            <w:r>
              <w:rPr>
                <w:rFonts w:ascii="Times New Roman" w:eastAsia="Times New Roman" w:hAnsi="Times New Roman"/>
                <w:szCs w:val="24"/>
                <w:shd w:val="clear" w:color="auto" w:fill="auto"/>
                <w:lang w:val="en-US"/>
              </w:rPr>
              <w:t xml:space="preserve"> This device can receive faxes.</w:t>
            </w:r>
          </w:p>
        </w:tc>
        <w:bookmarkEnd w:id="10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03" w:name="BKM_FC1C9535_FC7B_4761_86F0_916340C15048"/>
            <w:r>
              <w:rPr>
                <w:rFonts w:ascii="Times New Roman" w:eastAsia="Times New Roman" w:hAnsi="Times New Roman"/>
                <w:b/>
                <w:szCs w:val="24"/>
                <w:shd w:val="clear" w:color="auto" w:fill="auto"/>
                <w:lang w:val="en-US"/>
              </w:rPr>
              <w:t>data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 : This device can receive data calls (i.e. modem)</w:t>
            </w:r>
          </w:p>
        </w:tc>
        <w:bookmarkEnd w:id="100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04" w:name="BKM_4C4B9908_F3B5_47C2_BE53_26BBE294F7B5"/>
            <w:r>
              <w:rPr>
                <w:rFonts w:ascii="Times New Roman" w:eastAsia="Times New Roman" w:hAnsi="Times New Roman"/>
                <w:b/>
                <w:szCs w:val="24"/>
                <w:shd w:val="clear" w:color="auto" w:fill="auto"/>
                <w:lang w:val="en-US"/>
              </w:rPr>
              <w:t>tty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Text :</w:t>
            </w:r>
            <w:proofErr w:type="gramEnd"/>
            <w:r>
              <w:rPr>
                <w:rFonts w:ascii="Times New Roman" w:eastAsia="Times New Roman" w:hAnsi="Times New Roman"/>
                <w:szCs w:val="24"/>
                <w:shd w:val="clear" w:color="auto" w:fill="auto"/>
                <w:lang w:val="en-US"/>
              </w:rPr>
              <w:t xml:space="preserve"> This device is a text telephone.</w:t>
            </w:r>
          </w:p>
        </w:tc>
        <w:bookmarkEnd w:id="10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05" w:name="BKM_BCA0EFA2_FCEA_4889_B292_E13EC9E16FFB"/>
            <w:r>
              <w:rPr>
                <w:rFonts w:ascii="Times New Roman" w:eastAsia="Times New Roman" w:hAnsi="Times New Roman"/>
                <w:b/>
                <w:szCs w:val="24"/>
                <w:shd w:val="clear" w:color="auto" w:fill="auto"/>
                <w:lang w:val="en-US"/>
              </w:rPr>
              <w:t>sms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SMS : This device can receive SMS messages</w:t>
            </w:r>
          </w:p>
        </w:tc>
        <w:bookmarkEnd w:id="100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06" w:name="_Toc382004192"/>
      <w:bookmarkStart w:id="1007" w:name="BKM_AF6B517F_476E_49A9_9736_42A1940D8CF2"/>
      <w:r>
        <w:rPr>
          <w:rFonts w:eastAsia="Times New Roman"/>
          <w:bCs w:val="0"/>
          <w:szCs w:val="24"/>
          <w:shd w:val="clear" w:color="auto" w:fill="auto"/>
          <w:lang w:val="en-US"/>
        </w:rPr>
        <w:t>TimeStamp</w:t>
      </w:r>
      <w:bookmarkEnd w:id="100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Represents a timestamp such as 20101127235417.123+0930</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7"/>
    </w:p>
    <w:p w:rsidR="0033224C" w:rsidRDefault="0033224C">
      <w:pPr>
        <w:widowControl/>
        <w:autoSpaceDE/>
        <w:autoSpaceDN/>
        <w:adjustRightInd/>
        <w:spacing w:after="160" w:line="259"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08" w:name="_Toc382004193"/>
      <w:bookmarkStart w:id="1009" w:name="BKM_29A02C52_39B2_43EF_811A_07B774C57DA1"/>
      <w:r>
        <w:rPr>
          <w:rFonts w:eastAsia="Times New Roman"/>
          <w:bCs w:val="0"/>
          <w:szCs w:val="24"/>
          <w:shd w:val="clear" w:color="auto" w:fill="auto"/>
          <w:lang w:val="en-US"/>
        </w:rPr>
        <w:t>Uid</w:t>
      </w:r>
      <w:bookmarkEnd w:id="100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string is a character string which identifies an object in a globally unique and timeless manner. The allowable formats and values and procedures of this data type are strictly controlled by HL7. At this time, user-assigned identifiers SHALL only be certain character representations of ISO Object Identifiers (OID) and DCE Universally Unique Identifiers (UUID). In addition, HL7 reserves the right to assign other forms of UIDs (RUID), such as mnemonic identifiers for code systems.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sole purpose of UID is to be a globally and timelessly unique identifier. The form of UID, whether it is an OID, a UUID or a RUID, is entirely irrelevant. As far as HL7 is concerned, the only thing one can do with a UID is denote to the object for which it stands. Comparison of UIDs is literal, i.e. if two UIDs are literally identical, they are assumed to denote to the same object. If two UIDs are not literally identical they may not denote to the same object. Note that this comparison is case sensitive; (OID</w:t>
      </w:r>
      <w:proofErr w:type="gramStart"/>
      <w:r>
        <w:rPr>
          <w:rFonts w:ascii="Times New Roman" w:eastAsia="Times New Roman" w:hAnsi="Times New Roman"/>
          <w:szCs w:val="24"/>
          <w:shd w:val="clear" w:color="auto" w:fill="auto"/>
          <w:lang w:val="en-US"/>
        </w:rPr>
        <w:t>)s</w:t>
      </w:r>
      <w:proofErr w:type="gramEnd"/>
      <w:r>
        <w:rPr>
          <w:rFonts w:ascii="Times New Roman" w:eastAsia="Times New Roman" w:hAnsi="Times New Roman"/>
          <w:szCs w:val="24"/>
          <w:shd w:val="clear" w:color="auto" w:fill="auto"/>
          <w:lang w:val="en-US"/>
        </w:rPr>
        <w:t xml:space="preserve"> do not have letters subject to case, (UUID)s are fixed to uppercase, and (RUID)s have a fixed case. </w:t>
      </w: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protected</w:t>
      </w:r>
      <w:proofErr w:type="gramEnd"/>
      <w:r>
        <w:rPr>
          <w:rFonts w:ascii="Times New Roman" w:eastAsia="Times New Roman" w:hAnsi="Times New Roman"/>
          <w:szCs w:val="24"/>
          <w:shd w:val="clear" w:color="auto" w:fill="auto"/>
          <w:lang w:val="en-US"/>
        </w:rPr>
        <w:t xml:space="preserve"> type UniqueIdentifierString alias UID specializes ST.SIMPLE;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difference in semantics is recognized between the different allowed forms of UID. The different forms are not distinguished by a component within or aside from the identifier string itself. </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Even though this specification recognizes no semantic difference between the different forms of the unique identifier forms, there are differences of how these identifiers are built and managed, which is the sole reason to define subtypes of UID for each of the variants. </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09"/>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10" w:name="_Toc382004194"/>
      <w:bookmarkStart w:id="1011" w:name="BKM_EBA37D54_7CE7_480E_85CE_20820A5D9F96"/>
      <w:r>
        <w:rPr>
          <w:rFonts w:eastAsia="Times New Roman"/>
          <w:bCs w:val="0"/>
          <w:szCs w:val="24"/>
          <w:shd w:val="clear" w:color="auto" w:fill="auto"/>
          <w:lang w:val="en-US"/>
        </w:rPr>
        <w:t>Uri</w:t>
      </w:r>
      <w:bookmarkEnd w:id="101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Universal Resource Identifier</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12" w:name="_Toc382004195"/>
      <w:bookmarkStart w:id="1013" w:name="BKM_51B8AFD1_7B7B_4866_AB11_A04D29360134"/>
      <w:r>
        <w:rPr>
          <w:rFonts w:eastAsia="Times New Roman"/>
          <w:bCs w:val="0"/>
          <w:szCs w:val="24"/>
          <w:shd w:val="clear" w:color="auto" w:fill="auto"/>
          <w:lang w:val="en-US"/>
        </w:rPr>
        <w:t>XP</w:t>
      </w:r>
      <w:bookmarkEnd w:id="101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part of a name or address.</w:t>
      </w:r>
      <w:proofErr w:type="gramEnd"/>
      <w:r>
        <w:rPr>
          <w:rFonts w:ascii="Times New Roman" w:eastAsia="Times New Roman" w:hAnsi="Times New Roman"/>
          <w:szCs w:val="24"/>
          <w:shd w:val="clear" w:color="auto" w:fill="auto"/>
          <w:lang w:val="en-US"/>
        </w:rPr>
        <w:t xml:space="preserve"> Each part is a character string.</w:t>
      </w:r>
    </w:p>
    <w:p w:rsidR="00174318" w:rsidRDefault="00174318">
      <w:pPr>
        <w:rPr>
          <w:rFonts w:ascii="Times New Roman" w:eastAsia="Times New Roman" w:hAnsi="Times New Roman"/>
          <w:szCs w:val="24"/>
          <w:shd w:val="clear" w:color="auto" w:fill="auto"/>
        </w:rPr>
      </w:pPr>
      <w:bookmarkStart w:id="1014" w:name="BKM_F8683CB9_8CD6_434F_BB83_C93A67679805"/>
      <w:bookmarkEnd w:id="101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string value of the part.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15" w:name="_Toc382004196"/>
      <w:bookmarkStart w:id="1016" w:name="BKM_2DA0CD1E_A2C7_4FD8_AD5F_60AD93EFCEB6"/>
      <w:r>
        <w:rPr>
          <w:rFonts w:eastAsia="Times New Roman"/>
          <w:bCs w:val="0"/>
          <w:szCs w:val="24"/>
          <w:shd w:val="clear" w:color="auto" w:fill="auto"/>
          <w:lang w:val="en-US"/>
        </w:rPr>
        <w:t>set_EntityNamePartQualifier</w:t>
      </w:r>
      <w:bookmarkEnd w:id="101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EntityNamePartQualifier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17" w:name="_Toc382004197"/>
      <w:bookmarkStart w:id="1018" w:name="BKM_63DEE534_8DCC_45AA_A0C2_31D6B98CA903"/>
      <w:r>
        <w:rPr>
          <w:rFonts w:eastAsia="Times New Roman"/>
          <w:bCs w:val="0"/>
          <w:szCs w:val="24"/>
          <w:shd w:val="clear" w:color="auto" w:fill="auto"/>
          <w:lang w:val="en-US"/>
        </w:rPr>
        <w:t>set_EntityNameUse</w:t>
      </w:r>
      <w:bookmarkEnd w:id="101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EntityNameUse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19" w:name="_Toc382004198"/>
      <w:bookmarkStart w:id="1020" w:name="BKM_3BEF207A_D30E_4D1E_B24F_81AE3B425F77"/>
      <w:r>
        <w:rPr>
          <w:rFonts w:eastAsia="Times New Roman"/>
          <w:bCs w:val="0"/>
          <w:szCs w:val="24"/>
          <w:shd w:val="clear" w:color="auto" w:fill="auto"/>
          <w:lang w:val="en-US"/>
        </w:rPr>
        <w:t>set_PostalAddressUse</w:t>
      </w:r>
      <w:bookmarkEnd w:id="101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PostalAddressUse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21" w:name="_Toc382004199"/>
      <w:bookmarkStart w:id="1022" w:name="BKM_8503EE97_5DAB_40DA_8AA8_8C05CC2A509B"/>
      <w:r>
        <w:rPr>
          <w:rFonts w:eastAsia="Times New Roman"/>
          <w:bCs w:val="0"/>
          <w:szCs w:val="24"/>
          <w:shd w:val="clear" w:color="auto" w:fill="auto"/>
          <w:lang w:val="en-US"/>
        </w:rPr>
        <w:t>set_TelecommunicationAddressUse</w:t>
      </w:r>
      <w:bookmarkEnd w:id="102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TelecommunicationAddressUse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23" w:name="_Toc382004200"/>
      <w:bookmarkStart w:id="1024" w:name="BKM_8FAA357A_B5E8_4E90_B687_EE738AC18446"/>
      <w:r>
        <w:rPr>
          <w:rFonts w:eastAsia="Times New Roman"/>
          <w:bCs w:val="0"/>
          <w:szCs w:val="24"/>
          <w:shd w:val="clear" w:color="auto" w:fill="auto"/>
          <w:lang w:val="en-US"/>
        </w:rPr>
        <w:t>set_TelecommunicationCapability</w:t>
      </w:r>
      <w:bookmarkEnd w:id="102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TelecommunicationCapability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4"/>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5"/>
      <w:bookmarkEnd w:id="726"/>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025" w:name="_Toc382004201"/>
      <w:bookmarkStart w:id="1026" w:name="CDSINPUT"/>
      <w:bookmarkStart w:id="1027" w:name="BKM_A51A4BC1_3491_4216_8801_291C7ACB8454"/>
      <w:proofErr w:type="gramStart"/>
      <w:r>
        <w:rPr>
          <w:rStyle w:val="Heading3Char"/>
          <w:rFonts w:eastAsia="Times New Roman"/>
          <w:b/>
          <w:iCs w:val="0"/>
          <w:szCs w:val="24"/>
          <w:u w:color="000000"/>
          <w:shd w:val="clear" w:color="auto" w:fill="auto"/>
          <w:lang w:val="en-US"/>
        </w:rPr>
        <w:t>cdsInput</w:t>
      </w:r>
      <w:bookmarkEnd w:id="1025"/>
      <w:proofErr w:type="gramEnd"/>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input data used by CDS systems.</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028" w:name="BKM_9CC076A5_79BA_46EF_AAA0_8E230A00737A"/>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cdsInput</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47410" cy="2886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7410" cy="288607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21</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29" w:name="_Toc382004202"/>
      <w:bookmarkStart w:id="1030" w:name="BKM_54F08E02_3978_4C7B_936C_2B03AD06F36B"/>
      <w:r>
        <w:rPr>
          <w:rFonts w:eastAsia="Times New Roman"/>
          <w:bCs w:val="0"/>
          <w:szCs w:val="24"/>
          <w:shd w:val="clear" w:color="auto" w:fill="auto"/>
          <w:lang w:val="en-US"/>
        </w:rPr>
        <w:t>CDSContext</w:t>
      </w:r>
      <w:bookmarkEnd w:id="102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The situation or context within which a CDS evaluation is made.</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Included in CDS inputs for HL7 Context-Aware Knowledge Retrieval (Infobutton) Knowledge Request standard.</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Used, for example, to generate human-readable care guidance in the end-user's preferred language.</w:t>
      </w:r>
      <w:proofErr w:type="gramEnd"/>
    </w:p>
    <w:p w:rsidR="00174318" w:rsidRDefault="00174318">
      <w:pPr>
        <w:rPr>
          <w:rFonts w:ascii="Times New Roman" w:eastAsia="Times New Roman" w:hAnsi="Times New Roman"/>
          <w:color w:val="auto"/>
          <w:szCs w:val="24"/>
          <w:shd w:val="clear" w:color="auto" w:fill="auto"/>
        </w:rPr>
      </w:pPr>
      <w:bookmarkStart w:id="1031" w:name="BKM_94855E99_5228_4835_A8E5_1D07B537DED4"/>
      <w:bookmarkEnd w:id="103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the CDS context.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2" w:name="BKM_EF6223D2_E27B_4466_BF13_BE2B3F2C8958"/>
            <w:r>
              <w:rPr>
                <w:rFonts w:ascii="Times New Roman" w:eastAsia="Times New Roman" w:hAnsi="Times New Roman"/>
                <w:b/>
                <w:szCs w:val="24"/>
                <w:shd w:val="clear" w:color="auto" w:fill="auto"/>
                <w:lang w:val="en-US"/>
              </w:rPr>
              <w:t>cdsInitiatingOrganization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initiated the CDS request.</w:t>
            </w:r>
          </w:p>
        </w:tc>
        <w:bookmarkEnd w:id="10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3" w:name="BKM_733430FE_8AB3_42C2_B678_91391BD77189"/>
            <w:r>
              <w:rPr>
                <w:rFonts w:ascii="Times New Roman" w:eastAsia="Times New Roman" w:hAnsi="Times New Roman"/>
                <w:b/>
                <w:szCs w:val="24"/>
                <w:shd w:val="clear" w:color="auto" w:fill="auto"/>
                <w:lang w:val="en-US"/>
              </w:rPr>
              <w:t>cdsInitiatingPerson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initiating organization who initiated the CDS request.</w:t>
            </w:r>
          </w:p>
        </w:tc>
        <w:bookmarkEnd w:id="10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4" w:name="BKM_8A9B9245_9BDE_4B47_9492_5A32390C9EEA"/>
            <w:r>
              <w:rPr>
                <w:rFonts w:ascii="Times New Roman" w:eastAsia="Times New Roman" w:hAnsi="Times New Roman"/>
                <w:b/>
                <w:szCs w:val="24"/>
                <w:shd w:val="clear" w:color="auto" w:fill="auto"/>
                <w:lang w:val="en-US"/>
              </w:rPr>
              <w:t>cdsSystemUserType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type of individual using the CDS system.  E.g., patient, healthcare </w:t>
            </w:r>
            <w:proofErr w:type="gramStart"/>
            <w:r>
              <w:rPr>
                <w:rFonts w:ascii="Times New Roman" w:eastAsia="Times New Roman" w:hAnsi="Times New Roman"/>
                <w:szCs w:val="24"/>
                <w:shd w:val="clear" w:color="auto" w:fill="auto"/>
                <w:lang w:val="en-US"/>
              </w:rPr>
              <w:t>provider,</w:t>
            </w:r>
            <w:proofErr w:type="gramEnd"/>
            <w:r>
              <w:rPr>
                <w:rFonts w:ascii="Times New Roman" w:eastAsia="Times New Roman" w:hAnsi="Times New Roman"/>
                <w:szCs w:val="24"/>
                <w:shd w:val="clear" w:color="auto" w:fill="auto"/>
                <w:lang w:val="en-US"/>
              </w:rPr>
              <w:t xml:space="preserve"> or specific type of healthcare provider (physician, nurse, etc.).</w:t>
            </w:r>
          </w:p>
        </w:tc>
        <w:bookmarkEnd w:id="10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5" w:name="BKM_8200C1A4_597D_471E_A4CF_661E3C26617F"/>
            <w:r>
              <w:rPr>
                <w:rFonts w:ascii="Times New Roman" w:eastAsia="Times New Roman" w:hAnsi="Times New Roman"/>
                <w:b/>
                <w:szCs w:val="24"/>
                <w:shd w:val="clear" w:color="auto" w:fill="auto"/>
                <w:lang w:val="en-US"/>
              </w:rPr>
              <w:t>cdsSystemUserPreferredLanguage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10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6" w:name="BKM_DC462DD0_8122_4D04_BC71_BF91884FBB0A"/>
            <w:r>
              <w:rPr>
                <w:rFonts w:ascii="Times New Roman" w:eastAsia="Times New Roman" w:hAnsi="Times New Roman"/>
                <w:b/>
                <w:szCs w:val="24"/>
                <w:shd w:val="clear" w:color="auto" w:fill="auto"/>
                <w:lang w:val="en-US"/>
              </w:rPr>
              <w:t>cdsSystemUserTaskContext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task that a CDS system user is performing.  E.g., laboratory results </w:t>
            </w:r>
            <w:proofErr w:type="gramStart"/>
            <w:r>
              <w:rPr>
                <w:rFonts w:ascii="Times New Roman" w:eastAsia="Times New Roman" w:hAnsi="Times New Roman"/>
                <w:szCs w:val="24"/>
                <w:shd w:val="clear" w:color="auto" w:fill="auto"/>
                <w:lang w:val="en-US"/>
              </w:rPr>
              <w:t>review,</w:t>
            </w:r>
            <w:proofErr w:type="gramEnd"/>
            <w:r>
              <w:rPr>
                <w:rFonts w:ascii="Times New Roman" w:eastAsia="Times New Roman" w:hAnsi="Times New Roman"/>
                <w:szCs w:val="24"/>
                <w:shd w:val="clear" w:color="auto" w:fill="auto"/>
                <w:lang w:val="en-US"/>
              </w:rPr>
              <w:t xml:space="preserve"> medication list review.  Can be used to tailor CDS outputs, such as recommended information resources.</w:t>
            </w:r>
          </w:p>
        </w:tc>
        <w:bookmarkEnd w:id="10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7" w:name="BKM_B833CA4B_6BEC_4A02_95C1_392ED07C6E0F"/>
            <w:r>
              <w:rPr>
                <w:rFonts w:ascii="Times New Roman" w:eastAsia="Times New Roman" w:hAnsi="Times New Roman"/>
                <w:b/>
                <w:szCs w:val="24"/>
                <w:shd w:val="clear" w:color="auto" w:fill="auto"/>
                <w:lang w:val="en-US"/>
              </w:rPr>
              <w:t>cdsReceivingOrganization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the response will be directed towards.</w:t>
            </w:r>
          </w:p>
        </w:tc>
        <w:bookmarkEnd w:id="10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8" w:name="BKM_1BAB68BF_0E28_4005_B34E_DF3469D0A2AE"/>
            <w:r>
              <w:rPr>
                <w:rFonts w:ascii="Times New Roman" w:eastAsia="Times New Roman" w:hAnsi="Times New Roman"/>
                <w:b/>
                <w:szCs w:val="24"/>
                <w:shd w:val="clear" w:color="auto" w:fill="auto"/>
                <w:lang w:val="en-US"/>
              </w:rPr>
              <w:t>cdsReceivingPerson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receiving organization that the response will be directed towards.</w:t>
            </w:r>
          </w:p>
        </w:tc>
        <w:bookmarkEnd w:id="10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9" w:name="BKM_044FA75F_A209_465C_9E2E_A63977958221"/>
            <w:r>
              <w:rPr>
                <w:rFonts w:ascii="Times New Roman" w:eastAsia="Times New Roman" w:hAnsi="Times New Roman"/>
                <w:b/>
                <w:szCs w:val="24"/>
                <w:shd w:val="clear" w:color="auto" w:fill="auto"/>
                <w:lang w:val="en-US"/>
              </w:rPr>
              <w:t>cdsInformationRecipientType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type of individual who consumes the CDS content.  May be different from CDS system user type (e.g., if clinician is getting disease management guidance for provision to a patient).  E.g., patient, healthcare </w:t>
            </w:r>
            <w:proofErr w:type="gramStart"/>
            <w:r>
              <w:rPr>
                <w:rFonts w:ascii="Times New Roman" w:eastAsia="Times New Roman" w:hAnsi="Times New Roman"/>
                <w:szCs w:val="24"/>
                <w:shd w:val="clear" w:color="auto" w:fill="auto"/>
                <w:lang w:val="en-US"/>
              </w:rPr>
              <w:t>provider,</w:t>
            </w:r>
            <w:proofErr w:type="gramEnd"/>
            <w:r>
              <w:rPr>
                <w:rFonts w:ascii="Times New Roman" w:eastAsia="Times New Roman" w:hAnsi="Times New Roman"/>
                <w:szCs w:val="24"/>
                <w:shd w:val="clear" w:color="auto" w:fill="auto"/>
                <w:lang w:val="en-US"/>
              </w:rPr>
              <w:t xml:space="preserve"> or specific type of healthcare provider (physician, nurse, etc.).</w:t>
            </w:r>
          </w:p>
        </w:tc>
        <w:bookmarkEnd w:id="103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0" w:name="BKM_F2CE09B3_7D54_4FAE_9C0C_6B7EFF2C11D8"/>
            <w:r>
              <w:rPr>
                <w:rFonts w:ascii="Times New Roman" w:eastAsia="Times New Roman" w:hAnsi="Times New Roman"/>
                <w:b/>
                <w:szCs w:val="24"/>
                <w:shd w:val="clear" w:color="auto" w:fill="auto"/>
                <w:lang w:val="en-US"/>
              </w:rPr>
              <w:t>cdsInformationRecipientPreferredLanguage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104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1" w:name="BKM_31375FAC_B099_45FB_8C0B_699889640A57"/>
            <w:r>
              <w:rPr>
                <w:rFonts w:ascii="Times New Roman" w:eastAsia="Times New Roman" w:hAnsi="Times New Roman"/>
                <w:b/>
                <w:szCs w:val="24"/>
                <w:shd w:val="clear" w:color="auto" w:fill="auto"/>
                <w:lang w:val="en-US"/>
              </w:rPr>
              <w:t>cdsEncounterType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10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2" w:name="BKM_F4CE78E2_5A2D_47C6_8514_327CCF520FCA"/>
            <w:r>
              <w:rPr>
                <w:rFonts w:ascii="Times New Roman" w:eastAsia="Times New Roman" w:hAnsi="Times New Roman"/>
                <w:b/>
                <w:szCs w:val="24"/>
                <w:shd w:val="clear" w:color="auto" w:fill="auto"/>
                <w:lang w:val="en-US"/>
              </w:rPr>
              <w:t>cdsSubTopic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Narrows down the knowledge request by specifying a subdomain of interest (e.g., indications, contraindications, </w:t>
            </w:r>
            <w:proofErr w:type="gramStart"/>
            <w:r>
              <w:rPr>
                <w:rFonts w:ascii="Times New Roman" w:eastAsia="Times New Roman" w:hAnsi="Times New Roman"/>
                <w:szCs w:val="24"/>
                <w:shd w:val="clear" w:color="auto" w:fill="auto"/>
                <w:lang w:val="en-US"/>
              </w:rPr>
              <w:t>dose</w:t>
            </w:r>
            <w:proofErr w:type="gramEnd"/>
            <w:r>
              <w:rPr>
                <w:rFonts w:ascii="Times New Roman" w:eastAsia="Times New Roman" w:hAnsi="Times New Roman"/>
                <w:szCs w:val="24"/>
                <w:shd w:val="clear" w:color="auto" w:fill="auto"/>
                <w:lang w:val="en-US"/>
              </w:rPr>
              <w:t>).</w:t>
            </w:r>
          </w:p>
        </w:tc>
        <w:bookmarkEnd w:id="104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3" w:name="BKM_DCB66D15_C1DA_45E8_86FB_D80781AE6898"/>
            <w:r>
              <w:rPr>
                <w:rFonts w:ascii="Times New Roman" w:eastAsia="Times New Roman" w:hAnsi="Times New Roman"/>
                <w:b/>
                <w:szCs w:val="24"/>
                <w:shd w:val="clear" w:color="auto" w:fill="auto"/>
                <w:lang w:val="en-US"/>
              </w:rPr>
              <w:t>extension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Section for user-defined CDSContext attributes.</w:t>
            </w:r>
          </w:p>
        </w:tc>
        <w:bookmarkEnd w:id="104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44" w:name="_Toc382004203"/>
      <w:bookmarkStart w:id="1045" w:name="BKM_7D5F6B9B_24DF_4423_87D1_23543BC0106C"/>
      <w:r>
        <w:rPr>
          <w:rFonts w:eastAsia="Times New Roman"/>
          <w:bCs w:val="0"/>
          <w:szCs w:val="24"/>
          <w:shd w:val="clear" w:color="auto" w:fill="auto"/>
          <w:lang w:val="en-US"/>
        </w:rPr>
        <w:t>CDSInput</w:t>
      </w:r>
      <w:bookmarkEnd w:id="104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The parent class containing the data used by a CDS system to generate inferences.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an input vMR and optionally CDS context and/or CDS resource data.</w:t>
      </w:r>
      <w:proofErr w:type="gramEnd"/>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046" w:name="BKM_6D1FEFA1_4C8E_4157_A819_D734C01CE282"/>
      <w:bookmarkEnd w:id="104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input.  If there are multiple templates specified for the element, then the element must satisfy ALL constraints defined in ANY template at that level.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4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47" w:name="_Toc382004204"/>
      <w:bookmarkStart w:id="1048" w:name="BKM_DB07C0F7_CE4F_4465_9474_128846AD4215"/>
      <w:r>
        <w:rPr>
          <w:rFonts w:eastAsia="Times New Roman"/>
          <w:bCs w:val="0"/>
          <w:szCs w:val="24"/>
          <w:shd w:val="clear" w:color="auto" w:fill="auto"/>
          <w:lang w:val="en-US"/>
        </w:rPr>
        <w:t>CDSResource</w:t>
      </w:r>
      <w:bookmarkEnd w:id="104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A resource independent of individual patients, provided to a CDS engine to facilitate patient evaluation.  </w:t>
      </w:r>
      <w:proofErr w:type="gramStart"/>
      <w:r>
        <w:rPr>
          <w:rFonts w:ascii="Times New Roman" w:eastAsia="Times New Roman" w:hAnsi="Times New Roman"/>
          <w:szCs w:val="24"/>
          <w:shd w:val="clear" w:color="auto" w:fill="auto"/>
          <w:lang w:val="en-US"/>
        </w:rPr>
        <w:t>Includes, for example, local antibiogram data (local susceptibility profile of microbes to different antimicrobial agents), local formulary restrictions, or CDS system user preference on which guidelines to use for health maintenance (e.g., HEDIS vs. USPSTF).</w:t>
      </w:r>
      <w:proofErr w:type="gramEnd"/>
    </w:p>
    <w:p w:rsidR="00174318" w:rsidRDefault="00174318">
      <w:pPr>
        <w:rPr>
          <w:rFonts w:ascii="Times New Roman" w:eastAsia="Times New Roman" w:hAnsi="Times New Roman"/>
          <w:color w:val="auto"/>
          <w:szCs w:val="24"/>
          <w:shd w:val="clear" w:color="auto" w:fill="auto"/>
        </w:rPr>
      </w:pPr>
      <w:bookmarkStart w:id="1049" w:name="BKM_348CE646_0D7D_4E97_A145_674ABEB79AF3"/>
      <w:bookmarkEnd w:id="104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resource.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50" w:name="BKM_1CB4255E_82A1_4743_AE91_E1CE3ECD82F0"/>
            <w:r>
              <w:rPr>
                <w:rFonts w:ascii="Times New Roman" w:eastAsia="Times New Roman" w:hAnsi="Times New Roman"/>
                <w:b/>
                <w:szCs w:val="24"/>
                <w:shd w:val="clear" w:color="auto" w:fill="auto"/>
                <w:lang w:val="en-US"/>
              </w:rPr>
              <w:t>cdsResourceType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bookmarkEnd w:id="10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51" w:name="BKM_4DE87589_5282_4A94_B053_95047FB3D09D"/>
            <w:r>
              <w:rPr>
                <w:rFonts w:ascii="Times New Roman" w:eastAsia="Times New Roman" w:hAnsi="Times New Roman"/>
                <w:b/>
                <w:szCs w:val="24"/>
                <w:shd w:val="clear" w:color="auto" w:fill="auto"/>
                <w:lang w:val="en-US"/>
              </w:rPr>
              <w:t>resourceContents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anyType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105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48"/>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6"/>
      <w:bookmarkEnd w:id="1027"/>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052" w:name="_Toc382004205"/>
      <w:bookmarkStart w:id="1053" w:name="CDSINPUTSPECIFICATION"/>
      <w:bookmarkStart w:id="1054" w:name="BKM_AE767792_CAE4_45CF_975E_85B197E6E32F"/>
      <w:proofErr w:type="gramStart"/>
      <w:r>
        <w:rPr>
          <w:rStyle w:val="Heading3Char"/>
          <w:rFonts w:eastAsia="Times New Roman"/>
          <w:b/>
          <w:iCs w:val="0"/>
          <w:szCs w:val="24"/>
          <w:u w:color="000000"/>
          <w:shd w:val="clear" w:color="auto" w:fill="auto"/>
          <w:lang w:val="en-US"/>
        </w:rPr>
        <w:t>cdsInputSpecification</w:t>
      </w:r>
      <w:bookmarkEnd w:id="1052"/>
      <w:proofErr w:type="gramEnd"/>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input data required for a specific CDS use case.</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055" w:name="BKM_5F2B35A8_C61C_4C24_AA5E_9490E4392A08"/>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cdsInputSpecification</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31535" cy="5057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1535" cy="505714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22</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56" w:name="_Toc382004206"/>
      <w:bookmarkStart w:id="1057" w:name="BKM_21694A9E_980F_4AEC_9E7E_7A71200D2034"/>
      <w:r>
        <w:rPr>
          <w:rFonts w:eastAsia="Times New Roman"/>
          <w:bCs w:val="0"/>
          <w:szCs w:val="24"/>
          <w:shd w:val="clear" w:color="auto" w:fill="auto"/>
          <w:lang w:val="en-US"/>
        </w:rPr>
        <w:t>CDSInputSpecification</w:t>
      </w:r>
      <w:bookmarkEnd w:id="105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parent class containing the data required by a specific CDS use case.  For example, this class can be used to specify that the evaluation of a patient for the need for a mammogram requires the following data: (i) gender; (ii) age; (iii) past mastectomy history; and </w:t>
      </w:r>
      <w:proofErr w:type="gramStart"/>
      <w:r>
        <w:rPr>
          <w:rFonts w:ascii="Times New Roman" w:eastAsia="Times New Roman" w:hAnsi="Times New Roman"/>
          <w:szCs w:val="24"/>
          <w:shd w:val="clear" w:color="auto" w:fill="auto"/>
          <w:lang w:val="en-US"/>
        </w:rPr>
        <w:t>(iv) past</w:t>
      </w:r>
      <w:proofErr w:type="gramEnd"/>
      <w:r>
        <w:rPr>
          <w:rFonts w:ascii="Times New Roman" w:eastAsia="Times New Roman" w:hAnsi="Times New Roman"/>
          <w:szCs w:val="24"/>
          <w:shd w:val="clear" w:color="auto" w:fill="auto"/>
          <w:lang w:val="en-US"/>
        </w:rPr>
        <w:t xml:space="preserve"> mammogram history.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Can include a detailed input specification for the focal patient as well as for related evaluated persons.</w:t>
      </w:r>
      <w:proofErr w:type="gramEnd"/>
      <w:r>
        <w:rPr>
          <w:rFonts w:ascii="Times New Roman" w:eastAsia="Times New Roman" w:hAnsi="Times New Roman"/>
          <w:szCs w:val="24"/>
          <w:shd w:val="clear" w:color="auto" w:fill="auto"/>
          <w:lang w:val="en-US"/>
        </w:rPr>
        <w:t xml:space="preserve">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As a specific example, a CDSInputSpecification may be used to specify required CDS input by a CDS guidance service compliant with the HL7 Decision Support Service standard.  Specifically, 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058" w:name="BKM_F8F7C515_34E2_4CA5_8D39_3AA1B15896D7"/>
      <w:bookmarkEnd w:id="105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requiredCdsResourceType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59" w:name="BKM_468C14BC_003C_41B5_BAC2_7F7E6195B25F"/>
            <w:r>
              <w:rPr>
                <w:rFonts w:ascii="Times New Roman" w:eastAsia="Times New Roman" w:hAnsi="Times New Roman"/>
                <w:b/>
                <w:szCs w:val="24"/>
                <w:shd w:val="clear" w:color="auto" w:fill="auto"/>
                <w:lang w:val="en-US"/>
              </w:rPr>
              <w:t>requiredCdsContextAttribute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CDS context attribute (e.g., CDS system user preferred language) required.</w:t>
            </w:r>
          </w:p>
        </w:tc>
        <w:bookmarkEnd w:id="10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60" w:name="BKM_DA3EB822_E5CA_48AE_B1ED_AFEC38E59E7E"/>
            <w:r>
              <w:rPr>
                <w:rFonts w:ascii="Times New Roman" w:eastAsia="Times New Roman" w:hAnsi="Times New Roman"/>
                <w:b/>
                <w:szCs w:val="24"/>
                <w:shd w:val="clear" w:color="auto" w:fill="auto"/>
                <w:lang w:val="en-US"/>
              </w:rPr>
              <w:t>requiredInputVmrTemplate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CDS input.</w:t>
            </w:r>
          </w:p>
        </w:tc>
        <w:bookmarkEnd w:id="10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61" w:name="BKM_21395F23_7360_45C1_8A13_F6CD0EDDB24B"/>
            <w:r>
              <w:rPr>
                <w:rFonts w:ascii="Times New Roman" w:eastAsia="Times New Roman" w:hAnsi="Times New Roman"/>
                <w:b/>
                <w:szCs w:val="24"/>
                <w:shd w:val="clear" w:color="auto" w:fill="auto"/>
                <w:lang w:val="en-US"/>
              </w:rPr>
              <w:t>requiredCdsInputTemplate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input vMR.</w:t>
            </w:r>
          </w:p>
        </w:tc>
        <w:bookmarkEnd w:id="106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62" w:name="_Toc382004207"/>
      <w:bookmarkStart w:id="1063" w:name="BKM_DFB79687_5D29_421B_8718_A90C76013B20"/>
      <w:r>
        <w:rPr>
          <w:rFonts w:eastAsia="Times New Roman"/>
          <w:bCs w:val="0"/>
          <w:szCs w:val="24"/>
          <w:shd w:val="clear" w:color="auto" w:fill="auto"/>
          <w:lang w:val="en-US"/>
        </w:rPr>
        <w:t>ClinicalStatementInputSpecification</w:t>
      </w:r>
      <w:bookmarkEnd w:id="106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the clinical statements required regarding the evaluated person of interest. </w:t>
      </w:r>
      <w:proofErr w:type="gramStart"/>
      <w:r>
        <w:rPr>
          <w:rFonts w:ascii="Times New Roman" w:eastAsia="Times New Roman" w:hAnsi="Times New Roman"/>
          <w:szCs w:val="24"/>
          <w:shd w:val="clear" w:color="auto" w:fill="auto"/>
          <w:lang w:val="en-US"/>
        </w:rPr>
        <w:t>Can include CodedAttributeRequirements and TimeAttributeRequirements.</w:t>
      </w:r>
      <w:proofErr w:type="gramEnd"/>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174318" w:rsidRDefault="00174318">
      <w:pPr>
        <w:rPr>
          <w:rFonts w:ascii="Times New Roman" w:eastAsia="Times New Roman" w:hAnsi="Times New Roman"/>
          <w:color w:val="auto"/>
          <w:szCs w:val="24"/>
          <w:shd w:val="clear" w:color="auto" w:fill="auto"/>
        </w:rPr>
      </w:pPr>
      <w:bookmarkStart w:id="1064" w:name="BKM_181B5B54_CE07_49B6_A5AB_34A8FF03A4E7"/>
      <w:bookmarkEnd w:id="106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requiredClinicalStatementTemplate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65" w:name="BKM_9B95C819_437C_488A_BCD5_62A441DE707C"/>
            <w:r>
              <w:rPr>
                <w:rFonts w:ascii="Times New Roman" w:eastAsia="Times New Roman" w:hAnsi="Times New Roman"/>
                <w:b/>
                <w:szCs w:val="24"/>
                <w:shd w:val="clear" w:color="auto" w:fill="auto"/>
                <w:lang w:val="en-US"/>
              </w:rPr>
              <w:t>requiredClinicalStatementClass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leaf-level class of clinical statement required. E.g., ProcedureOrder,</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ObservationResult.</w:t>
            </w:r>
          </w:p>
        </w:tc>
        <w:bookmarkEnd w:id="106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66" w:name="_Toc382004208"/>
      <w:bookmarkStart w:id="1067" w:name="BKM_D150DA70_9D58_4E15_8CD0_ED93C6C31110"/>
      <w:r>
        <w:rPr>
          <w:rFonts w:eastAsia="Times New Roman"/>
          <w:bCs w:val="0"/>
          <w:szCs w:val="24"/>
          <w:shd w:val="clear" w:color="auto" w:fill="auto"/>
          <w:lang w:val="en-US"/>
        </w:rPr>
        <w:t>CodedAttributeRequirement</w:t>
      </w:r>
      <w:bookmarkEnd w:id="106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A requirement for a coded attribute of a clinical statement.</w:t>
      </w:r>
      <w:proofErr w:type="gramEnd"/>
      <w:r>
        <w:rPr>
          <w:rFonts w:ascii="Times New Roman" w:eastAsia="Times New Roman" w:hAnsi="Times New Roman"/>
          <w:szCs w:val="24"/>
          <w:shd w:val="clear" w:color="auto" w:fill="auto"/>
          <w:lang w:val="en-US"/>
        </w:rPr>
        <w:t xml:space="preserve">  Specified in terms of the target coded attribute and the code(s) for that attribute that allow the requirement to be fulfilled.</w:t>
      </w:r>
    </w:p>
    <w:p w:rsidR="00174318" w:rsidRDefault="00174318">
      <w:pPr>
        <w:rPr>
          <w:rFonts w:ascii="Times New Roman" w:eastAsia="Times New Roman" w:hAnsi="Times New Roman"/>
          <w:color w:val="auto"/>
          <w:szCs w:val="24"/>
          <w:shd w:val="clear" w:color="auto" w:fill="auto"/>
        </w:rPr>
      </w:pPr>
      <w:bookmarkStart w:id="1068" w:name="BKM_C647E596_206A_4434_9E58_0D6443EC832E"/>
      <w:bookmarkEnd w:id="106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targetCodedAttribute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coded attribute subject to restriction. If the coded attribute is a direct attribute of the clinical statement, represented using the name of the coded attribute. E.g., problemCode, problemStatus. If the coded attribute resides within a class nested within the clinical statement, represented as [containing class attribute name]</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coded attribute name]. E.g., affectedBodySite.bodySiteCode, substance.substanceCode.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69" w:name="BKM_41C80015_C739_4B74_80BA_F047A8BA0795"/>
            <w:r>
              <w:rPr>
                <w:rFonts w:ascii="Times New Roman" w:eastAsia="Times New Roman" w:hAnsi="Times New Roman"/>
                <w:b/>
                <w:szCs w:val="24"/>
                <w:shd w:val="clear" w:color="auto" w:fill="auto"/>
                <w:lang w:val="en-US"/>
              </w:rPr>
              <w:t>targetCode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A target code for the target coded attribute</w:t>
            </w:r>
            <w:proofErr w:type="gramEnd"/>
            <w:r>
              <w:rPr>
                <w:rFonts w:ascii="Times New Roman" w:eastAsia="Times New Roman" w:hAnsi="Times New Roman"/>
                <w:szCs w:val="24"/>
                <w:shd w:val="clear" w:color="auto" w:fill="auto"/>
                <w:lang w:val="en-US"/>
              </w:rPr>
              <w:t>.  If a clinical statement has a target coded attribute (e.g., problem code) that matches one of the target codes (e.g., ICD9CM 250.00), then the coded attribute requirement is met.</w:t>
            </w:r>
          </w:p>
        </w:tc>
        <w:bookmarkEnd w:id="106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70" w:name="_Toc382004209"/>
      <w:bookmarkStart w:id="1071" w:name="BKM_99B4F0BD_6424_4464_9943_4A75CF52E149"/>
      <w:r>
        <w:rPr>
          <w:rFonts w:eastAsia="Times New Roman"/>
          <w:bCs w:val="0"/>
          <w:szCs w:val="24"/>
          <w:shd w:val="clear" w:color="auto" w:fill="auto"/>
          <w:lang w:val="en-US"/>
        </w:rPr>
        <w:t>EvaluatedPersonInputSpecification</w:t>
      </w:r>
      <w:bookmarkEnd w:id="107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data required for an evaluated person.  Can include (i) a specification of the person attributes (e.g., gender) required; (ii) a specification of the templates that must be applied; (iii) a specification of the data required for related entities; and </w:t>
      </w:r>
      <w:proofErr w:type="gramStart"/>
      <w:r>
        <w:rPr>
          <w:rFonts w:ascii="Times New Roman" w:eastAsia="Times New Roman" w:hAnsi="Times New Roman"/>
          <w:szCs w:val="24"/>
          <w:shd w:val="clear" w:color="auto" w:fill="auto"/>
          <w:lang w:val="en-US"/>
        </w:rPr>
        <w:t>(iv) a</w:t>
      </w:r>
      <w:proofErr w:type="gramEnd"/>
      <w:r>
        <w:rPr>
          <w:rFonts w:ascii="Times New Roman" w:eastAsia="Times New Roman" w:hAnsi="Times New Roman"/>
          <w:szCs w:val="24"/>
          <w:shd w:val="clear" w:color="auto" w:fill="auto"/>
          <w:lang w:val="en-US"/>
        </w:rPr>
        <w:t xml:space="preserve"> specification of the clinical statements required.</w:t>
      </w:r>
    </w:p>
    <w:p w:rsidR="00174318" w:rsidRDefault="00174318">
      <w:pPr>
        <w:rPr>
          <w:rFonts w:ascii="Times New Roman" w:eastAsia="Times New Roman" w:hAnsi="Times New Roman"/>
          <w:color w:val="auto"/>
          <w:szCs w:val="24"/>
          <w:shd w:val="clear" w:color="auto" w:fill="auto"/>
        </w:rPr>
      </w:pPr>
      <w:bookmarkStart w:id="1072" w:name="BKM_9D3AA040_A63E_4E4A_A7D2_0A279980DBD8"/>
      <w:bookmarkEnd w:id="107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requiredEvaluatedPersonAttribute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73" w:name="BKM_F92F092A_4DB2_4E7F_A947_53803FA343D6"/>
            <w:r>
              <w:rPr>
                <w:rFonts w:ascii="Times New Roman" w:eastAsia="Times New Roman" w:hAnsi="Times New Roman"/>
                <w:b/>
                <w:szCs w:val="24"/>
                <w:shd w:val="clear" w:color="auto" w:fill="auto"/>
                <w:lang w:val="en-US"/>
              </w:rPr>
              <w:t>requiredEvaluatedPersonTemplate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EvaluatedPerson.</w:t>
            </w:r>
          </w:p>
        </w:tc>
        <w:bookmarkEnd w:id="107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74" w:name="_Toc382004210"/>
      <w:bookmarkStart w:id="1075" w:name="BKM_7AB82EB5_55E1_4E71_98EA_48C95C6D5423"/>
      <w:r>
        <w:rPr>
          <w:rFonts w:eastAsia="Times New Roman"/>
          <w:bCs w:val="0"/>
          <w:szCs w:val="24"/>
          <w:shd w:val="clear" w:color="auto" w:fill="auto"/>
          <w:lang w:val="en-US"/>
        </w:rPr>
        <w:t>PatientInputSpecification</w:t>
      </w:r>
      <w:bookmarkEnd w:id="107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data required for the patient.  Is a specialization of the EvaluatedPersonInputSpecification </w:t>
      </w:r>
      <w:proofErr w:type="gramStart"/>
      <w:r>
        <w:rPr>
          <w:rFonts w:ascii="Times New Roman" w:eastAsia="Times New Roman" w:hAnsi="Times New Roman"/>
          <w:szCs w:val="24"/>
          <w:shd w:val="clear" w:color="auto" w:fill="auto"/>
          <w:lang w:val="en-US"/>
        </w:rPr>
        <w:t>class.</w:t>
      </w:r>
      <w:proofErr w:type="gramEnd"/>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75"/>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76" w:name="_Toc382004211"/>
      <w:bookmarkStart w:id="1077" w:name="BKM_9D1C83CF_C13D_4E20_94DF_B01D9CA07D28"/>
      <w:r>
        <w:rPr>
          <w:rFonts w:eastAsia="Times New Roman"/>
          <w:bCs w:val="0"/>
          <w:szCs w:val="24"/>
          <w:shd w:val="clear" w:color="auto" w:fill="auto"/>
          <w:lang w:val="en-US"/>
        </w:rPr>
        <w:t>RelatedEntityInputSpecification</w:t>
      </w:r>
      <w:bookmarkEnd w:id="107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Specifies the data required regarding entities related to the evaluated person of interest.</w:t>
      </w:r>
    </w:p>
    <w:p w:rsidR="00174318" w:rsidRDefault="00174318">
      <w:pPr>
        <w:rPr>
          <w:rFonts w:ascii="Times New Roman" w:eastAsia="Times New Roman" w:hAnsi="Times New Roman"/>
          <w:szCs w:val="24"/>
          <w:shd w:val="clear" w:color="auto" w:fill="auto"/>
        </w:rPr>
      </w:pPr>
      <w:bookmarkStart w:id="1078" w:name="BKM_12FB1C08_2342_4B60_BC2B_BD07F3286290"/>
      <w:bookmarkEnd w:id="107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requiredRelationshipType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type of relationship to Entities other than EvaluatedPersons, if available.  Note that requirements for other EvaluatedPersons are specified separately within the RelatedEvaluatedPersonInputSpecification class.  E.g., primary care provider, health insurance provider.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79" w:name="BKM_2794AB84_BE08_4766_8E4C_8FAA62CF9F6B"/>
            <w:r>
              <w:rPr>
                <w:rFonts w:ascii="Times New Roman" w:eastAsia="Times New Roman" w:hAnsi="Times New Roman"/>
                <w:b/>
                <w:szCs w:val="24"/>
                <w:shd w:val="clear" w:color="auto" w:fill="auto"/>
                <w:lang w:val="en-US"/>
              </w:rPr>
              <w:t>requiredEntityTemplate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related Entity.</w:t>
            </w:r>
          </w:p>
        </w:tc>
        <w:bookmarkEnd w:id="10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80" w:name="BKM_53365CB3_0134_4412_835F_8D332A15382C"/>
            <w:r>
              <w:rPr>
                <w:rFonts w:ascii="Times New Roman" w:eastAsia="Times New Roman" w:hAnsi="Times New Roman"/>
                <w:b/>
                <w:szCs w:val="24"/>
                <w:shd w:val="clear" w:color="auto" w:fill="auto"/>
                <w:lang w:val="en-US"/>
              </w:rPr>
              <w:t>requiredRelationshipSearchBackTimePeriod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10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81" w:name="BKM_3EC458DA_77DB_46D6_90F7_D386AFEEE9C7"/>
            <w:r>
              <w:rPr>
                <w:rFonts w:ascii="Times New Roman" w:eastAsia="Times New Roman" w:hAnsi="Times New Roman"/>
                <w:b/>
                <w:szCs w:val="24"/>
                <w:shd w:val="clear" w:color="auto" w:fill="auto"/>
                <w:lang w:val="en-US"/>
              </w:rPr>
              <w:t>requiredRelationshipSearchFowardTimePeriod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108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82" w:name="_Toc382004212"/>
      <w:bookmarkStart w:id="1083" w:name="BKM_D2D8D8B1_563D_47A3_93F8_F3081B96BDF8"/>
      <w:r>
        <w:rPr>
          <w:rFonts w:eastAsia="Times New Roman"/>
          <w:bCs w:val="0"/>
          <w:szCs w:val="24"/>
          <w:shd w:val="clear" w:color="auto" w:fill="auto"/>
          <w:lang w:val="en-US"/>
        </w:rPr>
        <w:t>RelatedEvaluatedPersonInputSpecification</w:t>
      </w:r>
      <w:bookmarkEnd w:id="108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data required for evaluated persons related to the patient.  Is a specialization of the EvaluatedPersonInputSpecification </w:t>
      </w:r>
      <w:proofErr w:type="gramStart"/>
      <w:r>
        <w:rPr>
          <w:rFonts w:ascii="Times New Roman" w:eastAsia="Times New Roman" w:hAnsi="Times New Roman"/>
          <w:szCs w:val="24"/>
          <w:shd w:val="clear" w:color="auto" w:fill="auto"/>
          <w:lang w:val="en-US"/>
        </w:rPr>
        <w:t>class.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Includes a specification of the scope of evaluated persons that are required.</w:t>
      </w:r>
      <w:proofErr w:type="gramEnd"/>
    </w:p>
    <w:p w:rsidR="00174318" w:rsidRDefault="00174318">
      <w:pPr>
        <w:rPr>
          <w:rFonts w:ascii="Times New Roman" w:eastAsia="Times New Roman" w:hAnsi="Times New Roman"/>
          <w:color w:val="auto"/>
          <w:szCs w:val="24"/>
          <w:shd w:val="clear" w:color="auto" w:fill="auto"/>
        </w:rPr>
      </w:pPr>
      <w:bookmarkStart w:id="1084" w:name="BKM_995A7ABF_4EA9_4EA3_8E3A_CC030096A83D"/>
      <w:bookmarkEnd w:id="108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inclusionScope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85" w:name="BKM_0F3BD759_0A8F_46CB_8836_F7C96ECE06DA"/>
            <w:r>
              <w:rPr>
                <w:rFonts w:ascii="Times New Roman" w:eastAsia="Times New Roman" w:hAnsi="Times New Roman"/>
                <w:b/>
                <w:szCs w:val="24"/>
                <w:shd w:val="clear" w:color="auto" w:fill="auto"/>
                <w:lang w:val="en-US"/>
              </w:rPr>
              <w:t>inclusionScopeChainDepth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links to traverse to identify evaluated persons within the specific scope.  E.g., 3 in combination with scope of relative would indicate up to 3rd degree relatives.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8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86" w:name="BKM_92FA1D1E_B724_4318_AC90_AF847DCA8D66"/>
            <w:r>
              <w:rPr>
                <w:rFonts w:ascii="Times New Roman" w:eastAsia="Times New Roman" w:hAnsi="Times New Roman"/>
                <w:b/>
                <w:szCs w:val="24"/>
                <w:shd w:val="clear" w:color="auto" w:fill="auto"/>
                <w:lang w:val="en-US"/>
              </w:rPr>
              <w:t>inclusionScopeDistance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8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87" w:name="_Toc382004213"/>
      <w:bookmarkStart w:id="1088" w:name="BKM_2715122E_2066_462A_B2E9_413BC4283DCA"/>
      <w:r>
        <w:rPr>
          <w:rFonts w:eastAsia="Times New Roman"/>
          <w:bCs w:val="0"/>
          <w:szCs w:val="24"/>
          <w:shd w:val="clear" w:color="auto" w:fill="auto"/>
          <w:lang w:val="en-US"/>
        </w:rPr>
        <w:t>TimeAttributeRequirement</w:t>
      </w:r>
      <w:bookmarkEnd w:id="108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A requirement for a time attribute of a clinical statement.  </w:t>
      </w:r>
      <w:proofErr w:type="gramStart"/>
      <w:r>
        <w:rPr>
          <w:rFonts w:ascii="Times New Roman" w:eastAsia="Times New Roman" w:hAnsi="Times New Roman"/>
          <w:szCs w:val="24"/>
          <w:shd w:val="clear" w:color="auto" w:fill="auto"/>
          <w:lang w:val="en-US"/>
        </w:rPr>
        <w:t>Specified in terms of the target time attribute and the required time interval for that attribute in relationship to the index evaluation time.</w:t>
      </w:r>
      <w:proofErr w:type="gramEnd"/>
      <w:r>
        <w:rPr>
          <w:rFonts w:ascii="Times New Roman" w:eastAsia="Times New Roman" w:hAnsi="Times New Roman"/>
          <w:szCs w:val="24"/>
          <w:shd w:val="clear" w:color="auto" w:fill="auto"/>
          <w:lang w:val="en-US"/>
        </w:rPr>
        <w:t xml:space="preserve">  A searchBackTimePeriod and/or a searchForwardTimePeriod must be provided.</w:t>
      </w:r>
    </w:p>
    <w:p w:rsidR="00174318" w:rsidRDefault="00174318">
      <w:pPr>
        <w:rPr>
          <w:rFonts w:ascii="Times New Roman" w:eastAsia="Times New Roman" w:hAnsi="Times New Roman"/>
          <w:color w:val="auto"/>
          <w:szCs w:val="24"/>
          <w:shd w:val="clear" w:color="auto" w:fill="auto"/>
        </w:rPr>
      </w:pPr>
      <w:bookmarkStart w:id="1089" w:name="BKM_ADAF4185_88C9_4219_981B_1ED57E7C41CB"/>
      <w:bookmarkEnd w:id="108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targetTimeAttribute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targeted for restriction.  E.g., procedure time, substance dispensation time.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90" w:name="BKM_319B08DB_C250_4EC9_80B9_6416A94FD1F8"/>
            <w:r>
              <w:rPr>
                <w:rFonts w:ascii="Times New Roman" w:eastAsia="Times New Roman" w:hAnsi="Times New Roman"/>
                <w:b/>
                <w:szCs w:val="24"/>
                <w:shd w:val="clear" w:color="auto" w:fill="auto"/>
                <w:lang w:val="en-US"/>
              </w:rPr>
              <w:t>searchBackTimePeriod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10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91" w:name="BKM_EECBA9B3_DE19_4D53_84C7_66235388FDF2"/>
            <w:r>
              <w:rPr>
                <w:rFonts w:ascii="Times New Roman" w:eastAsia="Times New Roman" w:hAnsi="Times New Roman"/>
                <w:b/>
                <w:szCs w:val="24"/>
                <w:shd w:val="clear" w:color="auto" w:fill="auto"/>
                <w:lang w:val="en-US"/>
              </w:rPr>
              <w:t>searchForwardTimePeriod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109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92" w:name="BKM_DEE96FA9_0346_43DA_8846_292CFCE7FB0A"/>
            <w:r>
              <w:rPr>
                <w:rFonts w:ascii="Times New Roman" w:eastAsia="Times New Roman" w:hAnsi="Times New Roman"/>
                <w:b/>
                <w:szCs w:val="24"/>
                <w:shd w:val="clear" w:color="auto" w:fill="auto"/>
                <w:lang w:val="en-US"/>
              </w:rPr>
              <w:t>mostRecentMaxCount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number of most recent clinical statements to return. </w:t>
            </w:r>
          </w:p>
        </w:tc>
        <w:bookmarkEnd w:id="10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93" w:name="BKM_7AAB79D8_459B_4770_8A0E_A7EC6AD31AB4"/>
            <w:r>
              <w:rPr>
                <w:rFonts w:ascii="Times New Roman" w:eastAsia="Times New Roman" w:hAnsi="Times New Roman"/>
                <w:b/>
                <w:szCs w:val="24"/>
                <w:shd w:val="clear" w:color="auto" w:fill="auto"/>
                <w:lang w:val="en-US"/>
              </w:rPr>
              <w:t>maxSamplingRate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RTO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 the case where there </w:t>
            </w:r>
            <w:proofErr w:type="gramStart"/>
            <w:r>
              <w:rPr>
                <w:rFonts w:ascii="Times New Roman" w:eastAsia="Times New Roman" w:hAnsi="Times New Roman"/>
                <w:szCs w:val="24"/>
                <w:shd w:val="clear" w:color="auto" w:fill="auto"/>
                <w:lang w:val="en-US"/>
              </w:rPr>
              <w:t>are large number</w:t>
            </w:r>
            <w:proofErr w:type="gramEnd"/>
            <w:r>
              <w:rPr>
                <w:rFonts w:ascii="Times New Roman" w:eastAsia="Times New Roman" w:hAnsi="Times New Roman"/>
                <w:szCs w:val="24"/>
                <w:shd w:val="clear" w:color="auto" w:fill="auto"/>
                <w:lang w:val="en-US"/>
              </w:rPr>
              <w:t xml:space="preserve"> of available clinical statements, it may be useful to specify a sampling rate to reduce the number to be evaluated.  For example, when there have been large numbers of vital signs taken by automated equipment, it may be useful to evaluate a subset of the entire group.</w:t>
            </w:r>
          </w:p>
        </w:tc>
        <w:bookmarkEnd w:id="109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8"/>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3"/>
      <w:bookmarkEnd w:id="1054"/>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094" w:name="_Toc382004214"/>
      <w:bookmarkStart w:id="1095" w:name="CDSOUTPUT"/>
      <w:bookmarkStart w:id="1096" w:name="BKM_9155C822_F854_41C5_BB97_FA66CEF9486F"/>
      <w:proofErr w:type="gramStart"/>
      <w:r>
        <w:rPr>
          <w:rStyle w:val="Heading3Char"/>
          <w:rFonts w:eastAsia="Times New Roman"/>
          <w:b/>
          <w:iCs w:val="0"/>
          <w:szCs w:val="24"/>
          <w:u w:color="000000"/>
          <w:shd w:val="clear" w:color="auto" w:fill="auto"/>
          <w:lang w:val="en-US"/>
        </w:rPr>
        <w:t>cdsOutput</w:t>
      </w:r>
      <w:bookmarkEnd w:id="1094"/>
      <w:proofErr w:type="gramEnd"/>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proofErr w:type="gramStart"/>
      <w:r>
        <w:rPr>
          <w:rFonts w:ascii="Times New Roman" w:eastAsia="Times New Roman" w:hAnsi="Times New Roman"/>
          <w:szCs w:val="24"/>
          <w:shd w:val="clear" w:color="auto" w:fill="auto"/>
          <w:lang w:val="en-US"/>
        </w:rPr>
        <w:t>Specifies output data generated by CDS systems.</w:t>
      </w:r>
      <w:proofErr w:type="gramEnd"/>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097" w:name="BKM_63D06C2D_9485_4153_9FBB_36F2D57129F3"/>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cdsOutput</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231958" cy="4279229"/>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3592" cy="4296923"/>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23</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98" w:name="_Toc382004215"/>
      <w:bookmarkStart w:id="1099" w:name="BKM_F33C69E9_7777_4470_B065_933A349DA538"/>
      <w:r>
        <w:rPr>
          <w:rFonts w:eastAsia="Times New Roman"/>
          <w:bCs w:val="0"/>
          <w:szCs w:val="24"/>
          <w:shd w:val="clear" w:color="auto" w:fill="auto"/>
          <w:lang w:val="en-US"/>
        </w:rPr>
        <w:t>CDSOutput</w:t>
      </w:r>
      <w:bookmarkEnd w:id="109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The parent class containing the data used by a CDS system to communicate inferences.</w:t>
      </w:r>
      <w:proofErr w:type="gramEnd"/>
      <w:r>
        <w:rPr>
          <w:rFonts w:ascii="Times New Roman" w:eastAsia="Times New Roman" w:hAnsi="Times New Roman"/>
          <w:szCs w:val="24"/>
          <w:shd w:val="clear" w:color="auto" w:fill="auto"/>
          <w:lang w:val="en-US"/>
        </w:rPr>
        <w:t xml:space="preserve">  </w:t>
      </w:r>
      <w:proofErr w:type="gramStart"/>
      <w:r>
        <w:rPr>
          <w:rFonts w:ascii="Times New Roman" w:eastAsia="Times New Roman" w:hAnsi="Times New Roman"/>
          <w:szCs w:val="24"/>
          <w:shd w:val="clear" w:color="auto" w:fill="auto"/>
          <w:lang w:val="en-US"/>
        </w:rPr>
        <w:t>Can use the vMR data structure or a base data type to communicate the results.</w:t>
      </w:r>
      <w:proofErr w:type="gramEnd"/>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100" w:name="BKM_F25C37F2_14D8_45D2_AE08_3F274F6E15B9"/>
      <w:bookmarkEnd w:id="110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output.  If there are multiple templates specified for the element, then the element must satisfy ALL constraints defined in ANY template at that level.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01" w:name="_Toc382004216"/>
      <w:bookmarkStart w:id="1102" w:name="BKM_A14C46F3_AEE6_49AF_8D09_BB28BC8FB477"/>
      <w:r>
        <w:rPr>
          <w:rFonts w:eastAsia="Times New Roman"/>
          <w:bCs w:val="0"/>
          <w:szCs w:val="24"/>
          <w:shd w:val="clear" w:color="auto" w:fill="auto"/>
          <w:lang w:val="en-US"/>
        </w:rPr>
        <w:t>CDSOutputAsDataType</w:t>
      </w:r>
      <w:bookmarkEnd w:id="110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A single data element of ANY data type as output of CDS.</w:t>
      </w:r>
      <w:proofErr w:type="gramEnd"/>
    </w:p>
    <w:p w:rsidR="00174318" w:rsidRDefault="00174318">
      <w:pPr>
        <w:rPr>
          <w:rFonts w:ascii="Times New Roman" w:eastAsia="Times New Roman" w:hAnsi="Times New Roman"/>
          <w:szCs w:val="24"/>
          <w:shd w:val="clear" w:color="auto" w:fill="auto"/>
        </w:rPr>
      </w:pPr>
      <w:bookmarkStart w:id="1103" w:name="BKM_6BBBAB26_6EAD_409E_B6F6_E5AFBBF67EC2"/>
      <w:bookmarkEnd w:id="110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Value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CDS output.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04" w:name="_Toc382004217"/>
      <w:bookmarkStart w:id="1105" w:name="BKM_32C933A8_560F_4C52_AE51_B5D04592717C"/>
      <w:r>
        <w:rPr>
          <w:rFonts w:eastAsia="Times New Roman"/>
          <w:bCs w:val="0"/>
          <w:szCs w:val="24"/>
          <w:shd w:val="clear" w:color="auto" w:fill="auto"/>
          <w:lang w:val="en-US"/>
        </w:rPr>
        <w:t>CDSOutputAsStringNameValuePairs</w:t>
      </w:r>
      <w:bookmarkEnd w:id="11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set of string name value pairs to communicate the results.</w:t>
      </w:r>
    </w:p>
    <w:p w:rsidR="00174318" w:rsidRDefault="00174318">
      <w:pPr>
        <w:rPr>
          <w:rFonts w:ascii="Times New Roman" w:eastAsia="Times New Roman" w:hAnsi="Times New Roman"/>
          <w:szCs w:val="24"/>
          <w:shd w:val="clear" w:color="auto" w:fill="auto"/>
        </w:rPr>
      </w:pPr>
      <w:bookmarkStart w:id="1106" w:name="BKM_D33CDED8_A998_466B_AA3C_B8F05490DCD0"/>
      <w:bookmarkEnd w:id="110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stringNameValuePair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StringNameValuePair    [1</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pair of strings used to communicate an output result from CDS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07" w:name="_Toc382004218"/>
      <w:bookmarkStart w:id="1108" w:name="BKM_A4189A5D_9391_4BAD_9333_15EDE407F45E"/>
      <w:r>
        <w:rPr>
          <w:rFonts w:eastAsia="Times New Roman"/>
          <w:bCs w:val="0"/>
          <w:szCs w:val="24"/>
          <w:shd w:val="clear" w:color="auto" w:fill="auto"/>
          <w:lang w:val="en-US"/>
        </w:rPr>
        <w:t>CDSOutputAsVMR</w:t>
      </w:r>
      <w:bookmarkEnd w:id="110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vMR data structure used to communicate the results.</w:t>
      </w:r>
    </w:p>
    <w:p w:rsidR="00174318" w:rsidRDefault="00174318">
      <w:pPr>
        <w:rPr>
          <w:rFonts w:ascii="Times New Roman" w:eastAsia="Times New Roman" w:hAnsi="Times New Roman"/>
          <w:szCs w:val="24"/>
          <w:shd w:val="clear" w:color="auto" w:fill="auto"/>
        </w:rPr>
      </w:pPr>
      <w:bookmarkStart w:id="1109" w:name="BKM_F3D4C756_ABD6_4E70_BDB3_4C6021D14EA2"/>
      <w:bookmarkEnd w:id="110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vmrOutput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VMR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Output from CDS structured as a VMR record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8"/>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5"/>
      <w:bookmarkEnd w:id="1096"/>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110" w:name="_Toc382004219"/>
      <w:bookmarkStart w:id="1111" w:name="CDSOUTPUTSPECIFICATION"/>
      <w:bookmarkStart w:id="1112" w:name="BKM_9625B1B9_23BA_4CD9_AB09_779980899025"/>
      <w:proofErr w:type="gramStart"/>
      <w:r>
        <w:rPr>
          <w:rStyle w:val="Heading3Char"/>
          <w:rFonts w:eastAsia="Times New Roman"/>
          <w:b/>
          <w:iCs w:val="0"/>
          <w:szCs w:val="24"/>
          <w:u w:color="000000"/>
          <w:shd w:val="clear" w:color="auto" w:fill="auto"/>
          <w:lang w:val="en-US"/>
        </w:rPr>
        <w:t>cdsOutputSpecification</w:t>
      </w:r>
      <w:bookmarkEnd w:id="1110"/>
      <w:proofErr w:type="gramEnd"/>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output data produced for a specific CDS use case.</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113" w:name="BKM_DB10E251_A089_444D_B37B_91EF9CD8BBF8"/>
    </w:p>
    <w:p w:rsidR="00174318" w:rsidRDefault="00174318">
      <w:pPr>
        <w:keepNext/>
        <w:rPr>
          <w:rFonts w:ascii="Times New Roman" w:eastAsia="Times New Roman" w:hAnsi="Times New Roman"/>
          <w:szCs w:val="24"/>
          <w:shd w:val="clear" w:color="auto" w:fill="auto"/>
        </w:rPr>
      </w:pPr>
      <w:proofErr w:type="gramStart"/>
      <w:r>
        <w:rPr>
          <w:rFonts w:ascii="Times New Roman" w:eastAsia="Times New Roman" w:hAnsi="Times New Roman"/>
          <w:b/>
          <w:szCs w:val="24"/>
          <w:u w:val="single"/>
          <w:shd w:val="clear" w:color="auto" w:fill="auto"/>
          <w:lang w:val="en-US"/>
        </w:rPr>
        <w:t>cdsOutputSpecification</w:t>
      </w:r>
      <w:proofErr w:type="gramEnd"/>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eastAsia="en-US"/>
        </w:rPr>
        <w:drawing>
          <wp:inline distT="0" distB="0" distL="0" distR="0">
            <wp:extent cx="5979160" cy="7736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9160" cy="773684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24</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14" w:name="_Toc382004220"/>
      <w:bookmarkStart w:id="1115" w:name="BKM_390B97AC_69DE_44E0_A9B0_2F64AA81985E"/>
      <w:r>
        <w:rPr>
          <w:rFonts w:eastAsia="Times New Roman"/>
          <w:bCs w:val="0"/>
          <w:szCs w:val="24"/>
          <w:shd w:val="clear" w:color="auto" w:fill="auto"/>
          <w:lang w:val="en-US"/>
        </w:rPr>
        <w:t>AttributeOutputSpecification</w:t>
      </w:r>
      <w:bookmarkEnd w:id="111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attributes contained in the source clinical statement regarding the evaluated person of interest.  </w:t>
      </w:r>
    </w:p>
    <w:p w:rsidR="00174318" w:rsidRDefault="00174318">
      <w:pPr>
        <w:rPr>
          <w:rFonts w:ascii="Times New Roman" w:eastAsia="Times New Roman" w:hAnsi="Times New Roman"/>
          <w:color w:val="auto"/>
          <w:szCs w:val="24"/>
          <w:shd w:val="clear" w:color="auto" w:fill="auto"/>
        </w:rPr>
      </w:pPr>
      <w:bookmarkStart w:id="1116" w:name="BKM_83577459_9D32_496D_88CA_122DB891666D"/>
      <w:bookmarkEnd w:id="111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attributeTemplate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SHALL be provided as a part of the parent clinical statement.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17" w:name="BKM_CA4FA1EE_844C_4FE1_94A6_BD336CD9E0FD"/>
            <w:r>
              <w:rPr>
                <w:rFonts w:ascii="Times New Roman" w:eastAsia="Times New Roman" w:hAnsi="Times New Roman"/>
                <w:b/>
                <w:szCs w:val="24"/>
                <w:shd w:val="clear" w:color="auto" w:fill="auto"/>
                <w:lang w:val="en-US"/>
              </w:rPr>
              <w:t>potentialAttributeTemplate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MAY be provided as a part of the parent clinical statement.</w:t>
            </w:r>
          </w:p>
        </w:tc>
        <w:bookmarkEnd w:id="111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18" w:name="_Toc382004221"/>
      <w:bookmarkStart w:id="1119" w:name="BKM_9153C0DE_4E53_45B3_9680_52FF7DF9B249"/>
      <w:r>
        <w:rPr>
          <w:rFonts w:eastAsia="Times New Roman"/>
          <w:bCs w:val="0"/>
          <w:szCs w:val="24"/>
          <w:shd w:val="clear" w:color="auto" w:fill="auto"/>
          <w:lang w:val="en-US"/>
        </w:rPr>
        <w:t>CDSOutputAsDataTypeSpecification</w:t>
      </w:r>
      <w:bookmarkEnd w:id="111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data type output to be provided by a specific CDS use case.  </w:t>
      </w:r>
    </w:p>
    <w:p w:rsidR="00174318" w:rsidRDefault="00174318">
      <w:pPr>
        <w:rPr>
          <w:rFonts w:ascii="Times New Roman" w:eastAsia="Times New Roman" w:hAnsi="Times New Roman"/>
          <w:color w:val="auto"/>
          <w:szCs w:val="24"/>
          <w:shd w:val="clear" w:color="auto" w:fill="auto"/>
        </w:rPr>
      </w:pPr>
      <w:bookmarkStart w:id="1120" w:name="BKM_343AA683_A56C_49DB_B892_05EBB9189B1B"/>
      <w:bookmarkEnd w:id="112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value.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21" w:name="_Toc382004222"/>
      <w:bookmarkStart w:id="1122" w:name="BKM_CD92C79C_A8B6_4AD5_AB34_9E772F0FE5A1"/>
      <w:r>
        <w:rPr>
          <w:rFonts w:eastAsia="Times New Roman"/>
          <w:bCs w:val="0"/>
          <w:szCs w:val="24"/>
          <w:shd w:val="clear" w:color="auto" w:fill="auto"/>
          <w:lang w:val="en-US"/>
        </w:rPr>
        <w:t>CDSOutputAsStringNameValuePairSpecification</w:t>
      </w:r>
      <w:bookmarkEnd w:id="112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string name value pair output to be provided by a specific CDS use case.  </w:t>
      </w:r>
    </w:p>
    <w:p w:rsidR="00174318" w:rsidRDefault="00174318">
      <w:pPr>
        <w:rPr>
          <w:rFonts w:ascii="Times New Roman" w:eastAsia="Times New Roman" w:hAnsi="Times New Roman"/>
          <w:color w:val="auto"/>
          <w:szCs w:val="24"/>
          <w:shd w:val="clear" w:color="auto" w:fill="auto"/>
        </w:rPr>
      </w:pPr>
      <w:bookmarkStart w:id="1123" w:name="BKM_78B127F0_87EC_43A0_9985_DA899BBED159"/>
      <w:bookmarkEnd w:id="112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nameValuePairTemplate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string name value pair.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24" w:name="BKM_DC241CA7_DBBF_41A0_9120_A03392BF94EB"/>
            <w:r>
              <w:rPr>
                <w:rFonts w:ascii="Times New Roman" w:eastAsia="Times New Roman" w:hAnsi="Times New Roman"/>
                <w:b/>
                <w:szCs w:val="24"/>
                <w:shd w:val="clear" w:color="auto" w:fill="auto"/>
                <w:lang w:val="en-US"/>
              </w:rPr>
              <w:t>potentialNameValuePairTemplate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string name value pair.</w:t>
            </w:r>
          </w:p>
        </w:tc>
        <w:bookmarkEnd w:id="112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2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25" w:name="_Toc382004223"/>
      <w:bookmarkStart w:id="1126" w:name="BKM_0DFB29A0_5556_435F_819A_EFFA846D0207"/>
      <w:r>
        <w:rPr>
          <w:rFonts w:eastAsia="Times New Roman"/>
          <w:bCs w:val="0"/>
          <w:szCs w:val="24"/>
          <w:shd w:val="clear" w:color="auto" w:fill="auto"/>
          <w:lang w:val="en-US"/>
        </w:rPr>
        <w:t>CDSOutputAsVMRSpecification</w:t>
      </w:r>
      <w:bookmarkEnd w:id="112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specifying the vMR output to be provided by a specific CDS use case.  For example, this class can be used to specify that the evaluation of a patient for the need for a mammogram will return a templated observation specifying whether the intervention is needed, and a templated observation specifying when the intervention was last done.</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Can include a detailed output specification for the focal patient as well as for related evaluated persons.</w:t>
      </w:r>
      <w:proofErr w:type="gramEnd"/>
      <w:r>
        <w:rPr>
          <w:rFonts w:ascii="Times New Roman" w:eastAsia="Times New Roman" w:hAnsi="Times New Roman"/>
          <w:szCs w:val="24"/>
          <w:shd w:val="clear" w:color="auto" w:fill="auto"/>
          <w:lang w:val="en-US"/>
        </w:rPr>
        <w:t xml:space="preserve">  Note that it is assumed that the superset of results returned for related evaluated persons are the same for each of the related evaluated persons (e.g., relatives).  If output specifications are not provided regarding patients or other evaluated persons, then this signifies that no further constraints are being placed on returned results other than what is expressed through the output data model and its existing template(s).</w:t>
      </w:r>
    </w:p>
    <w:p w:rsidR="00174318" w:rsidRDefault="00174318">
      <w:pPr>
        <w:rPr>
          <w:rFonts w:ascii="Times New Roman" w:eastAsia="Times New Roman" w:hAnsi="Times New Roman"/>
          <w:color w:val="auto"/>
          <w:szCs w:val="24"/>
          <w:shd w:val="clear" w:color="auto" w:fill="auto"/>
        </w:rPr>
      </w:pPr>
      <w:bookmarkStart w:id="1127" w:name="BKM_672B4955_5116_475B_AD08_91227130DD8E"/>
      <w:bookmarkEnd w:id="112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outputScopeIncludesRelatedEvaluatedPersons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whether the scope of the output potentially includes related evaluated persons (e.g., family members).  If not specified, the default expected behavior is that related evaluated persons will not be included within the scope.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28" w:name="BKM_4F4B43A3_790D_46B7_85B7_45E53BEF3974"/>
            <w:r>
              <w:rPr>
                <w:rFonts w:ascii="Times New Roman" w:eastAsia="Times New Roman" w:hAnsi="Times New Roman"/>
                <w:b/>
                <w:szCs w:val="24"/>
                <w:shd w:val="clear" w:color="auto" w:fill="auto"/>
                <w:lang w:val="en-US"/>
              </w:rPr>
              <w:t>outputVmrTemplate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vMR.</w:t>
            </w:r>
          </w:p>
        </w:tc>
        <w:bookmarkEnd w:id="11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29" w:name="BKM_FADA455F_684D_45FA_BBB4_0D5473FC5349"/>
            <w:r>
              <w:rPr>
                <w:rFonts w:ascii="Times New Roman" w:eastAsia="Times New Roman" w:hAnsi="Times New Roman"/>
                <w:b/>
                <w:szCs w:val="24"/>
                <w:shd w:val="clear" w:color="auto" w:fill="auto"/>
                <w:lang w:val="en-US"/>
              </w:rPr>
              <w:t>potentialOutputVmrTemplate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output vMR.</w:t>
            </w:r>
          </w:p>
        </w:tc>
        <w:bookmarkEnd w:id="112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2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30" w:name="_Toc382004224"/>
      <w:bookmarkStart w:id="1131" w:name="BKM_FE019051_50C3_48A4_96C8_12B3D2AB3551"/>
      <w:r>
        <w:rPr>
          <w:rFonts w:eastAsia="Times New Roman"/>
          <w:bCs w:val="0"/>
          <w:szCs w:val="24"/>
          <w:shd w:val="clear" w:color="auto" w:fill="auto"/>
          <w:lang w:val="en-US"/>
        </w:rPr>
        <w:t>CDSOutputSpecification</w:t>
      </w:r>
      <w:bookmarkEnd w:id="113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proofErr w:type="gramStart"/>
      <w:r>
        <w:rPr>
          <w:rFonts w:ascii="Times New Roman" w:eastAsia="Times New Roman" w:hAnsi="Times New Roman"/>
          <w:szCs w:val="24"/>
          <w:shd w:val="clear" w:color="auto" w:fill="auto"/>
          <w:lang w:val="en-US"/>
        </w:rPr>
        <w:t>Abstract base class specifying the output to be provided by a specific CDS use case.</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As a specific example, a CDSOutputSpecification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132" w:name="BKM_14DC5A1C_320D_43E8_947C_C32E0D5C5BC4"/>
      <w:bookmarkEnd w:id="113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cdsOutputTemplate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Template to identify the output structure and specifications.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3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33" w:name="_Toc382004225"/>
      <w:bookmarkStart w:id="1134" w:name="BKM_5D6FCF32_F3D0_44B7_8C27_6656940BB339"/>
      <w:r>
        <w:rPr>
          <w:rFonts w:eastAsia="Times New Roman"/>
          <w:bCs w:val="0"/>
          <w:szCs w:val="24"/>
          <w:shd w:val="clear" w:color="auto" w:fill="auto"/>
          <w:lang w:val="en-US"/>
        </w:rPr>
        <w:t>ClinicalStatementOutputSpecification</w:t>
      </w:r>
      <w:bookmarkEnd w:id="113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Specifies the output clinical statements regarding the evaluated person of interest.</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bookmarkStart w:id="1135" w:name="BKM_08B6723B_C85F_4435_A77E_A6C8B7586F18"/>
      <w:bookmarkEnd w:id="113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clinicalStatementTemplate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SHALL be provided as a part of the evaluation result.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36" w:name="BKM_90A6DD09_415E_4398_B2B9_632A7A529774"/>
            <w:r>
              <w:rPr>
                <w:rFonts w:ascii="Times New Roman" w:eastAsia="Times New Roman" w:hAnsi="Times New Roman"/>
                <w:b/>
                <w:szCs w:val="24"/>
                <w:shd w:val="clear" w:color="auto" w:fill="auto"/>
                <w:lang w:val="en-US"/>
              </w:rPr>
              <w:t>potentialClinicalStatementTemplate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MAY be provided as a part of the evaluation result.</w:t>
            </w:r>
          </w:p>
        </w:tc>
        <w:bookmarkEnd w:id="113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3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37" w:name="_Toc382004226"/>
      <w:bookmarkStart w:id="1138" w:name="BKM_96D3B9AB_7F05_4853_96D7_81F180380ED5"/>
      <w:r>
        <w:rPr>
          <w:rFonts w:eastAsia="Times New Roman"/>
          <w:bCs w:val="0"/>
          <w:szCs w:val="24"/>
          <w:shd w:val="clear" w:color="auto" w:fill="auto"/>
          <w:lang w:val="en-US"/>
        </w:rPr>
        <w:t>EntityOutputSpecification</w:t>
      </w:r>
      <w:bookmarkEnd w:id="113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proofErr w:type="gramStart"/>
      <w:r>
        <w:rPr>
          <w:rFonts w:ascii="Times New Roman" w:eastAsia="Times New Roman" w:hAnsi="Times New Roman"/>
          <w:szCs w:val="24"/>
          <w:shd w:val="clear" w:color="auto" w:fill="auto"/>
          <w:lang w:val="en-US"/>
        </w:rPr>
        <w:t>Specifies the entities to be provided as a part of the output.</w:t>
      </w:r>
      <w:proofErr w:type="gramEnd"/>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bookmarkStart w:id="1139" w:name="BKM_5B18ADE7_26E2_4C20_BF0B_4D80431DD3A3"/>
      <w:bookmarkEnd w:id="113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entityTemplate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SHALL be provided as a part of the entity relationship.</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40" w:name="BKM_2C5B99AD_12B7_4709_95BB_8E3A2B07E4C3"/>
            <w:r>
              <w:rPr>
                <w:rFonts w:ascii="Times New Roman" w:eastAsia="Times New Roman" w:hAnsi="Times New Roman"/>
                <w:b/>
                <w:szCs w:val="24"/>
                <w:shd w:val="clear" w:color="auto" w:fill="auto"/>
                <w:lang w:val="en-US"/>
              </w:rPr>
              <w:t>potentialEntityTemplate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MAY be provided as a part of the entity relationship.</w:t>
            </w:r>
          </w:p>
        </w:tc>
        <w:bookmarkEnd w:id="114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3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41" w:name="_Toc382004227"/>
      <w:bookmarkStart w:id="1142" w:name="BKM_99776DF0_7482_45E7_AF70_ED55F4B0FF1D"/>
      <w:r>
        <w:rPr>
          <w:rFonts w:eastAsia="Times New Roman"/>
          <w:bCs w:val="0"/>
          <w:szCs w:val="24"/>
          <w:shd w:val="clear" w:color="auto" w:fill="auto"/>
          <w:lang w:val="en-US"/>
        </w:rPr>
        <w:t>EvaluatedPersonOutputSpecification</w:t>
      </w:r>
      <w:bookmarkEnd w:id="114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roofErr w:type="gramStart"/>
      <w:r>
        <w:rPr>
          <w:rFonts w:ascii="Times New Roman" w:eastAsia="Times New Roman" w:hAnsi="Times New Roman"/>
          <w:szCs w:val="24"/>
          <w:shd w:val="clear" w:color="auto" w:fill="auto"/>
          <w:lang w:val="en-US"/>
        </w:rPr>
        <w:t>Specifies the evaluation results to be provided for an evaluated person.</w:t>
      </w:r>
      <w:proofErr w:type="gramEnd"/>
      <w:r>
        <w:rPr>
          <w:rFonts w:ascii="Times New Roman" w:eastAsia="Times New Roman" w:hAnsi="Times New Roman"/>
          <w:szCs w:val="24"/>
          <w:shd w:val="clear" w:color="auto" w:fill="auto"/>
          <w:lang w:val="en-US"/>
        </w:rPr>
        <w:t xml:space="preserve"> Specifies the templates that SHALL or MAY be applied.</w:t>
      </w:r>
    </w:p>
    <w:p w:rsidR="00174318" w:rsidRDefault="00174318">
      <w:pPr>
        <w:rPr>
          <w:rFonts w:ascii="Times New Roman" w:eastAsia="Times New Roman" w:hAnsi="Times New Roman"/>
          <w:szCs w:val="24"/>
          <w:shd w:val="clear" w:color="auto" w:fill="auto"/>
        </w:rPr>
      </w:pPr>
      <w:bookmarkStart w:id="1143" w:name="BKM_E1ADF329_1D37_4803_BE93_4A976F9F45AB"/>
      <w:bookmarkEnd w:id="114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evaluatedPersonTemplate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EvaluatedPerson.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44" w:name="BKM_731C3589_DBCC_4DC8_8AE2_947DC0E927A8"/>
            <w:r>
              <w:rPr>
                <w:rFonts w:ascii="Times New Roman" w:eastAsia="Times New Roman" w:hAnsi="Times New Roman"/>
                <w:b/>
                <w:szCs w:val="24"/>
                <w:shd w:val="clear" w:color="auto" w:fill="auto"/>
                <w:lang w:val="en-US"/>
              </w:rPr>
              <w:t>potentialEvaluatedPersonTemplate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EvaluatedPerson.</w:t>
            </w:r>
          </w:p>
        </w:tc>
        <w:bookmarkEnd w:id="114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4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45" w:name="_Toc382004228"/>
      <w:bookmarkStart w:id="1146" w:name="BKM_7FD04E06_A7B5_4D6D_9C91_9071DA7C3C59"/>
      <w:r>
        <w:rPr>
          <w:rFonts w:eastAsia="Times New Roman"/>
          <w:bCs w:val="0"/>
          <w:szCs w:val="24"/>
          <w:shd w:val="clear" w:color="auto" w:fill="auto"/>
          <w:lang w:val="en-US"/>
        </w:rPr>
        <w:t>PatientOutputSpecification</w:t>
      </w:r>
      <w:bookmarkEnd w:id="114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evaluation results to be returned for the patient.  Is a specialization of the EvaluatedPersonOutputSpecification </w:t>
      </w:r>
      <w:proofErr w:type="gramStart"/>
      <w:r>
        <w:rPr>
          <w:rFonts w:ascii="Times New Roman" w:eastAsia="Times New Roman" w:hAnsi="Times New Roman"/>
          <w:szCs w:val="24"/>
          <w:shd w:val="clear" w:color="auto" w:fill="auto"/>
          <w:lang w:val="en-US"/>
        </w:rPr>
        <w:t>class.</w:t>
      </w:r>
      <w:proofErr w:type="gramEnd"/>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46"/>
    </w:p>
    <w:p w:rsidR="00881FD9" w:rsidRDefault="00881FD9">
      <w:pPr>
        <w:widowControl/>
        <w:autoSpaceDE/>
        <w:autoSpaceDN/>
        <w:adjustRightInd/>
        <w:spacing w:after="160" w:line="259" w:lineRule="auto"/>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47" w:name="_Toc382004229"/>
      <w:bookmarkStart w:id="1148" w:name="BKM_D67413F9_DA94_460F_ABFF_D039F05A4999"/>
      <w:r>
        <w:rPr>
          <w:rFonts w:eastAsia="Times New Roman"/>
          <w:bCs w:val="0"/>
          <w:szCs w:val="24"/>
          <w:shd w:val="clear" w:color="auto" w:fill="auto"/>
          <w:lang w:val="en-US"/>
        </w:rPr>
        <w:t>RelatedClinicalStatementOutputSpecification</w:t>
      </w:r>
      <w:bookmarkEnd w:id="114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clinical statements related to the source clinical statement regarding the evaluated person of interest.  </w:t>
      </w:r>
    </w:p>
    <w:p w:rsidR="00174318" w:rsidRDefault="00174318">
      <w:pPr>
        <w:rPr>
          <w:rFonts w:ascii="Times New Roman" w:eastAsia="Times New Roman" w:hAnsi="Times New Roman"/>
          <w:color w:val="auto"/>
          <w:szCs w:val="24"/>
          <w:shd w:val="clear" w:color="auto" w:fill="auto"/>
        </w:rPr>
      </w:pPr>
      <w:bookmarkStart w:id="1149" w:name="BKM_2BB5F5E6_01BF_48FB_A799_296B439BA285"/>
      <w:bookmarkEnd w:id="114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SHALL be provided as a part of the parent clinical statement.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50" w:name="BKM_3D918910_A7CD_466B_AE4B_0EEBEF11C351"/>
            <w:r>
              <w:rPr>
                <w:rFonts w:ascii="Times New Roman" w:eastAsia="Times New Roman" w:hAnsi="Times New Roman"/>
                <w:b/>
                <w:szCs w:val="24"/>
                <w:shd w:val="clear" w:color="auto" w:fill="auto"/>
                <w:lang w:val="en-US"/>
              </w:rPr>
              <w:t>potentialRelationshipTemplate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MAY be provided as a part of the parent clinical statement.</w:t>
            </w:r>
          </w:p>
        </w:tc>
        <w:bookmarkEnd w:id="115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4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51" w:name="_Toc382004230"/>
      <w:bookmarkStart w:id="1152" w:name="BKM_1FAD4677_FAA2_4FE1_B83A_5A14D9D8E715"/>
      <w:r>
        <w:rPr>
          <w:rFonts w:eastAsia="Times New Roman"/>
          <w:bCs w:val="0"/>
          <w:szCs w:val="24"/>
          <w:shd w:val="clear" w:color="auto" w:fill="auto"/>
          <w:lang w:val="en-US"/>
        </w:rPr>
        <w:t>RelatedEntityOutputSpecification</w:t>
      </w:r>
      <w:bookmarkEnd w:id="115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related to the source clinical statement regarding the evaluated person of interest.  </w:t>
      </w:r>
    </w:p>
    <w:p w:rsidR="00174318" w:rsidRDefault="00174318">
      <w:pPr>
        <w:rPr>
          <w:rFonts w:ascii="Times New Roman" w:eastAsia="Times New Roman" w:hAnsi="Times New Roman"/>
          <w:color w:val="auto"/>
          <w:szCs w:val="24"/>
          <w:shd w:val="clear" w:color="auto" w:fill="auto"/>
        </w:rPr>
      </w:pPr>
      <w:bookmarkStart w:id="1153" w:name="BKM_7FCCF75C_ACCD_4103_AE07_C97BE5489921"/>
      <w:bookmarkEnd w:id="115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SHALL be provided as a part of the parent clinical statement.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54" w:name="BKM_59FFCBDD_05B7_4887_9734_94CFBE4F5C91"/>
            <w:r>
              <w:rPr>
                <w:rFonts w:ascii="Times New Roman" w:eastAsia="Times New Roman" w:hAnsi="Times New Roman"/>
                <w:b/>
                <w:szCs w:val="24"/>
                <w:shd w:val="clear" w:color="auto" w:fill="auto"/>
                <w:lang w:val="en-US"/>
              </w:rPr>
              <w:t>potentialRelationshipTemplate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roofErr w:type="gramStart"/>
            <w:r>
              <w:rPr>
                <w:rFonts w:ascii="Times New Roman" w:eastAsia="Times New Roman" w:hAnsi="Times New Roman"/>
                <w:szCs w:val="24"/>
                <w:shd w:val="clear" w:color="auto" w:fill="auto"/>
                <w:lang w:val="en-US"/>
              </w:rPr>
              <w:t>..*</w:t>
            </w:r>
            <w:proofErr w:type="gramEnd"/>
            <w:r>
              <w:rPr>
                <w:rFonts w:ascii="Times New Roman" w:eastAsia="Times New Roman" w:hAnsi="Times New Roman"/>
                <w:szCs w:val="24"/>
                <w:shd w:val="clear" w:color="auto" w:fill="auto"/>
                <w:lang w:val="en-US"/>
              </w:rPr>
              <w:t>]</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MAY be provided as a part of the parent clinical statement.</w:t>
            </w:r>
          </w:p>
        </w:tc>
        <w:bookmarkEnd w:id="115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5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55" w:name="_Toc382004231"/>
      <w:bookmarkStart w:id="1156" w:name="BKM_FBB8658A_1437_46E9_AC37_BC2D0819D8F8"/>
      <w:r>
        <w:rPr>
          <w:rFonts w:eastAsia="Times New Roman"/>
          <w:bCs w:val="0"/>
          <w:szCs w:val="24"/>
          <w:shd w:val="clear" w:color="auto" w:fill="auto"/>
          <w:lang w:val="en-US"/>
        </w:rPr>
        <w:t>RelatedEvaluatedPersonOutputSpecification</w:t>
      </w:r>
      <w:bookmarkEnd w:id="115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results that will be provided for evaluated persons related to the patient.  Is a specialization of the EvaluatedPersonOutputSpecification </w:t>
      </w:r>
      <w:proofErr w:type="gramStart"/>
      <w:r>
        <w:rPr>
          <w:rFonts w:ascii="Times New Roman" w:eastAsia="Times New Roman" w:hAnsi="Times New Roman"/>
          <w:szCs w:val="24"/>
          <w:shd w:val="clear" w:color="auto" w:fill="auto"/>
          <w:lang w:val="en-US"/>
        </w:rPr>
        <w:t>class.</w:t>
      </w:r>
      <w:proofErr w:type="gramEnd"/>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56"/>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1"/>
      <w:bookmarkEnd w:id="102"/>
      <w:bookmarkEnd w:id="104"/>
      <w:bookmarkEnd w:id="105"/>
      <w:bookmarkEnd w:id="1111"/>
      <w:bookmarkEnd w:id="1112"/>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sectPr w:rsidR="00174318" w:rsidSect="00EC0825">
      <w:pgSz w:w="12240" w:h="15840"/>
      <w:pgMar w:top="1440" w:right="1152" w:bottom="1440" w:left="1152" w:header="720" w:footer="720" w:gutter="0"/>
      <w:cols w:space="720"/>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Tao" w:date="2014-03-16T18:27:00Z" w:initials="DT">
    <w:p w:rsidR="00521DD5" w:rsidRPr="00E73FE3" w:rsidRDefault="00521DD5">
      <w:pPr>
        <w:pStyle w:val="CommentText"/>
      </w:pPr>
      <w:bookmarkStart w:id="2" w:name="_GoBack"/>
      <w:bookmarkEnd w:id="2"/>
      <w:r>
        <w:rPr>
          <w:rStyle w:val="CommentReference"/>
        </w:rPr>
        <w:annotationRef/>
      </w:r>
      <w:r>
        <w:t xml:space="preserve">If this is really “Release 2 Version 3.0” as stated internally, shouldn’t that be in the title? The idea of “version” </w:t>
      </w:r>
      <w:r>
        <w:rPr>
          <w:i/>
        </w:rPr>
        <w:t xml:space="preserve">within </w:t>
      </w:r>
      <w:r>
        <w:t xml:space="preserve">release is confusing and seems backwards. For example, there’s HL7 V3 Release 2 data types! Perhaps this should be called vMR Logical Model Release 2.3? </w:t>
      </w:r>
    </w:p>
  </w:comment>
  <w:comment w:id="1" w:author="Kensaku Kawamoto" w:date="2014-03-17T16:47:00Z" w:initials="KK">
    <w:p w:rsidR="00521DD5" w:rsidRDefault="00521DD5">
      <w:pPr>
        <w:pStyle w:val="CommentText"/>
      </w:pPr>
      <w:r>
        <w:rPr>
          <w:rStyle w:val="CommentReference"/>
        </w:rPr>
        <w:annotationRef/>
      </w:r>
      <w:r>
        <w:t>Document naming is controlled by HL7 Central and this is what we arrived at.</w:t>
      </w:r>
    </w:p>
  </w:comment>
  <w:comment w:id="5" w:author="David Tao" w:date="2014-03-16T18:27:00Z" w:initials="DT">
    <w:p w:rsidR="00521DD5" w:rsidRDefault="00521DD5">
      <w:pPr>
        <w:pStyle w:val="CommentText"/>
      </w:pPr>
      <w:r>
        <w:rPr>
          <w:rStyle w:val="CommentReference"/>
        </w:rPr>
        <w:annotationRef/>
      </w:r>
      <w:r>
        <w:t>Is it really a full CCDA, or isn’t it restricted to those elements that are also in vMR? Probably should say “…how relevant data in a CCDA would be represented in a vMR</w:t>
      </w:r>
    </w:p>
  </w:comment>
  <w:comment w:id="6" w:author="Kensaku Kawamoto" w:date="2014-03-17T16:48:00Z" w:initials="KK">
    <w:p w:rsidR="00521DD5" w:rsidRDefault="00521DD5">
      <w:pPr>
        <w:pStyle w:val="CommentText"/>
      </w:pPr>
      <w:r>
        <w:rPr>
          <w:rStyle w:val="CommentReference"/>
        </w:rPr>
        <w:annotationRef/>
      </w:r>
      <w:r>
        <w:t>Good point, we’ll make the change.</w:t>
      </w:r>
    </w:p>
  </w:comment>
  <w:comment w:id="15" w:author="David Tao" w:date="2014-03-16T18:27:00Z" w:initials="DT">
    <w:p w:rsidR="00521DD5" w:rsidRDefault="00521DD5">
      <w:pPr>
        <w:pStyle w:val="CommentText"/>
      </w:pPr>
      <w:r>
        <w:rPr>
          <w:rStyle w:val="CommentReference"/>
        </w:rPr>
        <w:annotationRef/>
      </w:r>
      <w:proofErr w:type="gramStart"/>
      <w:r>
        <w:t>typo</w:t>
      </w:r>
      <w:proofErr w:type="gramEnd"/>
    </w:p>
  </w:comment>
  <w:comment w:id="17" w:author="Kensaku Kawamoto" w:date="2014-03-17T16:52:00Z" w:initials="KK">
    <w:p w:rsidR="00521DD5" w:rsidRDefault="00521DD5">
      <w:pPr>
        <w:pStyle w:val="CommentText"/>
      </w:pPr>
      <w:r>
        <w:rPr>
          <w:rStyle w:val="CommentReference"/>
        </w:rPr>
        <w:annotationRef/>
      </w:r>
      <w:r>
        <w:t>Agree, will make change.</w:t>
      </w:r>
    </w:p>
  </w:comment>
  <w:comment w:id="19" w:author="David Tao" w:date="2014-03-16T18:27:00Z" w:initials="DT">
    <w:p w:rsidR="00521DD5" w:rsidRDefault="00521DD5">
      <w:pPr>
        <w:pStyle w:val="CommentText"/>
      </w:pPr>
      <w:r>
        <w:rPr>
          <w:rStyle w:val="CommentReference"/>
        </w:rPr>
        <w:annotationRef/>
      </w:r>
      <w:r>
        <w:t>This is true, isn’t it? It seems strange to mention CCDA elsewhere but not mention it in this list of resources consulted</w:t>
      </w:r>
    </w:p>
  </w:comment>
  <w:comment w:id="23" w:author="Kensaku Kawamoto" w:date="2014-03-17T16:52:00Z" w:initials="KK">
    <w:p w:rsidR="00521DD5" w:rsidRDefault="00521DD5">
      <w:pPr>
        <w:pStyle w:val="CommentText"/>
      </w:pPr>
      <w:r>
        <w:rPr>
          <w:rStyle w:val="CommentReference"/>
        </w:rPr>
        <w:annotationRef/>
      </w:r>
      <w:r>
        <w:t>When we originally worked on vMR, only CCD existed, not CCDA.</w:t>
      </w:r>
    </w:p>
  </w:comment>
  <w:comment w:id="29" w:author="David Tao" w:date="2014-03-16T18:27:00Z" w:initials="DT">
    <w:p w:rsidR="00521DD5" w:rsidRDefault="00521DD5">
      <w:pPr>
        <w:pStyle w:val="CommentText"/>
      </w:pPr>
      <w:r>
        <w:rPr>
          <w:rStyle w:val="CommentReference"/>
        </w:rPr>
        <w:annotationRef/>
      </w:r>
      <w:proofErr w:type="gramStart"/>
      <w:r>
        <w:t>typo</w:t>
      </w:r>
      <w:proofErr w:type="gramEnd"/>
    </w:p>
  </w:comment>
  <w:comment w:id="30" w:author="Kensaku Kawamoto" w:date="2014-03-17T16:53:00Z" w:initials="KK">
    <w:p w:rsidR="00521DD5" w:rsidRDefault="00521DD5">
      <w:pPr>
        <w:pStyle w:val="CommentText"/>
      </w:pPr>
      <w:r>
        <w:rPr>
          <w:rStyle w:val="CommentReference"/>
        </w:rPr>
        <w:annotationRef/>
      </w:r>
      <w:r>
        <w:t>Will make change</w:t>
      </w:r>
    </w:p>
  </w:comment>
  <w:comment w:id="33" w:author="Kensaku Kawamoto" w:date="2014-03-17T16:53:00Z" w:initials="KK">
    <w:p w:rsidR="00521DD5" w:rsidRDefault="00521DD5">
      <w:pPr>
        <w:pStyle w:val="CommentText"/>
      </w:pPr>
      <w:r>
        <w:rPr>
          <w:rStyle w:val="CommentReference"/>
        </w:rPr>
        <w:annotationRef/>
      </w:r>
      <w:r>
        <w:t>Will make modification along the lines of recommended.</w:t>
      </w:r>
    </w:p>
  </w:comment>
  <w:comment w:id="35" w:author="David Tao" w:date="2014-03-16T18:27:00Z" w:initials="DT">
    <w:p w:rsidR="00521DD5" w:rsidRDefault="00521DD5">
      <w:pPr>
        <w:pStyle w:val="CommentText"/>
      </w:pPr>
      <w:r>
        <w:rPr>
          <w:rStyle w:val="CommentReference"/>
        </w:rPr>
        <w:annotationRef/>
      </w:r>
      <w:r>
        <w:t xml:space="preserve">I added these words so that the text does not imply that all the bullets are totally “unstructured.” For example, CCDA structured document types, containing many structured and codified entries, exist for Consult Note, Discharge Summary, Procedure Note, H&amp;P, and DIR </w:t>
      </w:r>
    </w:p>
  </w:comment>
  <w:comment w:id="39" w:author="David Tao" w:date="2014-03-16T18:33:00Z" w:initials="DT">
    <w:p w:rsidR="00521DD5" w:rsidRDefault="00521DD5">
      <w:pPr>
        <w:pStyle w:val="CommentText"/>
      </w:pPr>
      <w:r>
        <w:rPr>
          <w:rStyle w:val="CommentReference"/>
        </w:rPr>
        <w:annotationRef/>
      </w:r>
      <w:r>
        <w:t>I assume these require multiple fields</w:t>
      </w:r>
    </w:p>
  </w:comment>
  <w:comment w:id="41" w:author="Kensaku Kawamoto" w:date="2014-03-17T16:55:00Z" w:initials="KK">
    <w:p w:rsidR="00521DD5" w:rsidRDefault="00521DD5">
      <w:pPr>
        <w:pStyle w:val="CommentText"/>
      </w:pPr>
      <w:r>
        <w:rPr>
          <w:rStyle w:val="CommentReference"/>
        </w:rPr>
        <w:annotationRef/>
      </w:r>
      <w:r>
        <w:t>Will make change.</w:t>
      </w:r>
    </w:p>
  </w:comment>
  <w:comment w:id="42" w:author="David Tao" w:date="2014-03-16T18:38:00Z" w:initials="DT">
    <w:p w:rsidR="00521DD5" w:rsidRDefault="00521DD5">
      <w:pPr>
        <w:pStyle w:val="CommentText"/>
      </w:pPr>
      <w:r>
        <w:rPr>
          <w:rStyle w:val="CommentReference"/>
        </w:rPr>
        <w:annotationRef/>
      </w:r>
      <w:r>
        <w:t xml:space="preserve">In CCDA, these are grouped under a “Result Organizer” which actually seems like a better (and equally understandable) term than “Composite Observation Result.” The word “Composite” implies a single observation that has different component parts. I realize that after ballot rec, it’s probably too late to change this word now! For example, how are Temperature and Systolic Blood Pressure “composite” if they are collected as vital signs? I could see systolic&amp;diastolic BP as being composite, however. </w:t>
      </w:r>
    </w:p>
  </w:comment>
  <w:comment w:id="43" w:author="Kensaku Kawamoto" w:date="2014-03-17T16:58:00Z" w:initials="KK">
    <w:p w:rsidR="00521DD5" w:rsidRDefault="00521DD5">
      <w:pPr>
        <w:pStyle w:val="CommentText"/>
      </w:pPr>
      <w:r>
        <w:rPr>
          <w:rStyle w:val="CommentReference"/>
        </w:rPr>
        <w:annotationRef/>
      </w:r>
      <w:r w:rsidR="00FC0E88">
        <w:t>Will clarify intent, which was along the lines of SBP and DBP being in a composite result, no weight and temperature.</w:t>
      </w:r>
    </w:p>
  </w:comment>
  <w:comment w:id="44" w:author="David Tao" w:date="2014-03-16T18:41:00Z" w:initials="DT">
    <w:p w:rsidR="00521DD5" w:rsidRDefault="00521DD5">
      <w:pPr>
        <w:pStyle w:val="CommentText"/>
      </w:pPr>
      <w:r>
        <w:rPr>
          <w:rStyle w:val="CommentReference"/>
        </w:rPr>
        <w:annotationRef/>
      </w:r>
      <w:r>
        <w:t>I disagree that measuring vital signs (plural) is “a” procedure. Maybe several vitals are collected at about the same time, but they use totally different instruments (e.g., BP vs temp vs. pulse vs respiratory rate…)</w:t>
      </w:r>
    </w:p>
  </w:comment>
  <w:comment w:id="47" w:author="Kensaku Kawamoto" w:date="2014-03-17T17:00:00Z" w:initials="KK">
    <w:p w:rsidR="00FC0E88" w:rsidRDefault="00FC0E88">
      <w:pPr>
        <w:pStyle w:val="CommentText"/>
      </w:pPr>
      <w:r>
        <w:rPr>
          <w:rStyle w:val="CommentReference"/>
        </w:rPr>
        <w:annotationRef/>
      </w:r>
      <w:r>
        <w:t>Will make change.</w:t>
      </w:r>
    </w:p>
  </w:comment>
  <w:comment w:id="53" w:author="David Tao" w:date="2014-03-16T18:43:00Z" w:initials="DT">
    <w:p w:rsidR="00521DD5" w:rsidRDefault="00521DD5">
      <w:pPr>
        <w:pStyle w:val="CommentText"/>
      </w:pPr>
      <w:r>
        <w:rPr>
          <w:rStyle w:val="CommentReference"/>
        </w:rPr>
        <w:annotationRef/>
      </w:r>
      <w:proofErr w:type="gramStart"/>
      <w:r>
        <w:t>typo</w:t>
      </w:r>
      <w:proofErr w:type="gramEnd"/>
    </w:p>
  </w:comment>
  <w:comment w:id="55" w:author="Kensaku Kawamoto" w:date="2014-03-17T17:02:00Z" w:initials="KK">
    <w:p w:rsidR="00FC0E88" w:rsidRDefault="00FC0E88">
      <w:pPr>
        <w:pStyle w:val="CommentText"/>
      </w:pPr>
      <w:r>
        <w:rPr>
          <w:rStyle w:val="CommentReference"/>
        </w:rPr>
        <w:annotationRef/>
      </w:r>
      <w:r>
        <w:t>Here and below: all typos will be corrected.</w:t>
      </w:r>
    </w:p>
  </w:comment>
  <w:comment w:id="58" w:author="David Tao" w:date="2014-03-16T18:55:00Z" w:initials="DT">
    <w:p w:rsidR="00521DD5" w:rsidRDefault="00521DD5">
      <w:pPr>
        <w:pStyle w:val="CommentText"/>
      </w:pPr>
      <w:r>
        <w:rPr>
          <w:rStyle w:val="CommentReference"/>
        </w:rPr>
        <w:annotationRef/>
      </w:r>
      <w:r>
        <w:t xml:space="preserve">Suggest saying “problems” instead of “diagnoses.” The heading says “problems” and diagnoses are only one of many types of problem. </w:t>
      </w:r>
    </w:p>
  </w:comment>
  <w:comment w:id="59" w:author="Kensaku Kawamoto" w:date="2014-03-17T17:03:00Z" w:initials="KK">
    <w:p w:rsidR="00FC0E88" w:rsidRDefault="00FC0E88">
      <w:pPr>
        <w:pStyle w:val="CommentText"/>
      </w:pPr>
      <w:r>
        <w:rPr>
          <w:rStyle w:val="CommentReference"/>
        </w:rPr>
        <w:annotationRef/>
      </w:r>
      <w:r>
        <w:t>Okay</w:t>
      </w:r>
    </w:p>
  </w:comment>
  <w:comment w:id="60" w:author="David Tao" w:date="2014-03-16T18:52:00Z" w:initials="DT">
    <w:p w:rsidR="00521DD5" w:rsidRDefault="00521DD5">
      <w:pPr>
        <w:pStyle w:val="CommentText"/>
      </w:pPr>
      <w:r>
        <w:rPr>
          <w:rStyle w:val="CommentReference"/>
        </w:rPr>
        <w:annotationRef/>
      </w:r>
      <w:r>
        <w:t xml:space="preserve">Is “denial that a problem exists” equivalent to “assertion that a problem does not exist” (which is what it would be in RIM and CDA with negation indicator). “Denial” typically implies that someone said “you have a problem” and you refuse to acknowledge that, saying “no I don’t!” Assertion that there is not a problem has a different, more positive, connotation like “I’ve never had asthma” or all the “No” answers we fill out in medical history questionnaires. We don’t think of them as “denials.” Again, I realize that changing terms now is probably not in the cards. </w:t>
      </w:r>
    </w:p>
  </w:comment>
  <w:comment w:id="61" w:author="Kensaku Kawamoto" w:date="2014-03-17T17:04:00Z" w:initials="KK">
    <w:p w:rsidR="00FC0E88" w:rsidRDefault="00FC0E88">
      <w:pPr>
        <w:pStyle w:val="CommentText"/>
      </w:pPr>
      <w:r>
        <w:rPr>
          <w:rStyle w:val="CommentReference"/>
        </w:rPr>
        <w:annotationRef/>
      </w:r>
      <w:r>
        <w:t>Yes, too late to make this change at this point.</w:t>
      </w:r>
    </w:p>
  </w:comment>
  <w:comment w:id="64" w:author="David Tao" w:date="2014-03-16T18:56:00Z" w:initials="DT">
    <w:p w:rsidR="00521DD5" w:rsidRDefault="00521DD5">
      <w:pPr>
        <w:pStyle w:val="CommentText"/>
      </w:pPr>
      <w:r>
        <w:rPr>
          <w:rStyle w:val="CommentReference"/>
        </w:rPr>
        <w:annotationRef/>
      </w:r>
      <w:r>
        <w:t>Should there be another subheading for other types of “Problems” that are not a “clinical diagnosis?” E.g., patient may have various symptoms that have not yet resulted in a specific diagnosis, and in some difficult cases it may take a while before a diagnosis is reached, yet the problem is very real.</w:t>
      </w:r>
    </w:p>
  </w:comment>
  <w:comment w:id="65" w:author="Kensaku Kawamoto" w:date="2014-03-17T17:05:00Z" w:initials="KK">
    <w:p w:rsidR="00FC0E88" w:rsidRDefault="00FC0E88">
      <w:pPr>
        <w:pStyle w:val="CommentText"/>
      </w:pPr>
      <w:r>
        <w:rPr>
          <w:rStyle w:val="CommentReference"/>
        </w:rPr>
        <w:annotationRef/>
      </w:r>
      <w:r>
        <w:t>See below.</w:t>
      </w:r>
    </w:p>
  </w:comment>
  <w:comment w:id="77" w:author="Kensaku Kawamoto" w:date="2014-03-17T17:05:00Z" w:initials="KK">
    <w:p w:rsidR="00FC0E88" w:rsidRDefault="00FC0E88">
      <w:pPr>
        <w:pStyle w:val="CommentText"/>
      </w:pPr>
      <w:r>
        <w:rPr>
          <w:rStyle w:val="CommentReference"/>
        </w:rPr>
        <w:annotationRef/>
      </w:r>
      <w:r>
        <w:t>We think a sign or symptom is really an observation rather than a problem.</w:t>
      </w:r>
    </w:p>
  </w:comment>
  <w:comment w:id="76" w:author="David Tao" w:date="2014-03-16T18:57:00Z" w:initials="DT">
    <w:p w:rsidR="00521DD5" w:rsidRDefault="00521DD5">
      <w:pPr>
        <w:pStyle w:val="CommentText"/>
      </w:pPr>
      <w:r>
        <w:rPr>
          <w:rStyle w:val="CommentReference"/>
        </w:rPr>
        <w:annotationRef/>
      </w:r>
      <w:r>
        <w:t>Should there be some explanation as to why these are not modelled as Problems? See my comments above on Problems, Clinical Diagnoses.</w:t>
      </w:r>
    </w:p>
  </w:comment>
  <w:comment w:id="87" w:author="David Tao" w:date="2014-03-16T19:03:00Z" w:initials="DT">
    <w:p w:rsidR="00521DD5" w:rsidRDefault="00521DD5">
      <w:pPr>
        <w:pStyle w:val="CommentText"/>
      </w:pPr>
      <w:r>
        <w:rPr>
          <w:rStyle w:val="CommentReference"/>
        </w:rPr>
        <w:annotationRef/>
      </w:r>
      <w:r>
        <w:t xml:space="preserve">In CCDA 2.0, this is not called a “Problem” (since it hasn’t actually happened) but rather a “Health Concern.” At least I think so, unless CCDA 2.0 ballot reconciliation changed how it was written in the original CCDA 2.0 IG. </w:t>
      </w:r>
    </w:p>
  </w:comment>
  <w:comment w:id="88" w:author="Kensaku Kawamoto" w:date="2014-03-17T17:06:00Z" w:initials="KK">
    <w:p w:rsidR="00FC0E88" w:rsidRDefault="00FC0E88">
      <w:pPr>
        <w:pStyle w:val="CommentText"/>
      </w:pPr>
      <w:r>
        <w:rPr>
          <w:rStyle w:val="CommentReference"/>
        </w:rPr>
        <w:annotationRef/>
      </w:r>
      <w:r>
        <w:t>Noted, but I think the typical medical way to talk about this is as a Problem.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DD5" w:rsidRDefault="00521DD5">
      <w:r>
        <w:separator/>
      </w:r>
    </w:p>
  </w:endnote>
  <w:endnote w:type="continuationSeparator" w:id="0">
    <w:p w:rsidR="00521DD5" w:rsidRDefault="0052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DD5" w:rsidRDefault="00521DD5">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DD5" w:rsidRDefault="00521DD5">
      <w:r>
        <w:separator/>
      </w:r>
    </w:p>
  </w:footnote>
  <w:footnote w:type="continuationSeparator" w:id="0">
    <w:p w:rsidR="00521DD5" w:rsidRDefault="00521DD5">
      <w:r>
        <w:continuationSeparator/>
      </w:r>
    </w:p>
  </w:footnote>
  <w:footnote w:id="1">
    <w:p w:rsidR="00521DD5" w:rsidRDefault="00521DD5">
      <w:pPr>
        <w:rPr>
          <w:rFonts w:eastAsia="Times New Roman"/>
          <w:szCs w:val="24"/>
          <w:shd w:val="clear" w:color="auto" w:fill="auto"/>
          <w:lang w:val="en-US"/>
        </w:rPr>
      </w:pPr>
      <w:r>
        <w:rPr>
          <w:rFonts w:eastAsia="Times New Roman"/>
          <w:szCs w:val="24"/>
          <w:shd w:val="clear" w:color="auto" w:fill="auto"/>
          <w:vertAlign w:val="superscript"/>
          <w:lang w:val="en-US"/>
        </w:rPr>
        <w:t>1</w:t>
      </w:r>
      <w:r>
        <w:rPr>
          <w:rFonts w:eastAsia="Times New Roman"/>
          <w:szCs w:val="24"/>
          <w:shd w:val="clear" w:color="auto" w:fill="auto"/>
          <w:lang w:val="en-US"/>
        </w:rPr>
        <w:t xml:space="preserve"> Osheroff et al., Improving Outcomes with Clinical Decision Support: An Implementer's Guide, HIMSS,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521DD5">
      <w:trPr>
        <w:trHeight w:val="230"/>
      </w:trPr>
      <w:tc>
        <w:tcPr>
          <w:tcW w:w="3510" w:type="dxa"/>
          <w:tcBorders>
            <w:top w:val="nil"/>
            <w:left w:val="nil"/>
            <w:bottom w:val="single" w:sz="2" w:space="0" w:color="auto"/>
            <w:right w:val="nil"/>
          </w:tcBorders>
        </w:tcPr>
        <w:p w:rsidR="00521DD5" w:rsidRDefault="00521DD5">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Logical Model R2</w:t>
          </w:r>
        </w:p>
      </w:tc>
      <w:tc>
        <w:tcPr>
          <w:tcW w:w="2250" w:type="dxa"/>
          <w:tcBorders>
            <w:top w:val="nil"/>
            <w:left w:val="nil"/>
            <w:bottom w:val="single" w:sz="2" w:space="0" w:color="auto"/>
            <w:right w:val="nil"/>
          </w:tcBorders>
        </w:tcPr>
        <w:p w:rsidR="00521DD5" w:rsidRDefault="00521DD5">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521DD5" w:rsidRDefault="00521DD5">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FC0E88">
            <w:rPr>
              <w:rFonts w:ascii="Times New Roman" w:eastAsia="Times New Roman" w:hAnsi="Times New Roman"/>
              <w:noProof/>
              <w:szCs w:val="24"/>
              <w:u w:val="single"/>
              <w:shd w:val="clear" w:color="auto" w:fill="auto"/>
              <w:lang w:val="en-US"/>
            </w:rPr>
            <w:t>1</w:t>
          </w:r>
          <w:r>
            <w:rPr>
              <w:rFonts w:ascii="Times New Roman" w:eastAsia="Times New Roman" w:hAnsi="Times New Roman"/>
              <w:szCs w:val="24"/>
              <w:u w:val="single"/>
              <w:shd w:val="clear" w:color="auto" w:fill="auto"/>
              <w:lang w:val="en-US"/>
            </w:rPr>
            <w:fldChar w:fldCharType="end"/>
          </w:r>
        </w:p>
      </w:tc>
    </w:tr>
  </w:tbl>
  <w:p w:rsidR="00521DD5" w:rsidRDefault="00521DD5">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7C17D37"/>
    <w:multiLevelType w:val="multilevel"/>
    <w:tmpl w:val="E08A8880"/>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2">
    <w:nsid w:val="1BB76632"/>
    <w:multiLevelType w:val="multilevel"/>
    <w:tmpl w:val="A1408E2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nsid w:val="3C1A2AE2"/>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3C1A2AE3"/>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3C1A2AF2"/>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3C1A2AF3"/>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3C1A2AF4"/>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3C1A2AF5"/>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3C1A2AF6"/>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3C1A2AF7"/>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3C1A2AF8"/>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3C1A4FF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3C1A8A02"/>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nsid w:val="56275DF9"/>
    <w:multiLevelType w:val="multilevel"/>
    <w:tmpl w:val="04090025"/>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6">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6">
    <w:nsid w:val="56275E18"/>
    <w:multiLevelType w:val="multilevel"/>
    <w:tmpl w:val="6122C86B"/>
    <w:name w:val="List49607260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9"/>
    <w:multiLevelType w:val="multilevel"/>
    <w:tmpl w:val="6122C86C"/>
    <w:name w:val="List496324091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8">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1">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nsid w:val="59FB2C03"/>
    <w:multiLevelType w:val="multilevel"/>
    <w:tmpl w:val="6122C870"/>
    <w:name w:val="List463723860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6B6B260A"/>
    <w:multiLevelType w:val="multilevel"/>
    <w:tmpl w:val="2ED27C6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nsid w:val="6B6B260B"/>
    <w:multiLevelType w:val="multilevel"/>
    <w:tmpl w:val="6122C871"/>
    <w:name w:val="List105705007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5">
    <w:nsid w:val="6B6B260C"/>
    <w:multiLevelType w:val="multilevel"/>
    <w:tmpl w:val="6122C872"/>
    <w:name w:val="List195302924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6B6B260D"/>
    <w:multiLevelType w:val="multilevel"/>
    <w:tmpl w:val="6122C873"/>
    <w:name w:val="List195305046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6B6B260E"/>
    <w:multiLevelType w:val="multilevel"/>
    <w:tmpl w:val="6122C874"/>
    <w:name w:val="List9874505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5"/>
  </w:num>
  <w:num w:numId="2">
    <w:abstractNumId w:val="5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5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60"/>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5">
    <w:abstractNumId w:val="61"/>
  </w:num>
  <w:num w:numId="6">
    <w:abstractNumId w:val="12"/>
  </w:num>
  <w:num w:numId="7">
    <w:abstractNumId w:val="63"/>
  </w:num>
  <w:num w:numId="8">
    <w:abstractNumId w:val="11"/>
  </w:num>
  <w:num w:numId="9">
    <w:abstractNumId w:val="6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0">
    <w:abstractNumId w:val="6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trackRevision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C21"/>
    <w:rsid w:val="00174318"/>
    <w:rsid w:val="0022042E"/>
    <w:rsid w:val="00313FB5"/>
    <w:rsid w:val="0033224C"/>
    <w:rsid w:val="00367124"/>
    <w:rsid w:val="004A2E7B"/>
    <w:rsid w:val="005058DE"/>
    <w:rsid w:val="00521DD5"/>
    <w:rsid w:val="00534F7C"/>
    <w:rsid w:val="00597C77"/>
    <w:rsid w:val="005F5A11"/>
    <w:rsid w:val="006E714E"/>
    <w:rsid w:val="00753069"/>
    <w:rsid w:val="008043C9"/>
    <w:rsid w:val="00806899"/>
    <w:rsid w:val="00881FD9"/>
    <w:rsid w:val="0090347E"/>
    <w:rsid w:val="009343C5"/>
    <w:rsid w:val="00961C02"/>
    <w:rsid w:val="0097116E"/>
    <w:rsid w:val="009857BD"/>
    <w:rsid w:val="009926C4"/>
    <w:rsid w:val="009D3D6D"/>
    <w:rsid w:val="009E7535"/>
    <w:rsid w:val="00A868D3"/>
    <w:rsid w:val="00AB6F3B"/>
    <w:rsid w:val="00AE0B53"/>
    <w:rsid w:val="00CC7682"/>
    <w:rsid w:val="00D54B85"/>
    <w:rsid w:val="00D55A6C"/>
    <w:rsid w:val="00D73B4A"/>
    <w:rsid w:val="00D96911"/>
    <w:rsid w:val="00DA1474"/>
    <w:rsid w:val="00DA48DF"/>
    <w:rsid w:val="00E04DA9"/>
    <w:rsid w:val="00E73FE3"/>
    <w:rsid w:val="00E83108"/>
    <w:rsid w:val="00EB3457"/>
    <w:rsid w:val="00EC0825"/>
    <w:rsid w:val="00EF6309"/>
    <w:rsid w:val="00F23EA8"/>
    <w:rsid w:val="00FC0E88"/>
    <w:rsid w:val="00FD6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 w:type="paragraph" w:styleId="BalloonText">
    <w:name w:val="Balloon Text"/>
    <w:basedOn w:val="Normal"/>
    <w:link w:val="BalloonTextChar"/>
    <w:uiPriority w:val="99"/>
    <w:semiHidden/>
    <w:unhideWhenUsed/>
    <w:rsid w:val="00367124"/>
    <w:rPr>
      <w:rFonts w:ascii="Tahoma" w:hAnsi="Tahoma" w:cs="Tahoma"/>
      <w:sz w:val="16"/>
      <w:szCs w:val="16"/>
    </w:rPr>
  </w:style>
  <w:style w:type="character" w:customStyle="1" w:styleId="BalloonTextChar">
    <w:name w:val="Balloon Text Char"/>
    <w:basedOn w:val="DefaultParagraphFont"/>
    <w:link w:val="BalloonText"/>
    <w:uiPriority w:val="99"/>
    <w:semiHidden/>
    <w:rsid w:val="00367124"/>
    <w:rPr>
      <w:rFonts w:ascii="Tahoma" w:hAnsi="Tahoma" w:cs="Tahoma"/>
      <w:color w:val="000000"/>
      <w:sz w:val="16"/>
      <w:szCs w:val="16"/>
      <w:lang w:val="en-AU"/>
    </w:rPr>
  </w:style>
  <w:style w:type="paragraph" w:styleId="CommentSubject">
    <w:name w:val="annotation subject"/>
    <w:basedOn w:val="CommentText"/>
    <w:next w:val="CommentText"/>
    <w:link w:val="CommentSubjectChar"/>
    <w:uiPriority w:val="99"/>
    <w:semiHidden/>
    <w:unhideWhenUsed/>
    <w:rsid w:val="00367124"/>
    <w:rPr>
      <w:rFonts w:ascii="Arial" w:hAnsi="Arial" w:cs="Arial"/>
      <w:b/>
      <w:bCs/>
      <w:color w:val="000000"/>
      <w:shd w:val="clear" w:color="auto" w:fill="FFFFFF"/>
    </w:rPr>
  </w:style>
  <w:style w:type="character" w:customStyle="1" w:styleId="CommentSubjectChar">
    <w:name w:val="Comment Subject Char"/>
    <w:basedOn w:val="CommentTextChar"/>
    <w:link w:val="CommentSubject"/>
    <w:uiPriority w:val="99"/>
    <w:semiHidden/>
    <w:rsid w:val="00367124"/>
    <w:rPr>
      <w:rFonts w:ascii="Arial" w:hAnsi="Arial" w:cs="Arial"/>
      <w:b/>
      <w:bCs/>
      <w:color w:val="000000"/>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 w:type="paragraph" w:styleId="BalloonText">
    <w:name w:val="Balloon Text"/>
    <w:basedOn w:val="Normal"/>
    <w:link w:val="BalloonTextChar"/>
    <w:uiPriority w:val="99"/>
    <w:semiHidden/>
    <w:unhideWhenUsed/>
    <w:rsid w:val="00367124"/>
    <w:rPr>
      <w:rFonts w:ascii="Tahoma" w:hAnsi="Tahoma" w:cs="Tahoma"/>
      <w:sz w:val="16"/>
      <w:szCs w:val="16"/>
    </w:rPr>
  </w:style>
  <w:style w:type="character" w:customStyle="1" w:styleId="BalloonTextChar">
    <w:name w:val="Balloon Text Char"/>
    <w:basedOn w:val="DefaultParagraphFont"/>
    <w:link w:val="BalloonText"/>
    <w:uiPriority w:val="99"/>
    <w:semiHidden/>
    <w:rsid w:val="00367124"/>
    <w:rPr>
      <w:rFonts w:ascii="Tahoma" w:hAnsi="Tahoma" w:cs="Tahoma"/>
      <w:color w:val="000000"/>
      <w:sz w:val="16"/>
      <w:szCs w:val="16"/>
      <w:lang w:val="en-AU"/>
    </w:rPr>
  </w:style>
  <w:style w:type="paragraph" w:styleId="CommentSubject">
    <w:name w:val="annotation subject"/>
    <w:basedOn w:val="CommentText"/>
    <w:next w:val="CommentText"/>
    <w:link w:val="CommentSubjectChar"/>
    <w:uiPriority w:val="99"/>
    <w:semiHidden/>
    <w:unhideWhenUsed/>
    <w:rsid w:val="00367124"/>
    <w:rPr>
      <w:rFonts w:ascii="Arial" w:hAnsi="Arial" w:cs="Arial"/>
      <w:b/>
      <w:bCs/>
      <w:color w:val="000000"/>
      <w:shd w:val="clear" w:color="auto" w:fill="FFFFFF"/>
    </w:rPr>
  </w:style>
  <w:style w:type="character" w:customStyle="1" w:styleId="CommentSubjectChar">
    <w:name w:val="Comment Subject Char"/>
    <w:basedOn w:val="CommentTextChar"/>
    <w:link w:val="CommentSubject"/>
    <w:uiPriority w:val="99"/>
    <w:semiHidden/>
    <w:rsid w:val="00367124"/>
    <w:rPr>
      <w:rFonts w:ascii="Arial" w:hAnsi="Arial" w:cs="Arial"/>
      <w:b/>
      <w:bCs/>
      <w:color w:val="000000"/>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ealthedecisions.org" TargetMode="Externa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3" Type="http://schemas.microsoft.com/office/2007/relationships/stylesWithEffects" Target="stylesWithEffects.xml"/><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l7.org/legal/ippolicy.cfm?ref=nav" TargetMode="Externa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2" Type="http://schemas.openxmlformats.org/officeDocument/2006/relationships/styles" Target="styles.xml"/><Relationship Id="rId16" Type="http://schemas.openxmlformats.org/officeDocument/2006/relationships/hyperlink" Target="http://www.ncbi.nlm.nih.gov/pmc/articles/PMC3041317/" TargetMode="Externa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hyperlink" Target="http://www.opencds.org" TargetMode="Externa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file:///C:\cnanjo\repository\OneModel\&#26658;&#29812;&#14960;&#12079;&#27746;&#25973;&#30050;&#29812;&#28271;&#27760;&#29557;&#28462;&#26482;&#26671;&#24933;&#29804;&#29288;&#25445;&#29295;&#29540;&#26670;&#28020;&#9068;&#29296;&#25199;&#25964;&#27757;&#29545;&#8820;"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154</Pages>
  <Words>38906</Words>
  <Characters>242993</Characters>
  <Application>Microsoft Office Word</Application>
  <DocSecurity>0</DocSecurity>
  <Lines>2024</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 Nanjo</dc:creator>
  <cp:lastModifiedBy>Kensaku Kawamoto</cp:lastModifiedBy>
  <cp:revision>9</cp:revision>
  <cp:lastPrinted>2014-03-08T09:09:00Z</cp:lastPrinted>
  <dcterms:created xsi:type="dcterms:W3CDTF">2014-03-16T21:53:00Z</dcterms:created>
  <dcterms:modified xsi:type="dcterms:W3CDTF">2014-03-17T23:06:00Z</dcterms:modified>
</cp:coreProperties>
</file>
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7FF" w:rsidRPr="00A878ED" w:rsidRDefault="000B6437" w:rsidP="00197009">
      <w:pPr>
        <w:pStyle w:val="DocumentName"/>
        <w:tabs>
          <w:tab w:val="right" w:pos="8640"/>
        </w:tabs>
        <w:rPr>
          <w:rFonts w:ascii="Times New Roman" w:hAnsi="Times New Roman" w:cs="Times New Roman"/>
          <w:lang w:val="en-US"/>
        </w:rPr>
      </w:pPr>
      <w:r w:rsidRPr="000B6437">
        <w:rPr>
          <w:rFonts w:ascii="Times New Roman" w:hAnsi="Times New Roman" w:cs="Times New Roman"/>
          <w:lang w:val="en-US"/>
        </w:rPr>
        <w:t>HL7_IG_CDS_GUIDE_R1_D1_2013SEP</w:t>
      </w:r>
    </w:p>
    <w:p w:rsidR="00BC0505" w:rsidRPr="00A878ED" w:rsidRDefault="00BC0505" w:rsidP="00A0417B">
      <w:pPr>
        <w:pStyle w:val="DocumentName"/>
        <w:tabs>
          <w:tab w:val="right" w:pos="8640"/>
        </w:tabs>
        <w:jc w:val="left"/>
        <w:rPr>
          <w:rFonts w:ascii="Times New Roman" w:hAnsi="Times New Roman" w:cs="Times New Roman"/>
          <w:lang w:val="en-US"/>
        </w:rPr>
      </w:pPr>
    </w:p>
    <w:p w:rsidR="00A0417B" w:rsidRPr="00A878ED" w:rsidRDefault="00BB60F9" w:rsidP="00A0417B">
      <w:pPr>
        <w:pStyle w:val="DocumentName"/>
        <w:tabs>
          <w:tab w:val="right" w:pos="8640"/>
        </w:tabs>
        <w:jc w:val="left"/>
        <w:rPr>
          <w:rFonts w:ascii="Times New Roman" w:hAnsi="Times New Roman" w:cs="Times New Roman"/>
          <w:lang w:val="en-US"/>
        </w:rPr>
      </w:pPr>
      <w:r>
        <w:rPr>
          <w:rFonts w:ascii="Times New Roman" w:hAnsi="Times New Roman" w:cs="Times New Roman"/>
          <w:noProof/>
          <w:lang w:val="en-US"/>
        </w:rPr>
        <w:drawing>
          <wp:inline distT="0" distB="0" distL="0" distR="0">
            <wp:extent cx="1371600" cy="1414145"/>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414145"/>
                    </a:xfrm>
                    <a:prstGeom prst="rect">
                      <a:avLst/>
                    </a:prstGeom>
                    <a:noFill/>
                    <a:ln>
                      <a:noFill/>
                    </a:ln>
                  </pic:spPr>
                </pic:pic>
              </a:graphicData>
            </a:graphic>
          </wp:inline>
        </w:drawing>
      </w:r>
    </w:p>
    <w:p w:rsidR="00A0417B" w:rsidRPr="00A878ED" w:rsidRDefault="00A0417B" w:rsidP="00A0417B">
      <w:pPr>
        <w:pStyle w:val="DocumentName"/>
        <w:tabs>
          <w:tab w:val="right" w:pos="8640"/>
        </w:tabs>
        <w:jc w:val="left"/>
        <w:rPr>
          <w:rFonts w:ascii="Times New Roman" w:hAnsi="Times New Roman" w:cs="Times New Roman"/>
          <w:lang w:val="en-US"/>
        </w:rPr>
      </w:pPr>
    </w:p>
    <w:p w:rsidR="006637FF" w:rsidRPr="00A878ED" w:rsidRDefault="006637FF" w:rsidP="006637FF">
      <w:pPr>
        <w:jc w:val="right"/>
        <w:rPr>
          <w:sz w:val="32"/>
          <w:szCs w:val="32"/>
          <w:lang w:val="de-DE"/>
        </w:rPr>
      </w:pPr>
    </w:p>
    <w:p w:rsidR="006637FF" w:rsidRPr="00A878ED" w:rsidRDefault="006637FF" w:rsidP="006637FF">
      <w:pPr>
        <w:jc w:val="center"/>
      </w:pPr>
    </w:p>
    <w:p w:rsidR="0080477F" w:rsidRPr="00A878ED" w:rsidRDefault="0080477F" w:rsidP="0080477F">
      <w:pPr>
        <w:pStyle w:val="Default"/>
        <w:jc w:val="right"/>
        <w:rPr>
          <w:rFonts w:ascii="Times New Roman" w:hAnsi="Times New Roman" w:cs="Times New Roman"/>
        </w:rPr>
      </w:pPr>
      <w:r w:rsidRPr="00A878ED">
        <w:rPr>
          <w:rFonts w:ascii="Times New Roman" w:hAnsi="Times New Roman" w:cs="Times New Roman"/>
          <w:b/>
          <w:bCs/>
          <w:sz w:val="36"/>
          <w:szCs w:val="36"/>
        </w:rPr>
        <w:t xml:space="preserve">HL7 Implementation Guide: Decision Support Service, Release 1 </w:t>
      </w:r>
    </w:p>
    <w:p w:rsidR="00A0417B" w:rsidRPr="00A878ED" w:rsidRDefault="00830A1C" w:rsidP="0080477F">
      <w:pPr>
        <w:jc w:val="right"/>
        <w:rPr>
          <w:sz w:val="36"/>
          <w:szCs w:val="36"/>
        </w:rPr>
      </w:pPr>
      <w:r w:rsidRPr="00A878ED">
        <w:rPr>
          <w:sz w:val="36"/>
          <w:szCs w:val="36"/>
        </w:rPr>
        <w:t>September 2013</w:t>
      </w:r>
    </w:p>
    <w:p w:rsidR="00A0417B" w:rsidRPr="00A878ED" w:rsidRDefault="00A0417B" w:rsidP="00A0417B">
      <w:pPr>
        <w:jc w:val="right"/>
        <w:rPr>
          <w:sz w:val="36"/>
          <w:szCs w:val="36"/>
        </w:rPr>
      </w:pPr>
    </w:p>
    <w:p w:rsidR="00A0417B" w:rsidRPr="00A878ED" w:rsidRDefault="000B6437" w:rsidP="00A0417B">
      <w:pPr>
        <w:jc w:val="right"/>
        <w:rPr>
          <w:b/>
          <w:sz w:val="36"/>
          <w:szCs w:val="36"/>
        </w:rPr>
      </w:pPr>
      <w:r>
        <w:rPr>
          <w:b/>
          <w:sz w:val="36"/>
          <w:szCs w:val="36"/>
        </w:rPr>
        <w:t>U.S. Realm</w:t>
      </w:r>
      <w:r w:rsidR="00A0417B" w:rsidRPr="00A878ED">
        <w:rPr>
          <w:b/>
          <w:sz w:val="36"/>
          <w:szCs w:val="36"/>
        </w:rPr>
        <w:t xml:space="preserve"> </w:t>
      </w:r>
      <w:r w:rsidR="00AC0763" w:rsidRPr="00A878ED">
        <w:rPr>
          <w:b/>
          <w:sz w:val="36"/>
          <w:szCs w:val="36"/>
        </w:rPr>
        <w:t>DSTU Ballot</w:t>
      </w:r>
    </w:p>
    <w:p w:rsidR="00A0417B" w:rsidRPr="00A878ED" w:rsidRDefault="00A0417B" w:rsidP="00A0417B"/>
    <w:p w:rsidR="0080477F" w:rsidRPr="00A878ED" w:rsidRDefault="0080477F" w:rsidP="0080477F">
      <w:pPr>
        <w:pStyle w:val="Default"/>
        <w:jc w:val="right"/>
        <w:rPr>
          <w:rFonts w:ascii="Times New Roman" w:hAnsi="Times New Roman" w:cs="Times New Roman"/>
          <w:b/>
        </w:rPr>
      </w:pPr>
    </w:p>
    <w:p w:rsidR="0080477F" w:rsidRPr="00A878ED" w:rsidRDefault="00A0417B" w:rsidP="0080477F">
      <w:pPr>
        <w:pStyle w:val="Default"/>
        <w:jc w:val="right"/>
        <w:rPr>
          <w:rFonts w:ascii="Times New Roman" w:hAnsi="Times New Roman" w:cs="Times New Roman"/>
        </w:rPr>
      </w:pPr>
      <w:r w:rsidRPr="00A878ED">
        <w:rPr>
          <w:rFonts w:ascii="Times New Roman" w:hAnsi="Times New Roman" w:cs="Times New Roman"/>
          <w:b/>
        </w:rPr>
        <w:t>Sponsored by:</w:t>
      </w:r>
      <w:r w:rsidR="00D004AA" w:rsidRPr="00A878ED">
        <w:rPr>
          <w:rFonts w:ascii="Times New Roman" w:hAnsi="Times New Roman" w:cs="Times New Roman"/>
          <w:b/>
        </w:rPr>
        <w:br/>
      </w:r>
    </w:p>
    <w:p w:rsidR="0001675C" w:rsidRDefault="0080477F" w:rsidP="0080477F">
      <w:pPr>
        <w:jc w:val="right"/>
        <w:rPr>
          <w:b/>
          <w:bCs/>
          <w:color w:val="000000"/>
        </w:rPr>
      </w:pPr>
      <w:r w:rsidRPr="00A878ED">
        <w:rPr>
          <w:b/>
          <w:color w:val="000000"/>
        </w:rPr>
        <w:t xml:space="preserve"> </w:t>
      </w:r>
      <w:r w:rsidR="00953430" w:rsidRPr="00A878ED">
        <w:rPr>
          <w:b/>
          <w:color w:val="000000"/>
        </w:rPr>
        <w:t xml:space="preserve">HL7 </w:t>
      </w:r>
      <w:r w:rsidRPr="00A878ED">
        <w:rPr>
          <w:b/>
          <w:bCs/>
          <w:color w:val="000000"/>
        </w:rPr>
        <w:t xml:space="preserve">Clinical Decision Support </w:t>
      </w:r>
      <w:r w:rsidR="00953430" w:rsidRPr="00A878ED">
        <w:rPr>
          <w:b/>
          <w:bCs/>
          <w:color w:val="000000"/>
        </w:rPr>
        <w:t xml:space="preserve">and Services Oriented Architecture Work Groups </w:t>
      </w:r>
      <w:r w:rsidRPr="00A878ED">
        <w:rPr>
          <w:b/>
          <w:bCs/>
          <w:color w:val="000000"/>
        </w:rPr>
        <w:t xml:space="preserve">in collaboration with the Standards and Interoperability Framework </w:t>
      </w:r>
    </w:p>
    <w:p w:rsidR="00A0417B" w:rsidRPr="00A878ED" w:rsidRDefault="0080477F" w:rsidP="0080477F">
      <w:pPr>
        <w:jc w:val="right"/>
        <w:rPr>
          <w:b/>
        </w:rPr>
      </w:pPr>
      <w:r w:rsidRPr="00A878ED">
        <w:rPr>
          <w:b/>
          <w:bCs/>
          <w:color w:val="000000"/>
        </w:rPr>
        <w:t>Health eDecisions Working Group</w:t>
      </w:r>
    </w:p>
    <w:p w:rsidR="00A0417B" w:rsidRPr="00A878ED" w:rsidRDefault="00A0417B" w:rsidP="00A0417B">
      <w:pPr>
        <w:pStyle w:val="BodyText"/>
        <w:jc w:val="right"/>
      </w:pPr>
    </w:p>
    <w:p w:rsidR="001F0F97" w:rsidRPr="00A878ED" w:rsidRDefault="001F0F97" w:rsidP="00A0417B">
      <w:pPr>
        <w:pStyle w:val="BodyText"/>
        <w:jc w:val="right"/>
        <w:rPr>
          <w:sz w:val="20"/>
          <w:szCs w:val="20"/>
        </w:rPr>
      </w:pPr>
    </w:p>
    <w:p w:rsidR="00E770A2" w:rsidRPr="00A878ED" w:rsidRDefault="00E770A2"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E770A2" w:rsidRPr="00A878ED" w:rsidRDefault="00E770A2" w:rsidP="00A0417B">
      <w:pPr>
        <w:pStyle w:val="BodyText"/>
        <w:jc w:val="right"/>
        <w:rPr>
          <w:sz w:val="20"/>
          <w:szCs w:val="20"/>
        </w:rPr>
      </w:pPr>
    </w:p>
    <w:p w:rsidR="00E770A2" w:rsidRPr="00A878ED" w:rsidRDefault="00AC0763" w:rsidP="00E770A2">
      <w:pPr>
        <w:spacing w:after="100"/>
        <w:rPr>
          <w:b/>
          <w:sz w:val="18"/>
          <w:szCs w:val="18"/>
        </w:rPr>
      </w:pPr>
      <w:r w:rsidRPr="00A878ED">
        <w:rPr>
          <w:color w:val="000000"/>
          <w:sz w:val="18"/>
          <w:szCs w:val="18"/>
        </w:rPr>
        <w:t>Copyright © 2013</w:t>
      </w:r>
      <w:r w:rsidR="00E770A2" w:rsidRPr="00A878ED">
        <w:rPr>
          <w:color w:val="000000"/>
          <w:sz w:val="18"/>
          <w:szCs w:val="18"/>
        </w:rPr>
        <w:t xml:space="preserve"> Health Level Seven International ® ALL RIGHTS RESERVED. </w:t>
      </w:r>
      <w:r w:rsidR="00E770A2" w:rsidRPr="00A878ED">
        <w:rPr>
          <w:sz w:val="18"/>
          <w:szCs w:val="18"/>
        </w:rPr>
        <w:t xml:space="preserve">The reproduction of this material in any form is strictly forbidden without the written permission of the publisher.  </w:t>
      </w:r>
      <w:r w:rsidR="00E770A2" w:rsidRPr="00A878ED">
        <w:rPr>
          <w:color w:val="000000"/>
          <w:sz w:val="18"/>
          <w:szCs w:val="18"/>
        </w:rPr>
        <w:t xml:space="preserve">HL7 and Health Level Seven are registered trademarks of Health Level Seven International. </w:t>
      </w:r>
      <w:proofErr w:type="gramStart"/>
      <w:r w:rsidR="00E770A2" w:rsidRPr="00A878ED">
        <w:rPr>
          <w:color w:val="000000"/>
          <w:sz w:val="18"/>
          <w:szCs w:val="18"/>
        </w:rPr>
        <w:t>Reg. U.S. Pat &amp; TM Off</w:t>
      </w:r>
      <w:r w:rsidR="00E770A2" w:rsidRPr="00A878ED">
        <w:rPr>
          <w:b/>
          <w:sz w:val="18"/>
          <w:szCs w:val="18"/>
        </w:rPr>
        <w:t>.</w:t>
      </w:r>
      <w:proofErr w:type="gramEnd"/>
    </w:p>
    <w:p w:rsidR="00AC0763" w:rsidRPr="00A878ED" w:rsidRDefault="00AC0763" w:rsidP="00E770A2">
      <w:pPr>
        <w:spacing w:after="100"/>
        <w:rPr>
          <w:color w:val="000000"/>
          <w:sz w:val="18"/>
          <w:szCs w:val="18"/>
        </w:rPr>
      </w:pPr>
      <w:r w:rsidRPr="00A878ED">
        <w:rPr>
          <w:color w:val="000000"/>
          <w:sz w:val="18"/>
          <w:szCs w:val="18"/>
        </w:rPr>
        <w:t xml:space="preserve">Use of this material is governed by HL7's </w:t>
      </w:r>
      <w:hyperlink r:id="rId13" w:history="1">
        <w:r w:rsidRPr="00A878ED">
          <w:rPr>
            <w:rStyle w:val="Hyperlink"/>
            <w:rFonts w:ascii="Times New Roman" w:hAnsi="Times New Roman"/>
            <w:b/>
            <w:sz w:val="18"/>
            <w:szCs w:val="18"/>
            <w:lang w:eastAsia="en-US"/>
          </w:rPr>
          <w:t>IP Compliance Policy</w:t>
        </w:r>
      </w:hyperlink>
      <w:r w:rsidRPr="00A878ED">
        <w:rPr>
          <w:color w:val="000000"/>
          <w:sz w:val="18"/>
          <w:szCs w:val="18"/>
        </w:rPr>
        <w:t>.</w:t>
      </w:r>
    </w:p>
    <w:p w:rsidR="000B6437" w:rsidRDefault="006637FF" w:rsidP="000B6437">
      <w:pPr>
        <w:rPr>
          <w:b/>
        </w:rPr>
      </w:pPr>
      <w:r w:rsidRPr="00A878ED">
        <w:br w:type="page"/>
      </w:r>
      <w:r w:rsidR="000B6437">
        <w:rPr>
          <w:b/>
          <w:u w:val="single"/>
        </w:rPr>
        <w:lastRenderedPageBreak/>
        <w:t>Identifying Information for Specification:</w:t>
      </w:r>
    </w:p>
    <w:p w:rsidR="000B6437" w:rsidRDefault="000B6437" w:rsidP="000B6437">
      <w:r>
        <w:rPr>
          <w:b/>
        </w:rPr>
        <w:t xml:space="preserve">Specification Name and Release Number: </w:t>
      </w:r>
      <w:r w:rsidRPr="000B6437">
        <w:t xml:space="preserve">HL7 Implementation Guide: Decision Support Service, Release 1 </w:t>
      </w:r>
    </w:p>
    <w:p w:rsidR="000B6437" w:rsidRPr="0001793D" w:rsidRDefault="000B6437" w:rsidP="000B6437">
      <w:r w:rsidRPr="00F35566">
        <w:rPr>
          <w:b/>
        </w:rPr>
        <w:t>Realm:</w:t>
      </w:r>
      <w:r w:rsidRPr="0001793D">
        <w:t xml:space="preserve"> </w:t>
      </w:r>
      <w:r>
        <w:t>U.S.</w:t>
      </w:r>
    </w:p>
    <w:p w:rsidR="000B6437" w:rsidRDefault="000B6437" w:rsidP="000B6437">
      <w:r w:rsidRPr="00F35566">
        <w:rPr>
          <w:b/>
        </w:rPr>
        <w:t>Ballot Level:</w:t>
      </w:r>
      <w:r w:rsidRPr="0001793D">
        <w:t xml:space="preserve">  </w:t>
      </w:r>
      <w:r>
        <w:t>DSTU</w:t>
      </w:r>
    </w:p>
    <w:p w:rsidR="000B6437" w:rsidRDefault="000B6437" w:rsidP="000B6437">
      <w:r>
        <w:rPr>
          <w:b/>
        </w:rPr>
        <w:t xml:space="preserve">Ballot Cycle: </w:t>
      </w:r>
      <w:r>
        <w:t>September 2013</w:t>
      </w:r>
    </w:p>
    <w:p w:rsidR="000B6437" w:rsidRDefault="000B6437" w:rsidP="000B6437">
      <w:r>
        <w:rPr>
          <w:b/>
        </w:rPr>
        <w:t xml:space="preserve">Specification Date: </w:t>
      </w:r>
      <w:del w:id="0" w:author="Kensaku Kawamoto" w:date="2013-12-18T12:41:00Z">
        <w:r w:rsidDel="001E711C">
          <w:delText xml:space="preserve">September </w:delText>
        </w:r>
      </w:del>
      <w:ins w:id="1" w:author="Kensaku Kawamoto" w:date="2013-12-18T12:41:00Z">
        <w:r w:rsidR="001E711C">
          <w:t xml:space="preserve">December </w:t>
        </w:r>
      </w:ins>
      <w:r>
        <w:t>2013</w:t>
      </w:r>
    </w:p>
    <w:p w:rsidR="000B6437" w:rsidRDefault="000B6437" w:rsidP="000B6437">
      <w:r>
        <w:rPr>
          <w:b/>
        </w:rPr>
        <w:t>Version Number within Release 1:</w:t>
      </w:r>
      <w:r>
        <w:t xml:space="preserve"> 1.0</w:t>
      </w:r>
    </w:p>
    <w:p w:rsidR="000B6437" w:rsidRDefault="000B6437" w:rsidP="000B6437">
      <w:r>
        <w:rPr>
          <w:b/>
        </w:rPr>
        <w:t>Project Sponsor:</w:t>
      </w:r>
      <w:r>
        <w:t xml:space="preserve"> HL7 Clinical Decision Support Work Group</w:t>
      </w:r>
    </w:p>
    <w:p w:rsidR="000B6437" w:rsidRDefault="000B6437" w:rsidP="000B6437">
      <w:r w:rsidRPr="00F35566">
        <w:rPr>
          <w:b/>
        </w:rPr>
        <w:t>Project Co-Sponsor:</w:t>
      </w:r>
      <w:r>
        <w:t xml:space="preserve"> HL7 Services Oriented Architecture Work Group</w:t>
      </w:r>
    </w:p>
    <w:p w:rsidR="000B6437" w:rsidRDefault="000B6437" w:rsidP="000B6437">
      <w:pPr>
        <w:rPr>
          <w:b/>
          <w:u w:val="single"/>
        </w:rPr>
      </w:pPr>
    </w:p>
    <w:p w:rsidR="000B6437" w:rsidRDefault="000B6437" w:rsidP="000B6437">
      <w:pPr>
        <w:rPr>
          <w:b/>
          <w:u w:val="single"/>
        </w:rPr>
      </w:pPr>
    </w:p>
    <w:p w:rsidR="000B6437" w:rsidRPr="00F35566" w:rsidRDefault="000B6437" w:rsidP="000B6437">
      <w:pPr>
        <w:rPr>
          <w:b/>
        </w:rPr>
      </w:pPr>
      <w:r w:rsidRPr="00F35566">
        <w:rPr>
          <w:b/>
          <w:u w:val="single"/>
        </w:rPr>
        <w:t>Note Regarding Realm:</w:t>
      </w:r>
    </w:p>
    <w:p w:rsidR="00096159" w:rsidRDefault="000B6437" w:rsidP="000B6437">
      <w:r w:rsidRPr="0001793D">
        <w:t xml:space="preserve">Per guidance from the HL7 Technical Steering Committee, this specification </w:t>
      </w:r>
      <w:r>
        <w:t xml:space="preserve">is being </w:t>
      </w:r>
      <w:del w:id="2" w:author="Kensaku Kawamoto" w:date="2013-12-18T12:41:00Z">
        <w:r w:rsidRPr="0001793D" w:rsidDel="001E711C">
          <w:delText xml:space="preserve">balloted </w:delText>
        </w:r>
      </w:del>
      <w:ins w:id="3" w:author="Kensaku Kawamoto" w:date="2013-12-18T12:41:00Z">
        <w:r w:rsidR="001E711C">
          <w:t xml:space="preserve">published </w:t>
        </w:r>
      </w:ins>
      <w:r w:rsidRPr="0001793D">
        <w:t>as a</w:t>
      </w:r>
      <w:r>
        <w:t xml:space="preserve"> </w:t>
      </w:r>
      <w:r w:rsidRPr="0001793D">
        <w:t>U</w:t>
      </w:r>
      <w:r>
        <w:t>.</w:t>
      </w:r>
      <w:r w:rsidRPr="0001793D">
        <w:t>S</w:t>
      </w:r>
      <w:r>
        <w:t>.</w:t>
      </w:r>
      <w:r w:rsidRPr="0001793D">
        <w:t xml:space="preserve"> Realm specification</w:t>
      </w:r>
      <w:r w:rsidR="00096159">
        <w:t xml:space="preserve"> because its requirements were driven by the U.S. Standards and Interoperability Framework’s Health eDecisions initiative (</w:t>
      </w:r>
      <w:hyperlink r:id="rId14" w:history="1">
        <w:r w:rsidR="00096159" w:rsidRPr="00A41C3E">
          <w:rPr>
            <w:rStyle w:val="Hyperlink"/>
            <w:rFonts w:ascii="Times New Roman" w:hAnsi="Times New Roman"/>
            <w:lang w:eastAsia="en-US"/>
          </w:rPr>
          <w:t>www.healthedecisions.org</w:t>
        </w:r>
      </w:hyperlink>
      <w:r w:rsidR="00096159">
        <w:t xml:space="preserve">).  However, the underlying HL7 Decision Support Service standard is a Universal Realm standard, and the business requirements addressed by this implementation guide are </w:t>
      </w:r>
      <w:r w:rsidR="00B34BD6">
        <w:t xml:space="preserve">thought </w:t>
      </w:r>
      <w:r w:rsidR="00096159">
        <w:t xml:space="preserve">to be similar in countries other than the U.S.  Thus, </w:t>
      </w:r>
      <w:r w:rsidR="00B34BD6">
        <w:t xml:space="preserve">it is anticipated that </w:t>
      </w:r>
      <w:r w:rsidR="00096159">
        <w:t xml:space="preserve">this implementation guide </w:t>
      </w:r>
      <w:r w:rsidR="00B34BD6">
        <w:t xml:space="preserve">would </w:t>
      </w:r>
      <w:r w:rsidR="00096159">
        <w:t>provide a viable and useful interoperability solution for Decision Support Services in non-U.S. Realms.</w:t>
      </w:r>
    </w:p>
    <w:p w:rsidR="00096159" w:rsidRDefault="00096159" w:rsidP="000B6437"/>
    <w:p w:rsidR="000B6437" w:rsidRPr="005E1963" w:rsidRDefault="00B34BD6" w:rsidP="000B6437">
      <w:pPr>
        <w:rPr>
          <w:u w:val="single"/>
        </w:rPr>
      </w:pPr>
      <w:r>
        <w:t>Moving forward, i</w:t>
      </w:r>
      <w:r w:rsidRPr="0001793D">
        <w:t xml:space="preserve">t </w:t>
      </w:r>
      <w:r w:rsidR="000B6437" w:rsidRPr="0001793D">
        <w:t>is anticipated that future releases of the specification may be balloted in the Universal Realm</w:t>
      </w:r>
      <w:r w:rsidR="00096159">
        <w:t xml:space="preserve"> following input from </w:t>
      </w:r>
      <w:r w:rsidR="0069117A">
        <w:t>additional</w:t>
      </w:r>
      <w:r w:rsidR="00096159">
        <w:t xml:space="preserve"> stakeholders outside of the U.S.</w:t>
      </w:r>
    </w:p>
    <w:p w:rsidR="000B6437" w:rsidRDefault="00030497" w:rsidP="004B74FC">
      <w:pPr>
        <w:rPr>
          <w:b/>
          <w:bCs/>
          <w:sz w:val="36"/>
          <w:szCs w:val="36"/>
        </w:rPr>
      </w:pPr>
      <w:r w:rsidRPr="00A878ED">
        <w:rPr>
          <w:b/>
          <w:bCs/>
          <w:sz w:val="36"/>
          <w:szCs w:val="36"/>
        </w:rPr>
        <w:t xml:space="preserve"> </w:t>
      </w:r>
    </w:p>
    <w:p w:rsidR="00096159" w:rsidRDefault="00096159">
      <w:pPr>
        <w:rPr>
          <w:b/>
          <w:bCs/>
          <w:sz w:val="36"/>
          <w:szCs w:val="36"/>
        </w:rPr>
      </w:pPr>
      <w:r>
        <w:rPr>
          <w:b/>
          <w:bCs/>
          <w:sz w:val="36"/>
          <w:szCs w:val="36"/>
        </w:rPr>
        <w:br w:type="page"/>
      </w:r>
    </w:p>
    <w:p w:rsidR="00030497" w:rsidRPr="00A878ED" w:rsidRDefault="00030497" w:rsidP="004B74FC">
      <w:pPr>
        <w:rPr>
          <w:sz w:val="36"/>
          <w:szCs w:val="36"/>
        </w:rPr>
      </w:pPr>
      <w:r w:rsidRPr="00A878ED">
        <w:rPr>
          <w:b/>
          <w:bCs/>
          <w:sz w:val="36"/>
          <w:szCs w:val="36"/>
        </w:rPr>
        <w:lastRenderedPageBreak/>
        <w:t xml:space="preserve">Acknowledgments </w:t>
      </w:r>
    </w:p>
    <w:p w:rsidR="00AC0763" w:rsidRPr="00A878ED" w:rsidRDefault="00953430" w:rsidP="00D61640">
      <w:pPr>
        <w:spacing w:before="240"/>
      </w:pPr>
      <w:r w:rsidRPr="00A878ED">
        <w:t xml:space="preserve">Listed below are the primary authors of this </w:t>
      </w:r>
      <w:r w:rsidR="00B34BD6">
        <w:t>implementation guide</w:t>
      </w:r>
      <w:r w:rsidRPr="00A878ED">
        <w:t>.</w:t>
      </w:r>
    </w:p>
    <w:p w:rsidR="00E14F75" w:rsidRPr="00A878ED" w:rsidRDefault="00E14F75" w:rsidP="00030497">
      <w:pPr>
        <w:pStyle w:val="Default"/>
        <w:rPr>
          <w:rFonts w:ascii="Times New Roman" w:hAnsi="Times New Roman" w:cs="Times New Roman"/>
        </w:rPr>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534D05" w:rsidRPr="00A878ED"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A878ED" w:rsidRDefault="00534D05" w:rsidP="008375A6">
            <w:pPr>
              <w:autoSpaceDE w:val="0"/>
              <w:autoSpaceDN w:val="0"/>
              <w:adjustRightInd w:val="0"/>
              <w:spacing w:before="20" w:after="20"/>
              <w:jc w:val="center"/>
              <w:rPr>
                <w:b/>
                <w:bCs/>
              </w:rPr>
            </w:pPr>
            <w:r w:rsidRPr="00A878ED">
              <w:rPr>
                <w:b/>
                <w:bCs/>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A878ED" w:rsidRDefault="00925BE7" w:rsidP="00925BE7">
            <w:pPr>
              <w:tabs>
                <w:tab w:val="left" w:pos="2010"/>
                <w:tab w:val="center" w:pos="3046"/>
              </w:tabs>
              <w:autoSpaceDE w:val="0"/>
              <w:autoSpaceDN w:val="0"/>
              <w:adjustRightInd w:val="0"/>
              <w:spacing w:before="20" w:after="20"/>
              <w:rPr>
                <w:b/>
                <w:bCs/>
              </w:rPr>
            </w:pPr>
            <w:r w:rsidRPr="00A878ED">
              <w:rPr>
                <w:b/>
                <w:bCs/>
              </w:rPr>
              <w:tab/>
            </w:r>
            <w:r w:rsidRPr="00A878ED">
              <w:rPr>
                <w:b/>
                <w:bCs/>
              </w:rPr>
              <w:tab/>
            </w:r>
            <w:r w:rsidR="00534D05" w:rsidRPr="00A878ED">
              <w:rPr>
                <w:b/>
                <w:bCs/>
              </w:rPr>
              <w:t>Organization</w:t>
            </w:r>
          </w:p>
        </w:tc>
      </w:tr>
      <w:tr w:rsidR="00953430" w:rsidRPr="00A878ED" w:rsidTr="0072497A">
        <w:trPr>
          <w:trHeight w:val="296"/>
        </w:trPr>
        <w:tc>
          <w:tcPr>
            <w:tcW w:w="3074"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Bryn Rhodes</w:t>
            </w:r>
          </w:p>
        </w:tc>
        <w:tc>
          <w:tcPr>
            <w:tcW w:w="6120"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Veracity Solutions</w:t>
            </w:r>
          </w:p>
        </w:tc>
      </w:tr>
      <w:tr w:rsidR="00953430" w:rsidRPr="00A878ED" w:rsidTr="00840E9A">
        <w:trPr>
          <w:trHeight w:val="70"/>
        </w:trPr>
        <w:tc>
          <w:tcPr>
            <w:tcW w:w="3074" w:type="dxa"/>
            <w:tcBorders>
              <w:top w:val="single" w:sz="4" w:space="0" w:color="auto"/>
              <w:left w:val="single" w:sz="4" w:space="0" w:color="auto"/>
              <w:bottom w:val="single" w:sz="4" w:space="0" w:color="auto"/>
              <w:right w:val="single" w:sz="4" w:space="0" w:color="auto"/>
            </w:tcBorders>
            <w:hideMark/>
          </w:tcPr>
          <w:p w:rsidR="00953430" w:rsidRPr="00A878ED" w:rsidRDefault="00953430" w:rsidP="008375A6">
            <w:pPr>
              <w:keepLines/>
              <w:widowControl w:val="0"/>
              <w:spacing w:line="240" w:lineRule="atLeast"/>
              <w:jc w:val="center"/>
            </w:pPr>
            <w:r w:rsidRPr="00A878ED">
              <w:t>Kensaku Kawamoto</w:t>
            </w:r>
          </w:p>
        </w:tc>
        <w:tc>
          <w:tcPr>
            <w:tcW w:w="6120" w:type="dxa"/>
            <w:tcBorders>
              <w:top w:val="single" w:sz="4" w:space="0" w:color="auto"/>
              <w:left w:val="single" w:sz="4" w:space="0" w:color="auto"/>
              <w:bottom w:val="single" w:sz="4" w:space="0" w:color="auto"/>
              <w:right w:val="single" w:sz="4" w:space="0" w:color="auto"/>
            </w:tcBorders>
            <w:hideMark/>
          </w:tcPr>
          <w:p w:rsidR="00953430" w:rsidRPr="00A878ED" w:rsidRDefault="00953430" w:rsidP="006D608C">
            <w:pPr>
              <w:keepLines/>
              <w:widowControl w:val="0"/>
              <w:spacing w:line="240" w:lineRule="atLeast"/>
              <w:jc w:val="center"/>
            </w:pPr>
            <w:r w:rsidRPr="00A878ED">
              <w:t>University of Utah</w:t>
            </w:r>
          </w:p>
        </w:tc>
      </w:tr>
      <w:tr w:rsidR="00953430" w:rsidRPr="00A878ED"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David Shields</w:t>
            </w:r>
          </w:p>
        </w:tc>
        <w:tc>
          <w:tcPr>
            <w:tcW w:w="6120"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University of Utah</w:t>
            </w:r>
          </w:p>
        </w:tc>
      </w:tr>
      <w:tr w:rsidR="00253E51" w:rsidRPr="00A878ED"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253E51" w:rsidRPr="00A878ED" w:rsidRDefault="00253E51" w:rsidP="000B0CFB">
            <w:pPr>
              <w:keepLines/>
              <w:widowControl w:val="0"/>
              <w:spacing w:line="240" w:lineRule="atLeast"/>
              <w:jc w:val="center"/>
            </w:pPr>
            <w:r w:rsidRPr="00A878ED">
              <w:t>Aziz Boxwala</w:t>
            </w:r>
          </w:p>
        </w:tc>
        <w:tc>
          <w:tcPr>
            <w:tcW w:w="6120" w:type="dxa"/>
            <w:tcBorders>
              <w:top w:val="single" w:sz="4" w:space="0" w:color="auto"/>
              <w:left w:val="single" w:sz="4" w:space="0" w:color="auto"/>
              <w:bottom w:val="single" w:sz="4" w:space="0" w:color="auto"/>
              <w:right w:val="single" w:sz="4" w:space="0" w:color="auto"/>
            </w:tcBorders>
          </w:tcPr>
          <w:p w:rsidR="00253E51" w:rsidRPr="00A878ED" w:rsidRDefault="00253E51" w:rsidP="000B0CFB">
            <w:pPr>
              <w:keepLines/>
              <w:widowControl w:val="0"/>
              <w:spacing w:line="240" w:lineRule="atLeast"/>
              <w:jc w:val="center"/>
            </w:pPr>
            <w:r w:rsidRPr="00A878ED">
              <w:t>Meliorix</w:t>
            </w:r>
          </w:p>
        </w:tc>
      </w:tr>
    </w:tbl>
    <w:p w:rsidR="00B34BD6" w:rsidRDefault="00B34BD6" w:rsidP="004872DE">
      <w:bookmarkStart w:id="4" w:name="OLE_LINK1"/>
    </w:p>
    <w:p w:rsidR="00B34BD6" w:rsidRPr="00840E9A" w:rsidRDefault="00B34BD6" w:rsidP="00B34BD6">
      <w:pPr>
        <w:spacing w:before="240"/>
      </w:pPr>
      <w:r>
        <w:t xml:space="preserve">The authors wish to acknowledge members of the </w:t>
      </w:r>
      <w:r w:rsidRPr="00F35566">
        <w:rPr>
          <w:b/>
        </w:rPr>
        <w:t>HL7 Techni</w:t>
      </w:r>
      <w:r>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5"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4"/>
    <w:p w:rsidR="00B34BD6" w:rsidRDefault="00B34BD6" w:rsidP="00B34BD6">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B34BD6" w:rsidRPr="00E14F75" w:rsidTr="002E786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B34BD6" w:rsidRPr="00E14F75" w:rsidRDefault="00B34BD6" w:rsidP="002E786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B34BD6" w:rsidRPr="00E14F75" w:rsidRDefault="00B34BD6" w:rsidP="002E786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Mayo Clinic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Mayo Clinic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Lantana Consulting Group</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Duteau Design Inc.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Health Level 7 International</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Heitmann Consulting and Services</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GE Healthcare</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t>Quest Diagnostics, Incorporated</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HP Enterprise Services</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Gordon Point Informatics Ltd.</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Constable Consulting Inc.</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Health Level 7 International</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Moda Health</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Knapp Consulting Inc.</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Canada Health Infoway</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Beeler Consulting LLC</w:t>
            </w:r>
          </w:p>
        </w:tc>
      </w:tr>
    </w:tbl>
    <w:p w:rsidR="000F6CA3" w:rsidRPr="00A878ED" w:rsidRDefault="00B066BB" w:rsidP="000074A3">
      <w:pPr>
        <w:pStyle w:val="Title"/>
        <w:outlineLvl w:val="0"/>
        <w:rPr>
          <w:rFonts w:ascii="Times New Roman" w:hAnsi="Times New Roman"/>
        </w:rPr>
      </w:pPr>
      <w:r w:rsidRPr="00A878ED">
        <w:rPr>
          <w:rFonts w:ascii="Times New Roman" w:hAnsi="Times New Roman"/>
        </w:rPr>
        <w:br w:type="page"/>
      </w:r>
      <w:bookmarkStart w:id="5" w:name="_Toc356904126"/>
      <w:bookmarkStart w:id="6" w:name="_Toc360781095"/>
      <w:bookmarkStart w:id="7" w:name="_Toc360803675"/>
      <w:bookmarkStart w:id="8" w:name="_Toc375143864"/>
      <w:r w:rsidR="000F6CA3" w:rsidRPr="00A878ED">
        <w:rPr>
          <w:rFonts w:ascii="Times New Roman" w:hAnsi="Times New Roman"/>
        </w:rPr>
        <w:lastRenderedPageBreak/>
        <w:t>Table of Contents</w:t>
      </w:r>
      <w:bookmarkEnd w:id="5"/>
      <w:bookmarkEnd w:id="6"/>
      <w:bookmarkEnd w:id="7"/>
      <w:bookmarkEnd w:id="8"/>
    </w:p>
    <w:p w:rsidR="00534D05" w:rsidRPr="00A878ED" w:rsidRDefault="00534D05" w:rsidP="00534D05"/>
    <w:p w:rsidR="00C35E28" w:rsidRDefault="00493C7B">
      <w:pPr>
        <w:pStyle w:val="TOC1"/>
        <w:rPr>
          <w:ins w:id="9" w:author="Kensaku Kawamoto" w:date="2013-12-18T15:28:00Z"/>
          <w:rFonts w:asciiTheme="minorHAnsi" w:eastAsiaTheme="minorEastAsia" w:hAnsiTheme="minorHAnsi" w:cstheme="minorBidi"/>
          <w:b w:val="0"/>
          <w:bCs w:val="0"/>
          <w:smallCaps w:val="0"/>
          <w:color w:val="auto"/>
          <w:kern w:val="0"/>
          <w:sz w:val="22"/>
          <w:szCs w:val="22"/>
          <w:lang w:eastAsia="en-US"/>
        </w:rPr>
      </w:pPr>
      <w:r w:rsidRPr="00A878ED">
        <w:rPr>
          <w:rFonts w:ascii="Times New Roman" w:hAnsi="Times New Roman"/>
        </w:rPr>
        <w:fldChar w:fldCharType="begin"/>
      </w:r>
      <w:r w:rsidRPr="00A878ED">
        <w:rPr>
          <w:rFonts w:ascii="Times New Roman" w:hAnsi="Times New Roman"/>
        </w:rPr>
        <w:instrText xml:space="preserve"> TOC \o "1-3" \h \z \u </w:instrText>
      </w:r>
      <w:r w:rsidRPr="00A878ED">
        <w:rPr>
          <w:rFonts w:ascii="Times New Roman" w:hAnsi="Times New Roman"/>
        </w:rPr>
        <w:fldChar w:fldCharType="separate"/>
      </w:r>
      <w:ins w:id="10" w:author="Kensaku Kawamoto" w:date="2013-12-18T15:28:00Z">
        <w:r w:rsidR="00C35E28" w:rsidRPr="00B2083B">
          <w:rPr>
            <w:rStyle w:val="Hyperlink"/>
          </w:rPr>
          <w:fldChar w:fldCharType="begin"/>
        </w:r>
        <w:r w:rsidR="00C35E28" w:rsidRPr="00B2083B">
          <w:rPr>
            <w:rStyle w:val="Hyperlink"/>
          </w:rPr>
          <w:instrText xml:space="preserve"> </w:instrText>
        </w:r>
        <w:r w:rsidR="00C35E28">
          <w:instrText>HYPERLINK \l "_Toc375143864"</w:instrText>
        </w:r>
        <w:r w:rsidR="00C35E28" w:rsidRPr="00B2083B">
          <w:rPr>
            <w:rStyle w:val="Hyperlink"/>
          </w:rPr>
          <w:instrText xml:space="preserve"> </w:instrText>
        </w:r>
        <w:r w:rsidR="00C35E28" w:rsidRPr="00B2083B">
          <w:rPr>
            <w:rStyle w:val="Hyperlink"/>
          </w:rPr>
          <w:fldChar w:fldCharType="separate"/>
        </w:r>
        <w:r w:rsidR="00C35E28" w:rsidRPr="00B2083B">
          <w:rPr>
            <w:rStyle w:val="Hyperlink"/>
            <w:rFonts w:ascii="Times New Roman" w:hAnsi="Times New Roman"/>
          </w:rPr>
          <w:t>Table of Contents</w:t>
        </w:r>
        <w:r w:rsidR="00C35E28">
          <w:rPr>
            <w:webHidden/>
          </w:rPr>
          <w:tab/>
        </w:r>
        <w:r w:rsidR="00C35E28">
          <w:rPr>
            <w:webHidden/>
          </w:rPr>
          <w:fldChar w:fldCharType="begin"/>
        </w:r>
        <w:r w:rsidR="00C35E28">
          <w:rPr>
            <w:webHidden/>
          </w:rPr>
          <w:instrText xml:space="preserve"> PAGEREF _Toc375143864 \h </w:instrText>
        </w:r>
      </w:ins>
      <w:r w:rsidR="00C35E28">
        <w:rPr>
          <w:webHidden/>
        </w:rPr>
      </w:r>
      <w:r w:rsidR="00C35E28">
        <w:rPr>
          <w:webHidden/>
        </w:rPr>
        <w:fldChar w:fldCharType="separate"/>
      </w:r>
      <w:ins w:id="11" w:author="Kensaku Kawamoto" w:date="2013-12-18T15:28:00Z">
        <w:r w:rsidR="00C35E28">
          <w:rPr>
            <w:webHidden/>
          </w:rPr>
          <w:t>4</w:t>
        </w:r>
        <w:r w:rsidR="00C35E28">
          <w:rPr>
            <w:webHidden/>
          </w:rPr>
          <w:fldChar w:fldCharType="end"/>
        </w:r>
        <w:r w:rsidR="00C35E28" w:rsidRPr="00B2083B">
          <w:rPr>
            <w:rStyle w:val="Hyperlink"/>
          </w:rPr>
          <w:fldChar w:fldCharType="end"/>
        </w:r>
      </w:ins>
    </w:p>
    <w:p w:rsidR="00C35E28" w:rsidRDefault="00C35E28">
      <w:pPr>
        <w:pStyle w:val="TOC1"/>
        <w:rPr>
          <w:ins w:id="12" w:author="Kensaku Kawamoto" w:date="2013-12-18T15:28:00Z"/>
          <w:rFonts w:asciiTheme="minorHAnsi" w:eastAsiaTheme="minorEastAsia" w:hAnsiTheme="minorHAnsi" w:cstheme="minorBidi"/>
          <w:b w:val="0"/>
          <w:bCs w:val="0"/>
          <w:smallCaps w:val="0"/>
          <w:color w:val="auto"/>
          <w:kern w:val="0"/>
          <w:sz w:val="22"/>
          <w:szCs w:val="22"/>
          <w:lang w:eastAsia="en-US"/>
        </w:rPr>
      </w:pPr>
      <w:ins w:id="13" w:author="Kensaku Kawamoto" w:date="2013-12-18T15:28:00Z">
        <w:r w:rsidRPr="00B2083B">
          <w:rPr>
            <w:rStyle w:val="Hyperlink"/>
          </w:rPr>
          <w:fldChar w:fldCharType="begin"/>
        </w:r>
        <w:r w:rsidRPr="00B2083B">
          <w:rPr>
            <w:rStyle w:val="Hyperlink"/>
          </w:rPr>
          <w:instrText xml:space="preserve"> </w:instrText>
        </w:r>
        <w:r>
          <w:instrText>HYPERLINK \l "_Toc375143865"</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1.0</w:t>
        </w:r>
        <w:r>
          <w:rPr>
            <w:rFonts w:asciiTheme="minorHAnsi" w:eastAsiaTheme="minorEastAsia" w:hAnsiTheme="minorHAnsi" w:cstheme="minorBidi"/>
            <w:b w:val="0"/>
            <w:bCs w:val="0"/>
            <w:smallCaps w:val="0"/>
            <w:color w:val="auto"/>
            <w:kern w:val="0"/>
            <w:sz w:val="22"/>
            <w:szCs w:val="22"/>
            <w:lang w:eastAsia="en-US"/>
          </w:rPr>
          <w:tab/>
        </w:r>
        <w:r w:rsidRPr="00B2083B">
          <w:rPr>
            <w:rStyle w:val="Hyperlink"/>
            <w:rFonts w:ascii="Times New Roman" w:hAnsi="Times New Roman"/>
          </w:rPr>
          <w:t>Introduction</w:t>
        </w:r>
        <w:r>
          <w:rPr>
            <w:webHidden/>
          </w:rPr>
          <w:tab/>
        </w:r>
        <w:r>
          <w:rPr>
            <w:webHidden/>
          </w:rPr>
          <w:fldChar w:fldCharType="begin"/>
        </w:r>
        <w:r>
          <w:rPr>
            <w:webHidden/>
          </w:rPr>
          <w:instrText xml:space="preserve"> PAGEREF _Toc375143865 \h </w:instrText>
        </w:r>
      </w:ins>
      <w:r>
        <w:rPr>
          <w:webHidden/>
        </w:rPr>
      </w:r>
      <w:r>
        <w:rPr>
          <w:webHidden/>
        </w:rPr>
        <w:fldChar w:fldCharType="separate"/>
      </w:r>
      <w:ins w:id="14" w:author="Kensaku Kawamoto" w:date="2013-12-18T15:28:00Z">
        <w:r>
          <w:rPr>
            <w:webHidden/>
          </w:rPr>
          <w:t>6</w:t>
        </w:r>
        <w:r>
          <w:rPr>
            <w:webHidden/>
          </w:rPr>
          <w:fldChar w:fldCharType="end"/>
        </w:r>
        <w:r w:rsidRPr="00B2083B">
          <w:rPr>
            <w:rStyle w:val="Hyperlink"/>
          </w:rPr>
          <w:fldChar w:fldCharType="end"/>
        </w:r>
      </w:ins>
    </w:p>
    <w:p w:rsidR="00C35E28" w:rsidRDefault="00C35E28">
      <w:pPr>
        <w:pStyle w:val="TOC2"/>
        <w:rPr>
          <w:ins w:id="15" w:author="Kensaku Kawamoto" w:date="2013-12-18T15:28:00Z"/>
          <w:rFonts w:asciiTheme="minorHAnsi" w:eastAsiaTheme="minorEastAsia" w:hAnsiTheme="minorHAnsi" w:cstheme="minorBidi"/>
          <w:bCs w:val="0"/>
          <w:smallCaps w:val="0"/>
          <w:color w:val="auto"/>
          <w:kern w:val="0"/>
          <w:sz w:val="22"/>
          <w:szCs w:val="22"/>
          <w:lang w:eastAsia="en-US"/>
        </w:rPr>
      </w:pPr>
      <w:ins w:id="16" w:author="Kensaku Kawamoto" w:date="2013-12-18T15:28:00Z">
        <w:r w:rsidRPr="00B2083B">
          <w:rPr>
            <w:rStyle w:val="Hyperlink"/>
          </w:rPr>
          <w:fldChar w:fldCharType="begin"/>
        </w:r>
        <w:r w:rsidRPr="00B2083B">
          <w:rPr>
            <w:rStyle w:val="Hyperlink"/>
          </w:rPr>
          <w:instrText xml:space="preserve"> </w:instrText>
        </w:r>
        <w:r>
          <w:instrText>HYPERLINK \l "_Toc375143866"</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1.1</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S&amp;I Framework HeD Initiative</w:t>
        </w:r>
        <w:r>
          <w:rPr>
            <w:webHidden/>
          </w:rPr>
          <w:tab/>
        </w:r>
        <w:r>
          <w:rPr>
            <w:webHidden/>
          </w:rPr>
          <w:fldChar w:fldCharType="begin"/>
        </w:r>
        <w:r>
          <w:rPr>
            <w:webHidden/>
          </w:rPr>
          <w:instrText xml:space="preserve"> PAGEREF _Toc375143866 \h </w:instrText>
        </w:r>
      </w:ins>
      <w:r>
        <w:rPr>
          <w:webHidden/>
        </w:rPr>
      </w:r>
      <w:r>
        <w:rPr>
          <w:webHidden/>
        </w:rPr>
        <w:fldChar w:fldCharType="separate"/>
      </w:r>
      <w:ins w:id="17" w:author="Kensaku Kawamoto" w:date="2013-12-18T15:28:00Z">
        <w:r>
          <w:rPr>
            <w:webHidden/>
          </w:rPr>
          <w:t>6</w:t>
        </w:r>
        <w:r>
          <w:rPr>
            <w:webHidden/>
          </w:rPr>
          <w:fldChar w:fldCharType="end"/>
        </w:r>
        <w:r w:rsidRPr="00B2083B">
          <w:rPr>
            <w:rStyle w:val="Hyperlink"/>
          </w:rPr>
          <w:fldChar w:fldCharType="end"/>
        </w:r>
      </w:ins>
    </w:p>
    <w:p w:rsidR="00C35E28" w:rsidRDefault="00C35E28">
      <w:pPr>
        <w:pStyle w:val="TOC2"/>
        <w:rPr>
          <w:ins w:id="18" w:author="Kensaku Kawamoto" w:date="2013-12-18T15:28:00Z"/>
          <w:rFonts w:asciiTheme="minorHAnsi" w:eastAsiaTheme="minorEastAsia" w:hAnsiTheme="minorHAnsi" w:cstheme="minorBidi"/>
          <w:bCs w:val="0"/>
          <w:smallCaps w:val="0"/>
          <w:color w:val="auto"/>
          <w:kern w:val="0"/>
          <w:sz w:val="22"/>
          <w:szCs w:val="22"/>
          <w:lang w:eastAsia="en-US"/>
        </w:rPr>
      </w:pPr>
      <w:ins w:id="19" w:author="Kensaku Kawamoto" w:date="2013-12-18T15:28:00Z">
        <w:r w:rsidRPr="00B2083B">
          <w:rPr>
            <w:rStyle w:val="Hyperlink"/>
          </w:rPr>
          <w:fldChar w:fldCharType="begin"/>
        </w:r>
        <w:r w:rsidRPr="00B2083B">
          <w:rPr>
            <w:rStyle w:val="Hyperlink"/>
          </w:rPr>
          <w:instrText xml:space="preserve"> </w:instrText>
        </w:r>
        <w:r>
          <w:instrText>HYPERLINK \l "_Toc375143867"</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1.2</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Purpose</w:t>
        </w:r>
        <w:r>
          <w:rPr>
            <w:webHidden/>
          </w:rPr>
          <w:tab/>
        </w:r>
        <w:r>
          <w:rPr>
            <w:webHidden/>
          </w:rPr>
          <w:fldChar w:fldCharType="begin"/>
        </w:r>
        <w:r>
          <w:rPr>
            <w:webHidden/>
          </w:rPr>
          <w:instrText xml:space="preserve"> PAGEREF _Toc375143867 \h </w:instrText>
        </w:r>
      </w:ins>
      <w:r>
        <w:rPr>
          <w:webHidden/>
        </w:rPr>
      </w:r>
      <w:r>
        <w:rPr>
          <w:webHidden/>
        </w:rPr>
        <w:fldChar w:fldCharType="separate"/>
      </w:r>
      <w:ins w:id="20" w:author="Kensaku Kawamoto" w:date="2013-12-18T15:28:00Z">
        <w:r>
          <w:rPr>
            <w:webHidden/>
          </w:rPr>
          <w:t>7</w:t>
        </w:r>
        <w:r>
          <w:rPr>
            <w:webHidden/>
          </w:rPr>
          <w:fldChar w:fldCharType="end"/>
        </w:r>
        <w:r w:rsidRPr="00B2083B">
          <w:rPr>
            <w:rStyle w:val="Hyperlink"/>
          </w:rPr>
          <w:fldChar w:fldCharType="end"/>
        </w:r>
      </w:ins>
    </w:p>
    <w:p w:rsidR="00C35E28" w:rsidRDefault="00C35E28">
      <w:pPr>
        <w:pStyle w:val="TOC2"/>
        <w:rPr>
          <w:ins w:id="21" w:author="Kensaku Kawamoto" w:date="2013-12-18T15:28:00Z"/>
          <w:rFonts w:asciiTheme="minorHAnsi" w:eastAsiaTheme="minorEastAsia" w:hAnsiTheme="minorHAnsi" w:cstheme="minorBidi"/>
          <w:bCs w:val="0"/>
          <w:smallCaps w:val="0"/>
          <w:color w:val="auto"/>
          <w:kern w:val="0"/>
          <w:sz w:val="22"/>
          <w:szCs w:val="22"/>
          <w:lang w:eastAsia="en-US"/>
        </w:rPr>
      </w:pPr>
      <w:ins w:id="22" w:author="Kensaku Kawamoto" w:date="2013-12-18T15:28:00Z">
        <w:r w:rsidRPr="00B2083B">
          <w:rPr>
            <w:rStyle w:val="Hyperlink"/>
          </w:rPr>
          <w:fldChar w:fldCharType="begin"/>
        </w:r>
        <w:r w:rsidRPr="00B2083B">
          <w:rPr>
            <w:rStyle w:val="Hyperlink"/>
          </w:rPr>
          <w:instrText xml:space="preserve"> </w:instrText>
        </w:r>
        <w:r>
          <w:instrText>HYPERLINK \l "_Toc375143868"</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1.3</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Approach</w:t>
        </w:r>
        <w:r>
          <w:rPr>
            <w:webHidden/>
          </w:rPr>
          <w:tab/>
        </w:r>
        <w:r>
          <w:rPr>
            <w:webHidden/>
          </w:rPr>
          <w:fldChar w:fldCharType="begin"/>
        </w:r>
        <w:r>
          <w:rPr>
            <w:webHidden/>
          </w:rPr>
          <w:instrText xml:space="preserve"> PAGEREF _Toc375143868 \h </w:instrText>
        </w:r>
      </w:ins>
      <w:r>
        <w:rPr>
          <w:webHidden/>
        </w:rPr>
      </w:r>
      <w:r>
        <w:rPr>
          <w:webHidden/>
        </w:rPr>
        <w:fldChar w:fldCharType="separate"/>
      </w:r>
      <w:ins w:id="23" w:author="Kensaku Kawamoto" w:date="2013-12-18T15:28:00Z">
        <w:r>
          <w:rPr>
            <w:webHidden/>
          </w:rPr>
          <w:t>9</w:t>
        </w:r>
        <w:r>
          <w:rPr>
            <w:webHidden/>
          </w:rPr>
          <w:fldChar w:fldCharType="end"/>
        </w:r>
        <w:r w:rsidRPr="00B2083B">
          <w:rPr>
            <w:rStyle w:val="Hyperlink"/>
          </w:rPr>
          <w:fldChar w:fldCharType="end"/>
        </w:r>
      </w:ins>
    </w:p>
    <w:p w:rsidR="00C35E28" w:rsidRDefault="00C35E28">
      <w:pPr>
        <w:pStyle w:val="TOC3"/>
        <w:rPr>
          <w:ins w:id="24" w:author="Kensaku Kawamoto" w:date="2013-12-18T15:28:00Z"/>
          <w:rFonts w:asciiTheme="minorHAnsi" w:eastAsiaTheme="minorEastAsia" w:hAnsiTheme="minorHAnsi" w:cstheme="minorBidi"/>
          <w:bCs w:val="0"/>
          <w:iCs w:val="0"/>
          <w:smallCaps w:val="0"/>
          <w:color w:val="auto"/>
          <w:kern w:val="0"/>
          <w:sz w:val="22"/>
          <w:szCs w:val="22"/>
          <w:lang w:eastAsia="en-US"/>
        </w:rPr>
      </w:pPr>
      <w:ins w:id="25" w:author="Kensaku Kawamoto" w:date="2013-12-18T15:28:00Z">
        <w:r w:rsidRPr="00B2083B">
          <w:rPr>
            <w:rStyle w:val="Hyperlink"/>
          </w:rPr>
          <w:fldChar w:fldCharType="begin"/>
        </w:r>
        <w:r w:rsidRPr="00B2083B">
          <w:rPr>
            <w:rStyle w:val="Hyperlink"/>
          </w:rPr>
          <w:instrText xml:space="preserve"> </w:instrText>
        </w:r>
        <w:r>
          <w:instrText>HYPERLINK \l "_Toc375143869"</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1.3.1</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how A CDS Guidance Service Works</w:t>
        </w:r>
        <w:r>
          <w:rPr>
            <w:webHidden/>
          </w:rPr>
          <w:tab/>
        </w:r>
        <w:r>
          <w:rPr>
            <w:webHidden/>
          </w:rPr>
          <w:fldChar w:fldCharType="begin"/>
        </w:r>
        <w:r>
          <w:rPr>
            <w:webHidden/>
          </w:rPr>
          <w:instrText xml:space="preserve"> PAGEREF _Toc375143869 \h </w:instrText>
        </w:r>
      </w:ins>
      <w:r>
        <w:rPr>
          <w:webHidden/>
        </w:rPr>
      </w:r>
      <w:r>
        <w:rPr>
          <w:webHidden/>
        </w:rPr>
        <w:fldChar w:fldCharType="separate"/>
      </w:r>
      <w:ins w:id="26" w:author="Kensaku Kawamoto" w:date="2013-12-18T15:28:00Z">
        <w:r>
          <w:rPr>
            <w:webHidden/>
          </w:rPr>
          <w:t>9</w:t>
        </w:r>
        <w:r>
          <w:rPr>
            <w:webHidden/>
          </w:rPr>
          <w:fldChar w:fldCharType="end"/>
        </w:r>
        <w:r w:rsidRPr="00B2083B">
          <w:rPr>
            <w:rStyle w:val="Hyperlink"/>
          </w:rPr>
          <w:fldChar w:fldCharType="end"/>
        </w:r>
      </w:ins>
    </w:p>
    <w:p w:rsidR="00C35E28" w:rsidRDefault="00C35E28">
      <w:pPr>
        <w:pStyle w:val="TOC3"/>
        <w:rPr>
          <w:ins w:id="27" w:author="Kensaku Kawamoto" w:date="2013-12-18T15:28:00Z"/>
          <w:rFonts w:asciiTheme="minorHAnsi" w:eastAsiaTheme="minorEastAsia" w:hAnsiTheme="minorHAnsi" w:cstheme="minorBidi"/>
          <w:bCs w:val="0"/>
          <w:iCs w:val="0"/>
          <w:smallCaps w:val="0"/>
          <w:color w:val="auto"/>
          <w:kern w:val="0"/>
          <w:sz w:val="22"/>
          <w:szCs w:val="22"/>
          <w:lang w:eastAsia="en-US"/>
        </w:rPr>
      </w:pPr>
      <w:ins w:id="28" w:author="Kensaku Kawamoto" w:date="2013-12-18T15:28:00Z">
        <w:r w:rsidRPr="00B2083B">
          <w:rPr>
            <w:rStyle w:val="Hyperlink"/>
          </w:rPr>
          <w:fldChar w:fldCharType="begin"/>
        </w:r>
        <w:r w:rsidRPr="00B2083B">
          <w:rPr>
            <w:rStyle w:val="Hyperlink"/>
          </w:rPr>
          <w:instrText xml:space="preserve"> </w:instrText>
        </w:r>
        <w:r>
          <w:instrText>HYPERLINK \l "_Toc375143870"</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1.3.2</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Other Relevant Services</w:t>
        </w:r>
        <w:r>
          <w:rPr>
            <w:webHidden/>
          </w:rPr>
          <w:tab/>
        </w:r>
        <w:r>
          <w:rPr>
            <w:webHidden/>
          </w:rPr>
          <w:fldChar w:fldCharType="begin"/>
        </w:r>
        <w:r>
          <w:rPr>
            <w:webHidden/>
          </w:rPr>
          <w:instrText xml:space="preserve"> PAGEREF _Toc375143870 \h </w:instrText>
        </w:r>
      </w:ins>
      <w:r>
        <w:rPr>
          <w:webHidden/>
        </w:rPr>
      </w:r>
      <w:r>
        <w:rPr>
          <w:webHidden/>
        </w:rPr>
        <w:fldChar w:fldCharType="separate"/>
      </w:r>
      <w:ins w:id="29" w:author="Kensaku Kawamoto" w:date="2013-12-18T15:28:00Z">
        <w:r>
          <w:rPr>
            <w:webHidden/>
          </w:rPr>
          <w:t>11</w:t>
        </w:r>
        <w:r>
          <w:rPr>
            <w:webHidden/>
          </w:rPr>
          <w:fldChar w:fldCharType="end"/>
        </w:r>
        <w:r w:rsidRPr="00B2083B">
          <w:rPr>
            <w:rStyle w:val="Hyperlink"/>
          </w:rPr>
          <w:fldChar w:fldCharType="end"/>
        </w:r>
      </w:ins>
    </w:p>
    <w:p w:rsidR="00C35E28" w:rsidRDefault="00C35E28">
      <w:pPr>
        <w:pStyle w:val="TOC3"/>
        <w:rPr>
          <w:ins w:id="30" w:author="Kensaku Kawamoto" w:date="2013-12-18T15:28:00Z"/>
          <w:rFonts w:asciiTheme="minorHAnsi" w:eastAsiaTheme="minorEastAsia" w:hAnsiTheme="minorHAnsi" w:cstheme="minorBidi"/>
          <w:bCs w:val="0"/>
          <w:iCs w:val="0"/>
          <w:smallCaps w:val="0"/>
          <w:color w:val="auto"/>
          <w:kern w:val="0"/>
          <w:sz w:val="22"/>
          <w:szCs w:val="22"/>
          <w:lang w:eastAsia="en-US"/>
        </w:rPr>
      </w:pPr>
      <w:ins w:id="31" w:author="Kensaku Kawamoto" w:date="2013-12-18T15:28:00Z">
        <w:r w:rsidRPr="00B2083B">
          <w:rPr>
            <w:rStyle w:val="Hyperlink"/>
          </w:rPr>
          <w:fldChar w:fldCharType="begin"/>
        </w:r>
        <w:r w:rsidRPr="00B2083B">
          <w:rPr>
            <w:rStyle w:val="Hyperlink"/>
          </w:rPr>
          <w:instrText xml:space="preserve"> </w:instrText>
        </w:r>
        <w:r>
          <w:instrText>HYPERLINK \l "_Toc375143871"</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1.3.3</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Technical Solution plan</w:t>
        </w:r>
        <w:r>
          <w:rPr>
            <w:webHidden/>
          </w:rPr>
          <w:tab/>
        </w:r>
        <w:r>
          <w:rPr>
            <w:webHidden/>
          </w:rPr>
          <w:fldChar w:fldCharType="begin"/>
        </w:r>
        <w:r>
          <w:rPr>
            <w:webHidden/>
          </w:rPr>
          <w:instrText xml:space="preserve"> PAGEREF _Toc375143871 \h </w:instrText>
        </w:r>
      </w:ins>
      <w:r>
        <w:rPr>
          <w:webHidden/>
        </w:rPr>
      </w:r>
      <w:r>
        <w:rPr>
          <w:webHidden/>
        </w:rPr>
        <w:fldChar w:fldCharType="separate"/>
      </w:r>
      <w:ins w:id="32" w:author="Kensaku Kawamoto" w:date="2013-12-18T15:28:00Z">
        <w:r>
          <w:rPr>
            <w:webHidden/>
          </w:rPr>
          <w:t>12</w:t>
        </w:r>
        <w:r>
          <w:rPr>
            <w:webHidden/>
          </w:rPr>
          <w:fldChar w:fldCharType="end"/>
        </w:r>
        <w:r w:rsidRPr="00B2083B">
          <w:rPr>
            <w:rStyle w:val="Hyperlink"/>
          </w:rPr>
          <w:fldChar w:fldCharType="end"/>
        </w:r>
      </w:ins>
    </w:p>
    <w:p w:rsidR="00C35E28" w:rsidRDefault="00C35E28">
      <w:pPr>
        <w:pStyle w:val="TOC2"/>
        <w:rPr>
          <w:ins w:id="33" w:author="Kensaku Kawamoto" w:date="2013-12-18T15:28:00Z"/>
          <w:rFonts w:asciiTheme="minorHAnsi" w:eastAsiaTheme="minorEastAsia" w:hAnsiTheme="minorHAnsi" w:cstheme="minorBidi"/>
          <w:bCs w:val="0"/>
          <w:smallCaps w:val="0"/>
          <w:color w:val="auto"/>
          <w:kern w:val="0"/>
          <w:sz w:val="22"/>
          <w:szCs w:val="22"/>
          <w:lang w:eastAsia="en-US"/>
        </w:rPr>
      </w:pPr>
      <w:ins w:id="34" w:author="Kensaku Kawamoto" w:date="2013-12-18T15:28:00Z">
        <w:r w:rsidRPr="00B2083B">
          <w:rPr>
            <w:rStyle w:val="Hyperlink"/>
          </w:rPr>
          <w:fldChar w:fldCharType="begin"/>
        </w:r>
        <w:r w:rsidRPr="00B2083B">
          <w:rPr>
            <w:rStyle w:val="Hyperlink"/>
          </w:rPr>
          <w:instrText xml:space="preserve"> </w:instrText>
        </w:r>
        <w:r>
          <w:instrText>HYPERLINK \l "_Toc375143872"</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1.4</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Intended Audience</w:t>
        </w:r>
        <w:r>
          <w:rPr>
            <w:webHidden/>
          </w:rPr>
          <w:tab/>
        </w:r>
        <w:r>
          <w:rPr>
            <w:webHidden/>
          </w:rPr>
          <w:fldChar w:fldCharType="begin"/>
        </w:r>
        <w:r>
          <w:rPr>
            <w:webHidden/>
          </w:rPr>
          <w:instrText xml:space="preserve"> PAGEREF _Toc375143872 \h </w:instrText>
        </w:r>
      </w:ins>
      <w:r>
        <w:rPr>
          <w:webHidden/>
        </w:rPr>
      </w:r>
      <w:r>
        <w:rPr>
          <w:webHidden/>
        </w:rPr>
        <w:fldChar w:fldCharType="separate"/>
      </w:r>
      <w:ins w:id="35" w:author="Kensaku Kawamoto" w:date="2013-12-18T15:28:00Z">
        <w:r>
          <w:rPr>
            <w:webHidden/>
          </w:rPr>
          <w:t>12</w:t>
        </w:r>
        <w:r>
          <w:rPr>
            <w:webHidden/>
          </w:rPr>
          <w:fldChar w:fldCharType="end"/>
        </w:r>
        <w:r w:rsidRPr="00B2083B">
          <w:rPr>
            <w:rStyle w:val="Hyperlink"/>
          </w:rPr>
          <w:fldChar w:fldCharType="end"/>
        </w:r>
      </w:ins>
    </w:p>
    <w:p w:rsidR="00C35E28" w:rsidRDefault="00C35E28">
      <w:pPr>
        <w:pStyle w:val="TOC3"/>
        <w:rPr>
          <w:ins w:id="36" w:author="Kensaku Kawamoto" w:date="2013-12-18T15:28:00Z"/>
          <w:rFonts w:asciiTheme="minorHAnsi" w:eastAsiaTheme="minorEastAsia" w:hAnsiTheme="minorHAnsi" w:cstheme="minorBidi"/>
          <w:bCs w:val="0"/>
          <w:iCs w:val="0"/>
          <w:smallCaps w:val="0"/>
          <w:color w:val="auto"/>
          <w:kern w:val="0"/>
          <w:sz w:val="22"/>
          <w:szCs w:val="22"/>
          <w:lang w:eastAsia="en-US"/>
        </w:rPr>
      </w:pPr>
      <w:ins w:id="37" w:author="Kensaku Kawamoto" w:date="2013-12-18T15:28:00Z">
        <w:r w:rsidRPr="00B2083B">
          <w:rPr>
            <w:rStyle w:val="Hyperlink"/>
          </w:rPr>
          <w:fldChar w:fldCharType="begin"/>
        </w:r>
        <w:r w:rsidRPr="00B2083B">
          <w:rPr>
            <w:rStyle w:val="Hyperlink"/>
          </w:rPr>
          <w:instrText xml:space="preserve"> </w:instrText>
        </w:r>
        <w:r>
          <w:instrText>HYPERLINK \l "_Toc375143873"</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1.4.1</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Requisite Knowledge</w:t>
        </w:r>
        <w:r>
          <w:rPr>
            <w:webHidden/>
          </w:rPr>
          <w:tab/>
        </w:r>
        <w:r>
          <w:rPr>
            <w:webHidden/>
          </w:rPr>
          <w:fldChar w:fldCharType="begin"/>
        </w:r>
        <w:r>
          <w:rPr>
            <w:webHidden/>
          </w:rPr>
          <w:instrText xml:space="preserve"> PAGEREF _Toc375143873 \h </w:instrText>
        </w:r>
      </w:ins>
      <w:r>
        <w:rPr>
          <w:webHidden/>
        </w:rPr>
      </w:r>
      <w:r>
        <w:rPr>
          <w:webHidden/>
        </w:rPr>
        <w:fldChar w:fldCharType="separate"/>
      </w:r>
      <w:ins w:id="38" w:author="Kensaku Kawamoto" w:date="2013-12-18T15:28:00Z">
        <w:r>
          <w:rPr>
            <w:webHidden/>
          </w:rPr>
          <w:t>12</w:t>
        </w:r>
        <w:r>
          <w:rPr>
            <w:webHidden/>
          </w:rPr>
          <w:fldChar w:fldCharType="end"/>
        </w:r>
        <w:r w:rsidRPr="00B2083B">
          <w:rPr>
            <w:rStyle w:val="Hyperlink"/>
          </w:rPr>
          <w:fldChar w:fldCharType="end"/>
        </w:r>
      </w:ins>
    </w:p>
    <w:p w:rsidR="00C35E28" w:rsidRDefault="00C35E28">
      <w:pPr>
        <w:pStyle w:val="TOC3"/>
        <w:rPr>
          <w:ins w:id="39" w:author="Kensaku Kawamoto" w:date="2013-12-18T15:28:00Z"/>
          <w:rFonts w:asciiTheme="minorHAnsi" w:eastAsiaTheme="minorEastAsia" w:hAnsiTheme="minorHAnsi" w:cstheme="minorBidi"/>
          <w:bCs w:val="0"/>
          <w:iCs w:val="0"/>
          <w:smallCaps w:val="0"/>
          <w:color w:val="auto"/>
          <w:kern w:val="0"/>
          <w:sz w:val="22"/>
          <w:szCs w:val="22"/>
          <w:lang w:eastAsia="en-US"/>
        </w:rPr>
      </w:pPr>
      <w:ins w:id="40" w:author="Kensaku Kawamoto" w:date="2013-12-18T15:28:00Z">
        <w:r w:rsidRPr="00B2083B">
          <w:rPr>
            <w:rStyle w:val="Hyperlink"/>
          </w:rPr>
          <w:fldChar w:fldCharType="begin"/>
        </w:r>
        <w:r w:rsidRPr="00B2083B">
          <w:rPr>
            <w:rStyle w:val="Hyperlink"/>
          </w:rPr>
          <w:instrText xml:space="preserve"> </w:instrText>
        </w:r>
        <w:r>
          <w:instrText>HYPERLINK \l "_Toc375143874"</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1.4.2</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Referenced Standards</w:t>
        </w:r>
        <w:r>
          <w:rPr>
            <w:webHidden/>
          </w:rPr>
          <w:tab/>
        </w:r>
        <w:r>
          <w:rPr>
            <w:webHidden/>
          </w:rPr>
          <w:fldChar w:fldCharType="begin"/>
        </w:r>
        <w:r>
          <w:rPr>
            <w:webHidden/>
          </w:rPr>
          <w:instrText xml:space="preserve"> PAGEREF _Toc375143874 \h </w:instrText>
        </w:r>
      </w:ins>
      <w:r>
        <w:rPr>
          <w:webHidden/>
        </w:rPr>
      </w:r>
      <w:r>
        <w:rPr>
          <w:webHidden/>
        </w:rPr>
        <w:fldChar w:fldCharType="separate"/>
      </w:r>
      <w:ins w:id="41" w:author="Kensaku Kawamoto" w:date="2013-12-18T15:28:00Z">
        <w:r>
          <w:rPr>
            <w:webHidden/>
          </w:rPr>
          <w:t>13</w:t>
        </w:r>
        <w:r>
          <w:rPr>
            <w:webHidden/>
          </w:rPr>
          <w:fldChar w:fldCharType="end"/>
        </w:r>
        <w:r w:rsidRPr="00B2083B">
          <w:rPr>
            <w:rStyle w:val="Hyperlink"/>
          </w:rPr>
          <w:fldChar w:fldCharType="end"/>
        </w:r>
      </w:ins>
    </w:p>
    <w:p w:rsidR="00C35E28" w:rsidRDefault="00C35E28">
      <w:pPr>
        <w:pStyle w:val="TOC2"/>
        <w:rPr>
          <w:ins w:id="42" w:author="Kensaku Kawamoto" w:date="2013-12-18T15:28:00Z"/>
          <w:rFonts w:asciiTheme="minorHAnsi" w:eastAsiaTheme="minorEastAsia" w:hAnsiTheme="minorHAnsi" w:cstheme="minorBidi"/>
          <w:bCs w:val="0"/>
          <w:smallCaps w:val="0"/>
          <w:color w:val="auto"/>
          <w:kern w:val="0"/>
          <w:sz w:val="22"/>
          <w:szCs w:val="22"/>
          <w:lang w:eastAsia="en-US"/>
        </w:rPr>
      </w:pPr>
      <w:ins w:id="43" w:author="Kensaku Kawamoto" w:date="2013-12-18T15:28:00Z">
        <w:r w:rsidRPr="00B2083B">
          <w:rPr>
            <w:rStyle w:val="Hyperlink"/>
          </w:rPr>
          <w:fldChar w:fldCharType="begin"/>
        </w:r>
        <w:r w:rsidRPr="00B2083B">
          <w:rPr>
            <w:rStyle w:val="Hyperlink"/>
          </w:rPr>
          <w:instrText xml:space="preserve"> </w:instrText>
        </w:r>
        <w:r>
          <w:instrText>HYPERLINK \l "_Toc375143875"</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1.5</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Conventions and Acronyms Used in this Guide</w:t>
        </w:r>
        <w:r>
          <w:rPr>
            <w:webHidden/>
          </w:rPr>
          <w:tab/>
        </w:r>
        <w:r>
          <w:rPr>
            <w:webHidden/>
          </w:rPr>
          <w:fldChar w:fldCharType="begin"/>
        </w:r>
        <w:r>
          <w:rPr>
            <w:webHidden/>
          </w:rPr>
          <w:instrText xml:space="preserve"> PAGEREF _Toc375143875 \h </w:instrText>
        </w:r>
      </w:ins>
      <w:r>
        <w:rPr>
          <w:webHidden/>
        </w:rPr>
      </w:r>
      <w:r>
        <w:rPr>
          <w:webHidden/>
        </w:rPr>
        <w:fldChar w:fldCharType="separate"/>
      </w:r>
      <w:ins w:id="44" w:author="Kensaku Kawamoto" w:date="2013-12-18T15:28:00Z">
        <w:r>
          <w:rPr>
            <w:webHidden/>
          </w:rPr>
          <w:t>14</w:t>
        </w:r>
        <w:r>
          <w:rPr>
            <w:webHidden/>
          </w:rPr>
          <w:fldChar w:fldCharType="end"/>
        </w:r>
        <w:r w:rsidRPr="00B2083B">
          <w:rPr>
            <w:rStyle w:val="Hyperlink"/>
          </w:rPr>
          <w:fldChar w:fldCharType="end"/>
        </w:r>
      </w:ins>
    </w:p>
    <w:p w:rsidR="00C35E28" w:rsidRDefault="00C35E28">
      <w:pPr>
        <w:pStyle w:val="TOC3"/>
        <w:rPr>
          <w:ins w:id="45" w:author="Kensaku Kawamoto" w:date="2013-12-18T15:28:00Z"/>
          <w:rFonts w:asciiTheme="minorHAnsi" w:eastAsiaTheme="minorEastAsia" w:hAnsiTheme="minorHAnsi" w:cstheme="minorBidi"/>
          <w:bCs w:val="0"/>
          <w:iCs w:val="0"/>
          <w:smallCaps w:val="0"/>
          <w:color w:val="auto"/>
          <w:kern w:val="0"/>
          <w:sz w:val="22"/>
          <w:szCs w:val="22"/>
          <w:lang w:eastAsia="en-US"/>
        </w:rPr>
      </w:pPr>
      <w:ins w:id="46" w:author="Kensaku Kawamoto" w:date="2013-12-18T15:28:00Z">
        <w:r w:rsidRPr="00B2083B">
          <w:rPr>
            <w:rStyle w:val="Hyperlink"/>
          </w:rPr>
          <w:fldChar w:fldCharType="begin"/>
        </w:r>
        <w:r w:rsidRPr="00B2083B">
          <w:rPr>
            <w:rStyle w:val="Hyperlink"/>
          </w:rPr>
          <w:instrText xml:space="preserve"> </w:instrText>
        </w:r>
        <w:r>
          <w:instrText>HYPERLINK \l "_Toc375143876"</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1.5.1</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Conformance Verbs (Keywords)</w:t>
        </w:r>
        <w:r>
          <w:rPr>
            <w:webHidden/>
          </w:rPr>
          <w:tab/>
        </w:r>
        <w:r>
          <w:rPr>
            <w:webHidden/>
          </w:rPr>
          <w:fldChar w:fldCharType="begin"/>
        </w:r>
        <w:r>
          <w:rPr>
            <w:webHidden/>
          </w:rPr>
          <w:instrText xml:space="preserve"> PAGEREF _Toc375143876 \h </w:instrText>
        </w:r>
      </w:ins>
      <w:r>
        <w:rPr>
          <w:webHidden/>
        </w:rPr>
      </w:r>
      <w:r>
        <w:rPr>
          <w:webHidden/>
        </w:rPr>
        <w:fldChar w:fldCharType="separate"/>
      </w:r>
      <w:ins w:id="47" w:author="Kensaku Kawamoto" w:date="2013-12-18T15:28:00Z">
        <w:r>
          <w:rPr>
            <w:webHidden/>
          </w:rPr>
          <w:t>14</w:t>
        </w:r>
        <w:r>
          <w:rPr>
            <w:webHidden/>
          </w:rPr>
          <w:fldChar w:fldCharType="end"/>
        </w:r>
        <w:r w:rsidRPr="00B2083B">
          <w:rPr>
            <w:rStyle w:val="Hyperlink"/>
          </w:rPr>
          <w:fldChar w:fldCharType="end"/>
        </w:r>
      </w:ins>
    </w:p>
    <w:p w:rsidR="00C35E28" w:rsidRDefault="00C35E28">
      <w:pPr>
        <w:pStyle w:val="TOC3"/>
        <w:rPr>
          <w:ins w:id="48" w:author="Kensaku Kawamoto" w:date="2013-12-18T15:28:00Z"/>
          <w:rFonts w:asciiTheme="minorHAnsi" w:eastAsiaTheme="minorEastAsia" w:hAnsiTheme="minorHAnsi" w:cstheme="minorBidi"/>
          <w:bCs w:val="0"/>
          <w:iCs w:val="0"/>
          <w:smallCaps w:val="0"/>
          <w:color w:val="auto"/>
          <w:kern w:val="0"/>
          <w:sz w:val="22"/>
          <w:szCs w:val="22"/>
          <w:lang w:eastAsia="en-US"/>
        </w:rPr>
      </w:pPr>
      <w:ins w:id="49" w:author="Kensaku Kawamoto" w:date="2013-12-18T15:28:00Z">
        <w:r w:rsidRPr="00B2083B">
          <w:rPr>
            <w:rStyle w:val="Hyperlink"/>
          </w:rPr>
          <w:fldChar w:fldCharType="begin"/>
        </w:r>
        <w:r w:rsidRPr="00B2083B">
          <w:rPr>
            <w:rStyle w:val="Hyperlink"/>
          </w:rPr>
          <w:instrText xml:space="preserve"> </w:instrText>
        </w:r>
        <w:r>
          <w:instrText>HYPERLINK \l "_Toc375143877"</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1.5.2</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Cardinality</w:t>
        </w:r>
        <w:r>
          <w:rPr>
            <w:webHidden/>
          </w:rPr>
          <w:tab/>
        </w:r>
        <w:r>
          <w:rPr>
            <w:webHidden/>
          </w:rPr>
          <w:fldChar w:fldCharType="begin"/>
        </w:r>
        <w:r>
          <w:rPr>
            <w:webHidden/>
          </w:rPr>
          <w:instrText xml:space="preserve"> PAGEREF _Toc375143877 \h </w:instrText>
        </w:r>
      </w:ins>
      <w:r>
        <w:rPr>
          <w:webHidden/>
        </w:rPr>
      </w:r>
      <w:r>
        <w:rPr>
          <w:webHidden/>
        </w:rPr>
        <w:fldChar w:fldCharType="separate"/>
      </w:r>
      <w:ins w:id="50" w:author="Kensaku Kawamoto" w:date="2013-12-18T15:28:00Z">
        <w:r>
          <w:rPr>
            <w:webHidden/>
          </w:rPr>
          <w:t>14</w:t>
        </w:r>
        <w:r>
          <w:rPr>
            <w:webHidden/>
          </w:rPr>
          <w:fldChar w:fldCharType="end"/>
        </w:r>
        <w:r w:rsidRPr="00B2083B">
          <w:rPr>
            <w:rStyle w:val="Hyperlink"/>
          </w:rPr>
          <w:fldChar w:fldCharType="end"/>
        </w:r>
      </w:ins>
    </w:p>
    <w:p w:rsidR="00C35E28" w:rsidRDefault="00C35E28">
      <w:pPr>
        <w:pStyle w:val="TOC2"/>
        <w:rPr>
          <w:ins w:id="51" w:author="Kensaku Kawamoto" w:date="2013-12-18T15:28:00Z"/>
          <w:rFonts w:asciiTheme="minorHAnsi" w:eastAsiaTheme="minorEastAsia" w:hAnsiTheme="minorHAnsi" w:cstheme="minorBidi"/>
          <w:bCs w:val="0"/>
          <w:smallCaps w:val="0"/>
          <w:color w:val="auto"/>
          <w:kern w:val="0"/>
          <w:sz w:val="22"/>
          <w:szCs w:val="22"/>
          <w:lang w:eastAsia="en-US"/>
        </w:rPr>
      </w:pPr>
      <w:ins w:id="52" w:author="Kensaku Kawamoto" w:date="2013-12-18T15:28:00Z">
        <w:r w:rsidRPr="00B2083B">
          <w:rPr>
            <w:rStyle w:val="Hyperlink"/>
          </w:rPr>
          <w:fldChar w:fldCharType="begin"/>
        </w:r>
        <w:r w:rsidRPr="00B2083B">
          <w:rPr>
            <w:rStyle w:val="Hyperlink"/>
          </w:rPr>
          <w:instrText xml:space="preserve"> </w:instrText>
        </w:r>
        <w:r>
          <w:instrText>HYPERLINK \l "_Toc375143878"</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1.6</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Acronyms</w:t>
        </w:r>
        <w:r>
          <w:rPr>
            <w:webHidden/>
          </w:rPr>
          <w:tab/>
        </w:r>
        <w:r>
          <w:rPr>
            <w:webHidden/>
          </w:rPr>
          <w:fldChar w:fldCharType="begin"/>
        </w:r>
        <w:r>
          <w:rPr>
            <w:webHidden/>
          </w:rPr>
          <w:instrText xml:space="preserve"> PAGEREF _Toc375143878 \h </w:instrText>
        </w:r>
      </w:ins>
      <w:r>
        <w:rPr>
          <w:webHidden/>
        </w:rPr>
      </w:r>
      <w:r>
        <w:rPr>
          <w:webHidden/>
        </w:rPr>
        <w:fldChar w:fldCharType="separate"/>
      </w:r>
      <w:ins w:id="53" w:author="Kensaku Kawamoto" w:date="2013-12-18T15:28:00Z">
        <w:r>
          <w:rPr>
            <w:webHidden/>
          </w:rPr>
          <w:t>15</w:t>
        </w:r>
        <w:r>
          <w:rPr>
            <w:webHidden/>
          </w:rPr>
          <w:fldChar w:fldCharType="end"/>
        </w:r>
        <w:r w:rsidRPr="00B2083B">
          <w:rPr>
            <w:rStyle w:val="Hyperlink"/>
          </w:rPr>
          <w:fldChar w:fldCharType="end"/>
        </w:r>
      </w:ins>
    </w:p>
    <w:p w:rsidR="00C35E28" w:rsidRDefault="00C35E28">
      <w:pPr>
        <w:pStyle w:val="TOC1"/>
        <w:rPr>
          <w:ins w:id="54" w:author="Kensaku Kawamoto" w:date="2013-12-18T15:28:00Z"/>
          <w:rFonts w:asciiTheme="minorHAnsi" w:eastAsiaTheme="minorEastAsia" w:hAnsiTheme="minorHAnsi" w:cstheme="minorBidi"/>
          <w:b w:val="0"/>
          <w:bCs w:val="0"/>
          <w:smallCaps w:val="0"/>
          <w:color w:val="auto"/>
          <w:kern w:val="0"/>
          <w:sz w:val="22"/>
          <w:szCs w:val="22"/>
          <w:lang w:eastAsia="en-US"/>
        </w:rPr>
      </w:pPr>
      <w:ins w:id="55" w:author="Kensaku Kawamoto" w:date="2013-12-18T15:28:00Z">
        <w:r w:rsidRPr="00B2083B">
          <w:rPr>
            <w:rStyle w:val="Hyperlink"/>
          </w:rPr>
          <w:fldChar w:fldCharType="begin"/>
        </w:r>
        <w:r w:rsidRPr="00B2083B">
          <w:rPr>
            <w:rStyle w:val="Hyperlink"/>
          </w:rPr>
          <w:instrText xml:space="preserve"> </w:instrText>
        </w:r>
        <w:r>
          <w:instrText>HYPERLINK \l "_Toc375143879"</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2.0</w:t>
        </w:r>
        <w:r>
          <w:rPr>
            <w:rFonts w:asciiTheme="minorHAnsi" w:eastAsiaTheme="minorEastAsia" w:hAnsiTheme="minorHAnsi" w:cstheme="minorBidi"/>
            <w:b w:val="0"/>
            <w:bCs w:val="0"/>
            <w:smallCaps w:val="0"/>
            <w:color w:val="auto"/>
            <w:kern w:val="0"/>
            <w:sz w:val="22"/>
            <w:szCs w:val="22"/>
            <w:lang w:eastAsia="en-US"/>
          </w:rPr>
          <w:tab/>
        </w:r>
        <w:r w:rsidRPr="00B2083B">
          <w:rPr>
            <w:rStyle w:val="Hyperlink"/>
            <w:rFonts w:ascii="Times New Roman" w:hAnsi="Times New Roman"/>
          </w:rPr>
          <w:t>Implementation Approach</w:t>
        </w:r>
        <w:r>
          <w:rPr>
            <w:webHidden/>
          </w:rPr>
          <w:tab/>
        </w:r>
        <w:r>
          <w:rPr>
            <w:webHidden/>
          </w:rPr>
          <w:fldChar w:fldCharType="begin"/>
        </w:r>
        <w:r>
          <w:rPr>
            <w:webHidden/>
          </w:rPr>
          <w:instrText xml:space="preserve"> PAGEREF _Toc375143879 \h </w:instrText>
        </w:r>
      </w:ins>
      <w:r>
        <w:rPr>
          <w:webHidden/>
        </w:rPr>
      </w:r>
      <w:r>
        <w:rPr>
          <w:webHidden/>
        </w:rPr>
        <w:fldChar w:fldCharType="separate"/>
      </w:r>
      <w:ins w:id="56" w:author="Kensaku Kawamoto" w:date="2013-12-18T15:28:00Z">
        <w:r>
          <w:rPr>
            <w:webHidden/>
          </w:rPr>
          <w:t>16</w:t>
        </w:r>
        <w:r>
          <w:rPr>
            <w:webHidden/>
          </w:rPr>
          <w:fldChar w:fldCharType="end"/>
        </w:r>
        <w:r w:rsidRPr="00B2083B">
          <w:rPr>
            <w:rStyle w:val="Hyperlink"/>
          </w:rPr>
          <w:fldChar w:fldCharType="end"/>
        </w:r>
      </w:ins>
    </w:p>
    <w:p w:rsidR="00C35E28" w:rsidRDefault="00C35E28">
      <w:pPr>
        <w:pStyle w:val="TOC2"/>
        <w:rPr>
          <w:ins w:id="57" w:author="Kensaku Kawamoto" w:date="2013-12-18T15:28:00Z"/>
          <w:rFonts w:asciiTheme="minorHAnsi" w:eastAsiaTheme="minorEastAsia" w:hAnsiTheme="minorHAnsi" w:cstheme="minorBidi"/>
          <w:bCs w:val="0"/>
          <w:smallCaps w:val="0"/>
          <w:color w:val="auto"/>
          <w:kern w:val="0"/>
          <w:sz w:val="22"/>
          <w:szCs w:val="22"/>
          <w:lang w:eastAsia="en-US"/>
        </w:rPr>
      </w:pPr>
      <w:ins w:id="58" w:author="Kensaku Kawamoto" w:date="2013-12-18T15:28:00Z">
        <w:r w:rsidRPr="00B2083B">
          <w:rPr>
            <w:rStyle w:val="Hyperlink"/>
          </w:rPr>
          <w:fldChar w:fldCharType="begin"/>
        </w:r>
        <w:r w:rsidRPr="00B2083B">
          <w:rPr>
            <w:rStyle w:val="Hyperlink"/>
          </w:rPr>
          <w:instrText xml:space="preserve"> </w:instrText>
        </w:r>
        <w:r>
          <w:instrText>HYPERLINK \l "_Toc375143880"</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2.1</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Pre-Conditions (Required Attributes of a Suitable Environment for Implementing this Guide)</w:t>
        </w:r>
        <w:r>
          <w:rPr>
            <w:webHidden/>
          </w:rPr>
          <w:tab/>
        </w:r>
        <w:r>
          <w:rPr>
            <w:webHidden/>
          </w:rPr>
          <w:fldChar w:fldCharType="begin"/>
        </w:r>
        <w:r>
          <w:rPr>
            <w:webHidden/>
          </w:rPr>
          <w:instrText xml:space="preserve"> PAGEREF _Toc375143880 \h </w:instrText>
        </w:r>
      </w:ins>
      <w:r>
        <w:rPr>
          <w:webHidden/>
        </w:rPr>
      </w:r>
      <w:r>
        <w:rPr>
          <w:webHidden/>
        </w:rPr>
        <w:fldChar w:fldCharType="separate"/>
      </w:r>
      <w:ins w:id="59" w:author="Kensaku Kawamoto" w:date="2013-12-18T15:28:00Z">
        <w:r>
          <w:rPr>
            <w:webHidden/>
          </w:rPr>
          <w:t>16</w:t>
        </w:r>
        <w:r>
          <w:rPr>
            <w:webHidden/>
          </w:rPr>
          <w:fldChar w:fldCharType="end"/>
        </w:r>
        <w:r w:rsidRPr="00B2083B">
          <w:rPr>
            <w:rStyle w:val="Hyperlink"/>
          </w:rPr>
          <w:fldChar w:fldCharType="end"/>
        </w:r>
      </w:ins>
    </w:p>
    <w:p w:rsidR="00C35E28" w:rsidRDefault="00C35E28">
      <w:pPr>
        <w:pStyle w:val="TOC2"/>
        <w:rPr>
          <w:ins w:id="60" w:author="Kensaku Kawamoto" w:date="2013-12-18T15:28:00Z"/>
          <w:rFonts w:asciiTheme="minorHAnsi" w:eastAsiaTheme="minorEastAsia" w:hAnsiTheme="minorHAnsi" w:cstheme="minorBidi"/>
          <w:bCs w:val="0"/>
          <w:smallCaps w:val="0"/>
          <w:color w:val="auto"/>
          <w:kern w:val="0"/>
          <w:sz w:val="22"/>
          <w:szCs w:val="22"/>
          <w:lang w:eastAsia="en-US"/>
        </w:rPr>
      </w:pPr>
      <w:ins w:id="61" w:author="Kensaku Kawamoto" w:date="2013-12-18T15:28:00Z">
        <w:r w:rsidRPr="00B2083B">
          <w:rPr>
            <w:rStyle w:val="Hyperlink"/>
          </w:rPr>
          <w:fldChar w:fldCharType="begin"/>
        </w:r>
        <w:r w:rsidRPr="00B2083B">
          <w:rPr>
            <w:rStyle w:val="Hyperlink"/>
          </w:rPr>
          <w:instrText xml:space="preserve"> </w:instrText>
        </w:r>
        <w:r>
          <w:instrText>HYPERLINK \l "_Toc375143881"</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2.2</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Implementation Resources</w:t>
        </w:r>
        <w:r>
          <w:rPr>
            <w:webHidden/>
          </w:rPr>
          <w:tab/>
        </w:r>
        <w:r>
          <w:rPr>
            <w:webHidden/>
          </w:rPr>
          <w:fldChar w:fldCharType="begin"/>
        </w:r>
        <w:r>
          <w:rPr>
            <w:webHidden/>
          </w:rPr>
          <w:instrText xml:space="preserve"> PAGEREF _Toc375143881 \h </w:instrText>
        </w:r>
      </w:ins>
      <w:r>
        <w:rPr>
          <w:webHidden/>
        </w:rPr>
      </w:r>
      <w:r>
        <w:rPr>
          <w:webHidden/>
        </w:rPr>
        <w:fldChar w:fldCharType="separate"/>
      </w:r>
      <w:ins w:id="62" w:author="Kensaku Kawamoto" w:date="2013-12-18T15:28:00Z">
        <w:r>
          <w:rPr>
            <w:webHidden/>
          </w:rPr>
          <w:t>17</w:t>
        </w:r>
        <w:r>
          <w:rPr>
            <w:webHidden/>
          </w:rPr>
          <w:fldChar w:fldCharType="end"/>
        </w:r>
        <w:r w:rsidRPr="00B2083B">
          <w:rPr>
            <w:rStyle w:val="Hyperlink"/>
          </w:rPr>
          <w:fldChar w:fldCharType="end"/>
        </w:r>
      </w:ins>
    </w:p>
    <w:p w:rsidR="00C35E28" w:rsidRDefault="00C35E28">
      <w:pPr>
        <w:pStyle w:val="TOC2"/>
        <w:rPr>
          <w:ins w:id="63" w:author="Kensaku Kawamoto" w:date="2013-12-18T15:28:00Z"/>
          <w:rFonts w:asciiTheme="minorHAnsi" w:eastAsiaTheme="minorEastAsia" w:hAnsiTheme="minorHAnsi" w:cstheme="minorBidi"/>
          <w:bCs w:val="0"/>
          <w:smallCaps w:val="0"/>
          <w:color w:val="auto"/>
          <w:kern w:val="0"/>
          <w:sz w:val="22"/>
          <w:szCs w:val="22"/>
          <w:lang w:eastAsia="en-US"/>
        </w:rPr>
      </w:pPr>
      <w:ins w:id="64" w:author="Kensaku Kawamoto" w:date="2013-12-18T15:28:00Z">
        <w:r w:rsidRPr="00B2083B">
          <w:rPr>
            <w:rStyle w:val="Hyperlink"/>
          </w:rPr>
          <w:fldChar w:fldCharType="begin"/>
        </w:r>
        <w:r w:rsidRPr="00B2083B">
          <w:rPr>
            <w:rStyle w:val="Hyperlink"/>
          </w:rPr>
          <w:instrText xml:space="preserve"> </w:instrText>
        </w:r>
        <w:r>
          <w:instrText>HYPERLINK \l "_Toc375143882"</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2.3</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Service Interaction Framework</w:t>
        </w:r>
        <w:r>
          <w:rPr>
            <w:webHidden/>
          </w:rPr>
          <w:tab/>
        </w:r>
        <w:r>
          <w:rPr>
            <w:webHidden/>
          </w:rPr>
          <w:fldChar w:fldCharType="begin"/>
        </w:r>
        <w:r>
          <w:rPr>
            <w:webHidden/>
          </w:rPr>
          <w:instrText xml:space="preserve"> PAGEREF _Toc375143882 \h </w:instrText>
        </w:r>
      </w:ins>
      <w:r>
        <w:rPr>
          <w:webHidden/>
        </w:rPr>
      </w:r>
      <w:r>
        <w:rPr>
          <w:webHidden/>
        </w:rPr>
        <w:fldChar w:fldCharType="separate"/>
      </w:r>
      <w:ins w:id="65" w:author="Kensaku Kawamoto" w:date="2013-12-18T15:28:00Z">
        <w:r>
          <w:rPr>
            <w:webHidden/>
          </w:rPr>
          <w:t>18</w:t>
        </w:r>
        <w:r>
          <w:rPr>
            <w:webHidden/>
          </w:rPr>
          <w:fldChar w:fldCharType="end"/>
        </w:r>
        <w:r w:rsidRPr="00B2083B">
          <w:rPr>
            <w:rStyle w:val="Hyperlink"/>
          </w:rPr>
          <w:fldChar w:fldCharType="end"/>
        </w:r>
      </w:ins>
    </w:p>
    <w:p w:rsidR="00C35E28" w:rsidRDefault="00C35E28">
      <w:pPr>
        <w:pStyle w:val="TOC3"/>
        <w:rPr>
          <w:ins w:id="66" w:author="Kensaku Kawamoto" w:date="2013-12-18T15:28:00Z"/>
          <w:rFonts w:asciiTheme="minorHAnsi" w:eastAsiaTheme="minorEastAsia" w:hAnsiTheme="minorHAnsi" w:cstheme="minorBidi"/>
          <w:bCs w:val="0"/>
          <w:iCs w:val="0"/>
          <w:smallCaps w:val="0"/>
          <w:color w:val="auto"/>
          <w:kern w:val="0"/>
          <w:sz w:val="22"/>
          <w:szCs w:val="22"/>
          <w:lang w:eastAsia="en-US"/>
        </w:rPr>
      </w:pPr>
      <w:ins w:id="67" w:author="Kensaku Kawamoto" w:date="2013-12-18T15:28:00Z">
        <w:r w:rsidRPr="00B2083B">
          <w:rPr>
            <w:rStyle w:val="Hyperlink"/>
          </w:rPr>
          <w:fldChar w:fldCharType="begin"/>
        </w:r>
        <w:r w:rsidRPr="00B2083B">
          <w:rPr>
            <w:rStyle w:val="Hyperlink"/>
          </w:rPr>
          <w:instrText xml:space="preserve"> </w:instrText>
        </w:r>
        <w:r>
          <w:instrText>HYPERLINK \l "_Toc375143883"</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2.3.1</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DSS Profile</w:t>
        </w:r>
        <w:r>
          <w:rPr>
            <w:webHidden/>
          </w:rPr>
          <w:tab/>
        </w:r>
        <w:r>
          <w:rPr>
            <w:webHidden/>
          </w:rPr>
          <w:fldChar w:fldCharType="begin"/>
        </w:r>
        <w:r>
          <w:rPr>
            <w:webHidden/>
          </w:rPr>
          <w:instrText xml:space="preserve"> PAGEREF _Toc375143883 \h </w:instrText>
        </w:r>
      </w:ins>
      <w:r>
        <w:rPr>
          <w:webHidden/>
        </w:rPr>
      </w:r>
      <w:r>
        <w:rPr>
          <w:webHidden/>
        </w:rPr>
        <w:fldChar w:fldCharType="separate"/>
      </w:r>
      <w:ins w:id="68" w:author="Kensaku Kawamoto" w:date="2013-12-18T15:28:00Z">
        <w:r>
          <w:rPr>
            <w:webHidden/>
          </w:rPr>
          <w:t>18</w:t>
        </w:r>
        <w:r>
          <w:rPr>
            <w:webHidden/>
          </w:rPr>
          <w:fldChar w:fldCharType="end"/>
        </w:r>
        <w:r w:rsidRPr="00B2083B">
          <w:rPr>
            <w:rStyle w:val="Hyperlink"/>
          </w:rPr>
          <w:fldChar w:fldCharType="end"/>
        </w:r>
      </w:ins>
    </w:p>
    <w:p w:rsidR="00C35E28" w:rsidRDefault="00C35E28">
      <w:pPr>
        <w:pStyle w:val="TOC3"/>
        <w:rPr>
          <w:ins w:id="69" w:author="Kensaku Kawamoto" w:date="2013-12-18T15:28:00Z"/>
          <w:rFonts w:asciiTheme="minorHAnsi" w:eastAsiaTheme="minorEastAsia" w:hAnsiTheme="minorHAnsi" w:cstheme="minorBidi"/>
          <w:bCs w:val="0"/>
          <w:iCs w:val="0"/>
          <w:smallCaps w:val="0"/>
          <w:color w:val="auto"/>
          <w:kern w:val="0"/>
          <w:sz w:val="22"/>
          <w:szCs w:val="22"/>
          <w:lang w:eastAsia="en-US"/>
        </w:rPr>
      </w:pPr>
      <w:ins w:id="70" w:author="Kensaku Kawamoto" w:date="2013-12-18T15:28:00Z">
        <w:r w:rsidRPr="00B2083B">
          <w:rPr>
            <w:rStyle w:val="Hyperlink"/>
          </w:rPr>
          <w:fldChar w:fldCharType="begin"/>
        </w:r>
        <w:r w:rsidRPr="00B2083B">
          <w:rPr>
            <w:rStyle w:val="Hyperlink"/>
          </w:rPr>
          <w:instrText xml:space="preserve"> </w:instrText>
        </w:r>
        <w:r>
          <w:instrText>HYPERLINK \l "_Toc375143884"</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2.3.2</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Example service request</w:t>
        </w:r>
        <w:r>
          <w:rPr>
            <w:webHidden/>
          </w:rPr>
          <w:tab/>
        </w:r>
        <w:r>
          <w:rPr>
            <w:webHidden/>
          </w:rPr>
          <w:fldChar w:fldCharType="begin"/>
        </w:r>
        <w:r>
          <w:rPr>
            <w:webHidden/>
          </w:rPr>
          <w:instrText xml:space="preserve"> PAGEREF _Toc375143884 \h </w:instrText>
        </w:r>
      </w:ins>
      <w:r>
        <w:rPr>
          <w:webHidden/>
        </w:rPr>
      </w:r>
      <w:r>
        <w:rPr>
          <w:webHidden/>
        </w:rPr>
        <w:fldChar w:fldCharType="separate"/>
      </w:r>
      <w:ins w:id="71" w:author="Kensaku Kawamoto" w:date="2013-12-18T15:28:00Z">
        <w:r>
          <w:rPr>
            <w:webHidden/>
          </w:rPr>
          <w:t>19</w:t>
        </w:r>
        <w:r>
          <w:rPr>
            <w:webHidden/>
          </w:rPr>
          <w:fldChar w:fldCharType="end"/>
        </w:r>
        <w:r w:rsidRPr="00B2083B">
          <w:rPr>
            <w:rStyle w:val="Hyperlink"/>
          </w:rPr>
          <w:fldChar w:fldCharType="end"/>
        </w:r>
      </w:ins>
    </w:p>
    <w:p w:rsidR="00C35E28" w:rsidRDefault="00C35E28">
      <w:pPr>
        <w:pStyle w:val="TOC3"/>
        <w:rPr>
          <w:ins w:id="72" w:author="Kensaku Kawamoto" w:date="2013-12-18T15:28:00Z"/>
          <w:rFonts w:asciiTheme="minorHAnsi" w:eastAsiaTheme="minorEastAsia" w:hAnsiTheme="minorHAnsi" w:cstheme="minorBidi"/>
          <w:bCs w:val="0"/>
          <w:iCs w:val="0"/>
          <w:smallCaps w:val="0"/>
          <w:color w:val="auto"/>
          <w:kern w:val="0"/>
          <w:sz w:val="22"/>
          <w:szCs w:val="22"/>
          <w:lang w:eastAsia="en-US"/>
        </w:rPr>
      </w:pPr>
      <w:ins w:id="73" w:author="Kensaku Kawamoto" w:date="2013-12-18T15:28:00Z">
        <w:r w:rsidRPr="00B2083B">
          <w:rPr>
            <w:rStyle w:val="Hyperlink"/>
          </w:rPr>
          <w:fldChar w:fldCharType="begin"/>
        </w:r>
        <w:r w:rsidRPr="00B2083B">
          <w:rPr>
            <w:rStyle w:val="Hyperlink"/>
          </w:rPr>
          <w:instrText xml:space="preserve"> </w:instrText>
        </w:r>
        <w:r>
          <w:instrText>HYPERLINK \l "_Toc375143885"</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2.3.3</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Evaluate Request</w:t>
        </w:r>
        <w:r>
          <w:rPr>
            <w:webHidden/>
          </w:rPr>
          <w:tab/>
        </w:r>
        <w:r>
          <w:rPr>
            <w:webHidden/>
          </w:rPr>
          <w:fldChar w:fldCharType="begin"/>
        </w:r>
        <w:r>
          <w:rPr>
            <w:webHidden/>
          </w:rPr>
          <w:instrText xml:space="preserve"> PAGEREF _Toc375143885 \h </w:instrText>
        </w:r>
      </w:ins>
      <w:r>
        <w:rPr>
          <w:webHidden/>
        </w:rPr>
      </w:r>
      <w:r>
        <w:rPr>
          <w:webHidden/>
        </w:rPr>
        <w:fldChar w:fldCharType="separate"/>
      </w:r>
      <w:ins w:id="74" w:author="Kensaku Kawamoto" w:date="2013-12-18T15:28:00Z">
        <w:r>
          <w:rPr>
            <w:webHidden/>
          </w:rPr>
          <w:t>20</w:t>
        </w:r>
        <w:r>
          <w:rPr>
            <w:webHidden/>
          </w:rPr>
          <w:fldChar w:fldCharType="end"/>
        </w:r>
        <w:r w:rsidRPr="00B2083B">
          <w:rPr>
            <w:rStyle w:val="Hyperlink"/>
          </w:rPr>
          <w:fldChar w:fldCharType="end"/>
        </w:r>
      </w:ins>
    </w:p>
    <w:p w:rsidR="00C35E28" w:rsidRDefault="00C35E28">
      <w:pPr>
        <w:pStyle w:val="TOC3"/>
        <w:rPr>
          <w:ins w:id="75" w:author="Kensaku Kawamoto" w:date="2013-12-18T15:28:00Z"/>
          <w:rFonts w:asciiTheme="minorHAnsi" w:eastAsiaTheme="minorEastAsia" w:hAnsiTheme="minorHAnsi" w:cstheme="minorBidi"/>
          <w:bCs w:val="0"/>
          <w:iCs w:val="0"/>
          <w:smallCaps w:val="0"/>
          <w:color w:val="auto"/>
          <w:kern w:val="0"/>
          <w:sz w:val="22"/>
          <w:szCs w:val="22"/>
          <w:lang w:eastAsia="en-US"/>
        </w:rPr>
      </w:pPr>
      <w:ins w:id="76" w:author="Kensaku Kawamoto" w:date="2013-12-18T15:28:00Z">
        <w:r w:rsidRPr="00B2083B">
          <w:rPr>
            <w:rStyle w:val="Hyperlink"/>
          </w:rPr>
          <w:fldChar w:fldCharType="begin"/>
        </w:r>
        <w:r w:rsidRPr="00B2083B">
          <w:rPr>
            <w:rStyle w:val="Hyperlink"/>
          </w:rPr>
          <w:instrText xml:space="preserve"> </w:instrText>
        </w:r>
        <w:r>
          <w:instrText>HYPERLINK \l "_Toc375143886"</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2.3.4</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Evaluate Response</w:t>
        </w:r>
        <w:r>
          <w:rPr>
            <w:webHidden/>
          </w:rPr>
          <w:tab/>
        </w:r>
        <w:r>
          <w:rPr>
            <w:webHidden/>
          </w:rPr>
          <w:fldChar w:fldCharType="begin"/>
        </w:r>
        <w:r>
          <w:rPr>
            <w:webHidden/>
          </w:rPr>
          <w:instrText xml:space="preserve"> PAGEREF _Toc375143886 \h </w:instrText>
        </w:r>
      </w:ins>
      <w:r>
        <w:rPr>
          <w:webHidden/>
        </w:rPr>
      </w:r>
      <w:r>
        <w:rPr>
          <w:webHidden/>
        </w:rPr>
        <w:fldChar w:fldCharType="separate"/>
      </w:r>
      <w:ins w:id="77" w:author="Kensaku Kawamoto" w:date="2013-12-18T15:28:00Z">
        <w:r>
          <w:rPr>
            <w:webHidden/>
          </w:rPr>
          <w:t>24</w:t>
        </w:r>
        <w:r>
          <w:rPr>
            <w:webHidden/>
          </w:rPr>
          <w:fldChar w:fldCharType="end"/>
        </w:r>
        <w:r w:rsidRPr="00B2083B">
          <w:rPr>
            <w:rStyle w:val="Hyperlink"/>
          </w:rPr>
          <w:fldChar w:fldCharType="end"/>
        </w:r>
      </w:ins>
    </w:p>
    <w:p w:rsidR="00C35E28" w:rsidRDefault="00C35E28">
      <w:pPr>
        <w:pStyle w:val="TOC3"/>
        <w:rPr>
          <w:ins w:id="78" w:author="Kensaku Kawamoto" w:date="2013-12-18T15:28:00Z"/>
          <w:rFonts w:asciiTheme="minorHAnsi" w:eastAsiaTheme="minorEastAsia" w:hAnsiTheme="minorHAnsi" w:cstheme="minorBidi"/>
          <w:bCs w:val="0"/>
          <w:iCs w:val="0"/>
          <w:smallCaps w:val="0"/>
          <w:color w:val="auto"/>
          <w:kern w:val="0"/>
          <w:sz w:val="22"/>
          <w:szCs w:val="22"/>
          <w:lang w:eastAsia="en-US"/>
        </w:rPr>
      </w:pPr>
      <w:ins w:id="79" w:author="Kensaku Kawamoto" w:date="2013-12-18T15:28:00Z">
        <w:r w:rsidRPr="00B2083B">
          <w:rPr>
            <w:rStyle w:val="Hyperlink"/>
          </w:rPr>
          <w:fldChar w:fldCharType="begin"/>
        </w:r>
        <w:r w:rsidRPr="00B2083B">
          <w:rPr>
            <w:rStyle w:val="Hyperlink"/>
          </w:rPr>
          <w:instrText xml:space="preserve"> </w:instrText>
        </w:r>
        <w:r>
          <w:instrText>HYPERLINK \l "_Toc375143887"</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2.3.5</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Evaluate Response</w:t>
        </w:r>
        <w:r>
          <w:rPr>
            <w:webHidden/>
          </w:rPr>
          <w:tab/>
        </w:r>
        <w:r>
          <w:rPr>
            <w:webHidden/>
          </w:rPr>
          <w:fldChar w:fldCharType="begin"/>
        </w:r>
        <w:r>
          <w:rPr>
            <w:webHidden/>
          </w:rPr>
          <w:instrText xml:space="preserve"> PAGEREF _Toc375143887 \h </w:instrText>
        </w:r>
      </w:ins>
      <w:r>
        <w:rPr>
          <w:webHidden/>
        </w:rPr>
      </w:r>
      <w:r>
        <w:rPr>
          <w:webHidden/>
        </w:rPr>
        <w:fldChar w:fldCharType="separate"/>
      </w:r>
      <w:ins w:id="80" w:author="Kensaku Kawamoto" w:date="2013-12-18T15:28:00Z">
        <w:r>
          <w:rPr>
            <w:webHidden/>
          </w:rPr>
          <w:t>25</w:t>
        </w:r>
        <w:r>
          <w:rPr>
            <w:webHidden/>
          </w:rPr>
          <w:fldChar w:fldCharType="end"/>
        </w:r>
        <w:r w:rsidRPr="00B2083B">
          <w:rPr>
            <w:rStyle w:val="Hyperlink"/>
          </w:rPr>
          <w:fldChar w:fldCharType="end"/>
        </w:r>
      </w:ins>
    </w:p>
    <w:p w:rsidR="00C35E28" w:rsidRDefault="00C35E28">
      <w:pPr>
        <w:pStyle w:val="TOC3"/>
        <w:rPr>
          <w:ins w:id="81" w:author="Kensaku Kawamoto" w:date="2013-12-18T15:28:00Z"/>
          <w:rFonts w:asciiTheme="minorHAnsi" w:eastAsiaTheme="minorEastAsia" w:hAnsiTheme="minorHAnsi" w:cstheme="minorBidi"/>
          <w:bCs w:val="0"/>
          <w:iCs w:val="0"/>
          <w:smallCaps w:val="0"/>
          <w:color w:val="auto"/>
          <w:kern w:val="0"/>
          <w:sz w:val="22"/>
          <w:szCs w:val="22"/>
          <w:lang w:eastAsia="en-US"/>
        </w:rPr>
      </w:pPr>
      <w:ins w:id="82" w:author="Kensaku Kawamoto" w:date="2013-12-18T15:28:00Z">
        <w:r w:rsidRPr="00B2083B">
          <w:rPr>
            <w:rStyle w:val="Hyperlink"/>
          </w:rPr>
          <w:fldChar w:fldCharType="begin"/>
        </w:r>
        <w:r w:rsidRPr="00B2083B">
          <w:rPr>
            <w:rStyle w:val="Hyperlink"/>
          </w:rPr>
          <w:instrText xml:space="preserve"> </w:instrText>
        </w:r>
        <w:r>
          <w:instrText>HYPERLINK \l "_Toc375143888"</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2.3.6</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DSS Exceptions</w:t>
        </w:r>
        <w:r>
          <w:rPr>
            <w:webHidden/>
          </w:rPr>
          <w:tab/>
        </w:r>
        <w:r>
          <w:rPr>
            <w:webHidden/>
          </w:rPr>
          <w:fldChar w:fldCharType="begin"/>
        </w:r>
        <w:r>
          <w:rPr>
            <w:webHidden/>
          </w:rPr>
          <w:instrText xml:space="preserve"> PAGEREF _Toc375143888 \h </w:instrText>
        </w:r>
      </w:ins>
      <w:r>
        <w:rPr>
          <w:webHidden/>
        </w:rPr>
      </w:r>
      <w:r>
        <w:rPr>
          <w:webHidden/>
        </w:rPr>
        <w:fldChar w:fldCharType="separate"/>
      </w:r>
      <w:ins w:id="83" w:author="Kensaku Kawamoto" w:date="2013-12-18T15:28:00Z">
        <w:r>
          <w:rPr>
            <w:webHidden/>
          </w:rPr>
          <w:t>28</w:t>
        </w:r>
        <w:r>
          <w:rPr>
            <w:webHidden/>
          </w:rPr>
          <w:fldChar w:fldCharType="end"/>
        </w:r>
        <w:r w:rsidRPr="00B2083B">
          <w:rPr>
            <w:rStyle w:val="Hyperlink"/>
          </w:rPr>
          <w:fldChar w:fldCharType="end"/>
        </w:r>
      </w:ins>
    </w:p>
    <w:p w:rsidR="00C35E28" w:rsidRDefault="00C35E28">
      <w:pPr>
        <w:pStyle w:val="TOC3"/>
        <w:rPr>
          <w:ins w:id="84" w:author="Kensaku Kawamoto" w:date="2013-12-18T15:28:00Z"/>
          <w:rFonts w:asciiTheme="minorHAnsi" w:eastAsiaTheme="minorEastAsia" w:hAnsiTheme="minorHAnsi" w:cstheme="minorBidi"/>
          <w:bCs w:val="0"/>
          <w:iCs w:val="0"/>
          <w:smallCaps w:val="0"/>
          <w:color w:val="auto"/>
          <w:kern w:val="0"/>
          <w:sz w:val="22"/>
          <w:szCs w:val="22"/>
          <w:lang w:eastAsia="en-US"/>
        </w:rPr>
      </w:pPr>
      <w:ins w:id="85" w:author="Kensaku Kawamoto" w:date="2013-12-18T15:28:00Z">
        <w:r w:rsidRPr="00B2083B">
          <w:rPr>
            <w:rStyle w:val="Hyperlink"/>
          </w:rPr>
          <w:fldChar w:fldCharType="begin"/>
        </w:r>
        <w:r w:rsidRPr="00B2083B">
          <w:rPr>
            <w:rStyle w:val="Hyperlink"/>
          </w:rPr>
          <w:instrText xml:space="preserve"> </w:instrText>
        </w:r>
        <w:r>
          <w:instrText>HYPERLINK \l "_Toc375143889"</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2.3.7</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Service Protocols</w:t>
        </w:r>
        <w:r>
          <w:rPr>
            <w:webHidden/>
          </w:rPr>
          <w:tab/>
        </w:r>
        <w:r>
          <w:rPr>
            <w:webHidden/>
          </w:rPr>
          <w:fldChar w:fldCharType="begin"/>
        </w:r>
        <w:r>
          <w:rPr>
            <w:webHidden/>
          </w:rPr>
          <w:instrText xml:space="preserve"> PAGEREF _Toc375143889 \h </w:instrText>
        </w:r>
      </w:ins>
      <w:r>
        <w:rPr>
          <w:webHidden/>
        </w:rPr>
      </w:r>
      <w:r>
        <w:rPr>
          <w:webHidden/>
        </w:rPr>
        <w:fldChar w:fldCharType="separate"/>
      </w:r>
      <w:ins w:id="86" w:author="Kensaku Kawamoto" w:date="2013-12-18T15:28:00Z">
        <w:r>
          <w:rPr>
            <w:webHidden/>
          </w:rPr>
          <w:t>29</w:t>
        </w:r>
        <w:r>
          <w:rPr>
            <w:webHidden/>
          </w:rPr>
          <w:fldChar w:fldCharType="end"/>
        </w:r>
        <w:r w:rsidRPr="00B2083B">
          <w:rPr>
            <w:rStyle w:val="Hyperlink"/>
          </w:rPr>
          <w:fldChar w:fldCharType="end"/>
        </w:r>
      </w:ins>
    </w:p>
    <w:p w:rsidR="00C35E28" w:rsidRDefault="00C35E28">
      <w:pPr>
        <w:pStyle w:val="TOC2"/>
        <w:rPr>
          <w:ins w:id="87" w:author="Kensaku Kawamoto" w:date="2013-12-18T15:28:00Z"/>
          <w:rFonts w:asciiTheme="minorHAnsi" w:eastAsiaTheme="minorEastAsia" w:hAnsiTheme="minorHAnsi" w:cstheme="minorBidi"/>
          <w:bCs w:val="0"/>
          <w:smallCaps w:val="0"/>
          <w:color w:val="auto"/>
          <w:kern w:val="0"/>
          <w:sz w:val="22"/>
          <w:szCs w:val="22"/>
          <w:lang w:eastAsia="en-US"/>
        </w:rPr>
      </w:pPr>
      <w:ins w:id="88" w:author="Kensaku Kawamoto" w:date="2013-12-18T15:28:00Z">
        <w:r w:rsidRPr="00B2083B">
          <w:rPr>
            <w:rStyle w:val="Hyperlink"/>
          </w:rPr>
          <w:fldChar w:fldCharType="begin"/>
        </w:r>
        <w:r w:rsidRPr="00B2083B">
          <w:rPr>
            <w:rStyle w:val="Hyperlink"/>
          </w:rPr>
          <w:instrText xml:space="preserve"> </w:instrText>
        </w:r>
        <w:r>
          <w:instrText>HYPERLINK \l "_Toc375143890"</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2.4</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Content Payload Definition</w:t>
        </w:r>
        <w:r>
          <w:rPr>
            <w:webHidden/>
          </w:rPr>
          <w:tab/>
        </w:r>
        <w:r>
          <w:rPr>
            <w:webHidden/>
          </w:rPr>
          <w:fldChar w:fldCharType="begin"/>
        </w:r>
        <w:r>
          <w:rPr>
            <w:webHidden/>
          </w:rPr>
          <w:instrText xml:space="preserve"> PAGEREF _Toc375143890 \h </w:instrText>
        </w:r>
      </w:ins>
      <w:r>
        <w:rPr>
          <w:webHidden/>
        </w:rPr>
      </w:r>
      <w:r>
        <w:rPr>
          <w:webHidden/>
        </w:rPr>
        <w:fldChar w:fldCharType="separate"/>
      </w:r>
      <w:ins w:id="89" w:author="Kensaku Kawamoto" w:date="2013-12-18T15:28:00Z">
        <w:r>
          <w:rPr>
            <w:webHidden/>
          </w:rPr>
          <w:t>30</w:t>
        </w:r>
        <w:r>
          <w:rPr>
            <w:webHidden/>
          </w:rPr>
          <w:fldChar w:fldCharType="end"/>
        </w:r>
        <w:r w:rsidRPr="00B2083B">
          <w:rPr>
            <w:rStyle w:val="Hyperlink"/>
          </w:rPr>
          <w:fldChar w:fldCharType="end"/>
        </w:r>
      </w:ins>
    </w:p>
    <w:p w:rsidR="00C35E28" w:rsidRDefault="00C35E28">
      <w:pPr>
        <w:pStyle w:val="TOC3"/>
        <w:rPr>
          <w:ins w:id="90" w:author="Kensaku Kawamoto" w:date="2013-12-18T15:28:00Z"/>
          <w:rFonts w:asciiTheme="minorHAnsi" w:eastAsiaTheme="minorEastAsia" w:hAnsiTheme="minorHAnsi" w:cstheme="minorBidi"/>
          <w:bCs w:val="0"/>
          <w:iCs w:val="0"/>
          <w:smallCaps w:val="0"/>
          <w:color w:val="auto"/>
          <w:kern w:val="0"/>
          <w:sz w:val="22"/>
          <w:szCs w:val="22"/>
          <w:lang w:eastAsia="en-US"/>
        </w:rPr>
      </w:pPr>
      <w:ins w:id="91" w:author="Kensaku Kawamoto" w:date="2013-12-18T15:28:00Z">
        <w:r w:rsidRPr="00B2083B">
          <w:rPr>
            <w:rStyle w:val="Hyperlink"/>
          </w:rPr>
          <w:fldChar w:fldCharType="begin"/>
        </w:r>
        <w:r w:rsidRPr="00B2083B">
          <w:rPr>
            <w:rStyle w:val="Hyperlink"/>
          </w:rPr>
          <w:instrText xml:space="preserve"> </w:instrText>
        </w:r>
        <w:r>
          <w:instrText>HYPERLINK \l "_Toc375143891"</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2.4.1</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Semantic Signifier</w:t>
        </w:r>
        <w:r>
          <w:rPr>
            <w:webHidden/>
          </w:rPr>
          <w:tab/>
        </w:r>
        <w:r>
          <w:rPr>
            <w:webHidden/>
          </w:rPr>
          <w:fldChar w:fldCharType="begin"/>
        </w:r>
        <w:r>
          <w:rPr>
            <w:webHidden/>
          </w:rPr>
          <w:instrText xml:space="preserve"> PAGEREF _Toc375143891 \h </w:instrText>
        </w:r>
      </w:ins>
      <w:r>
        <w:rPr>
          <w:webHidden/>
        </w:rPr>
      </w:r>
      <w:r>
        <w:rPr>
          <w:webHidden/>
        </w:rPr>
        <w:fldChar w:fldCharType="separate"/>
      </w:r>
      <w:ins w:id="92" w:author="Kensaku Kawamoto" w:date="2013-12-18T15:28:00Z">
        <w:r>
          <w:rPr>
            <w:webHidden/>
          </w:rPr>
          <w:t>30</w:t>
        </w:r>
        <w:r>
          <w:rPr>
            <w:webHidden/>
          </w:rPr>
          <w:fldChar w:fldCharType="end"/>
        </w:r>
        <w:r w:rsidRPr="00B2083B">
          <w:rPr>
            <w:rStyle w:val="Hyperlink"/>
          </w:rPr>
          <w:fldChar w:fldCharType="end"/>
        </w:r>
      </w:ins>
    </w:p>
    <w:p w:rsidR="00C35E28" w:rsidRDefault="00C35E28">
      <w:pPr>
        <w:pStyle w:val="TOC3"/>
        <w:rPr>
          <w:ins w:id="93" w:author="Kensaku Kawamoto" w:date="2013-12-18T15:28:00Z"/>
          <w:rFonts w:asciiTheme="minorHAnsi" w:eastAsiaTheme="minorEastAsia" w:hAnsiTheme="minorHAnsi" w:cstheme="minorBidi"/>
          <w:bCs w:val="0"/>
          <w:iCs w:val="0"/>
          <w:smallCaps w:val="0"/>
          <w:color w:val="auto"/>
          <w:kern w:val="0"/>
          <w:sz w:val="22"/>
          <w:szCs w:val="22"/>
          <w:lang w:eastAsia="en-US"/>
        </w:rPr>
      </w:pPr>
      <w:ins w:id="94" w:author="Kensaku Kawamoto" w:date="2013-12-18T15:28:00Z">
        <w:r w:rsidRPr="00B2083B">
          <w:rPr>
            <w:rStyle w:val="Hyperlink"/>
          </w:rPr>
          <w:fldChar w:fldCharType="begin"/>
        </w:r>
        <w:r w:rsidRPr="00B2083B">
          <w:rPr>
            <w:rStyle w:val="Hyperlink"/>
          </w:rPr>
          <w:instrText xml:space="preserve"> </w:instrText>
        </w:r>
        <w:r>
          <w:instrText>HYPERLINK \l "_Toc375143892"</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2.4.2</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CDSInput</w:t>
        </w:r>
        <w:r>
          <w:rPr>
            <w:webHidden/>
          </w:rPr>
          <w:tab/>
        </w:r>
        <w:r>
          <w:rPr>
            <w:webHidden/>
          </w:rPr>
          <w:fldChar w:fldCharType="begin"/>
        </w:r>
        <w:r>
          <w:rPr>
            <w:webHidden/>
          </w:rPr>
          <w:instrText xml:space="preserve"> PAGEREF _Toc375143892 \h </w:instrText>
        </w:r>
      </w:ins>
      <w:r>
        <w:rPr>
          <w:webHidden/>
        </w:rPr>
      </w:r>
      <w:r>
        <w:rPr>
          <w:webHidden/>
        </w:rPr>
        <w:fldChar w:fldCharType="separate"/>
      </w:r>
      <w:ins w:id="95" w:author="Kensaku Kawamoto" w:date="2013-12-18T15:28:00Z">
        <w:r>
          <w:rPr>
            <w:webHidden/>
          </w:rPr>
          <w:t>32</w:t>
        </w:r>
        <w:r>
          <w:rPr>
            <w:webHidden/>
          </w:rPr>
          <w:fldChar w:fldCharType="end"/>
        </w:r>
        <w:r w:rsidRPr="00B2083B">
          <w:rPr>
            <w:rStyle w:val="Hyperlink"/>
          </w:rPr>
          <w:fldChar w:fldCharType="end"/>
        </w:r>
      </w:ins>
    </w:p>
    <w:p w:rsidR="00C35E28" w:rsidRDefault="00C35E28">
      <w:pPr>
        <w:pStyle w:val="TOC3"/>
        <w:rPr>
          <w:ins w:id="96" w:author="Kensaku Kawamoto" w:date="2013-12-18T15:28:00Z"/>
          <w:rFonts w:asciiTheme="minorHAnsi" w:eastAsiaTheme="minorEastAsia" w:hAnsiTheme="minorHAnsi" w:cstheme="minorBidi"/>
          <w:bCs w:val="0"/>
          <w:iCs w:val="0"/>
          <w:smallCaps w:val="0"/>
          <w:color w:val="auto"/>
          <w:kern w:val="0"/>
          <w:sz w:val="22"/>
          <w:szCs w:val="22"/>
          <w:lang w:eastAsia="en-US"/>
        </w:rPr>
      </w:pPr>
      <w:ins w:id="97" w:author="Kensaku Kawamoto" w:date="2013-12-18T15:28:00Z">
        <w:r w:rsidRPr="00B2083B">
          <w:rPr>
            <w:rStyle w:val="Hyperlink"/>
          </w:rPr>
          <w:fldChar w:fldCharType="begin"/>
        </w:r>
        <w:r w:rsidRPr="00B2083B">
          <w:rPr>
            <w:rStyle w:val="Hyperlink"/>
          </w:rPr>
          <w:instrText xml:space="preserve"> </w:instrText>
        </w:r>
        <w:r>
          <w:instrText>HYPERLINK \l "_Toc375143893"</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2.4.3</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CDS OUTPUT</w:t>
        </w:r>
        <w:r>
          <w:rPr>
            <w:webHidden/>
          </w:rPr>
          <w:tab/>
        </w:r>
        <w:r>
          <w:rPr>
            <w:webHidden/>
          </w:rPr>
          <w:fldChar w:fldCharType="begin"/>
        </w:r>
        <w:r>
          <w:rPr>
            <w:webHidden/>
          </w:rPr>
          <w:instrText xml:space="preserve"> PAGEREF _Toc375143893 \h </w:instrText>
        </w:r>
      </w:ins>
      <w:r>
        <w:rPr>
          <w:webHidden/>
        </w:rPr>
      </w:r>
      <w:r>
        <w:rPr>
          <w:webHidden/>
        </w:rPr>
        <w:fldChar w:fldCharType="separate"/>
      </w:r>
      <w:ins w:id="98" w:author="Kensaku Kawamoto" w:date="2013-12-18T15:28:00Z">
        <w:r>
          <w:rPr>
            <w:webHidden/>
          </w:rPr>
          <w:t>33</w:t>
        </w:r>
        <w:r>
          <w:rPr>
            <w:webHidden/>
          </w:rPr>
          <w:fldChar w:fldCharType="end"/>
        </w:r>
        <w:r w:rsidRPr="00B2083B">
          <w:rPr>
            <w:rStyle w:val="Hyperlink"/>
          </w:rPr>
          <w:fldChar w:fldCharType="end"/>
        </w:r>
      </w:ins>
    </w:p>
    <w:p w:rsidR="00C35E28" w:rsidRDefault="00C35E28">
      <w:pPr>
        <w:pStyle w:val="TOC3"/>
        <w:rPr>
          <w:ins w:id="99" w:author="Kensaku Kawamoto" w:date="2013-12-18T15:28:00Z"/>
          <w:rFonts w:asciiTheme="minorHAnsi" w:eastAsiaTheme="minorEastAsia" w:hAnsiTheme="minorHAnsi" w:cstheme="minorBidi"/>
          <w:bCs w:val="0"/>
          <w:iCs w:val="0"/>
          <w:smallCaps w:val="0"/>
          <w:color w:val="auto"/>
          <w:kern w:val="0"/>
          <w:sz w:val="22"/>
          <w:szCs w:val="22"/>
          <w:lang w:eastAsia="en-US"/>
        </w:rPr>
      </w:pPr>
      <w:ins w:id="100" w:author="Kensaku Kawamoto" w:date="2013-12-18T15:28:00Z">
        <w:r w:rsidRPr="00B2083B">
          <w:rPr>
            <w:rStyle w:val="Hyperlink"/>
          </w:rPr>
          <w:fldChar w:fldCharType="begin"/>
        </w:r>
        <w:r w:rsidRPr="00B2083B">
          <w:rPr>
            <w:rStyle w:val="Hyperlink"/>
          </w:rPr>
          <w:instrText xml:space="preserve"> </w:instrText>
        </w:r>
        <w:r>
          <w:instrText>HYPERLINK \l "_Toc375143894"</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2.4.4</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Execution Message Container</w:t>
        </w:r>
        <w:r>
          <w:rPr>
            <w:webHidden/>
          </w:rPr>
          <w:tab/>
        </w:r>
        <w:r>
          <w:rPr>
            <w:webHidden/>
          </w:rPr>
          <w:fldChar w:fldCharType="begin"/>
        </w:r>
        <w:r>
          <w:rPr>
            <w:webHidden/>
          </w:rPr>
          <w:instrText xml:space="preserve"> PAGEREF _Toc375143894 \h </w:instrText>
        </w:r>
      </w:ins>
      <w:r>
        <w:rPr>
          <w:webHidden/>
        </w:rPr>
      </w:r>
      <w:r>
        <w:rPr>
          <w:webHidden/>
        </w:rPr>
        <w:fldChar w:fldCharType="separate"/>
      </w:r>
      <w:ins w:id="101" w:author="Kensaku Kawamoto" w:date="2013-12-18T15:28:00Z">
        <w:r>
          <w:rPr>
            <w:webHidden/>
          </w:rPr>
          <w:t>37</w:t>
        </w:r>
        <w:r>
          <w:rPr>
            <w:webHidden/>
          </w:rPr>
          <w:fldChar w:fldCharType="end"/>
        </w:r>
        <w:r w:rsidRPr="00B2083B">
          <w:rPr>
            <w:rStyle w:val="Hyperlink"/>
          </w:rPr>
          <w:fldChar w:fldCharType="end"/>
        </w:r>
      </w:ins>
    </w:p>
    <w:p w:rsidR="00C35E28" w:rsidRDefault="00C35E28">
      <w:pPr>
        <w:pStyle w:val="TOC2"/>
        <w:rPr>
          <w:ins w:id="102" w:author="Kensaku Kawamoto" w:date="2013-12-18T15:28:00Z"/>
          <w:rFonts w:asciiTheme="minorHAnsi" w:eastAsiaTheme="minorEastAsia" w:hAnsiTheme="minorHAnsi" w:cstheme="minorBidi"/>
          <w:bCs w:val="0"/>
          <w:smallCaps w:val="0"/>
          <w:color w:val="auto"/>
          <w:kern w:val="0"/>
          <w:sz w:val="22"/>
          <w:szCs w:val="22"/>
          <w:lang w:eastAsia="en-US"/>
        </w:rPr>
      </w:pPr>
      <w:ins w:id="103" w:author="Kensaku Kawamoto" w:date="2013-12-18T15:28:00Z">
        <w:r w:rsidRPr="00B2083B">
          <w:rPr>
            <w:rStyle w:val="Hyperlink"/>
          </w:rPr>
          <w:fldChar w:fldCharType="begin"/>
        </w:r>
        <w:r w:rsidRPr="00B2083B">
          <w:rPr>
            <w:rStyle w:val="Hyperlink"/>
          </w:rPr>
          <w:instrText xml:space="preserve"> </w:instrText>
        </w:r>
        <w:r>
          <w:instrText>HYPERLINK \l "_Toc375143895"</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2.5</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Clinical Data Representation</w:t>
        </w:r>
        <w:r>
          <w:rPr>
            <w:webHidden/>
          </w:rPr>
          <w:tab/>
        </w:r>
        <w:r>
          <w:rPr>
            <w:webHidden/>
          </w:rPr>
          <w:fldChar w:fldCharType="begin"/>
        </w:r>
        <w:r>
          <w:rPr>
            <w:webHidden/>
          </w:rPr>
          <w:instrText xml:space="preserve"> PAGEREF _Toc375143895 \h </w:instrText>
        </w:r>
      </w:ins>
      <w:r>
        <w:rPr>
          <w:webHidden/>
        </w:rPr>
      </w:r>
      <w:r>
        <w:rPr>
          <w:webHidden/>
        </w:rPr>
        <w:fldChar w:fldCharType="separate"/>
      </w:r>
      <w:ins w:id="104" w:author="Kensaku Kawamoto" w:date="2013-12-18T15:28:00Z">
        <w:r>
          <w:rPr>
            <w:webHidden/>
          </w:rPr>
          <w:t>39</w:t>
        </w:r>
        <w:r>
          <w:rPr>
            <w:webHidden/>
          </w:rPr>
          <w:fldChar w:fldCharType="end"/>
        </w:r>
        <w:r w:rsidRPr="00B2083B">
          <w:rPr>
            <w:rStyle w:val="Hyperlink"/>
          </w:rPr>
          <w:fldChar w:fldCharType="end"/>
        </w:r>
      </w:ins>
    </w:p>
    <w:p w:rsidR="00C35E28" w:rsidRDefault="00C35E28">
      <w:pPr>
        <w:pStyle w:val="TOC2"/>
        <w:rPr>
          <w:ins w:id="105" w:author="Kensaku Kawamoto" w:date="2013-12-18T15:28:00Z"/>
          <w:rFonts w:asciiTheme="minorHAnsi" w:eastAsiaTheme="minorEastAsia" w:hAnsiTheme="minorHAnsi" w:cstheme="minorBidi"/>
          <w:bCs w:val="0"/>
          <w:smallCaps w:val="0"/>
          <w:color w:val="auto"/>
          <w:kern w:val="0"/>
          <w:sz w:val="22"/>
          <w:szCs w:val="22"/>
          <w:lang w:eastAsia="en-US"/>
        </w:rPr>
      </w:pPr>
      <w:ins w:id="106" w:author="Kensaku Kawamoto" w:date="2013-12-18T15:28:00Z">
        <w:r w:rsidRPr="00B2083B">
          <w:rPr>
            <w:rStyle w:val="Hyperlink"/>
          </w:rPr>
          <w:fldChar w:fldCharType="begin"/>
        </w:r>
        <w:r w:rsidRPr="00B2083B">
          <w:rPr>
            <w:rStyle w:val="Hyperlink"/>
          </w:rPr>
          <w:instrText xml:space="preserve"> </w:instrText>
        </w:r>
        <w:r>
          <w:instrText>HYPERLINK \l "_Toc375143896"</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2.6</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Specification of Knowledge Module Meta-Data</w:t>
        </w:r>
        <w:r>
          <w:rPr>
            <w:webHidden/>
          </w:rPr>
          <w:tab/>
        </w:r>
        <w:r>
          <w:rPr>
            <w:webHidden/>
          </w:rPr>
          <w:fldChar w:fldCharType="begin"/>
        </w:r>
        <w:r>
          <w:rPr>
            <w:webHidden/>
          </w:rPr>
          <w:instrText xml:space="preserve"> PAGEREF _Toc375143896 \h </w:instrText>
        </w:r>
      </w:ins>
      <w:r>
        <w:rPr>
          <w:webHidden/>
        </w:rPr>
      </w:r>
      <w:r>
        <w:rPr>
          <w:webHidden/>
        </w:rPr>
        <w:fldChar w:fldCharType="separate"/>
      </w:r>
      <w:ins w:id="107" w:author="Kensaku Kawamoto" w:date="2013-12-18T15:28:00Z">
        <w:r>
          <w:rPr>
            <w:webHidden/>
          </w:rPr>
          <w:t>40</w:t>
        </w:r>
        <w:r>
          <w:rPr>
            <w:webHidden/>
          </w:rPr>
          <w:fldChar w:fldCharType="end"/>
        </w:r>
        <w:r w:rsidRPr="00B2083B">
          <w:rPr>
            <w:rStyle w:val="Hyperlink"/>
          </w:rPr>
          <w:fldChar w:fldCharType="end"/>
        </w:r>
      </w:ins>
    </w:p>
    <w:p w:rsidR="00C35E28" w:rsidRDefault="00C35E28">
      <w:pPr>
        <w:pStyle w:val="TOC3"/>
        <w:rPr>
          <w:ins w:id="108" w:author="Kensaku Kawamoto" w:date="2013-12-18T15:28:00Z"/>
          <w:rFonts w:asciiTheme="minorHAnsi" w:eastAsiaTheme="minorEastAsia" w:hAnsiTheme="minorHAnsi" w:cstheme="minorBidi"/>
          <w:bCs w:val="0"/>
          <w:iCs w:val="0"/>
          <w:smallCaps w:val="0"/>
          <w:color w:val="auto"/>
          <w:kern w:val="0"/>
          <w:sz w:val="22"/>
          <w:szCs w:val="22"/>
          <w:lang w:eastAsia="en-US"/>
        </w:rPr>
      </w:pPr>
      <w:ins w:id="109" w:author="Kensaku Kawamoto" w:date="2013-12-18T15:28:00Z">
        <w:r w:rsidRPr="00B2083B">
          <w:rPr>
            <w:rStyle w:val="Hyperlink"/>
          </w:rPr>
          <w:lastRenderedPageBreak/>
          <w:fldChar w:fldCharType="begin"/>
        </w:r>
        <w:r w:rsidRPr="00B2083B">
          <w:rPr>
            <w:rStyle w:val="Hyperlink"/>
          </w:rPr>
          <w:instrText xml:space="preserve"> </w:instrText>
        </w:r>
        <w:r>
          <w:instrText>HYPERLINK \l "_Toc375143897"</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2.6.1</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Example Specification of Knowledge Module Meta-Data: PNEUMOCOCCAL VACCINATION FOR INDIvIDUAL WITH DIABETES MELLITUS</w:t>
        </w:r>
        <w:r>
          <w:rPr>
            <w:webHidden/>
          </w:rPr>
          <w:tab/>
        </w:r>
        <w:r>
          <w:rPr>
            <w:webHidden/>
          </w:rPr>
          <w:fldChar w:fldCharType="begin"/>
        </w:r>
        <w:r>
          <w:rPr>
            <w:webHidden/>
          </w:rPr>
          <w:instrText xml:space="preserve"> PAGEREF _Toc375143897 \h </w:instrText>
        </w:r>
      </w:ins>
      <w:r>
        <w:rPr>
          <w:webHidden/>
        </w:rPr>
      </w:r>
      <w:r>
        <w:rPr>
          <w:webHidden/>
        </w:rPr>
        <w:fldChar w:fldCharType="separate"/>
      </w:r>
      <w:ins w:id="110" w:author="Kensaku Kawamoto" w:date="2013-12-18T15:28:00Z">
        <w:r>
          <w:rPr>
            <w:webHidden/>
          </w:rPr>
          <w:t>41</w:t>
        </w:r>
        <w:r>
          <w:rPr>
            <w:webHidden/>
          </w:rPr>
          <w:fldChar w:fldCharType="end"/>
        </w:r>
        <w:r w:rsidRPr="00B2083B">
          <w:rPr>
            <w:rStyle w:val="Hyperlink"/>
          </w:rPr>
          <w:fldChar w:fldCharType="end"/>
        </w:r>
      </w:ins>
    </w:p>
    <w:p w:rsidR="00C35E28" w:rsidRDefault="00C35E28">
      <w:pPr>
        <w:pStyle w:val="TOC2"/>
        <w:rPr>
          <w:ins w:id="111" w:author="Kensaku Kawamoto" w:date="2013-12-18T15:28:00Z"/>
          <w:rFonts w:asciiTheme="minorHAnsi" w:eastAsiaTheme="minorEastAsia" w:hAnsiTheme="minorHAnsi" w:cstheme="minorBidi"/>
          <w:bCs w:val="0"/>
          <w:smallCaps w:val="0"/>
          <w:color w:val="auto"/>
          <w:kern w:val="0"/>
          <w:sz w:val="22"/>
          <w:szCs w:val="22"/>
          <w:lang w:eastAsia="en-US"/>
        </w:rPr>
      </w:pPr>
      <w:ins w:id="112" w:author="Kensaku Kawamoto" w:date="2013-12-18T15:28:00Z">
        <w:r w:rsidRPr="00B2083B">
          <w:rPr>
            <w:rStyle w:val="Hyperlink"/>
          </w:rPr>
          <w:fldChar w:fldCharType="begin"/>
        </w:r>
        <w:r w:rsidRPr="00B2083B">
          <w:rPr>
            <w:rStyle w:val="Hyperlink"/>
          </w:rPr>
          <w:instrText xml:space="preserve"> </w:instrText>
        </w:r>
        <w:r>
          <w:instrText>HYPERLINK \l "_Toc375143898"</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2.7</w:t>
        </w:r>
        <w:r>
          <w:rPr>
            <w:rFonts w:asciiTheme="minorHAnsi" w:eastAsiaTheme="minorEastAsia" w:hAnsiTheme="minorHAnsi" w:cstheme="minorBidi"/>
            <w:bCs w:val="0"/>
            <w:smallCaps w:val="0"/>
            <w:color w:val="auto"/>
            <w:kern w:val="0"/>
            <w:sz w:val="22"/>
            <w:szCs w:val="22"/>
            <w:lang w:eastAsia="en-US"/>
          </w:rPr>
          <w:tab/>
        </w:r>
        <w:r w:rsidRPr="00B2083B">
          <w:rPr>
            <w:rStyle w:val="Hyperlink"/>
            <w:rFonts w:ascii="Times New Roman" w:hAnsi="Times New Roman"/>
          </w:rPr>
          <w:t>Example Implementation</w:t>
        </w:r>
        <w:r>
          <w:rPr>
            <w:webHidden/>
          </w:rPr>
          <w:tab/>
        </w:r>
        <w:r>
          <w:rPr>
            <w:webHidden/>
          </w:rPr>
          <w:fldChar w:fldCharType="begin"/>
        </w:r>
        <w:r>
          <w:rPr>
            <w:webHidden/>
          </w:rPr>
          <w:instrText xml:space="preserve"> PAGEREF _Toc375143898 \h </w:instrText>
        </w:r>
      </w:ins>
      <w:r>
        <w:rPr>
          <w:webHidden/>
        </w:rPr>
      </w:r>
      <w:r>
        <w:rPr>
          <w:webHidden/>
        </w:rPr>
        <w:fldChar w:fldCharType="separate"/>
      </w:r>
      <w:ins w:id="113" w:author="Kensaku Kawamoto" w:date="2013-12-18T15:28:00Z">
        <w:r>
          <w:rPr>
            <w:webHidden/>
          </w:rPr>
          <w:t>46</w:t>
        </w:r>
        <w:r>
          <w:rPr>
            <w:webHidden/>
          </w:rPr>
          <w:fldChar w:fldCharType="end"/>
        </w:r>
        <w:r w:rsidRPr="00B2083B">
          <w:rPr>
            <w:rStyle w:val="Hyperlink"/>
          </w:rPr>
          <w:fldChar w:fldCharType="end"/>
        </w:r>
      </w:ins>
    </w:p>
    <w:p w:rsidR="00C35E28" w:rsidRDefault="00C35E28">
      <w:pPr>
        <w:pStyle w:val="TOC3"/>
        <w:rPr>
          <w:ins w:id="114" w:author="Kensaku Kawamoto" w:date="2013-12-18T15:28:00Z"/>
          <w:rFonts w:asciiTheme="minorHAnsi" w:eastAsiaTheme="minorEastAsia" w:hAnsiTheme="minorHAnsi" w:cstheme="minorBidi"/>
          <w:bCs w:val="0"/>
          <w:iCs w:val="0"/>
          <w:smallCaps w:val="0"/>
          <w:color w:val="auto"/>
          <w:kern w:val="0"/>
          <w:sz w:val="22"/>
          <w:szCs w:val="22"/>
          <w:lang w:eastAsia="en-US"/>
        </w:rPr>
      </w:pPr>
      <w:ins w:id="115" w:author="Kensaku Kawamoto" w:date="2013-12-18T15:28:00Z">
        <w:r w:rsidRPr="00B2083B">
          <w:rPr>
            <w:rStyle w:val="Hyperlink"/>
          </w:rPr>
          <w:fldChar w:fldCharType="begin"/>
        </w:r>
        <w:r w:rsidRPr="00B2083B">
          <w:rPr>
            <w:rStyle w:val="Hyperlink"/>
          </w:rPr>
          <w:instrText xml:space="preserve"> </w:instrText>
        </w:r>
        <w:r>
          <w:instrText>HYPERLINK \l "_Toc375143899"</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2.7.1</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Sample Client Request</w:t>
        </w:r>
        <w:r>
          <w:rPr>
            <w:webHidden/>
          </w:rPr>
          <w:tab/>
        </w:r>
        <w:r>
          <w:rPr>
            <w:webHidden/>
          </w:rPr>
          <w:fldChar w:fldCharType="begin"/>
        </w:r>
        <w:r>
          <w:rPr>
            <w:webHidden/>
          </w:rPr>
          <w:instrText xml:space="preserve"> PAGEREF _Toc375143899 \h </w:instrText>
        </w:r>
      </w:ins>
      <w:r>
        <w:rPr>
          <w:webHidden/>
        </w:rPr>
      </w:r>
      <w:r>
        <w:rPr>
          <w:webHidden/>
        </w:rPr>
        <w:fldChar w:fldCharType="separate"/>
      </w:r>
      <w:ins w:id="116" w:author="Kensaku Kawamoto" w:date="2013-12-18T15:28:00Z">
        <w:r>
          <w:rPr>
            <w:webHidden/>
          </w:rPr>
          <w:t>46</w:t>
        </w:r>
        <w:r>
          <w:rPr>
            <w:webHidden/>
          </w:rPr>
          <w:fldChar w:fldCharType="end"/>
        </w:r>
        <w:r w:rsidRPr="00B2083B">
          <w:rPr>
            <w:rStyle w:val="Hyperlink"/>
          </w:rPr>
          <w:fldChar w:fldCharType="end"/>
        </w:r>
      </w:ins>
    </w:p>
    <w:p w:rsidR="00C35E28" w:rsidRDefault="00C35E28">
      <w:pPr>
        <w:pStyle w:val="TOC3"/>
        <w:rPr>
          <w:ins w:id="117" w:author="Kensaku Kawamoto" w:date="2013-12-18T15:28:00Z"/>
          <w:rFonts w:asciiTheme="minorHAnsi" w:eastAsiaTheme="minorEastAsia" w:hAnsiTheme="minorHAnsi" w:cstheme="minorBidi"/>
          <w:bCs w:val="0"/>
          <w:iCs w:val="0"/>
          <w:smallCaps w:val="0"/>
          <w:color w:val="auto"/>
          <w:kern w:val="0"/>
          <w:sz w:val="22"/>
          <w:szCs w:val="22"/>
          <w:lang w:eastAsia="en-US"/>
        </w:rPr>
      </w:pPr>
      <w:ins w:id="118" w:author="Kensaku Kawamoto" w:date="2013-12-18T15:28:00Z">
        <w:r w:rsidRPr="00B2083B">
          <w:rPr>
            <w:rStyle w:val="Hyperlink"/>
          </w:rPr>
          <w:fldChar w:fldCharType="begin"/>
        </w:r>
        <w:r w:rsidRPr="00B2083B">
          <w:rPr>
            <w:rStyle w:val="Hyperlink"/>
          </w:rPr>
          <w:instrText xml:space="preserve"> </w:instrText>
        </w:r>
        <w:r>
          <w:instrText>HYPERLINK \l "_Toc375143900"</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2.7.2</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Receiving the Request</w:t>
        </w:r>
        <w:r>
          <w:rPr>
            <w:webHidden/>
          </w:rPr>
          <w:tab/>
        </w:r>
        <w:r>
          <w:rPr>
            <w:webHidden/>
          </w:rPr>
          <w:fldChar w:fldCharType="begin"/>
        </w:r>
        <w:r>
          <w:rPr>
            <w:webHidden/>
          </w:rPr>
          <w:instrText xml:space="preserve"> PAGEREF _Toc375143900 \h </w:instrText>
        </w:r>
      </w:ins>
      <w:r>
        <w:rPr>
          <w:webHidden/>
        </w:rPr>
      </w:r>
      <w:r>
        <w:rPr>
          <w:webHidden/>
        </w:rPr>
        <w:fldChar w:fldCharType="separate"/>
      </w:r>
      <w:ins w:id="119" w:author="Kensaku Kawamoto" w:date="2013-12-18T15:28:00Z">
        <w:r>
          <w:rPr>
            <w:webHidden/>
          </w:rPr>
          <w:t>47</w:t>
        </w:r>
        <w:r>
          <w:rPr>
            <w:webHidden/>
          </w:rPr>
          <w:fldChar w:fldCharType="end"/>
        </w:r>
        <w:r w:rsidRPr="00B2083B">
          <w:rPr>
            <w:rStyle w:val="Hyperlink"/>
          </w:rPr>
          <w:fldChar w:fldCharType="end"/>
        </w:r>
      </w:ins>
    </w:p>
    <w:p w:rsidR="00C35E28" w:rsidRDefault="00C35E28">
      <w:pPr>
        <w:pStyle w:val="TOC3"/>
        <w:rPr>
          <w:ins w:id="120" w:author="Kensaku Kawamoto" w:date="2013-12-18T15:28:00Z"/>
          <w:rFonts w:asciiTheme="minorHAnsi" w:eastAsiaTheme="minorEastAsia" w:hAnsiTheme="minorHAnsi" w:cstheme="minorBidi"/>
          <w:bCs w:val="0"/>
          <w:iCs w:val="0"/>
          <w:smallCaps w:val="0"/>
          <w:color w:val="auto"/>
          <w:kern w:val="0"/>
          <w:sz w:val="22"/>
          <w:szCs w:val="22"/>
          <w:lang w:eastAsia="en-US"/>
        </w:rPr>
      </w:pPr>
      <w:ins w:id="121" w:author="Kensaku Kawamoto" w:date="2013-12-18T15:28:00Z">
        <w:r w:rsidRPr="00B2083B">
          <w:rPr>
            <w:rStyle w:val="Hyperlink"/>
          </w:rPr>
          <w:fldChar w:fldCharType="begin"/>
        </w:r>
        <w:r w:rsidRPr="00B2083B">
          <w:rPr>
            <w:rStyle w:val="Hyperlink"/>
          </w:rPr>
          <w:instrText xml:space="preserve"> </w:instrText>
        </w:r>
        <w:r>
          <w:instrText>HYPERLINK \l "_Toc375143901"</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2.7.3</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Returning the Response</w:t>
        </w:r>
        <w:r>
          <w:rPr>
            <w:webHidden/>
          </w:rPr>
          <w:tab/>
        </w:r>
        <w:r>
          <w:rPr>
            <w:webHidden/>
          </w:rPr>
          <w:fldChar w:fldCharType="begin"/>
        </w:r>
        <w:r>
          <w:rPr>
            <w:webHidden/>
          </w:rPr>
          <w:instrText xml:space="preserve"> PAGEREF _Toc375143901 \h </w:instrText>
        </w:r>
      </w:ins>
      <w:r>
        <w:rPr>
          <w:webHidden/>
        </w:rPr>
      </w:r>
      <w:r>
        <w:rPr>
          <w:webHidden/>
        </w:rPr>
        <w:fldChar w:fldCharType="separate"/>
      </w:r>
      <w:ins w:id="122" w:author="Kensaku Kawamoto" w:date="2013-12-18T15:28:00Z">
        <w:r>
          <w:rPr>
            <w:webHidden/>
          </w:rPr>
          <w:t>48</w:t>
        </w:r>
        <w:r>
          <w:rPr>
            <w:webHidden/>
          </w:rPr>
          <w:fldChar w:fldCharType="end"/>
        </w:r>
        <w:r w:rsidRPr="00B2083B">
          <w:rPr>
            <w:rStyle w:val="Hyperlink"/>
          </w:rPr>
          <w:fldChar w:fldCharType="end"/>
        </w:r>
      </w:ins>
    </w:p>
    <w:p w:rsidR="00C35E28" w:rsidRDefault="00C35E28">
      <w:pPr>
        <w:pStyle w:val="TOC3"/>
        <w:rPr>
          <w:ins w:id="123" w:author="Kensaku Kawamoto" w:date="2013-12-18T15:28:00Z"/>
          <w:rFonts w:asciiTheme="minorHAnsi" w:eastAsiaTheme="minorEastAsia" w:hAnsiTheme="minorHAnsi" w:cstheme="minorBidi"/>
          <w:bCs w:val="0"/>
          <w:iCs w:val="0"/>
          <w:smallCaps w:val="0"/>
          <w:color w:val="auto"/>
          <w:kern w:val="0"/>
          <w:sz w:val="22"/>
          <w:szCs w:val="22"/>
          <w:lang w:eastAsia="en-US"/>
        </w:rPr>
      </w:pPr>
      <w:ins w:id="124" w:author="Kensaku Kawamoto" w:date="2013-12-18T15:28:00Z">
        <w:r w:rsidRPr="00B2083B">
          <w:rPr>
            <w:rStyle w:val="Hyperlink"/>
          </w:rPr>
          <w:fldChar w:fldCharType="begin"/>
        </w:r>
        <w:r w:rsidRPr="00B2083B">
          <w:rPr>
            <w:rStyle w:val="Hyperlink"/>
          </w:rPr>
          <w:instrText xml:space="preserve"> </w:instrText>
        </w:r>
        <w:r>
          <w:instrText>HYPERLINK \l "_Toc375143902"</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2.7.4</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Processing the Response</w:t>
        </w:r>
        <w:r>
          <w:rPr>
            <w:webHidden/>
          </w:rPr>
          <w:tab/>
        </w:r>
        <w:r>
          <w:rPr>
            <w:webHidden/>
          </w:rPr>
          <w:fldChar w:fldCharType="begin"/>
        </w:r>
        <w:r>
          <w:rPr>
            <w:webHidden/>
          </w:rPr>
          <w:instrText xml:space="preserve"> PAGEREF _Toc375143902 \h </w:instrText>
        </w:r>
      </w:ins>
      <w:r>
        <w:rPr>
          <w:webHidden/>
        </w:rPr>
      </w:r>
      <w:r>
        <w:rPr>
          <w:webHidden/>
        </w:rPr>
        <w:fldChar w:fldCharType="separate"/>
      </w:r>
      <w:ins w:id="125" w:author="Kensaku Kawamoto" w:date="2013-12-18T15:28:00Z">
        <w:r>
          <w:rPr>
            <w:webHidden/>
          </w:rPr>
          <w:t>49</w:t>
        </w:r>
        <w:r>
          <w:rPr>
            <w:webHidden/>
          </w:rPr>
          <w:fldChar w:fldCharType="end"/>
        </w:r>
        <w:r w:rsidRPr="00B2083B">
          <w:rPr>
            <w:rStyle w:val="Hyperlink"/>
          </w:rPr>
          <w:fldChar w:fldCharType="end"/>
        </w:r>
      </w:ins>
    </w:p>
    <w:p w:rsidR="00C35E28" w:rsidRDefault="00C35E28">
      <w:pPr>
        <w:pStyle w:val="TOC3"/>
        <w:rPr>
          <w:ins w:id="126" w:author="Kensaku Kawamoto" w:date="2013-12-18T15:28:00Z"/>
          <w:rFonts w:asciiTheme="minorHAnsi" w:eastAsiaTheme="minorEastAsia" w:hAnsiTheme="minorHAnsi" w:cstheme="minorBidi"/>
          <w:bCs w:val="0"/>
          <w:iCs w:val="0"/>
          <w:smallCaps w:val="0"/>
          <w:color w:val="auto"/>
          <w:kern w:val="0"/>
          <w:sz w:val="22"/>
          <w:szCs w:val="22"/>
          <w:lang w:eastAsia="en-US"/>
        </w:rPr>
      </w:pPr>
      <w:ins w:id="127" w:author="Kensaku Kawamoto" w:date="2013-12-18T15:28:00Z">
        <w:r w:rsidRPr="00B2083B">
          <w:rPr>
            <w:rStyle w:val="Hyperlink"/>
          </w:rPr>
          <w:fldChar w:fldCharType="begin"/>
        </w:r>
        <w:r w:rsidRPr="00B2083B">
          <w:rPr>
            <w:rStyle w:val="Hyperlink"/>
          </w:rPr>
          <w:instrText xml:space="preserve"> </w:instrText>
        </w:r>
        <w:r>
          <w:instrText>HYPERLINK \l "_Toc375143903"</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2.7.5</w:t>
        </w:r>
        <w:r>
          <w:rPr>
            <w:rFonts w:asciiTheme="minorHAnsi" w:eastAsiaTheme="minorEastAsia" w:hAnsiTheme="minorHAnsi" w:cstheme="minorBidi"/>
            <w:bCs w:val="0"/>
            <w:iCs w:val="0"/>
            <w:smallCaps w:val="0"/>
            <w:color w:val="auto"/>
            <w:kern w:val="0"/>
            <w:sz w:val="22"/>
            <w:szCs w:val="22"/>
            <w:lang w:eastAsia="en-US"/>
          </w:rPr>
          <w:tab/>
        </w:r>
        <w:r w:rsidRPr="00B2083B">
          <w:rPr>
            <w:rStyle w:val="Hyperlink"/>
            <w:rFonts w:ascii="Times New Roman" w:hAnsi="Times New Roman"/>
          </w:rPr>
          <w:t>Exception Handling</w:t>
        </w:r>
        <w:r>
          <w:rPr>
            <w:webHidden/>
          </w:rPr>
          <w:tab/>
        </w:r>
        <w:r>
          <w:rPr>
            <w:webHidden/>
          </w:rPr>
          <w:fldChar w:fldCharType="begin"/>
        </w:r>
        <w:r>
          <w:rPr>
            <w:webHidden/>
          </w:rPr>
          <w:instrText xml:space="preserve"> PAGEREF _Toc375143903 \h </w:instrText>
        </w:r>
      </w:ins>
      <w:r>
        <w:rPr>
          <w:webHidden/>
        </w:rPr>
      </w:r>
      <w:r>
        <w:rPr>
          <w:webHidden/>
        </w:rPr>
        <w:fldChar w:fldCharType="separate"/>
      </w:r>
      <w:ins w:id="128" w:author="Kensaku Kawamoto" w:date="2013-12-18T15:28:00Z">
        <w:r>
          <w:rPr>
            <w:webHidden/>
          </w:rPr>
          <w:t>49</w:t>
        </w:r>
        <w:r>
          <w:rPr>
            <w:webHidden/>
          </w:rPr>
          <w:fldChar w:fldCharType="end"/>
        </w:r>
        <w:r w:rsidRPr="00B2083B">
          <w:rPr>
            <w:rStyle w:val="Hyperlink"/>
          </w:rPr>
          <w:fldChar w:fldCharType="end"/>
        </w:r>
      </w:ins>
    </w:p>
    <w:p w:rsidR="00C35E28" w:rsidRDefault="00C35E28">
      <w:pPr>
        <w:pStyle w:val="TOC1"/>
        <w:rPr>
          <w:ins w:id="129" w:author="Kensaku Kawamoto" w:date="2013-12-18T15:28:00Z"/>
          <w:rFonts w:asciiTheme="minorHAnsi" w:eastAsiaTheme="minorEastAsia" w:hAnsiTheme="minorHAnsi" w:cstheme="minorBidi"/>
          <w:b w:val="0"/>
          <w:bCs w:val="0"/>
          <w:smallCaps w:val="0"/>
          <w:color w:val="auto"/>
          <w:kern w:val="0"/>
          <w:sz w:val="22"/>
          <w:szCs w:val="22"/>
          <w:lang w:eastAsia="en-US"/>
        </w:rPr>
      </w:pPr>
      <w:ins w:id="130" w:author="Kensaku Kawamoto" w:date="2013-12-18T15:28:00Z">
        <w:r w:rsidRPr="00B2083B">
          <w:rPr>
            <w:rStyle w:val="Hyperlink"/>
          </w:rPr>
          <w:fldChar w:fldCharType="begin"/>
        </w:r>
        <w:r w:rsidRPr="00B2083B">
          <w:rPr>
            <w:rStyle w:val="Hyperlink"/>
          </w:rPr>
          <w:instrText xml:space="preserve"> </w:instrText>
        </w:r>
        <w:r>
          <w:instrText>HYPERLINK \l "_Toc375143904"</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3.0</w:t>
        </w:r>
        <w:r>
          <w:rPr>
            <w:rFonts w:asciiTheme="minorHAnsi" w:eastAsiaTheme="minorEastAsia" w:hAnsiTheme="minorHAnsi" w:cstheme="minorBidi"/>
            <w:b w:val="0"/>
            <w:bCs w:val="0"/>
            <w:smallCaps w:val="0"/>
            <w:color w:val="auto"/>
            <w:kern w:val="0"/>
            <w:sz w:val="22"/>
            <w:szCs w:val="22"/>
            <w:lang w:eastAsia="en-US"/>
          </w:rPr>
          <w:tab/>
        </w:r>
        <w:r w:rsidRPr="00B2083B">
          <w:rPr>
            <w:rStyle w:val="Hyperlink"/>
            <w:rFonts w:ascii="Times New Roman" w:hAnsi="Times New Roman"/>
          </w:rPr>
          <w:t>Appendices</w:t>
        </w:r>
        <w:r>
          <w:rPr>
            <w:webHidden/>
          </w:rPr>
          <w:tab/>
        </w:r>
        <w:r>
          <w:rPr>
            <w:webHidden/>
          </w:rPr>
          <w:fldChar w:fldCharType="begin"/>
        </w:r>
        <w:r>
          <w:rPr>
            <w:webHidden/>
          </w:rPr>
          <w:instrText xml:space="preserve"> PAGEREF _Toc375143904 \h </w:instrText>
        </w:r>
      </w:ins>
      <w:r>
        <w:rPr>
          <w:webHidden/>
        </w:rPr>
      </w:r>
      <w:r>
        <w:rPr>
          <w:webHidden/>
        </w:rPr>
        <w:fldChar w:fldCharType="separate"/>
      </w:r>
      <w:ins w:id="131" w:author="Kensaku Kawamoto" w:date="2013-12-18T15:28:00Z">
        <w:r>
          <w:rPr>
            <w:webHidden/>
          </w:rPr>
          <w:t>51</w:t>
        </w:r>
        <w:r>
          <w:rPr>
            <w:webHidden/>
          </w:rPr>
          <w:fldChar w:fldCharType="end"/>
        </w:r>
        <w:r w:rsidRPr="00B2083B">
          <w:rPr>
            <w:rStyle w:val="Hyperlink"/>
          </w:rPr>
          <w:fldChar w:fldCharType="end"/>
        </w:r>
      </w:ins>
    </w:p>
    <w:p w:rsidR="00C35E28" w:rsidRDefault="00C35E28">
      <w:pPr>
        <w:pStyle w:val="TOC2"/>
        <w:rPr>
          <w:ins w:id="132" w:author="Kensaku Kawamoto" w:date="2013-12-18T15:28:00Z"/>
          <w:rFonts w:asciiTheme="minorHAnsi" w:eastAsiaTheme="minorEastAsia" w:hAnsiTheme="minorHAnsi" w:cstheme="minorBidi"/>
          <w:bCs w:val="0"/>
          <w:smallCaps w:val="0"/>
          <w:color w:val="auto"/>
          <w:kern w:val="0"/>
          <w:sz w:val="22"/>
          <w:szCs w:val="22"/>
          <w:lang w:eastAsia="en-US"/>
        </w:rPr>
      </w:pPr>
      <w:ins w:id="133" w:author="Kensaku Kawamoto" w:date="2013-12-18T15:28:00Z">
        <w:r w:rsidRPr="00B2083B">
          <w:rPr>
            <w:rStyle w:val="Hyperlink"/>
          </w:rPr>
          <w:fldChar w:fldCharType="begin"/>
        </w:r>
        <w:r w:rsidRPr="00B2083B">
          <w:rPr>
            <w:rStyle w:val="Hyperlink"/>
          </w:rPr>
          <w:instrText xml:space="preserve"> </w:instrText>
        </w:r>
        <w:r>
          <w:instrText>HYPERLINK \l "_Toc375143905"</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Appendix A: Acronyms</w:t>
        </w:r>
        <w:r>
          <w:rPr>
            <w:webHidden/>
          </w:rPr>
          <w:tab/>
        </w:r>
        <w:r>
          <w:rPr>
            <w:webHidden/>
          </w:rPr>
          <w:fldChar w:fldCharType="begin"/>
        </w:r>
        <w:r>
          <w:rPr>
            <w:webHidden/>
          </w:rPr>
          <w:instrText xml:space="preserve"> PAGEREF _Toc375143905 \h </w:instrText>
        </w:r>
      </w:ins>
      <w:r>
        <w:rPr>
          <w:webHidden/>
        </w:rPr>
      </w:r>
      <w:r>
        <w:rPr>
          <w:webHidden/>
        </w:rPr>
        <w:fldChar w:fldCharType="separate"/>
      </w:r>
      <w:ins w:id="134" w:author="Kensaku Kawamoto" w:date="2013-12-18T15:28:00Z">
        <w:r>
          <w:rPr>
            <w:webHidden/>
          </w:rPr>
          <w:t>51</w:t>
        </w:r>
        <w:r>
          <w:rPr>
            <w:webHidden/>
          </w:rPr>
          <w:fldChar w:fldCharType="end"/>
        </w:r>
        <w:r w:rsidRPr="00B2083B">
          <w:rPr>
            <w:rStyle w:val="Hyperlink"/>
          </w:rPr>
          <w:fldChar w:fldCharType="end"/>
        </w:r>
      </w:ins>
    </w:p>
    <w:p w:rsidR="00C35E28" w:rsidRDefault="00C35E28">
      <w:pPr>
        <w:pStyle w:val="TOC2"/>
        <w:rPr>
          <w:ins w:id="135" w:author="Kensaku Kawamoto" w:date="2013-12-18T15:28:00Z"/>
          <w:rFonts w:asciiTheme="minorHAnsi" w:eastAsiaTheme="minorEastAsia" w:hAnsiTheme="minorHAnsi" w:cstheme="minorBidi"/>
          <w:bCs w:val="0"/>
          <w:smallCaps w:val="0"/>
          <w:color w:val="auto"/>
          <w:kern w:val="0"/>
          <w:sz w:val="22"/>
          <w:szCs w:val="22"/>
          <w:lang w:eastAsia="en-US"/>
        </w:rPr>
      </w:pPr>
      <w:ins w:id="136" w:author="Kensaku Kawamoto" w:date="2013-12-18T15:28:00Z">
        <w:r w:rsidRPr="00B2083B">
          <w:rPr>
            <w:rStyle w:val="Hyperlink"/>
          </w:rPr>
          <w:fldChar w:fldCharType="begin"/>
        </w:r>
        <w:r w:rsidRPr="00B2083B">
          <w:rPr>
            <w:rStyle w:val="Hyperlink"/>
          </w:rPr>
          <w:instrText xml:space="preserve"> </w:instrText>
        </w:r>
        <w:r>
          <w:instrText>HYPERLINK \l "_Toc375143906"</w:instrText>
        </w:r>
        <w:r w:rsidRPr="00B2083B">
          <w:rPr>
            <w:rStyle w:val="Hyperlink"/>
          </w:rPr>
          <w:instrText xml:space="preserve"> </w:instrText>
        </w:r>
        <w:r w:rsidRPr="00B2083B">
          <w:rPr>
            <w:rStyle w:val="Hyperlink"/>
          </w:rPr>
          <w:fldChar w:fldCharType="separate"/>
        </w:r>
        <w:r w:rsidRPr="00B2083B">
          <w:rPr>
            <w:rStyle w:val="Hyperlink"/>
            <w:rFonts w:ascii="Times New Roman" w:hAnsi="Times New Roman"/>
          </w:rPr>
          <w:t>Appendix B: Glossary of Terms</w:t>
        </w:r>
        <w:r>
          <w:rPr>
            <w:webHidden/>
          </w:rPr>
          <w:tab/>
        </w:r>
        <w:r>
          <w:rPr>
            <w:webHidden/>
          </w:rPr>
          <w:fldChar w:fldCharType="begin"/>
        </w:r>
        <w:r>
          <w:rPr>
            <w:webHidden/>
          </w:rPr>
          <w:instrText xml:space="preserve"> PAGEREF _Toc375143906 \h </w:instrText>
        </w:r>
      </w:ins>
      <w:r>
        <w:rPr>
          <w:webHidden/>
        </w:rPr>
      </w:r>
      <w:r>
        <w:rPr>
          <w:webHidden/>
        </w:rPr>
        <w:fldChar w:fldCharType="separate"/>
      </w:r>
      <w:ins w:id="137" w:author="Kensaku Kawamoto" w:date="2013-12-18T15:28:00Z">
        <w:r>
          <w:rPr>
            <w:webHidden/>
          </w:rPr>
          <w:t>53</w:t>
        </w:r>
        <w:r>
          <w:rPr>
            <w:webHidden/>
          </w:rPr>
          <w:fldChar w:fldCharType="end"/>
        </w:r>
        <w:r w:rsidRPr="00B2083B">
          <w:rPr>
            <w:rStyle w:val="Hyperlink"/>
          </w:rPr>
          <w:fldChar w:fldCharType="end"/>
        </w:r>
      </w:ins>
    </w:p>
    <w:p w:rsidR="00F010D7" w:rsidDel="00C35E28" w:rsidRDefault="00F010D7">
      <w:pPr>
        <w:pStyle w:val="TOC1"/>
        <w:rPr>
          <w:del w:id="138" w:author="Kensaku Kawamoto" w:date="2013-12-18T15:28:00Z"/>
          <w:rFonts w:asciiTheme="minorHAnsi" w:eastAsiaTheme="minorEastAsia" w:hAnsiTheme="minorHAnsi" w:cstheme="minorBidi"/>
          <w:b w:val="0"/>
          <w:bCs w:val="0"/>
          <w:smallCaps w:val="0"/>
          <w:color w:val="auto"/>
          <w:kern w:val="0"/>
          <w:sz w:val="22"/>
          <w:szCs w:val="22"/>
          <w:lang w:eastAsia="en-US"/>
        </w:rPr>
      </w:pPr>
      <w:del w:id="139" w:author="Kensaku Kawamoto" w:date="2013-12-18T15:28:00Z">
        <w:r w:rsidRPr="00C35E28" w:rsidDel="00C35E28">
          <w:rPr>
            <w:rPrChange w:id="140" w:author="Kensaku Kawamoto" w:date="2013-12-18T15:28:00Z">
              <w:rPr>
                <w:rStyle w:val="Hyperlink"/>
                <w:rFonts w:ascii="Times New Roman" w:hAnsi="Times New Roman"/>
                <w:b w:val="0"/>
                <w:bCs w:val="0"/>
                <w:smallCaps w:val="0"/>
              </w:rPr>
            </w:rPrChange>
          </w:rPr>
          <w:delText>Table of Contents</w:delText>
        </w:r>
        <w:r w:rsidDel="00C35E28">
          <w:rPr>
            <w:webHidden/>
          </w:rPr>
          <w:tab/>
        </w:r>
        <w:r w:rsidR="0022358E" w:rsidDel="00C35E28">
          <w:rPr>
            <w:webHidden/>
          </w:rPr>
          <w:delText>4</w:delText>
        </w:r>
      </w:del>
    </w:p>
    <w:p w:rsidR="00F010D7" w:rsidDel="00C35E28" w:rsidRDefault="00F010D7">
      <w:pPr>
        <w:pStyle w:val="TOC1"/>
        <w:rPr>
          <w:del w:id="141" w:author="Kensaku Kawamoto" w:date="2013-12-18T15:28:00Z"/>
          <w:rFonts w:asciiTheme="minorHAnsi" w:eastAsiaTheme="minorEastAsia" w:hAnsiTheme="minorHAnsi" w:cstheme="minorBidi"/>
          <w:b w:val="0"/>
          <w:bCs w:val="0"/>
          <w:smallCaps w:val="0"/>
          <w:color w:val="auto"/>
          <w:kern w:val="0"/>
          <w:sz w:val="22"/>
          <w:szCs w:val="22"/>
          <w:lang w:eastAsia="en-US"/>
        </w:rPr>
      </w:pPr>
      <w:del w:id="142" w:author="Kensaku Kawamoto" w:date="2013-12-18T15:28:00Z">
        <w:r w:rsidRPr="00C35E28" w:rsidDel="00C35E28">
          <w:rPr>
            <w:rPrChange w:id="143" w:author="Kensaku Kawamoto" w:date="2013-12-18T15:28:00Z">
              <w:rPr>
                <w:rStyle w:val="Hyperlink"/>
                <w:rFonts w:ascii="Times New Roman" w:hAnsi="Times New Roman"/>
                <w:b w:val="0"/>
                <w:bCs w:val="0"/>
                <w:smallCaps w:val="0"/>
              </w:rPr>
            </w:rPrChange>
          </w:rPr>
          <w:delText>1.0</w:delText>
        </w:r>
        <w:r w:rsidDel="00C35E28">
          <w:rPr>
            <w:rFonts w:asciiTheme="minorHAnsi" w:eastAsiaTheme="minorEastAsia" w:hAnsiTheme="minorHAnsi" w:cstheme="minorBidi"/>
            <w:b w:val="0"/>
            <w:bCs w:val="0"/>
            <w:smallCaps w:val="0"/>
            <w:color w:val="auto"/>
            <w:kern w:val="0"/>
            <w:sz w:val="22"/>
            <w:szCs w:val="22"/>
            <w:lang w:eastAsia="en-US"/>
          </w:rPr>
          <w:tab/>
        </w:r>
        <w:r w:rsidRPr="00C35E28" w:rsidDel="00C35E28">
          <w:rPr>
            <w:rPrChange w:id="144" w:author="Kensaku Kawamoto" w:date="2013-12-18T15:28:00Z">
              <w:rPr>
                <w:rStyle w:val="Hyperlink"/>
                <w:rFonts w:ascii="Times New Roman" w:hAnsi="Times New Roman"/>
                <w:b w:val="0"/>
                <w:bCs w:val="0"/>
                <w:smallCaps w:val="0"/>
              </w:rPr>
            </w:rPrChange>
          </w:rPr>
          <w:delText>Introduction</w:delText>
        </w:r>
        <w:r w:rsidDel="00C35E28">
          <w:rPr>
            <w:webHidden/>
          </w:rPr>
          <w:tab/>
        </w:r>
        <w:r w:rsidR="0022358E" w:rsidDel="00C35E28">
          <w:rPr>
            <w:webHidden/>
          </w:rPr>
          <w:delText>6</w:delText>
        </w:r>
      </w:del>
    </w:p>
    <w:p w:rsidR="00F010D7" w:rsidDel="00C35E28" w:rsidRDefault="00F010D7">
      <w:pPr>
        <w:pStyle w:val="TOC2"/>
        <w:rPr>
          <w:del w:id="145" w:author="Kensaku Kawamoto" w:date="2013-12-18T15:28:00Z"/>
          <w:rFonts w:asciiTheme="minorHAnsi" w:eastAsiaTheme="minorEastAsia" w:hAnsiTheme="minorHAnsi" w:cstheme="minorBidi"/>
          <w:bCs w:val="0"/>
          <w:smallCaps w:val="0"/>
          <w:color w:val="auto"/>
          <w:kern w:val="0"/>
          <w:sz w:val="22"/>
          <w:szCs w:val="22"/>
          <w:lang w:eastAsia="en-US"/>
        </w:rPr>
      </w:pPr>
      <w:del w:id="146" w:author="Kensaku Kawamoto" w:date="2013-12-18T15:28:00Z">
        <w:r w:rsidRPr="00C35E28" w:rsidDel="00C35E28">
          <w:rPr>
            <w:rPrChange w:id="147" w:author="Kensaku Kawamoto" w:date="2013-12-18T15:28:00Z">
              <w:rPr>
                <w:rStyle w:val="Hyperlink"/>
                <w:rFonts w:ascii="Times New Roman" w:hAnsi="Times New Roman"/>
                <w:bCs w:val="0"/>
                <w:smallCaps w:val="0"/>
              </w:rPr>
            </w:rPrChange>
          </w:rPr>
          <w:delText>1.1</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148" w:author="Kensaku Kawamoto" w:date="2013-12-18T15:28:00Z">
              <w:rPr>
                <w:rStyle w:val="Hyperlink"/>
                <w:rFonts w:ascii="Times New Roman" w:hAnsi="Times New Roman"/>
                <w:bCs w:val="0"/>
                <w:smallCaps w:val="0"/>
              </w:rPr>
            </w:rPrChange>
          </w:rPr>
          <w:delText>S&amp;I Framework HeD Initiative</w:delText>
        </w:r>
        <w:r w:rsidDel="00C35E28">
          <w:rPr>
            <w:webHidden/>
          </w:rPr>
          <w:tab/>
        </w:r>
        <w:r w:rsidR="0022358E" w:rsidDel="00C35E28">
          <w:rPr>
            <w:webHidden/>
          </w:rPr>
          <w:delText>6</w:delText>
        </w:r>
      </w:del>
    </w:p>
    <w:p w:rsidR="00F010D7" w:rsidDel="00C35E28" w:rsidRDefault="00F010D7">
      <w:pPr>
        <w:pStyle w:val="TOC2"/>
        <w:rPr>
          <w:del w:id="149" w:author="Kensaku Kawamoto" w:date="2013-12-18T15:28:00Z"/>
          <w:rFonts w:asciiTheme="minorHAnsi" w:eastAsiaTheme="minorEastAsia" w:hAnsiTheme="minorHAnsi" w:cstheme="minorBidi"/>
          <w:bCs w:val="0"/>
          <w:smallCaps w:val="0"/>
          <w:color w:val="auto"/>
          <w:kern w:val="0"/>
          <w:sz w:val="22"/>
          <w:szCs w:val="22"/>
          <w:lang w:eastAsia="en-US"/>
        </w:rPr>
      </w:pPr>
      <w:del w:id="150" w:author="Kensaku Kawamoto" w:date="2013-12-18T15:28:00Z">
        <w:r w:rsidRPr="00C35E28" w:rsidDel="00C35E28">
          <w:rPr>
            <w:rPrChange w:id="151" w:author="Kensaku Kawamoto" w:date="2013-12-18T15:28:00Z">
              <w:rPr>
                <w:rStyle w:val="Hyperlink"/>
                <w:rFonts w:ascii="Times New Roman" w:hAnsi="Times New Roman"/>
                <w:bCs w:val="0"/>
                <w:smallCaps w:val="0"/>
              </w:rPr>
            </w:rPrChange>
          </w:rPr>
          <w:delText>1.2</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152" w:author="Kensaku Kawamoto" w:date="2013-12-18T15:28:00Z">
              <w:rPr>
                <w:rStyle w:val="Hyperlink"/>
                <w:rFonts w:ascii="Times New Roman" w:hAnsi="Times New Roman"/>
                <w:bCs w:val="0"/>
                <w:smallCaps w:val="0"/>
              </w:rPr>
            </w:rPrChange>
          </w:rPr>
          <w:delText>Purpose</w:delText>
        </w:r>
        <w:r w:rsidDel="00C35E28">
          <w:rPr>
            <w:webHidden/>
          </w:rPr>
          <w:tab/>
        </w:r>
        <w:r w:rsidR="0022358E" w:rsidDel="00C35E28">
          <w:rPr>
            <w:webHidden/>
          </w:rPr>
          <w:delText>7</w:delText>
        </w:r>
      </w:del>
    </w:p>
    <w:p w:rsidR="00F010D7" w:rsidDel="00C35E28" w:rsidRDefault="00F010D7">
      <w:pPr>
        <w:pStyle w:val="TOC2"/>
        <w:rPr>
          <w:del w:id="153" w:author="Kensaku Kawamoto" w:date="2013-12-18T15:28:00Z"/>
          <w:rFonts w:asciiTheme="minorHAnsi" w:eastAsiaTheme="minorEastAsia" w:hAnsiTheme="minorHAnsi" w:cstheme="minorBidi"/>
          <w:bCs w:val="0"/>
          <w:smallCaps w:val="0"/>
          <w:color w:val="auto"/>
          <w:kern w:val="0"/>
          <w:sz w:val="22"/>
          <w:szCs w:val="22"/>
          <w:lang w:eastAsia="en-US"/>
        </w:rPr>
      </w:pPr>
      <w:del w:id="154" w:author="Kensaku Kawamoto" w:date="2013-12-18T15:28:00Z">
        <w:r w:rsidRPr="00C35E28" w:rsidDel="00C35E28">
          <w:rPr>
            <w:rPrChange w:id="155" w:author="Kensaku Kawamoto" w:date="2013-12-18T15:28:00Z">
              <w:rPr>
                <w:rStyle w:val="Hyperlink"/>
                <w:rFonts w:ascii="Times New Roman" w:hAnsi="Times New Roman"/>
                <w:bCs w:val="0"/>
                <w:smallCaps w:val="0"/>
              </w:rPr>
            </w:rPrChange>
          </w:rPr>
          <w:delText>1.3</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156" w:author="Kensaku Kawamoto" w:date="2013-12-18T15:28:00Z">
              <w:rPr>
                <w:rStyle w:val="Hyperlink"/>
                <w:rFonts w:ascii="Times New Roman" w:hAnsi="Times New Roman"/>
                <w:bCs w:val="0"/>
                <w:smallCaps w:val="0"/>
              </w:rPr>
            </w:rPrChange>
          </w:rPr>
          <w:delText>Approach</w:delText>
        </w:r>
        <w:r w:rsidDel="00C35E28">
          <w:rPr>
            <w:webHidden/>
          </w:rPr>
          <w:tab/>
        </w:r>
        <w:r w:rsidR="0022358E" w:rsidDel="00C35E28">
          <w:rPr>
            <w:webHidden/>
          </w:rPr>
          <w:delText>9</w:delText>
        </w:r>
      </w:del>
    </w:p>
    <w:p w:rsidR="00F010D7" w:rsidDel="00C35E28" w:rsidRDefault="00F010D7">
      <w:pPr>
        <w:pStyle w:val="TOC3"/>
        <w:rPr>
          <w:del w:id="157" w:author="Kensaku Kawamoto" w:date="2013-12-18T15:28:00Z"/>
          <w:rFonts w:asciiTheme="minorHAnsi" w:eastAsiaTheme="minorEastAsia" w:hAnsiTheme="minorHAnsi" w:cstheme="minorBidi"/>
          <w:bCs w:val="0"/>
          <w:iCs w:val="0"/>
          <w:smallCaps w:val="0"/>
          <w:color w:val="auto"/>
          <w:kern w:val="0"/>
          <w:sz w:val="22"/>
          <w:szCs w:val="22"/>
          <w:lang w:eastAsia="en-US"/>
        </w:rPr>
      </w:pPr>
      <w:del w:id="158" w:author="Kensaku Kawamoto" w:date="2013-12-18T15:28:00Z">
        <w:r w:rsidRPr="00C35E28" w:rsidDel="00C35E28">
          <w:rPr>
            <w:rPrChange w:id="159" w:author="Kensaku Kawamoto" w:date="2013-12-18T15:28:00Z">
              <w:rPr>
                <w:rStyle w:val="Hyperlink"/>
                <w:rFonts w:ascii="Times New Roman" w:hAnsi="Times New Roman"/>
                <w:bCs w:val="0"/>
                <w:iCs w:val="0"/>
                <w:smallCaps w:val="0"/>
              </w:rPr>
            </w:rPrChange>
          </w:rPr>
          <w:delText>1.3.1</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160" w:author="Kensaku Kawamoto" w:date="2013-12-18T15:28:00Z">
              <w:rPr>
                <w:rStyle w:val="Hyperlink"/>
                <w:rFonts w:ascii="Times New Roman" w:hAnsi="Times New Roman"/>
                <w:bCs w:val="0"/>
                <w:iCs w:val="0"/>
                <w:smallCaps w:val="0"/>
              </w:rPr>
            </w:rPrChange>
          </w:rPr>
          <w:delText>how A CDS Guidance Service Works</w:delText>
        </w:r>
        <w:r w:rsidDel="00C35E28">
          <w:rPr>
            <w:webHidden/>
          </w:rPr>
          <w:tab/>
        </w:r>
        <w:r w:rsidR="0022358E" w:rsidDel="00C35E28">
          <w:rPr>
            <w:webHidden/>
          </w:rPr>
          <w:delText>9</w:delText>
        </w:r>
      </w:del>
    </w:p>
    <w:p w:rsidR="00F010D7" w:rsidDel="00C35E28" w:rsidRDefault="00F010D7">
      <w:pPr>
        <w:pStyle w:val="TOC3"/>
        <w:rPr>
          <w:del w:id="161" w:author="Kensaku Kawamoto" w:date="2013-12-18T15:28:00Z"/>
          <w:rFonts w:asciiTheme="minorHAnsi" w:eastAsiaTheme="minorEastAsia" w:hAnsiTheme="minorHAnsi" w:cstheme="minorBidi"/>
          <w:bCs w:val="0"/>
          <w:iCs w:val="0"/>
          <w:smallCaps w:val="0"/>
          <w:color w:val="auto"/>
          <w:kern w:val="0"/>
          <w:sz w:val="22"/>
          <w:szCs w:val="22"/>
          <w:lang w:eastAsia="en-US"/>
        </w:rPr>
      </w:pPr>
      <w:del w:id="162" w:author="Kensaku Kawamoto" w:date="2013-12-18T15:28:00Z">
        <w:r w:rsidRPr="00C35E28" w:rsidDel="00C35E28">
          <w:rPr>
            <w:rPrChange w:id="163" w:author="Kensaku Kawamoto" w:date="2013-12-18T15:28:00Z">
              <w:rPr>
                <w:rStyle w:val="Hyperlink"/>
                <w:rFonts w:ascii="Times New Roman" w:hAnsi="Times New Roman"/>
                <w:bCs w:val="0"/>
                <w:iCs w:val="0"/>
                <w:smallCaps w:val="0"/>
              </w:rPr>
            </w:rPrChange>
          </w:rPr>
          <w:delText>1.3.2</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164" w:author="Kensaku Kawamoto" w:date="2013-12-18T15:28:00Z">
              <w:rPr>
                <w:rStyle w:val="Hyperlink"/>
                <w:rFonts w:ascii="Times New Roman" w:hAnsi="Times New Roman"/>
                <w:bCs w:val="0"/>
                <w:iCs w:val="0"/>
                <w:smallCaps w:val="0"/>
              </w:rPr>
            </w:rPrChange>
          </w:rPr>
          <w:delText>Other Relevant Services</w:delText>
        </w:r>
        <w:r w:rsidDel="00C35E28">
          <w:rPr>
            <w:webHidden/>
          </w:rPr>
          <w:tab/>
        </w:r>
        <w:r w:rsidR="0022358E" w:rsidDel="00C35E28">
          <w:rPr>
            <w:webHidden/>
          </w:rPr>
          <w:delText>11</w:delText>
        </w:r>
      </w:del>
    </w:p>
    <w:p w:rsidR="00F010D7" w:rsidDel="00C35E28" w:rsidRDefault="00F010D7">
      <w:pPr>
        <w:pStyle w:val="TOC3"/>
        <w:rPr>
          <w:del w:id="165" w:author="Kensaku Kawamoto" w:date="2013-12-18T15:28:00Z"/>
          <w:rFonts w:asciiTheme="minorHAnsi" w:eastAsiaTheme="minorEastAsia" w:hAnsiTheme="minorHAnsi" w:cstheme="minorBidi"/>
          <w:bCs w:val="0"/>
          <w:iCs w:val="0"/>
          <w:smallCaps w:val="0"/>
          <w:color w:val="auto"/>
          <w:kern w:val="0"/>
          <w:sz w:val="22"/>
          <w:szCs w:val="22"/>
          <w:lang w:eastAsia="en-US"/>
        </w:rPr>
      </w:pPr>
      <w:del w:id="166" w:author="Kensaku Kawamoto" w:date="2013-12-18T15:28:00Z">
        <w:r w:rsidRPr="00C35E28" w:rsidDel="00C35E28">
          <w:rPr>
            <w:rPrChange w:id="167" w:author="Kensaku Kawamoto" w:date="2013-12-18T15:28:00Z">
              <w:rPr>
                <w:rStyle w:val="Hyperlink"/>
                <w:rFonts w:ascii="Times New Roman" w:hAnsi="Times New Roman"/>
                <w:bCs w:val="0"/>
                <w:iCs w:val="0"/>
                <w:smallCaps w:val="0"/>
              </w:rPr>
            </w:rPrChange>
          </w:rPr>
          <w:delText>1.3.3</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168" w:author="Kensaku Kawamoto" w:date="2013-12-18T15:28:00Z">
              <w:rPr>
                <w:rStyle w:val="Hyperlink"/>
                <w:rFonts w:ascii="Times New Roman" w:hAnsi="Times New Roman"/>
                <w:bCs w:val="0"/>
                <w:iCs w:val="0"/>
                <w:smallCaps w:val="0"/>
              </w:rPr>
            </w:rPrChange>
          </w:rPr>
          <w:delText>Technical Solution plan</w:delText>
        </w:r>
        <w:r w:rsidDel="00C35E28">
          <w:rPr>
            <w:webHidden/>
          </w:rPr>
          <w:tab/>
        </w:r>
        <w:r w:rsidR="0022358E" w:rsidDel="00C35E28">
          <w:rPr>
            <w:webHidden/>
          </w:rPr>
          <w:delText>12</w:delText>
        </w:r>
      </w:del>
    </w:p>
    <w:p w:rsidR="00F010D7" w:rsidDel="00C35E28" w:rsidRDefault="00F010D7">
      <w:pPr>
        <w:pStyle w:val="TOC2"/>
        <w:rPr>
          <w:del w:id="169" w:author="Kensaku Kawamoto" w:date="2013-12-18T15:28:00Z"/>
          <w:rFonts w:asciiTheme="minorHAnsi" w:eastAsiaTheme="minorEastAsia" w:hAnsiTheme="minorHAnsi" w:cstheme="minorBidi"/>
          <w:bCs w:val="0"/>
          <w:smallCaps w:val="0"/>
          <w:color w:val="auto"/>
          <w:kern w:val="0"/>
          <w:sz w:val="22"/>
          <w:szCs w:val="22"/>
          <w:lang w:eastAsia="en-US"/>
        </w:rPr>
      </w:pPr>
      <w:del w:id="170" w:author="Kensaku Kawamoto" w:date="2013-12-18T15:28:00Z">
        <w:r w:rsidRPr="00C35E28" w:rsidDel="00C35E28">
          <w:rPr>
            <w:rPrChange w:id="171" w:author="Kensaku Kawamoto" w:date="2013-12-18T15:28:00Z">
              <w:rPr>
                <w:rStyle w:val="Hyperlink"/>
                <w:rFonts w:ascii="Times New Roman" w:hAnsi="Times New Roman"/>
                <w:bCs w:val="0"/>
                <w:smallCaps w:val="0"/>
              </w:rPr>
            </w:rPrChange>
          </w:rPr>
          <w:delText>1.4</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172" w:author="Kensaku Kawamoto" w:date="2013-12-18T15:28:00Z">
              <w:rPr>
                <w:rStyle w:val="Hyperlink"/>
                <w:rFonts w:ascii="Times New Roman" w:hAnsi="Times New Roman"/>
                <w:bCs w:val="0"/>
                <w:smallCaps w:val="0"/>
              </w:rPr>
            </w:rPrChange>
          </w:rPr>
          <w:delText>Intended Audience</w:delText>
        </w:r>
        <w:r w:rsidDel="00C35E28">
          <w:rPr>
            <w:webHidden/>
          </w:rPr>
          <w:tab/>
        </w:r>
        <w:r w:rsidR="0022358E" w:rsidDel="00C35E28">
          <w:rPr>
            <w:webHidden/>
          </w:rPr>
          <w:delText>12</w:delText>
        </w:r>
      </w:del>
    </w:p>
    <w:p w:rsidR="00F010D7" w:rsidDel="00C35E28" w:rsidRDefault="00F010D7">
      <w:pPr>
        <w:pStyle w:val="TOC3"/>
        <w:rPr>
          <w:del w:id="173" w:author="Kensaku Kawamoto" w:date="2013-12-18T15:28:00Z"/>
          <w:rFonts w:asciiTheme="minorHAnsi" w:eastAsiaTheme="minorEastAsia" w:hAnsiTheme="minorHAnsi" w:cstheme="minorBidi"/>
          <w:bCs w:val="0"/>
          <w:iCs w:val="0"/>
          <w:smallCaps w:val="0"/>
          <w:color w:val="auto"/>
          <w:kern w:val="0"/>
          <w:sz w:val="22"/>
          <w:szCs w:val="22"/>
          <w:lang w:eastAsia="en-US"/>
        </w:rPr>
      </w:pPr>
      <w:del w:id="174" w:author="Kensaku Kawamoto" w:date="2013-12-18T15:28:00Z">
        <w:r w:rsidRPr="00C35E28" w:rsidDel="00C35E28">
          <w:rPr>
            <w:rPrChange w:id="175" w:author="Kensaku Kawamoto" w:date="2013-12-18T15:28:00Z">
              <w:rPr>
                <w:rStyle w:val="Hyperlink"/>
                <w:rFonts w:ascii="Times New Roman" w:hAnsi="Times New Roman"/>
                <w:bCs w:val="0"/>
                <w:iCs w:val="0"/>
                <w:smallCaps w:val="0"/>
              </w:rPr>
            </w:rPrChange>
          </w:rPr>
          <w:delText>1.4.1</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176" w:author="Kensaku Kawamoto" w:date="2013-12-18T15:28:00Z">
              <w:rPr>
                <w:rStyle w:val="Hyperlink"/>
                <w:rFonts w:ascii="Times New Roman" w:hAnsi="Times New Roman"/>
                <w:bCs w:val="0"/>
                <w:iCs w:val="0"/>
                <w:smallCaps w:val="0"/>
              </w:rPr>
            </w:rPrChange>
          </w:rPr>
          <w:delText>Requisite Knowledge</w:delText>
        </w:r>
        <w:r w:rsidDel="00C35E28">
          <w:rPr>
            <w:webHidden/>
          </w:rPr>
          <w:tab/>
        </w:r>
        <w:r w:rsidR="0022358E" w:rsidDel="00C35E28">
          <w:rPr>
            <w:webHidden/>
          </w:rPr>
          <w:delText>12</w:delText>
        </w:r>
      </w:del>
    </w:p>
    <w:p w:rsidR="00F010D7" w:rsidDel="00C35E28" w:rsidRDefault="00F010D7">
      <w:pPr>
        <w:pStyle w:val="TOC3"/>
        <w:rPr>
          <w:del w:id="177" w:author="Kensaku Kawamoto" w:date="2013-12-18T15:28:00Z"/>
          <w:rFonts w:asciiTheme="minorHAnsi" w:eastAsiaTheme="minorEastAsia" w:hAnsiTheme="minorHAnsi" w:cstheme="minorBidi"/>
          <w:bCs w:val="0"/>
          <w:iCs w:val="0"/>
          <w:smallCaps w:val="0"/>
          <w:color w:val="auto"/>
          <w:kern w:val="0"/>
          <w:sz w:val="22"/>
          <w:szCs w:val="22"/>
          <w:lang w:eastAsia="en-US"/>
        </w:rPr>
      </w:pPr>
      <w:del w:id="178" w:author="Kensaku Kawamoto" w:date="2013-12-18T15:28:00Z">
        <w:r w:rsidRPr="00C35E28" w:rsidDel="00C35E28">
          <w:rPr>
            <w:rPrChange w:id="179" w:author="Kensaku Kawamoto" w:date="2013-12-18T15:28:00Z">
              <w:rPr>
                <w:rStyle w:val="Hyperlink"/>
                <w:rFonts w:ascii="Times New Roman" w:hAnsi="Times New Roman"/>
                <w:bCs w:val="0"/>
                <w:iCs w:val="0"/>
                <w:smallCaps w:val="0"/>
              </w:rPr>
            </w:rPrChange>
          </w:rPr>
          <w:delText>1.4.2</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180" w:author="Kensaku Kawamoto" w:date="2013-12-18T15:28:00Z">
              <w:rPr>
                <w:rStyle w:val="Hyperlink"/>
                <w:rFonts w:ascii="Times New Roman" w:hAnsi="Times New Roman"/>
                <w:bCs w:val="0"/>
                <w:iCs w:val="0"/>
                <w:smallCaps w:val="0"/>
              </w:rPr>
            </w:rPrChange>
          </w:rPr>
          <w:delText>Referenced Standards</w:delText>
        </w:r>
        <w:r w:rsidDel="00C35E28">
          <w:rPr>
            <w:webHidden/>
          </w:rPr>
          <w:tab/>
        </w:r>
        <w:r w:rsidR="0022358E" w:rsidDel="00C35E28">
          <w:rPr>
            <w:webHidden/>
          </w:rPr>
          <w:delText>13</w:delText>
        </w:r>
      </w:del>
    </w:p>
    <w:p w:rsidR="00F010D7" w:rsidDel="00C35E28" w:rsidRDefault="00F010D7">
      <w:pPr>
        <w:pStyle w:val="TOC2"/>
        <w:rPr>
          <w:del w:id="181" w:author="Kensaku Kawamoto" w:date="2013-12-18T15:28:00Z"/>
          <w:rFonts w:asciiTheme="minorHAnsi" w:eastAsiaTheme="minorEastAsia" w:hAnsiTheme="minorHAnsi" w:cstheme="minorBidi"/>
          <w:bCs w:val="0"/>
          <w:smallCaps w:val="0"/>
          <w:color w:val="auto"/>
          <w:kern w:val="0"/>
          <w:sz w:val="22"/>
          <w:szCs w:val="22"/>
          <w:lang w:eastAsia="en-US"/>
        </w:rPr>
      </w:pPr>
      <w:del w:id="182" w:author="Kensaku Kawamoto" w:date="2013-12-18T15:28:00Z">
        <w:r w:rsidRPr="00C35E28" w:rsidDel="00C35E28">
          <w:rPr>
            <w:rPrChange w:id="183" w:author="Kensaku Kawamoto" w:date="2013-12-18T15:28:00Z">
              <w:rPr>
                <w:rStyle w:val="Hyperlink"/>
                <w:rFonts w:ascii="Times New Roman" w:hAnsi="Times New Roman"/>
                <w:bCs w:val="0"/>
                <w:smallCaps w:val="0"/>
              </w:rPr>
            </w:rPrChange>
          </w:rPr>
          <w:delText>1.5</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184" w:author="Kensaku Kawamoto" w:date="2013-12-18T15:28:00Z">
              <w:rPr>
                <w:rStyle w:val="Hyperlink"/>
                <w:rFonts w:ascii="Times New Roman" w:hAnsi="Times New Roman"/>
                <w:bCs w:val="0"/>
                <w:smallCaps w:val="0"/>
              </w:rPr>
            </w:rPrChange>
          </w:rPr>
          <w:delText>Conventions and Acronyms Used in this Guide</w:delText>
        </w:r>
        <w:r w:rsidDel="00C35E28">
          <w:rPr>
            <w:webHidden/>
          </w:rPr>
          <w:tab/>
        </w:r>
        <w:r w:rsidR="0022358E" w:rsidDel="00C35E28">
          <w:rPr>
            <w:webHidden/>
          </w:rPr>
          <w:delText>14</w:delText>
        </w:r>
      </w:del>
    </w:p>
    <w:p w:rsidR="00F010D7" w:rsidDel="00C35E28" w:rsidRDefault="00F010D7">
      <w:pPr>
        <w:pStyle w:val="TOC3"/>
        <w:rPr>
          <w:del w:id="185" w:author="Kensaku Kawamoto" w:date="2013-12-18T15:28:00Z"/>
          <w:rFonts w:asciiTheme="minorHAnsi" w:eastAsiaTheme="minorEastAsia" w:hAnsiTheme="minorHAnsi" w:cstheme="minorBidi"/>
          <w:bCs w:val="0"/>
          <w:iCs w:val="0"/>
          <w:smallCaps w:val="0"/>
          <w:color w:val="auto"/>
          <w:kern w:val="0"/>
          <w:sz w:val="22"/>
          <w:szCs w:val="22"/>
          <w:lang w:eastAsia="en-US"/>
        </w:rPr>
      </w:pPr>
      <w:del w:id="186" w:author="Kensaku Kawamoto" w:date="2013-12-18T15:28:00Z">
        <w:r w:rsidRPr="00C35E28" w:rsidDel="00C35E28">
          <w:rPr>
            <w:rPrChange w:id="187" w:author="Kensaku Kawamoto" w:date="2013-12-18T15:28:00Z">
              <w:rPr>
                <w:rStyle w:val="Hyperlink"/>
                <w:rFonts w:ascii="Times New Roman" w:hAnsi="Times New Roman"/>
                <w:bCs w:val="0"/>
                <w:iCs w:val="0"/>
                <w:smallCaps w:val="0"/>
              </w:rPr>
            </w:rPrChange>
          </w:rPr>
          <w:delText>1.5.1</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188" w:author="Kensaku Kawamoto" w:date="2013-12-18T15:28:00Z">
              <w:rPr>
                <w:rStyle w:val="Hyperlink"/>
                <w:rFonts w:ascii="Times New Roman" w:hAnsi="Times New Roman"/>
                <w:bCs w:val="0"/>
                <w:iCs w:val="0"/>
                <w:smallCaps w:val="0"/>
              </w:rPr>
            </w:rPrChange>
          </w:rPr>
          <w:delText>Conformance Verbs (Keywords)</w:delText>
        </w:r>
        <w:r w:rsidDel="00C35E28">
          <w:rPr>
            <w:webHidden/>
          </w:rPr>
          <w:tab/>
        </w:r>
        <w:r w:rsidR="0022358E" w:rsidDel="00C35E28">
          <w:rPr>
            <w:webHidden/>
          </w:rPr>
          <w:delText>14</w:delText>
        </w:r>
      </w:del>
    </w:p>
    <w:p w:rsidR="00F010D7" w:rsidDel="00C35E28" w:rsidRDefault="00F010D7">
      <w:pPr>
        <w:pStyle w:val="TOC3"/>
        <w:rPr>
          <w:del w:id="189" w:author="Kensaku Kawamoto" w:date="2013-12-18T15:28:00Z"/>
          <w:rFonts w:asciiTheme="minorHAnsi" w:eastAsiaTheme="minorEastAsia" w:hAnsiTheme="minorHAnsi" w:cstheme="minorBidi"/>
          <w:bCs w:val="0"/>
          <w:iCs w:val="0"/>
          <w:smallCaps w:val="0"/>
          <w:color w:val="auto"/>
          <w:kern w:val="0"/>
          <w:sz w:val="22"/>
          <w:szCs w:val="22"/>
          <w:lang w:eastAsia="en-US"/>
        </w:rPr>
      </w:pPr>
      <w:del w:id="190" w:author="Kensaku Kawamoto" w:date="2013-12-18T15:28:00Z">
        <w:r w:rsidRPr="00C35E28" w:rsidDel="00C35E28">
          <w:rPr>
            <w:rPrChange w:id="191" w:author="Kensaku Kawamoto" w:date="2013-12-18T15:28:00Z">
              <w:rPr>
                <w:rStyle w:val="Hyperlink"/>
                <w:rFonts w:ascii="Times New Roman" w:hAnsi="Times New Roman"/>
                <w:bCs w:val="0"/>
                <w:iCs w:val="0"/>
                <w:smallCaps w:val="0"/>
              </w:rPr>
            </w:rPrChange>
          </w:rPr>
          <w:delText>1.5.2</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192" w:author="Kensaku Kawamoto" w:date="2013-12-18T15:28:00Z">
              <w:rPr>
                <w:rStyle w:val="Hyperlink"/>
                <w:rFonts w:ascii="Times New Roman" w:hAnsi="Times New Roman"/>
                <w:bCs w:val="0"/>
                <w:iCs w:val="0"/>
                <w:smallCaps w:val="0"/>
              </w:rPr>
            </w:rPrChange>
          </w:rPr>
          <w:delText>Cardinality</w:delText>
        </w:r>
        <w:r w:rsidDel="00C35E28">
          <w:rPr>
            <w:webHidden/>
          </w:rPr>
          <w:tab/>
        </w:r>
        <w:r w:rsidR="0022358E" w:rsidDel="00C35E28">
          <w:rPr>
            <w:webHidden/>
          </w:rPr>
          <w:delText>14</w:delText>
        </w:r>
      </w:del>
    </w:p>
    <w:p w:rsidR="00F010D7" w:rsidDel="00C35E28" w:rsidRDefault="00F010D7">
      <w:pPr>
        <w:pStyle w:val="TOC2"/>
        <w:rPr>
          <w:del w:id="193" w:author="Kensaku Kawamoto" w:date="2013-12-18T15:28:00Z"/>
          <w:rFonts w:asciiTheme="minorHAnsi" w:eastAsiaTheme="minorEastAsia" w:hAnsiTheme="minorHAnsi" w:cstheme="minorBidi"/>
          <w:bCs w:val="0"/>
          <w:smallCaps w:val="0"/>
          <w:color w:val="auto"/>
          <w:kern w:val="0"/>
          <w:sz w:val="22"/>
          <w:szCs w:val="22"/>
          <w:lang w:eastAsia="en-US"/>
        </w:rPr>
      </w:pPr>
      <w:del w:id="194" w:author="Kensaku Kawamoto" w:date="2013-12-18T15:28:00Z">
        <w:r w:rsidRPr="00C35E28" w:rsidDel="00C35E28">
          <w:rPr>
            <w:rPrChange w:id="195" w:author="Kensaku Kawamoto" w:date="2013-12-18T15:28:00Z">
              <w:rPr>
                <w:rStyle w:val="Hyperlink"/>
                <w:rFonts w:ascii="Times New Roman" w:hAnsi="Times New Roman"/>
                <w:bCs w:val="0"/>
                <w:smallCaps w:val="0"/>
              </w:rPr>
            </w:rPrChange>
          </w:rPr>
          <w:delText>1.6</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196" w:author="Kensaku Kawamoto" w:date="2013-12-18T15:28:00Z">
              <w:rPr>
                <w:rStyle w:val="Hyperlink"/>
                <w:rFonts w:ascii="Times New Roman" w:hAnsi="Times New Roman"/>
                <w:bCs w:val="0"/>
                <w:smallCaps w:val="0"/>
              </w:rPr>
            </w:rPrChange>
          </w:rPr>
          <w:delText>Acronyms</w:delText>
        </w:r>
        <w:r w:rsidDel="00C35E28">
          <w:rPr>
            <w:webHidden/>
          </w:rPr>
          <w:tab/>
        </w:r>
        <w:r w:rsidR="0022358E" w:rsidDel="00C35E28">
          <w:rPr>
            <w:webHidden/>
          </w:rPr>
          <w:delText>15</w:delText>
        </w:r>
      </w:del>
    </w:p>
    <w:p w:rsidR="00F010D7" w:rsidDel="00C35E28" w:rsidRDefault="00F010D7">
      <w:pPr>
        <w:pStyle w:val="TOC1"/>
        <w:rPr>
          <w:del w:id="197" w:author="Kensaku Kawamoto" w:date="2013-12-18T15:28:00Z"/>
          <w:rFonts w:asciiTheme="minorHAnsi" w:eastAsiaTheme="minorEastAsia" w:hAnsiTheme="minorHAnsi" w:cstheme="minorBidi"/>
          <w:b w:val="0"/>
          <w:bCs w:val="0"/>
          <w:smallCaps w:val="0"/>
          <w:color w:val="auto"/>
          <w:kern w:val="0"/>
          <w:sz w:val="22"/>
          <w:szCs w:val="22"/>
          <w:lang w:eastAsia="en-US"/>
        </w:rPr>
      </w:pPr>
      <w:del w:id="198" w:author="Kensaku Kawamoto" w:date="2013-12-18T15:28:00Z">
        <w:r w:rsidRPr="00C35E28" w:rsidDel="00C35E28">
          <w:rPr>
            <w:rPrChange w:id="199" w:author="Kensaku Kawamoto" w:date="2013-12-18T15:28:00Z">
              <w:rPr>
                <w:rStyle w:val="Hyperlink"/>
                <w:rFonts w:ascii="Times New Roman" w:hAnsi="Times New Roman"/>
                <w:b w:val="0"/>
                <w:bCs w:val="0"/>
                <w:smallCaps w:val="0"/>
              </w:rPr>
            </w:rPrChange>
          </w:rPr>
          <w:delText>2.0</w:delText>
        </w:r>
        <w:r w:rsidDel="00C35E28">
          <w:rPr>
            <w:rFonts w:asciiTheme="minorHAnsi" w:eastAsiaTheme="minorEastAsia" w:hAnsiTheme="minorHAnsi" w:cstheme="minorBidi"/>
            <w:b w:val="0"/>
            <w:bCs w:val="0"/>
            <w:smallCaps w:val="0"/>
            <w:color w:val="auto"/>
            <w:kern w:val="0"/>
            <w:sz w:val="22"/>
            <w:szCs w:val="22"/>
            <w:lang w:eastAsia="en-US"/>
          </w:rPr>
          <w:tab/>
        </w:r>
        <w:r w:rsidRPr="00C35E28" w:rsidDel="00C35E28">
          <w:rPr>
            <w:rPrChange w:id="200" w:author="Kensaku Kawamoto" w:date="2013-12-18T15:28:00Z">
              <w:rPr>
                <w:rStyle w:val="Hyperlink"/>
                <w:rFonts w:ascii="Times New Roman" w:hAnsi="Times New Roman"/>
                <w:b w:val="0"/>
                <w:bCs w:val="0"/>
                <w:smallCaps w:val="0"/>
              </w:rPr>
            </w:rPrChange>
          </w:rPr>
          <w:delText>Implementation Approach</w:delText>
        </w:r>
        <w:r w:rsidDel="00C35E28">
          <w:rPr>
            <w:webHidden/>
          </w:rPr>
          <w:tab/>
        </w:r>
        <w:r w:rsidR="0022358E" w:rsidDel="00C35E28">
          <w:rPr>
            <w:webHidden/>
          </w:rPr>
          <w:delText>16</w:delText>
        </w:r>
      </w:del>
    </w:p>
    <w:p w:rsidR="00F010D7" w:rsidDel="00C35E28" w:rsidRDefault="00F010D7">
      <w:pPr>
        <w:pStyle w:val="TOC2"/>
        <w:rPr>
          <w:del w:id="201" w:author="Kensaku Kawamoto" w:date="2013-12-18T15:28:00Z"/>
          <w:rFonts w:asciiTheme="minorHAnsi" w:eastAsiaTheme="minorEastAsia" w:hAnsiTheme="minorHAnsi" w:cstheme="minorBidi"/>
          <w:bCs w:val="0"/>
          <w:smallCaps w:val="0"/>
          <w:color w:val="auto"/>
          <w:kern w:val="0"/>
          <w:sz w:val="22"/>
          <w:szCs w:val="22"/>
          <w:lang w:eastAsia="en-US"/>
        </w:rPr>
      </w:pPr>
      <w:del w:id="202" w:author="Kensaku Kawamoto" w:date="2013-12-18T15:28:00Z">
        <w:r w:rsidRPr="00C35E28" w:rsidDel="00C35E28">
          <w:rPr>
            <w:rPrChange w:id="203" w:author="Kensaku Kawamoto" w:date="2013-12-18T15:28:00Z">
              <w:rPr>
                <w:rStyle w:val="Hyperlink"/>
                <w:rFonts w:ascii="Times New Roman" w:hAnsi="Times New Roman"/>
                <w:bCs w:val="0"/>
                <w:smallCaps w:val="0"/>
              </w:rPr>
            </w:rPrChange>
          </w:rPr>
          <w:delText>2.1</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204" w:author="Kensaku Kawamoto" w:date="2013-12-18T15:28:00Z">
              <w:rPr>
                <w:rStyle w:val="Hyperlink"/>
                <w:rFonts w:ascii="Times New Roman" w:hAnsi="Times New Roman"/>
                <w:bCs w:val="0"/>
                <w:smallCaps w:val="0"/>
              </w:rPr>
            </w:rPrChange>
          </w:rPr>
          <w:delText>Pre-Conditions (Required Attributes of a Suitable Environment for Implementing this Guide)</w:delText>
        </w:r>
        <w:r w:rsidDel="00C35E28">
          <w:rPr>
            <w:webHidden/>
          </w:rPr>
          <w:tab/>
        </w:r>
        <w:r w:rsidR="0022358E" w:rsidDel="00C35E28">
          <w:rPr>
            <w:webHidden/>
          </w:rPr>
          <w:delText>16</w:delText>
        </w:r>
      </w:del>
    </w:p>
    <w:p w:rsidR="00F010D7" w:rsidDel="00C35E28" w:rsidRDefault="00F010D7">
      <w:pPr>
        <w:pStyle w:val="TOC2"/>
        <w:rPr>
          <w:del w:id="205" w:author="Kensaku Kawamoto" w:date="2013-12-18T15:28:00Z"/>
          <w:rFonts w:asciiTheme="minorHAnsi" w:eastAsiaTheme="minorEastAsia" w:hAnsiTheme="minorHAnsi" w:cstheme="minorBidi"/>
          <w:bCs w:val="0"/>
          <w:smallCaps w:val="0"/>
          <w:color w:val="auto"/>
          <w:kern w:val="0"/>
          <w:sz w:val="22"/>
          <w:szCs w:val="22"/>
          <w:lang w:eastAsia="en-US"/>
        </w:rPr>
      </w:pPr>
      <w:del w:id="206" w:author="Kensaku Kawamoto" w:date="2013-12-18T15:28:00Z">
        <w:r w:rsidRPr="00C35E28" w:rsidDel="00C35E28">
          <w:rPr>
            <w:rPrChange w:id="207" w:author="Kensaku Kawamoto" w:date="2013-12-18T15:28:00Z">
              <w:rPr>
                <w:rStyle w:val="Hyperlink"/>
                <w:rFonts w:ascii="Times New Roman" w:hAnsi="Times New Roman"/>
                <w:bCs w:val="0"/>
                <w:smallCaps w:val="0"/>
              </w:rPr>
            </w:rPrChange>
          </w:rPr>
          <w:delText>2.2</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208" w:author="Kensaku Kawamoto" w:date="2013-12-18T15:28:00Z">
              <w:rPr>
                <w:rStyle w:val="Hyperlink"/>
                <w:rFonts w:ascii="Times New Roman" w:hAnsi="Times New Roman"/>
                <w:bCs w:val="0"/>
                <w:smallCaps w:val="0"/>
              </w:rPr>
            </w:rPrChange>
          </w:rPr>
          <w:delText>Implementation Resources</w:delText>
        </w:r>
        <w:r w:rsidDel="00C35E28">
          <w:rPr>
            <w:webHidden/>
          </w:rPr>
          <w:tab/>
        </w:r>
        <w:r w:rsidR="0022358E" w:rsidDel="00C35E28">
          <w:rPr>
            <w:webHidden/>
          </w:rPr>
          <w:delText>17</w:delText>
        </w:r>
      </w:del>
    </w:p>
    <w:p w:rsidR="00F010D7" w:rsidDel="00C35E28" w:rsidRDefault="00F010D7">
      <w:pPr>
        <w:pStyle w:val="TOC2"/>
        <w:rPr>
          <w:del w:id="209" w:author="Kensaku Kawamoto" w:date="2013-12-18T15:28:00Z"/>
          <w:rFonts w:asciiTheme="minorHAnsi" w:eastAsiaTheme="minorEastAsia" w:hAnsiTheme="minorHAnsi" w:cstheme="minorBidi"/>
          <w:bCs w:val="0"/>
          <w:smallCaps w:val="0"/>
          <w:color w:val="auto"/>
          <w:kern w:val="0"/>
          <w:sz w:val="22"/>
          <w:szCs w:val="22"/>
          <w:lang w:eastAsia="en-US"/>
        </w:rPr>
      </w:pPr>
      <w:del w:id="210" w:author="Kensaku Kawamoto" w:date="2013-12-18T15:28:00Z">
        <w:r w:rsidRPr="00C35E28" w:rsidDel="00C35E28">
          <w:rPr>
            <w:rPrChange w:id="211" w:author="Kensaku Kawamoto" w:date="2013-12-18T15:28:00Z">
              <w:rPr>
                <w:rStyle w:val="Hyperlink"/>
                <w:rFonts w:ascii="Times New Roman" w:hAnsi="Times New Roman"/>
                <w:bCs w:val="0"/>
                <w:smallCaps w:val="0"/>
              </w:rPr>
            </w:rPrChange>
          </w:rPr>
          <w:delText>2.3</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212" w:author="Kensaku Kawamoto" w:date="2013-12-18T15:28:00Z">
              <w:rPr>
                <w:rStyle w:val="Hyperlink"/>
                <w:rFonts w:ascii="Times New Roman" w:hAnsi="Times New Roman"/>
                <w:bCs w:val="0"/>
                <w:smallCaps w:val="0"/>
              </w:rPr>
            </w:rPrChange>
          </w:rPr>
          <w:delText>Service Interaction Framework</w:delText>
        </w:r>
        <w:r w:rsidDel="00C35E28">
          <w:rPr>
            <w:webHidden/>
          </w:rPr>
          <w:tab/>
        </w:r>
        <w:r w:rsidR="0022358E" w:rsidDel="00C35E28">
          <w:rPr>
            <w:webHidden/>
          </w:rPr>
          <w:delText>18</w:delText>
        </w:r>
      </w:del>
    </w:p>
    <w:p w:rsidR="00F010D7" w:rsidDel="00C35E28" w:rsidRDefault="00F010D7">
      <w:pPr>
        <w:pStyle w:val="TOC3"/>
        <w:rPr>
          <w:del w:id="213" w:author="Kensaku Kawamoto" w:date="2013-12-18T15:28:00Z"/>
          <w:rFonts w:asciiTheme="minorHAnsi" w:eastAsiaTheme="minorEastAsia" w:hAnsiTheme="minorHAnsi" w:cstheme="minorBidi"/>
          <w:bCs w:val="0"/>
          <w:iCs w:val="0"/>
          <w:smallCaps w:val="0"/>
          <w:color w:val="auto"/>
          <w:kern w:val="0"/>
          <w:sz w:val="22"/>
          <w:szCs w:val="22"/>
          <w:lang w:eastAsia="en-US"/>
        </w:rPr>
      </w:pPr>
      <w:del w:id="214" w:author="Kensaku Kawamoto" w:date="2013-12-18T15:28:00Z">
        <w:r w:rsidRPr="00C35E28" w:rsidDel="00C35E28">
          <w:rPr>
            <w:rPrChange w:id="215" w:author="Kensaku Kawamoto" w:date="2013-12-18T15:28:00Z">
              <w:rPr>
                <w:rStyle w:val="Hyperlink"/>
                <w:rFonts w:ascii="Times New Roman" w:hAnsi="Times New Roman"/>
                <w:bCs w:val="0"/>
                <w:iCs w:val="0"/>
                <w:smallCaps w:val="0"/>
              </w:rPr>
            </w:rPrChange>
          </w:rPr>
          <w:delText>2.3.1</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16" w:author="Kensaku Kawamoto" w:date="2013-12-18T15:28:00Z">
              <w:rPr>
                <w:rStyle w:val="Hyperlink"/>
                <w:rFonts w:ascii="Times New Roman" w:hAnsi="Times New Roman"/>
                <w:bCs w:val="0"/>
                <w:iCs w:val="0"/>
                <w:smallCaps w:val="0"/>
              </w:rPr>
            </w:rPrChange>
          </w:rPr>
          <w:delText>DSS Profile</w:delText>
        </w:r>
        <w:r w:rsidDel="00C35E28">
          <w:rPr>
            <w:webHidden/>
          </w:rPr>
          <w:tab/>
        </w:r>
        <w:r w:rsidR="0022358E" w:rsidDel="00C35E28">
          <w:rPr>
            <w:webHidden/>
          </w:rPr>
          <w:delText>18</w:delText>
        </w:r>
      </w:del>
    </w:p>
    <w:p w:rsidR="00F010D7" w:rsidDel="00C35E28" w:rsidRDefault="00F010D7">
      <w:pPr>
        <w:pStyle w:val="TOC3"/>
        <w:rPr>
          <w:del w:id="217" w:author="Kensaku Kawamoto" w:date="2013-12-18T15:28:00Z"/>
          <w:rFonts w:asciiTheme="minorHAnsi" w:eastAsiaTheme="minorEastAsia" w:hAnsiTheme="minorHAnsi" w:cstheme="minorBidi"/>
          <w:bCs w:val="0"/>
          <w:iCs w:val="0"/>
          <w:smallCaps w:val="0"/>
          <w:color w:val="auto"/>
          <w:kern w:val="0"/>
          <w:sz w:val="22"/>
          <w:szCs w:val="22"/>
          <w:lang w:eastAsia="en-US"/>
        </w:rPr>
      </w:pPr>
      <w:del w:id="218" w:author="Kensaku Kawamoto" w:date="2013-12-18T15:28:00Z">
        <w:r w:rsidRPr="00C35E28" w:rsidDel="00C35E28">
          <w:rPr>
            <w:rPrChange w:id="219" w:author="Kensaku Kawamoto" w:date="2013-12-18T15:28:00Z">
              <w:rPr>
                <w:rStyle w:val="Hyperlink"/>
                <w:rFonts w:ascii="Times New Roman" w:hAnsi="Times New Roman"/>
                <w:bCs w:val="0"/>
                <w:iCs w:val="0"/>
                <w:smallCaps w:val="0"/>
              </w:rPr>
            </w:rPrChange>
          </w:rPr>
          <w:delText>2.3.2</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20" w:author="Kensaku Kawamoto" w:date="2013-12-18T15:28:00Z">
              <w:rPr>
                <w:rStyle w:val="Hyperlink"/>
                <w:rFonts w:ascii="Times New Roman" w:hAnsi="Times New Roman"/>
                <w:bCs w:val="0"/>
                <w:iCs w:val="0"/>
                <w:smallCaps w:val="0"/>
              </w:rPr>
            </w:rPrChange>
          </w:rPr>
          <w:delText>Example service request</w:delText>
        </w:r>
        <w:r w:rsidDel="00C35E28">
          <w:rPr>
            <w:webHidden/>
          </w:rPr>
          <w:tab/>
        </w:r>
        <w:r w:rsidR="0022358E" w:rsidDel="00C35E28">
          <w:rPr>
            <w:webHidden/>
          </w:rPr>
          <w:delText>19</w:delText>
        </w:r>
      </w:del>
    </w:p>
    <w:p w:rsidR="00F010D7" w:rsidDel="00C35E28" w:rsidRDefault="00F010D7">
      <w:pPr>
        <w:pStyle w:val="TOC3"/>
        <w:rPr>
          <w:del w:id="221" w:author="Kensaku Kawamoto" w:date="2013-12-18T15:28:00Z"/>
          <w:rFonts w:asciiTheme="minorHAnsi" w:eastAsiaTheme="minorEastAsia" w:hAnsiTheme="minorHAnsi" w:cstheme="minorBidi"/>
          <w:bCs w:val="0"/>
          <w:iCs w:val="0"/>
          <w:smallCaps w:val="0"/>
          <w:color w:val="auto"/>
          <w:kern w:val="0"/>
          <w:sz w:val="22"/>
          <w:szCs w:val="22"/>
          <w:lang w:eastAsia="en-US"/>
        </w:rPr>
      </w:pPr>
      <w:del w:id="222" w:author="Kensaku Kawamoto" w:date="2013-12-18T15:28:00Z">
        <w:r w:rsidRPr="00C35E28" w:rsidDel="00C35E28">
          <w:rPr>
            <w:rPrChange w:id="223" w:author="Kensaku Kawamoto" w:date="2013-12-18T15:28:00Z">
              <w:rPr>
                <w:rStyle w:val="Hyperlink"/>
                <w:rFonts w:ascii="Times New Roman" w:hAnsi="Times New Roman"/>
                <w:bCs w:val="0"/>
                <w:iCs w:val="0"/>
                <w:smallCaps w:val="0"/>
              </w:rPr>
            </w:rPrChange>
          </w:rPr>
          <w:delText>2.3.3</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24" w:author="Kensaku Kawamoto" w:date="2013-12-18T15:28:00Z">
              <w:rPr>
                <w:rStyle w:val="Hyperlink"/>
                <w:rFonts w:ascii="Times New Roman" w:hAnsi="Times New Roman"/>
                <w:bCs w:val="0"/>
                <w:iCs w:val="0"/>
                <w:smallCaps w:val="0"/>
              </w:rPr>
            </w:rPrChange>
          </w:rPr>
          <w:delText>Evaluate Request</w:delText>
        </w:r>
        <w:r w:rsidDel="00C35E28">
          <w:rPr>
            <w:webHidden/>
          </w:rPr>
          <w:tab/>
        </w:r>
        <w:r w:rsidR="0022358E" w:rsidDel="00C35E28">
          <w:rPr>
            <w:webHidden/>
          </w:rPr>
          <w:delText>20</w:delText>
        </w:r>
      </w:del>
    </w:p>
    <w:p w:rsidR="00F010D7" w:rsidDel="00C35E28" w:rsidRDefault="00F010D7">
      <w:pPr>
        <w:pStyle w:val="TOC3"/>
        <w:rPr>
          <w:del w:id="225" w:author="Kensaku Kawamoto" w:date="2013-12-18T15:28:00Z"/>
          <w:rFonts w:asciiTheme="minorHAnsi" w:eastAsiaTheme="minorEastAsia" w:hAnsiTheme="minorHAnsi" w:cstheme="minorBidi"/>
          <w:bCs w:val="0"/>
          <w:iCs w:val="0"/>
          <w:smallCaps w:val="0"/>
          <w:color w:val="auto"/>
          <w:kern w:val="0"/>
          <w:sz w:val="22"/>
          <w:szCs w:val="22"/>
          <w:lang w:eastAsia="en-US"/>
        </w:rPr>
      </w:pPr>
      <w:del w:id="226" w:author="Kensaku Kawamoto" w:date="2013-12-18T15:28:00Z">
        <w:r w:rsidRPr="00C35E28" w:rsidDel="00C35E28">
          <w:rPr>
            <w:rPrChange w:id="227" w:author="Kensaku Kawamoto" w:date="2013-12-18T15:28:00Z">
              <w:rPr>
                <w:rStyle w:val="Hyperlink"/>
                <w:rFonts w:ascii="Times New Roman" w:hAnsi="Times New Roman"/>
                <w:bCs w:val="0"/>
                <w:iCs w:val="0"/>
                <w:smallCaps w:val="0"/>
              </w:rPr>
            </w:rPrChange>
          </w:rPr>
          <w:delText>2.3.4</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28" w:author="Kensaku Kawamoto" w:date="2013-12-18T15:28:00Z">
              <w:rPr>
                <w:rStyle w:val="Hyperlink"/>
                <w:rFonts w:ascii="Times New Roman" w:hAnsi="Times New Roman"/>
                <w:bCs w:val="0"/>
                <w:iCs w:val="0"/>
                <w:smallCaps w:val="0"/>
              </w:rPr>
            </w:rPrChange>
          </w:rPr>
          <w:delText>Evaluate Response</w:delText>
        </w:r>
        <w:r w:rsidDel="00C35E28">
          <w:rPr>
            <w:webHidden/>
          </w:rPr>
          <w:tab/>
        </w:r>
        <w:r w:rsidR="0022358E" w:rsidDel="00C35E28">
          <w:rPr>
            <w:webHidden/>
          </w:rPr>
          <w:delText>24</w:delText>
        </w:r>
      </w:del>
    </w:p>
    <w:p w:rsidR="00F010D7" w:rsidDel="00C35E28" w:rsidRDefault="00F010D7">
      <w:pPr>
        <w:pStyle w:val="TOC3"/>
        <w:rPr>
          <w:del w:id="229" w:author="Kensaku Kawamoto" w:date="2013-12-18T15:28:00Z"/>
          <w:rFonts w:asciiTheme="minorHAnsi" w:eastAsiaTheme="minorEastAsia" w:hAnsiTheme="minorHAnsi" w:cstheme="minorBidi"/>
          <w:bCs w:val="0"/>
          <w:iCs w:val="0"/>
          <w:smallCaps w:val="0"/>
          <w:color w:val="auto"/>
          <w:kern w:val="0"/>
          <w:sz w:val="22"/>
          <w:szCs w:val="22"/>
          <w:lang w:eastAsia="en-US"/>
        </w:rPr>
      </w:pPr>
      <w:del w:id="230" w:author="Kensaku Kawamoto" w:date="2013-12-18T15:28:00Z">
        <w:r w:rsidRPr="00C35E28" w:rsidDel="00C35E28">
          <w:rPr>
            <w:rPrChange w:id="231" w:author="Kensaku Kawamoto" w:date="2013-12-18T15:28:00Z">
              <w:rPr>
                <w:rStyle w:val="Hyperlink"/>
                <w:rFonts w:ascii="Times New Roman" w:hAnsi="Times New Roman"/>
                <w:bCs w:val="0"/>
                <w:iCs w:val="0"/>
                <w:smallCaps w:val="0"/>
              </w:rPr>
            </w:rPrChange>
          </w:rPr>
          <w:delText>2.3.5</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32" w:author="Kensaku Kawamoto" w:date="2013-12-18T15:28:00Z">
              <w:rPr>
                <w:rStyle w:val="Hyperlink"/>
                <w:rFonts w:ascii="Times New Roman" w:hAnsi="Times New Roman"/>
                <w:bCs w:val="0"/>
                <w:iCs w:val="0"/>
                <w:smallCaps w:val="0"/>
              </w:rPr>
            </w:rPrChange>
          </w:rPr>
          <w:delText>Evaluate Response</w:delText>
        </w:r>
        <w:r w:rsidDel="00C35E28">
          <w:rPr>
            <w:webHidden/>
          </w:rPr>
          <w:tab/>
        </w:r>
        <w:r w:rsidR="0022358E" w:rsidDel="00C35E28">
          <w:rPr>
            <w:webHidden/>
          </w:rPr>
          <w:delText>25</w:delText>
        </w:r>
      </w:del>
    </w:p>
    <w:p w:rsidR="00F010D7" w:rsidDel="00C35E28" w:rsidRDefault="00F010D7">
      <w:pPr>
        <w:pStyle w:val="TOC3"/>
        <w:rPr>
          <w:del w:id="233" w:author="Kensaku Kawamoto" w:date="2013-12-18T15:28:00Z"/>
          <w:rFonts w:asciiTheme="minorHAnsi" w:eastAsiaTheme="minorEastAsia" w:hAnsiTheme="minorHAnsi" w:cstheme="minorBidi"/>
          <w:bCs w:val="0"/>
          <w:iCs w:val="0"/>
          <w:smallCaps w:val="0"/>
          <w:color w:val="auto"/>
          <w:kern w:val="0"/>
          <w:sz w:val="22"/>
          <w:szCs w:val="22"/>
          <w:lang w:eastAsia="en-US"/>
        </w:rPr>
      </w:pPr>
      <w:del w:id="234" w:author="Kensaku Kawamoto" w:date="2013-12-18T15:28:00Z">
        <w:r w:rsidRPr="00C35E28" w:rsidDel="00C35E28">
          <w:rPr>
            <w:rPrChange w:id="235" w:author="Kensaku Kawamoto" w:date="2013-12-18T15:28:00Z">
              <w:rPr>
                <w:rStyle w:val="Hyperlink"/>
                <w:rFonts w:ascii="Times New Roman" w:hAnsi="Times New Roman"/>
                <w:bCs w:val="0"/>
                <w:iCs w:val="0"/>
                <w:smallCaps w:val="0"/>
              </w:rPr>
            </w:rPrChange>
          </w:rPr>
          <w:delText>2.3.6</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36" w:author="Kensaku Kawamoto" w:date="2013-12-18T15:28:00Z">
              <w:rPr>
                <w:rStyle w:val="Hyperlink"/>
                <w:rFonts w:ascii="Times New Roman" w:hAnsi="Times New Roman"/>
                <w:bCs w:val="0"/>
                <w:iCs w:val="0"/>
                <w:smallCaps w:val="0"/>
              </w:rPr>
            </w:rPrChange>
          </w:rPr>
          <w:delText>DSS Exceptions</w:delText>
        </w:r>
        <w:r w:rsidDel="00C35E28">
          <w:rPr>
            <w:webHidden/>
          </w:rPr>
          <w:tab/>
        </w:r>
        <w:r w:rsidR="0022358E" w:rsidDel="00C35E28">
          <w:rPr>
            <w:webHidden/>
          </w:rPr>
          <w:delText>28</w:delText>
        </w:r>
      </w:del>
    </w:p>
    <w:p w:rsidR="00F010D7" w:rsidDel="00C35E28" w:rsidRDefault="00F010D7">
      <w:pPr>
        <w:pStyle w:val="TOC3"/>
        <w:rPr>
          <w:del w:id="237" w:author="Kensaku Kawamoto" w:date="2013-12-18T15:28:00Z"/>
          <w:rFonts w:asciiTheme="minorHAnsi" w:eastAsiaTheme="minorEastAsia" w:hAnsiTheme="minorHAnsi" w:cstheme="minorBidi"/>
          <w:bCs w:val="0"/>
          <w:iCs w:val="0"/>
          <w:smallCaps w:val="0"/>
          <w:color w:val="auto"/>
          <w:kern w:val="0"/>
          <w:sz w:val="22"/>
          <w:szCs w:val="22"/>
          <w:lang w:eastAsia="en-US"/>
        </w:rPr>
      </w:pPr>
      <w:del w:id="238" w:author="Kensaku Kawamoto" w:date="2013-12-18T15:28:00Z">
        <w:r w:rsidRPr="00C35E28" w:rsidDel="00C35E28">
          <w:rPr>
            <w:rPrChange w:id="239" w:author="Kensaku Kawamoto" w:date="2013-12-18T15:28:00Z">
              <w:rPr>
                <w:rStyle w:val="Hyperlink"/>
                <w:rFonts w:ascii="Times New Roman" w:hAnsi="Times New Roman"/>
                <w:bCs w:val="0"/>
                <w:iCs w:val="0"/>
                <w:smallCaps w:val="0"/>
              </w:rPr>
            </w:rPrChange>
          </w:rPr>
          <w:delText>2.3.7</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40" w:author="Kensaku Kawamoto" w:date="2013-12-18T15:28:00Z">
              <w:rPr>
                <w:rStyle w:val="Hyperlink"/>
                <w:rFonts w:ascii="Times New Roman" w:hAnsi="Times New Roman"/>
                <w:bCs w:val="0"/>
                <w:iCs w:val="0"/>
                <w:smallCaps w:val="0"/>
              </w:rPr>
            </w:rPrChange>
          </w:rPr>
          <w:delText>Service Protocols</w:delText>
        </w:r>
        <w:r w:rsidDel="00C35E28">
          <w:rPr>
            <w:webHidden/>
          </w:rPr>
          <w:tab/>
        </w:r>
        <w:r w:rsidR="0022358E" w:rsidDel="00C35E28">
          <w:rPr>
            <w:webHidden/>
          </w:rPr>
          <w:delText>29</w:delText>
        </w:r>
      </w:del>
    </w:p>
    <w:p w:rsidR="00F010D7" w:rsidDel="00C35E28" w:rsidRDefault="00F010D7">
      <w:pPr>
        <w:pStyle w:val="TOC2"/>
        <w:rPr>
          <w:del w:id="241" w:author="Kensaku Kawamoto" w:date="2013-12-18T15:28:00Z"/>
          <w:rFonts w:asciiTheme="minorHAnsi" w:eastAsiaTheme="minorEastAsia" w:hAnsiTheme="minorHAnsi" w:cstheme="minorBidi"/>
          <w:bCs w:val="0"/>
          <w:smallCaps w:val="0"/>
          <w:color w:val="auto"/>
          <w:kern w:val="0"/>
          <w:sz w:val="22"/>
          <w:szCs w:val="22"/>
          <w:lang w:eastAsia="en-US"/>
        </w:rPr>
      </w:pPr>
      <w:del w:id="242" w:author="Kensaku Kawamoto" w:date="2013-12-18T15:28:00Z">
        <w:r w:rsidRPr="00C35E28" w:rsidDel="00C35E28">
          <w:rPr>
            <w:rPrChange w:id="243" w:author="Kensaku Kawamoto" w:date="2013-12-18T15:28:00Z">
              <w:rPr>
                <w:rStyle w:val="Hyperlink"/>
                <w:rFonts w:ascii="Times New Roman" w:hAnsi="Times New Roman"/>
                <w:bCs w:val="0"/>
                <w:smallCaps w:val="0"/>
              </w:rPr>
            </w:rPrChange>
          </w:rPr>
          <w:delText>2.4</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244" w:author="Kensaku Kawamoto" w:date="2013-12-18T15:28:00Z">
              <w:rPr>
                <w:rStyle w:val="Hyperlink"/>
                <w:rFonts w:ascii="Times New Roman" w:hAnsi="Times New Roman"/>
                <w:bCs w:val="0"/>
                <w:smallCaps w:val="0"/>
              </w:rPr>
            </w:rPrChange>
          </w:rPr>
          <w:delText>Content Payload Definition</w:delText>
        </w:r>
        <w:r w:rsidDel="00C35E28">
          <w:rPr>
            <w:webHidden/>
          </w:rPr>
          <w:tab/>
        </w:r>
        <w:r w:rsidR="0022358E" w:rsidDel="00C35E28">
          <w:rPr>
            <w:webHidden/>
          </w:rPr>
          <w:delText>30</w:delText>
        </w:r>
      </w:del>
    </w:p>
    <w:p w:rsidR="00F010D7" w:rsidDel="00C35E28" w:rsidRDefault="00F010D7">
      <w:pPr>
        <w:pStyle w:val="TOC3"/>
        <w:rPr>
          <w:del w:id="245" w:author="Kensaku Kawamoto" w:date="2013-12-18T15:28:00Z"/>
          <w:rFonts w:asciiTheme="minorHAnsi" w:eastAsiaTheme="minorEastAsia" w:hAnsiTheme="minorHAnsi" w:cstheme="minorBidi"/>
          <w:bCs w:val="0"/>
          <w:iCs w:val="0"/>
          <w:smallCaps w:val="0"/>
          <w:color w:val="auto"/>
          <w:kern w:val="0"/>
          <w:sz w:val="22"/>
          <w:szCs w:val="22"/>
          <w:lang w:eastAsia="en-US"/>
        </w:rPr>
      </w:pPr>
      <w:del w:id="246" w:author="Kensaku Kawamoto" w:date="2013-12-18T15:28:00Z">
        <w:r w:rsidRPr="00C35E28" w:rsidDel="00C35E28">
          <w:rPr>
            <w:rPrChange w:id="247" w:author="Kensaku Kawamoto" w:date="2013-12-18T15:28:00Z">
              <w:rPr>
                <w:rStyle w:val="Hyperlink"/>
                <w:rFonts w:ascii="Times New Roman" w:hAnsi="Times New Roman"/>
                <w:bCs w:val="0"/>
                <w:iCs w:val="0"/>
                <w:smallCaps w:val="0"/>
              </w:rPr>
            </w:rPrChange>
          </w:rPr>
          <w:delText>2.4.1</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48" w:author="Kensaku Kawamoto" w:date="2013-12-18T15:28:00Z">
              <w:rPr>
                <w:rStyle w:val="Hyperlink"/>
                <w:rFonts w:ascii="Times New Roman" w:hAnsi="Times New Roman"/>
                <w:bCs w:val="0"/>
                <w:iCs w:val="0"/>
                <w:smallCaps w:val="0"/>
              </w:rPr>
            </w:rPrChange>
          </w:rPr>
          <w:delText>Semantic Signifier</w:delText>
        </w:r>
        <w:r w:rsidDel="00C35E28">
          <w:rPr>
            <w:webHidden/>
          </w:rPr>
          <w:tab/>
        </w:r>
        <w:r w:rsidR="0022358E" w:rsidDel="00C35E28">
          <w:rPr>
            <w:webHidden/>
          </w:rPr>
          <w:delText>30</w:delText>
        </w:r>
      </w:del>
    </w:p>
    <w:p w:rsidR="00F010D7" w:rsidDel="00C35E28" w:rsidRDefault="00F010D7">
      <w:pPr>
        <w:pStyle w:val="TOC3"/>
        <w:rPr>
          <w:del w:id="249" w:author="Kensaku Kawamoto" w:date="2013-12-18T15:28:00Z"/>
          <w:rFonts w:asciiTheme="minorHAnsi" w:eastAsiaTheme="minorEastAsia" w:hAnsiTheme="minorHAnsi" w:cstheme="minorBidi"/>
          <w:bCs w:val="0"/>
          <w:iCs w:val="0"/>
          <w:smallCaps w:val="0"/>
          <w:color w:val="auto"/>
          <w:kern w:val="0"/>
          <w:sz w:val="22"/>
          <w:szCs w:val="22"/>
          <w:lang w:eastAsia="en-US"/>
        </w:rPr>
      </w:pPr>
      <w:del w:id="250" w:author="Kensaku Kawamoto" w:date="2013-12-18T15:28:00Z">
        <w:r w:rsidRPr="00C35E28" w:rsidDel="00C35E28">
          <w:rPr>
            <w:rPrChange w:id="251" w:author="Kensaku Kawamoto" w:date="2013-12-18T15:28:00Z">
              <w:rPr>
                <w:rStyle w:val="Hyperlink"/>
                <w:rFonts w:ascii="Times New Roman" w:hAnsi="Times New Roman"/>
                <w:bCs w:val="0"/>
                <w:iCs w:val="0"/>
                <w:smallCaps w:val="0"/>
              </w:rPr>
            </w:rPrChange>
          </w:rPr>
          <w:delText>2.4.2</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52" w:author="Kensaku Kawamoto" w:date="2013-12-18T15:28:00Z">
              <w:rPr>
                <w:rStyle w:val="Hyperlink"/>
                <w:rFonts w:ascii="Times New Roman" w:hAnsi="Times New Roman"/>
                <w:bCs w:val="0"/>
                <w:iCs w:val="0"/>
                <w:smallCaps w:val="0"/>
              </w:rPr>
            </w:rPrChange>
          </w:rPr>
          <w:delText>CDSInput</w:delText>
        </w:r>
        <w:r w:rsidDel="00C35E28">
          <w:rPr>
            <w:webHidden/>
          </w:rPr>
          <w:tab/>
        </w:r>
        <w:r w:rsidR="0022358E" w:rsidDel="00C35E28">
          <w:rPr>
            <w:webHidden/>
          </w:rPr>
          <w:delText>32</w:delText>
        </w:r>
      </w:del>
    </w:p>
    <w:p w:rsidR="00F010D7" w:rsidDel="00C35E28" w:rsidRDefault="00F010D7">
      <w:pPr>
        <w:pStyle w:val="TOC3"/>
        <w:rPr>
          <w:del w:id="253" w:author="Kensaku Kawamoto" w:date="2013-12-18T15:28:00Z"/>
          <w:rFonts w:asciiTheme="minorHAnsi" w:eastAsiaTheme="minorEastAsia" w:hAnsiTheme="minorHAnsi" w:cstheme="minorBidi"/>
          <w:bCs w:val="0"/>
          <w:iCs w:val="0"/>
          <w:smallCaps w:val="0"/>
          <w:color w:val="auto"/>
          <w:kern w:val="0"/>
          <w:sz w:val="22"/>
          <w:szCs w:val="22"/>
          <w:lang w:eastAsia="en-US"/>
        </w:rPr>
      </w:pPr>
      <w:del w:id="254" w:author="Kensaku Kawamoto" w:date="2013-12-18T15:28:00Z">
        <w:r w:rsidRPr="00C35E28" w:rsidDel="00C35E28">
          <w:rPr>
            <w:rPrChange w:id="255" w:author="Kensaku Kawamoto" w:date="2013-12-18T15:28:00Z">
              <w:rPr>
                <w:rStyle w:val="Hyperlink"/>
                <w:rFonts w:ascii="Times New Roman" w:hAnsi="Times New Roman"/>
                <w:bCs w:val="0"/>
                <w:iCs w:val="0"/>
                <w:smallCaps w:val="0"/>
              </w:rPr>
            </w:rPrChange>
          </w:rPr>
          <w:delText>2.4.3</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56" w:author="Kensaku Kawamoto" w:date="2013-12-18T15:28:00Z">
              <w:rPr>
                <w:rStyle w:val="Hyperlink"/>
                <w:rFonts w:ascii="Times New Roman" w:hAnsi="Times New Roman"/>
                <w:bCs w:val="0"/>
                <w:iCs w:val="0"/>
                <w:smallCaps w:val="0"/>
              </w:rPr>
            </w:rPrChange>
          </w:rPr>
          <w:delText>CDS OUTPUT</w:delText>
        </w:r>
        <w:r w:rsidDel="00C35E28">
          <w:rPr>
            <w:webHidden/>
          </w:rPr>
          <w:tab/>
        </w:r>
        <w:r w:rsidR="0022358E" w:rsidDel="00C35E28">
          <w:rPr>
            <w:webHidden/>
          </w:rPr>
          <w:delText>33</w:delText>
        </w:r>
      </w:del>
    </w:p>
    <w:p w:rsidR="00F010D7" w:rsidDel="00C35E28" w:rsidRDefault="00F010D7">
      <w:pPr>
        <w:pStyle w:val="TOC3"/>
        <w:rPr>
          <w:del w:id="257" w:author="Kensaku Kawamoto" w:date="2013-12-18T15:28:00Z"/>
          <w:rFonts w:asciiTheme="minorHAnsi" w:eastAsiaTheme="minorEastAsia" w:hAnsiTheme="minorHAnsi" w:cstheme="minorBidi"/>
          <w:bCs w:val="0"/>
          <w:iCs w:val="0"/>
          <w:smallCaps w:val="0"/>
          <w:color w:val="auto"/>
          <w:kern w:val="0"/>
          <w:sz w:val="22"/>
          <w:szCs w:val="22"/>
          <w:lang w:eastAsia="en-US"/>
        </w:rPr>
      </w:pPr>
      <w:del w:id="258" w:author="Kensaku Kawamoto" w:date="2013-12-18T15:28:00Z">
        <w:r w:rsidRPr="00C35E28" w:rsidDel="00C35E28">
          <w:rPr>
            <w:rPrChange w:id="259" w:author="Kensaku Kawamoto" w:date="2013-12-18T15:28:00Z">
              <w:rPr>
                <w:rStyle w:val="Hyperlink"/>
                <w:rFonts w:ascii="Times New Roman" w:hAnsi="Times New Roman"/>
                <w:bCs w:val="0"/>
                <w:iCs w:val="0"/>
                <w:smallCaps w:val="0"/>
              </w:rPr>
            </w:rPrChange>
          </w:rPr>
          <w:delText>2.4.4</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60" w:author="Kensaku Kawamoto" w:date="2013-12-18T15:28:00Z">
              <w:rPr>
                <w:rStyle w:val="Hyperlink"/>
                <w:rFonts w:ascii="Times New Roman" w:hAnsi="Times New Roman"/>
                <w:bCs w:val="0"/>
                <w:iCs w:val="0"/>
                <w:smallCaps w:val="0"/>
              </w:rPr>
            </w:rPrChange>
          </w:rPr>
          <w:delText>Execution Message Container</w:delText>
        </w:r>
        <w:r w:rsidDel="00C35E28">
          <w:rPr>
            <w:webHidden/>
          </w:rPr>
          <w:tab/>
        </w:r>
        <w:r w:rsidR="0022358E" w:rsidDel="00C35E28">
          <w:rPr>
            <w:webHidden/>
          </w:rPr>
          <w:delText>37</w:delText>
        </w:r>
      </w:del>
    </w:p>
    <w:p w:rsidR="00F010D7" w:rsidDel="00C35E28" w:rsidRDefault="00F010D7">
      <w:pPr>
        <w:pStyle w:val="TOC2"/>
        <w:rPr>
          <w:del w:id="261" w:author="Kensaku Kawamoto" w:date="2013-12-18T15:28:00Z"/>
          <w:rFonts w:asciiTheme="minorHAnsi" w:eastAsiaTheme="minorEastAsia" w:hAnsiTheme="minorHAnsi" w:cstheme="minorBidi"/>
          <w:bCs w:val="0"/>
          <w:smallCaps w:val="0"/>
          <w:color w:val="auto"/>
          <w:kern w:val="0"/>
          <w:sz w:val="22"/>
          <w:szCs w:val="22"/>
          <w:lang w:eastAsia="en-US"/>
        </w:rPr>
      </w:pPr>
      <w:del w:id="262" w:author="Kensaku Kawamoto" w:date="2013-12-18T15:28:00Z">
        <w:r w:rsidRPr="00C35E28" w:rsidDel="00C35E28">
          <w:rPr>
            <w:rPrChange w:id="263" w:author="Kensaku Kawamoto" w:date="2013-12-18T15:28:00Z">
              <w:rPr>
                <w:rStyle w:val="Hyperlink"/>
                <w:rFonts w:ascii="Times New Roman" w:hAnsi="Times New Roman"/>
                <w:bCs w:val="0"/>
                <w:smallCaps w:val="0"/>
              </w:rPr>
            </w:rPrChange>
          </w:rPr>
          <w:delText>2.5</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264" w:author="Kensaku Kawamoto" w:date="2013-12-18T15:28:00Z">
              <w:rPr>
                <w:rStyle w:val="Hyperlink"/>
                <w:rFonts w:ascii="Times New Roman" w:hAnsi="Times New Roman"/>
                <w:bCs w:val="0"/>
                <w:smallCaps w:val="0"/>
              </w:rPr>
            </w:rPrChange>
          </w:rPr>
          <w:delText>Clinical Data Representation</w:delText>
        </w:r>
        <w:r w:rsidDel="00C35E28">
          <w:rPr>
            <w:webHidden/>
          </w:rPr>
          <w:tab/>
        </w:r>
        <w:r w:rsidR="0022358E" w:rsidDel="00C35E28">
          <w:rPr>
            <w:webHidden/>
          </w:rPr>
          <w:delText>39</w:delText>
        </w:r>
      </w:del>
    </w:p>
    <w:p w:rsidR="00F010D7" w:rsidDel="00C35E28" w:rsidRDefault="00F010D7">
      <w:pPr>
        <w:pStyle w:val="TOC2"/>
        <w:rPr>
          <w:del w:id="265" w:author="Kensaku Kawamoto" w:date="2013-12-18T15:28:00Z"/>
          <w:rFonts w:asciiTheme="minorHAnsi" w:eastAsiaTheme="minorEastAsia" w:hAnsiTheme="minorHAnsi" w:cstheme="minorBidi"/>
          <w:bCs w:val="0"/>
          <w:smallCaps w:val="0"/>
          <w:color w:val="auto"/>
          <w:kern w:val="0"/>
          <w:sz w:val="22"/>
          <w:szCs w:val="22"/>
          <w:lang w:eastAsia="en-US"/>
        </w:rPr>
      </w:pPr>
      <w:del w:id="266" w:author="Kensaku Kawamoto" w:date="2013-12-18T15:28:00Z">
        <w:r w:rsidRPr="00C35E28" w:rsidDel="00C35E28">
          <w:rPr>
            <w:rPrChange w:id="267" w:author="Kensaku Kawamoto" w:date="2013-12-18T15:28:00Z">
              <w:rPr>
                <w:rStyle w:val="Hyperlink"/>
                <w:rFonts w:ascii="Times New Roman" w:hAnsi="Times New Roman"/>
                <w:bCs w:val="0"/>
                <w:smallCaps w:val="0"/>
              </w:rPr>
            </w:rPrChange>
          </w:rPr>
          <w:delText>2.6</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268" w:author="Kensaku Kawamoto" w:date="2013-12-18T15:28:00Z">
              <w:rPr>
                <w:rStyle w:val="Hyperlink"/>
                <w:rFonts w:ascii="Times New Roman" w:hAnsi="Times New Roman"/>
                <w:bCs w:val="0"/>
                <w:smallCaps w:val="0"/>
              </w:rPr>
            </w:rPrChange>
          </w:rPr>
          <w:delText>Specification of Knowledge Module Meta-Data</w:delText>
        </w:r>
        <w:r w:rsidDel="00C35E28">
          <w:rPr>
            <w:webHidden/>
          </w:rPr>
          <w:tab/>
        </w:r>
        <w:r w:rsidR="0022358E" w:rsidDel="00C35E28">
          <w:rPr>
            <w:webHidden/>
          </w:rPr>
          <w:delText>40</w:delText>
        </w:r>
      </w:del>
    </w:p>
    <w:p w:rsidR="00F010D7" w:rsidDel="00C35E28" w:rsidRDefault="00F010D7">
      <w:pPr>
        <w:pStyle w:val="TOC3"/>
        <w:rPr>
          <w:del w:id="269" w:author="Kensaku Kawamoto" w:date="2013-12-18T15:28:00Z"/>
          <w:rFonts w:asciiTheme="minorHAnsi" w:eastAsiaTheme="minorEastAsia" w:hAnsiTheme="minorHAnsi" w:cstheme="minorBidi"/>
          <w:bCs w:val="0"/>
          <w:iCs w:val="0"/>
          <w:smallCaps w:val="0"/>
          <w:color w:val="auto"/>
          <w:kern w:val="0"/>
          <w:sz w:val="22"/>
          <w:szCs w:val="22"/>
          <w:lang w:eastAsia="en-US"/>
        </w:rPr>
      </w:pPr>
      <w:del w:id="270" w:author="Kensaku Kawamoto" w:date="2013-12-18T15:28:00Z">
        <w:r w:rsidRPr="00C35E28" w:rsidDel="00C35E28">
          <w:rPr>
            <w:rPrChange w:id="271" w:author="Kensaku Kawamoto" w:date="2013-12-18T15:28:00Z">
              <w:rPr>
                <w:rStyle w:val="Hyperlink"/>
                <w:rFonts w:ascii="Times New Roman" w:hAnsi="Times New Roman"/>
                <w:bCs w:val="0"/>
                <w:iCs w:val="0"/>
                <w:smallCaps w:val="0"/>
              </w:rPr>
            </w:rPrChange>
          </w:rPr>
          <w:delText>2.6.1</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72" w:author="Kensaku Kawamoto" w:date="2013-12-18T15:28:00Z">
              <w:rPr>
                <w:rStyle w:val="Hyperlink"/>
                <w:rFonts w:ascii="Times New Roman" w:hAnsi="Times New Roman"/>
                <w:bCs w:val="0"/>
                <w:iCs w:val="0"/>
                <w:smallCaps w:val="0"/>
              </w:rPr>
            </w:rPrChange>
          </w:rPr>
          <w:delText>Example Specification of Knowledge Module Meta-Data: PNEUMOCOCCAL VACCINATION FOR INDIvIDUAL WITH DIABETES MELLITUS</w:delText>
        </w:r>
        <w:r w:rsidDel="00C35E28">
          <w:rPr>
            <w:webHidden/>
          </w:rPr>
          <w:tab/>
        </w:r>
        <w:r w:rsidR="0022358E" w:rsidDel="00C35E28">
          <w:rPr>
            <w:webHidden/>
          </w:rPr>
          <w:delText>41</w:delText>
        </w:r>
      </w:del>
    </w:p>
    <w:p w:rsidR="00F010D7" w:rsidDel="00C35E28" w:rsidRDefault="00F010D7">
      <w:pPr>
        <w:pStyle w:val="TOC2"/>
        <w:rPr>
          <w:del w:id="273" w:author="Kensaku Kawamoto" w:date="2013-12-18T15:28:00Z"/>
          <w:rFonts w:asciiTheme="minorHAnsi" w:eastAsiaTheme="minorEastAsia" w:hAnsiTheme="minorHAnsi" w:cstheme="minorBidi"/>
          <w:bCs w:val="0"/>
          <w:smallCaps w:val="0"/>
          <w:color w:val="auto"/>
          <w:kern w:val="0"/>
          <w:sz w:val="22"/>
          <w:szCs w:val="22"/>
          <w:lang w:eastAsia="en-US"/>
        </w:rPr>
      </w:pPr>
      <w:del w:id="274" w:author="Kensaku Kawamoto" w:date="2013-12-18T15:28:00Z">
        <w:r w:rsidRPr="00C35E28" w:rsidDel="00C35E28">
          <w:rPr>
            <w:rPrChange w:id="275" w:author="Kensaku Kawamoto" w:date="2013-12-18T15:28:00Z">
              <w:rPr>
                <w:rStyle w:val="Hyperlink"/>
                <w:rFonts w:ascii="Times New Roman" w:hAnsi="Times New Roman"/>
                <w:bCs w:val="0"/>
                <w:smallCaps w:val="0"/>
              </w:rPr>
            </w:rPrChange>
          </w:rPr>
          <w:delText>2.7</w:delText>
        </w:r>
        <w:r w:rsidDel="00C35E28">
          <w:rPr>
            <w:rFonts w:asciiTheme="minorHAnsi" w:eastAsiaTheme="minorEastAsia" w:hAnsiTheme="minorHAnsi" w:cstheme="minorBidi"/>
            <w:bCs w:val="0"/>
            <w:smallCaps w:val="0"/>
            <w:color w:val="auto"/>
            <w:kern w:val="0"/>
            <w:sz w:val="22"/>
            <w:szCs w:val="22"/>
            <w:lang w:eastAsia="en-US"/>
          </w:rPr>
          <w:tab/>
        </w:r>
        <w:r w:rsidRPr="00C35E28" w:rsidDel="00C35E28">
          <w:rPr>
            <w:rPrChange w:id="276" w:author="Kensaku Kawamoto" w:date="2013-12-18T15:28:00Z">
              <w:rPr>
                <w:rStyle w:val="Hyperlink"/>
                <w:rFonts w:ascii="Times New Roman" w:hAnsi="Times New Roman"/>
                <w:bCs w:val="0"/>
                <w:smallCaps w:val="0"/>
              </w:rPr>
            </w:rPrChange>
          </w:rPr>
          <w:delText>Example Implementation</w:delText>
        </w:r>
        <w:r w:rsidDel="00C35E28">
          <w:rPr>
            <w:webHidden/>
          </w:rPr>
          <w:tab/>
        </w:r>
        <w:r w:rsidR="0022358E" w:rsidDel="00C35E28">
          <w:rPr>
            <w:webHidden/>
          </w:rPr>
          <w:delText>46</w:delText>
        </w:r>
      </w:del>
    </w:p>
    <w:p w:rsidR="00F010D7" w:rsidDel="00C35E28" w:rsidRDefault="00F010D7">
      <w:pPr>
        <w:pStyle w:val="TOC3"/>
        <w:rPr>
          <w:del w:id="277" w:author="Kensaku Kawamoto" w:date="2013-12-18T15:28:00Z"/>
          <w:rFonts w:asciiTheme="minorHAnsi" w:eastAsiaTheme="minorEastAsia" w:hAnsiTheme="minorHAnsi" w:cstheme="minorBidi"/>
          <w:bCs w:val="0"/>
          <w:iCs w:val="0"/>
          <w:smallCaps w:val="0"/>
          <w:color w:val="auto"/>
          <w:kern w:val="0"/>
          <w:sz w:val="22"/>
          <w:szCs w:val="22"/>
          <w:lang w:eastAsia="en-US"/>
        </w:rPr>
      </w:pPr>
      <w:del w:id="278" w:author="Kensaku Kawamoto" w:date="2013-12-18T15:28:00Z">
        <w:r w:rsidRPr="00C35E28" w:rsidDel="00C35E28">
          <w:rPr>
            <w:rPrChange w:id="279" w:author="Kensaku Kawamoto" w:date="2013-12-18T15:28:00Z">
              <w:rPr>
                <w:rStyle w:val="Hyperlink"/>
                <w:rFonts w:ascii="Times New Roman" w:hAnsi="Times New Roman"/>
                <w:bCs w:val="0"/>
                <w:iCs w:val="0"/>
                <w:smallCaps w:val="0"/>
              </w:rPr>
            </w:rPrChange>
          </w:rPr>
          <w:delText>2.7.1</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80" w:author="Kensaku Kawamoto" w:date="2013-12-18T15:28:00Z">
              <w:rPr>
                <w:rStyle w:val="Hyperlink"/>
                <w:rFonts w:ascii="Times New Roman" w:hAnsi="Times New Roman"/>
                <w:bCs w:val="0"/>
                <w:iCs w:val="0"/>
                <w:smallCaps w:val="0"/>
              </w:rPr>
            </w:rPrChange>
          </w:rPr>
          <w:delText>Sample Client Request</w:delText>
        </w:r>
        <w:r w:rsidDel="00C35E28">
          <w:rPr>
            <w:webHidden/>
          </w:rPr>
          <w:tab/>
        </w:r>
        <w:r w:rsidR="0022358E" w:rsidDel="00C35E28">
          <w:rPr>
            <w:webHidden/>
          </w:rPr>
          <w:delText>46</w:delText>
        </w:r>
      </w:del>
    </w:p>
    <w:p w:rsidR="00F010D7" w:rsidDel="00C35E28" w:rsidRDefault="00F010D7">
      <w:pPr>
        <w:pStyle w:val="TOC3"/>
        <w:rPr>
          <w:del w:id="281" w:author="Kensaku Kawamoto" w:date="2013-12-18T15:28:00Z"/>
          <w:rFonts w:asciiTheme="minorHAnsi" w:eastAsiaTheme="minorEastAsia" w:hAnsiTheme="minorHAnsi" w:cstheme="minorBidi"/>
          <w:bCs w:val="0"/>
          <w:iCs w:val="0"/>
          <w:smallCaps w:val="0"/>
          <w:color w:val="auto"/>
          <w:kern w:val="0"/>
          <w:sz w:val="22"/>
          <w:szCs w:val="22"/>
          <w:lang w:eastAsia="en-US"/>
        </w:rPr>
      </w:pPr>
      <w:del w:id="282" w:author="Kensaku Kawamoto" w:date="2013-12-18T15:28:00Z">
        <w:r w:rsidRPr="00C35E28" w:rsidDel="00C35E28">
          <w:rPr>
            <w:rPrChange w:id="283" w:author="Kensaku Kawamoto" w:date="2013-12-18T15:28:00Z">
              <w:rPr>
                <w:rStyle w:val="Hyperlink"/>
                <w:rFonts w:ascii="Times New Roman" w:hAnsi="Times New Roman"/>
                <w:bCs w:val="0"/>
                <w:iCs w:val="0"/>
                <w:smallCaps w:val="0"/>
              </w:rPr>
            </w:rPrChange>
          </w:rPr>
          <w:delText>2.7.2</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84" w:author="Kensaku Kawamoto" w:date="2013-12-18T15:28:00Z">
              <w:rPr>
                <w:rStyle w:val="Hyperlink"/>
                <w:rFonts w:ascii="Times New Roman" w:hAnsi="Times New Roman"/>
                <w:bCs w:val="0"/>
                <w:iCs w:val="0"/>
                <w:smallCaps w:val="0"/>
              </w:rPr>
            </w:rPrChange>
          </w:rPr>
          <w:delText>Receiving the Request</w:delText>
        </w:r>
        <w:r w:rsidDel="00C35E28">
          <w:rPr>
            <w:webHidden/>
          </w:rPr>
          <w:tab/>
        </w:r>
        <w:r w:rsidR="0022358E" w:rsidDel="00C35E28">
          <w:rPr>
            <w:webHidden/>
          </w:rPr>
          <w:delText>47</w:delText>
        </w:r>
      </w:del>
    </w:p>
    <w:p w:rsidR="00F010D7" w:rsidDel="00C35E28" w:rsidRDefault="00F010D7">
      <w:pPr>
        <w:pStyle w:val="TOC3"/>
        <w:rPr>
          <w:del w:id="285" w:author="Kensaku Kawamoto" w:date="2013-12-18T15:28:00Z"/>
          <w:rFonts w:asciiTheme="minorHAnsi" w:eastAsiaTheme="minorEastAsia" w:hAnsiTheme="minorHAnsi" w:cstheme="minorBidi"/>
          <w:bCs w:val="0"/>
          <w:iCs w:val="0"/>
          <w:smallCaps w:val="0"/>
          <w:color w:val="auto"/>
          <w:kern w:val="0"/>
          <w:sz w:val="22"/>
          <w:szCs w:val="22"/>
          <w:lang w:eastAsia="en-US"/>
        </w:rPr>
      </w:pPr>
      <w:del w:id="286" w:author="Kensaku Kawamoto" w:date="2013-12-18T15:28:00Z">
        <w:r w:rsidRPr="00C35E28" w:rsidDel="00C35E28">
          <w:rPr>
            <w:rPrChange w:id="287" w:author="Kensaku Kawamoto" w:date="2013-12-18T15:28:00Z">
              <w:rPr>
                <w:rStyle w:val="Hyperlink"/>
                <w:rFonts w:ascii="Times New Roman" w:hAnsi="Times New Roman"/>
                <w:bCs w:val="0"/>
                <w:iCs w:val="0"/>
                <w:smallCaps w:val="0"/>
              </w:rPr>
            </w:rPrChange>
          </w:rPr>
          <w:delText>2.7.3</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88" w:author="Kensaku Kawamoto" w:date="2013-12-18T15:28:00Z">
              <w:rPr>
                <w:rStyle w:val="Hyperlink"/>
                <w:rFonts w:ascii="Times New Roman" w:hAnsi="Times New Roman"/>
                <w:bCs w:val="0"/>
                <w:iCs w:val="0"/>
                <w:smallCaps w:val="0"/>
              </w:rPr>
            </w:rPrChange>
          </w:rPr>
          <w:delText>Returning the Response</w:delText>
        </w:r>
        <w:r w:rsidDel="00C35E28">
          <w:rPr>
            <w:webHidden/>
          </w:rPr>
          <w:tab/>
        </w:r>
        <w:r w:rsidR="0022358E" w:rsidDel="00C35E28">
          <w:rPr>
            <w:webHidden/>
          </w:rPr>
          <w:delText>48</w:delText>
        </w:r>
      </w:del>
    </w:p>
    <w:p w:rsidR="00F010D7" w:rsidDel="00C35E28" w:rsidRDefault="00F010D7">
      <w:pPr>
        <w:pStyle w:val="TOC3"/>
        <w:rPr>
          <w:del w:id="289" w:author="Kensaku Kawamoto" w:date="2013-12-18T15:28:00Z"/>
          <w:rFonts w:asciiTheme="minorHAnsi" w:eastAsiaTheme="minorEastAsia" w:hAnsiTheme="minorHAnsi" w:cstheme="minorBidi"/>
          <w:bCs w:val="0"/>
          <w:iCs w:val="0"/>
          <w:smallCaps w:val="0"/>
          <w:color w:val="auto"/>
          <w:kern w:val="0"/>
          <w:sz w:val="22"/>
          <w:szCs w:val="22"/>
          <w:lang w:eastAsia="en-US"/>
        </w:rPr>
      </w:pPr>
      <w:del w:id="290" w:author="Kensaku Kawamoto" w:date="2013-12-18T15:28:00Z">
        <w:r w:rsidRPr="00C35E28" w:rsidDel="00C35E28">
          <w:rPr>
            <w:rPrChange w:id="291" w:author="Kensaku Kawamoto" w:date="2013-12-18T15:28:00Z">
              <w:rPr>
                <w:rStyle w:val="Hyperlink"/>
                <w:rFonts w:ascii="Times New Roman" w:hAnsi="Times New Roman"/>
                <w:bCs w:val="0"/>
                <w:iCs w:val="0"/>
                <w:smallCaps w:val="0"/>
              </w:rPr>
            </w:rPrChange>
          </w:rPr>
          <w:delText>2.7.4</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92" w:author="Kensaku Kawamoto" w:date="2013-12-18T15:28:00Z">
              <w:rPr>
                <w:rStyle w:val="Hyperlink"/>
                <w:rFonts w:ascii="Times New Roman" w:hAnsi="Times New Roman"/>
                <w:bCs w:val="0"/>
                <w:iCs w:val="0"/>
                <w:smallCaps w:val="0"/>
              </w:rPr>
            </w:rPrChange>
          </w:rPr>
          <w:delText>Processing the Response</w:delText>
        </w:r>
        <w:r w:rsidDel="00C35E28">
          <w:rPr>
            <w:webHidden/>
          </w:rPr>
          <w:tab/>
        </w:r>
        <w:r w:rsidR="0022358E" w:rsidDel="00C35E28">
          <w:rPr>
            <w:webHidden/>
          </w:rPr>
          <w:delText>49</w:delText>
        </w:r>
      </w:del>
    </w:p>
    <w:p w:rsidR="00F010D7" w:rsidDel="00C35E28" w:rsidRDefault="00F010D7">
      <w:pPr>
        <w:pStyle w:val="TOC3"/>
        <w:rPr>
          <w:del w:id="293" w:author="Kensaku Kawamoto" w:date="2013-12-18T15:28:00Z"/>
          <w:rFonts w:asciiTheme="minorHAnsi" w:eastAsiaTheme="minorEastAsia" w:hAnsiTheme="minorHAnsi" w:cstheme="minorBidi"/>
          <w:bCs w:val="0"/>
          <w:iCs w:val="0"/>
          <w:smallCaps w:val="0"/>
          <w:color w:val="auto"/>
          <w:kern w:val="0"/>
          <w:sz w:val="22"/>
          <w:szCs w:val="22"/>
          <w:lang w:eastAsia="en-US"/>
        </w:rPr>
      </w:pPr>
      <w:del w:id="294" w:author="Kensaku Kawamoto" w:date="2013-12-18T15:28:00Z">
        <w:r w:rsidRPr="00C35E28" w:rsidDel="00C35E28">
          <w:rPr>
            <w:rPrChange w:id="295" w:author="Kensaku Kawamoto" w:date="2013-12-18T15:28:00Z">
              <w:rPr>
                <w:rStyle w:val="Hyperlink"/>
                <w:rFonts w:ascii="Times New Roman" w:hAnsi="Times New Roman"/>
                <w:bCs w:val="0"/>
                <w:iCs w:val="0"/>
                <w:smallCaps w:val="0"/>
              </w:rPr>
            </w:rPrChange>
          </w:rPr>
          <w:delText>2.7.5</w:delText>
        </w:r>
        <w:r w:rsidDel="00C35E28">
          <w:rPr>
            <w:rFonts w:asciiTheme="minorHAnsi" w:eastAsiaTheme="minorEastAsia" w:hAnsiTheme="minorHAnsi" w:cstheme="minorBidi"/>
            <w:bCs w:val="0"/>
            <w:iCs w:val="0"/>
            <w:smallCaps w:val="0"/>
            <w:color w:val="auto"/>
            <w:kern w:val="0"/>
            <w:sz w:val="22"/>
            <w:szCs w:val="22"/>
            <w:lang w:eastAsia="en-US"/>
          </w:rPr>
          <w:tab/>
        </w:r>
        <w:r w:rsidRPr="00C35E28" w:rsidDel="00C35E28">
          <w:rPr>
            <w:rPrChange w:id="296" w:author="Kensaku Kawamoto" w:date="2013-12-18T15:28:00Z">
              <w:rPr>
                <w:rStyle w:val="Hyperlink"/>
                <w:rFonts w:ascii="Times New Roman" w:hAnsi="Times New Roman"/>
                <w:bCs w:val="0"/>
                <w:iCs w:val="0"/>
                <w:smallCaps w:val="0"/>
              </w:rPr>
            </w:rPrChange>
          </w:rPr>
          <w:delText>Exception Handling</w:delText>
        </w:r>
        <w:r w:rsidDel="00C35E28">
          <w:rPr>
            <w:webHidden/>
          </w:rPr>
          <w:tab/>
        </w:r>
        <w:r w:rsidR="0022358E" w:rsidDel="00C35E28">
          <w:rPr>
            <w:webHidden/>
          </w:rPr>
          <w:delText>49</w:delText>
        </w:r>
      </w:del>
    </w:p>
    <w:p w:rsidR="00F010D7" w:rsidDel="00C35E28" w:rsidRDefault="00F010D7">
      <w:pPr>
        <w:pStyle w:val="TOC1"/>
        <w:rPr>
          <w:del w:id="297" w:author="Kensaku Kawamoto" w:date="2013-12-18T15:28:00Z"/>
          <w:rFonts w:asciiTheme="minorHAnsi" w:eastAsiaTheme="minorEastAsia" w:hAnsiTheme="minorHAnsi" w:cstheme="minorBidi"/>
          <w:b w:val="0"/>
          <w:bCs w:val="0"/>
          <w:smallCaps w:val="0"/>
          <w:color w:val="auto"/>
          <w:kern w:val="0"/>
          <w:sz w:val="22"/>
          <w:szCs w:val="22"/>
          <w:lang w:eastAsia="en-US"/>
        </w:rPr>
      </w:pPr>
      <w:del w:id="298" w:author="Kensaku Kawamoto" w:date="2013-12-18T15:28:00Z">
        <w:r w:rsidRPr="00C35E28" w:rsidDel="00C35E28">
          <w:rPr>
            <w:rPrChange w:id="299" w:author="Kensaku Kawamoto" w:date="2013-12-18T15:28:00Z">
              <w:rPr>
                <w:rStyle w:val="Hyperlink"/>
                <w:rFonts w:ascii="Times New Roman" w:hAnsi="Times New Roman"/>
                <w:b w:val="0"/>
                <w:bCs w:val="0"/>
                <w:smallCaps w:val="0"/>
              </w:rPr>
            </w:rPrChange>
          </w:rPr>
          <w:delText>3.0</w:delText>
        </w:r>
        <w:r w:rsidDel="00C35E28">
          <w:rPr>
            <w:rFonts w:asciiTheme="minorHAnsi" w:eastAsiaTheme="minorEastAsia" w:hAnsiTheme="minorHAnsi" w:cstheme="minorBidi"/>
            <w:b w:val="0"/>
            <w:bCs w:val="0"/>
            <w:smallCaps w:val="0"/>
            <w:color w:val="auto"/>
            <w:kern w:val="0"/>
            <w:sz w:val="22"/>
            <w:szCs w:val="22"/>
            <w:lang w:eastAsia="en-US"/>
          </w:rPr>
          <w:tab/>
        </w:r>
        <w:r w:rsidRPr="00C35E28" w:rsidDel="00C35E28">
          <w:rPr>
            <w:rPrChange w:id="300" w:author="Kensaku Kawamoto" w:date="2013-12-18T15:28:00Z">
              <w:rPr>
                <w:rStyle w:val="Hyperlink"/>
                <w:rFonts w:ascii="Times New Roman" w:hAnsi="Times New Roman"/>
                <w:b w:val="0"/>
                <w:bCs w:val="0"/>
                <w:smallCaps w:val="0"/>
              </w:rPr>
            </w:rPrChange>
          </w:rPr>
          <w:delText>Appendices</w:delText>
        </w:r>
        <w:r w:rsidDel="00C35E28">
          <w:rPr>
            <w:webHidden/>
          </w:rPr>
          <w:tab/>
        </w:r>
        <w:r w:rsidR="0022358E" w:rsidDel="00C35E28">
          <w:rPr>
            <w:webHidden/>
          </w:rPr>
          <w:delText>51</w:delText>
        </w:r>
      </w:del>
    </w:p>
    <w:p w:rsidR="00F010D7" w:rsidDel="00C35E28" w:rsidRDefault="00F010D7">
      <w:pPr>
        <w:pStyle w:val="TOC2"/>
        <w:rPr>
          <w:del w:id="301" w:author="Kensaku Kawamoto" w:date="2013-12-18T15:28:00Z"/>
          <w:rFonts w:asciiTheme="minorHAnsi" w:eastAsiaTheme="minorEastAsia" w:hAnsiTheme="minorHAnsi" w:cstheme="minorBidi"/>
          <w:bCs w:val="0"/>
          <w:smallCaps w:val="0"/>
          <w:color w:val="auto"/>
          <w:kern w:val="0"/>
          <w:sz w:val="22"/>
          <w:szCs w:val="22"/>
          <w:lang w:eastAsia="en-US"/>
        </w:rPr>
      </w:pPr>
      <w:del w:id="302" w:author="Kensaku Kawamoto" w:date="2013-12-18T15:28:00Z">
        <w:r w:rsidRPr="00C35E28" w:rsidDel="00C35E28">
          <w:rPr>
            <w:rPrChange w:id="303" w:author="Kensaku Kawamoto" w:date="2013-12-18T15:28:00Z">
              <w:rPr>
                <w:rStyle w:val="Hyperlink"/>
                <w:rFonts w:ascii="Times New Roman" w:hAnsi="Times New Roman"/>
                <w:bCs w:val="0"/>
                <w:smallCaps w:val="0"/>
              </w:rPr>
            </w:rPrChange>
          </w:rPr>
          <w:delText>Appendix A: Acronyms</w:delText>
        </w:r>
        <w:r w:rsidDel="00C35E28">
          <w:rPr>
            <w:webHidden/>
          </w:rPr>
          <w:tab/>
        </w:r>
        <w:r w:rsidR="0022358E" w:rsidDel="00C35E28">
          <w:rPr>
            <w:webHidden/>
          </w:rPr>
          <w:delText>51</w:delText>
        </w:r>
      </w:del>
    </w:p>
    <w:p w:rsidR="00F010D7" w:rsidDel="00C35E28" w:rsidRDefault="00F010D7">
      <w:pPr>
        <w:pStyle w:val="TOC2"/>
        <w:rPr>
          <w:del w:id="304" w:author="Kensaku Kawamoto" w:date="2013-12-18T15:28:00Z"/>
          <w:rFonts w:asciiTheme="minorHAnsi" w:eastAsiaTheme="minorEastAsia" w:hAnsiTheme="minorHAnsi" w:cstheme="minorBidi"/>
          <w:bCs w:val="0"/>
          <w:smallCaps w:val="0"/>
          <w:color w:val="auto"/>
          <w:kern w:val="0"/>
          <w:sz w:val="22"/>
          <w:szCs w:val="22"/>
          <w:lang w:eastAsia="en-US"/>
        </w:rPr>
      </w:pPr>
      <w:del w:id="305" w:author="Kensaku Kawamoto" w:date="2013-12-18T15:28:00Z">
        <w:r w:rsidRPr="00C35E28" w:rsidDel="00C35E28">
          <w:rPr>
            <w:rPrChange w:id="306" w:author="Kensaku Kawamoto" w:date="2013-12-18T15:28:00Z">
              <w:rPr>
                <w:rStyle w:val="Hyperlink"/>
                <w:rFonts w:ascii="Times New Roman" w:hAnsi="Times New Roman"/>
                <w:bCs w:val="0"/>
                <w:smallCaps w:val="0"/>
              </w:rPr>
            </w:rPrChange>
          </w:rPr>
          <w:delText>Appendix B: Glossary of Terms</w:delText>
        </w:r>
        <w:r w:rsidDel="00C35E28">
          <w:rPr>
            <w:webHidden/>
          </w:rPr>
          <w:tab/>
        </w:r>
        <w:r w:rsidR="0022358E" w:rsidDel="00C35E28">
          <w:rPr>
            <w:webHidden/>
          </w:rPr>
          <w:delText>53</w:delText>
        </w:r>
      </w:del>
    </w:p>
    <w:p w:rsidR="000F6CA3" w:rsidRPr="00A878ED" w:rsidRDefault="00493C7B" w:rsidP="000F6CA3">
      <w:r w:rsidRPr="00A878ED">
        <w:rPr>
          <w:b/>
          <w:bCs/>
          <w:noProof/>
        </w:rPr>
        <w:fldChar w:fldCharType="end"/>
      </w:r>
    </w:p>
    <w:p w:rsidR="000F6CA3" w:rsidRPr="00A878ED" w:rsidRDefault="00953430" w:rsidP="008375A6">
      <w:pPr>
        <w:pStyle w:val="Heading1"/>
        <w:keepLines/>
        <w:pageBreakBefore w:val="0"/>
        <w:widowControl/>
        <w:spacing w:before="480" w:line="276" w:lineRule="auto"/>
        <w:rPr>
          <w:rFonts w:ascii="Times New Roman" w:hAnsi="Times New Roman"/>
        </w:rPr>
      </w:pPr>
      <w:bookmarkStart w:id="307" w:name="_Toc354434539"/>
      <w:bookmarkStart w:id="308" w:name="_Toc347777576"/>
      <w:bookmarkStart w:id="309" w:name="_Toc354582628"/>
      <w:r w:rsidRPr="00A878ED">
        <w:rPr>
          <w:rFonts w:ascii="Times New Roman" w:hAnsi="Times New Roman"/>
        </w:rPr>
        <w:br w:type="page"/>
      </w:r>
      <w:bookmarkStart w:id="310" w:name="_Ref363576793"/>
      <w:bookmarkStart w:id="311" w:name="_Toc375143865"/>
      <w:r w:rsidR="000F6CA3" w:rsidRPr="00A878ED">
        <w:rPr>
          <w:rFonts w:ascii="Times New Roman" w:hAnsi="Times New Roman"/>
        </w:rPr>
        <w:lastRenderedPageBreak/>
        <w:t>Introduction</w:t>
      </w:r>
      <w:bookmarkEnd w:id="307"/>
      <w:bookmarkEnd w:id="308"/>
      <w:bookmarkEnd w:id="309"/>
      <w:bookmarkEnd w:id="310"/>
      <w:bookmarkEnd w:id="311"/>
    </w:p>
    <w:p w:rsidR="00D842F0" w:rsidRPr="00A878ED" w:rsidRDefault="00D842F0" w:rsidP="000F6CA3">
      <w:pPr>
        <w:rPr>
          <w:color w:val="000000"/>
        </w:rPr>
      </w:pPr>
      <w:bookmarkStart w:id="312" w:name="_Toc354582629"/>
    </w:p>
    <w:p w:rsidR="00612786" w:rsidRDefault="00D842F0" w:rsidP="000F6CA3">
      <w:pPr>
        <w:rPr>
          <w:color w:val="000000"/>
        </w:rPr>
      </w:pPr>
      <w:r w:rsidRPr="00A878ED">
        <w:rPr>
          <w:color w:val="000000"/>
        </w:rPr>
        <w:t>Cli</w:t>
      </w:r>
      <w:r w:rsidR="00EF7AD0">
        <w:rPr>
          <w:color w:val="000000"/>
        </w:rPr>
        <w:t>nical Decision Support (</w:t>
      </w:r>
      <w:r w:rsidR="00EF7AD0" w:rsidRPr="00EF7AD0">
        <w:rPr>
          <w:b/>
          <w:color w:val="000000"/>
        </w:rPr>
        <w:t>CDS</w:t>
      </w:r>
      <w:r w:rsidR="00EF7AD0">
        <w:rPr>
          <w:color w:val="000000"/>
        </w:rPr>
        <w:t xml:space="preserve">) </w:t>
      </w:r>
      <w:r w:rsidR="00EF7AD0" w:rsidRPr="00EF7AD0">
        <w:rPr>
          <w:color w:val="000000"/>
        </w:rPr>
        <w:t>provides clinicians, staff, patients, or other individuals with knowledge and person-specific information, intelligently filtered or presented at appropriate times, to enhance health and health care</w:t>
      </w:r>
      <w:r w:rsidRPr="00A878ED">
        <w:rPr>
          <w:color w:val="000000"/>
        </w:rPr>
        <w:t xml:space="preserve">. </w:t>
      </w:r>
      <w:r w:rsidR="00EF7AD0">
        <w:rPr>
          <w:color w:val="000000"/>
        </w:rPr>
        <w:t xml:space="preserve"> </w:t>
      </w:r>
      <w:r w:rsidRPr="00A878ED">
        <w:rPr>
          <w:color w:val="000000"/>
        </w:rPr>
        <w:t xml:space="preserve">Effective CDS interventions require availability of computable biomedical knowledge, person-specific data, and a reasoning or inference mechanism that combines these elements to generate and present helpful and actionable information to clinicians, individuals, or caregivers in the right way </w:t>
      </w:r>
      <w:r w:rsidR="00EF7AD0">
        <w:rPr>
          <w:color w:val="000000"/>
        </w:rPr>
        <w:t>and</w:t>
      </w:r>
      <w:r w:rsidRPr="00A878ED">
        <w:rPr>
          <w:color w:val="000000"/>
        </w:rPr>
        <w:t xml:space="preserve"> at the right time.</w:t>
      </w:r>
      <w:r w:rsidR="00EE44F4">
        <w:rPr>
          <w:color w:val="000000"/>
        </w:rPr>
        <w:t xml:space="preserve"> </w:t>
      </w:r>
      <w:r w:rsidR="00DA3550">
        <w:rPr>
          <w:color w:val="000000"/>
        </w:rPr>
        <w:t xml:space="preserve"> </w:t>
      </w:r>
      <w:r w:rsidRPr="00A878ED">
        <w:rPr>
          <w:color w:val="000000"/>
        </w:rPr>
        <w:t xml:space="preserve"> </w:t>
      </w:r>
    </w:p>
    <w:p w:rsidR="00612786" w:rsidRDefault="00612786" w:rsidP="000F6CA3">
      <w:pPr>
        <w:rPr>
          <w:color w:val="000000"/>
        </w:rPr>
      </w:pPr>
    </w:p>
    <w:p w:rsidR="00612786" w:rsidRDefault="00612786" w:rsidP="000F6CA3">
      <w:pPr>
        <w:rPr>
          <w:color w:val="000000"/>
        </w:rPr>
      </w:pPr>
      <w:r w:rsidRPr="00612786">
        <w:rPr>
          <w:color w:val="000000"/>
        </w:rPr>
        <w:t xml:space="preserve">As with other types of applications, a CDS system </w:t>
      </w:r>
      <w:r>
        <w:rPr>
          <w:color w:val="000000"/>
        </w:rPr>
        <w:t xml:space="preserve">can </w:t>
      </w:r>
      <w:r w:rsidRPr="00612786">
        <w:rPr>
          <w:color w:val="000000"/>
        </w:rPr>
        <w:t xml:space="preserve">be more easily implemented and maintained if software services </w:t>
      </w:r>
      <w:r>
        <w:rPr>
          <w:color w:val="000000"/>
        </w:rPr>
        <w:t xml:space="preserve">are </w:t>
      </w:r>
      <w:r w:rsidRPr="00612786">
        <w:rPr>
          <w:color w:val="000000"/>
        </w:rPr>
        <w:t>available to provide functionality required by the application.</w:t>
      </w:r>
      <w:r>
        <w:rPr>
          <w:color w:val="000000"/>
        </w:rPr>
        <w:t xml:space="preserve">  In particular, a Decision Support Service (</w:t>
      </w:r>
      <w:r w:rsidRPr="004872DE">
        <w:rPr>
          <w:b/>
          <w:color w:val="000000"/>
        </w:rPr>
        <w:t>DSS</w:t>
      </w:r>
      <w:r>
        <w:rPr>
          <w:color w:val="000000"/>
        </w:rPr>
        <w:t xml:space="preserve">) can facilitate the implementation of a CDS system by performing a key task required for providing CDS (the analysis of patient data to generate patient-specific assessments and recommendations).  </w:t>
      </w:r>
    </w:p>
    <w:p w:rsidR="00612786" w:rsidRDefault="00612786" w:rsidP="000F6CA3">
      <w:pPr>
        <w:rPr>
          <w:color w:val="000000"/>
        </w:rPr>
      </w:pPr>
    </w:p>
    <w:p w:rsidR="00292078" w:rsidRDefault="00612786" w:rsidP="00C75C1B">
      <w:pPr>
        <w:rPr>
          <w:color w:val="000000"/>
        </w:rPr>
      </w:pPr>
      <w:r>
        <w:rPr>
          <w:color w:val="000000"/>
        </w:rPr>
        <w:t>In recognition of the importance of a DSS, HL7 has collaborated with the Object Management Group (</w:t>
      </w:r>
      <w:r w:rsidRPr="004872DE">
        <w:rPr>
          <w:b/>
          <w:color w:val="000000"/>
        </w:rPr>
        <w:t>OMG</w:t>
      </w:r>
      <w:r>
        <w:rPr>
          <w:color w:val="000000"/>
        </w:rPr>
        <w:t xml:space="preserve">) to define a standard DSS interface known as the HL7 DSS standard.  The purpose of this implementation guide is to define </w:t>
      </w:r>
      <w:r w:rsidR="00292078">
        <w:rPr>
          <w:color w:val="000000"/>
        </w:rPr>
        <w:t>a DSS implementation approach that combines the HL7 DSS standard with other relevant standards, in particular the HL7 Virtual Medical Record for Clinical Decision Support (</w:t>
      </w:r>
      <w:r w:rsidR="00292078">
        <w:rPr>
          <w:b/>
          <w:color w:val="000000"/>
        </w:rPr>
        <w:t>vMR-CDS)</w:t>
      </w:r>
      <w:r w:rsidR="00292078">
        <w:rPr>
          <w:color w:val="000000"/>
        </w:rPr>
        <w:t xml:space="preserve"> information model standard.</w:t>
      </w:r>
    </w:p>
    <w:p w:rsidR="00292078" w:rsidRDefault="00292078">
      <w:pPr>
        <w:rPr>
          <w:color w:val="000000"/>
        </w:rPr>
      </w:pPr>
    </w:p>
    <w:p w:rsidR="00612786" w:rsidRDefault="00292078">
      <w:r>
        <w:rPr>
          <w:color w:val="000000"/>
        </w:rPr>
        <w:t xml:space="preserve">The requirements for this </w:t>
      </w:r>
      <w:r w:rsidR="00C35714">
        <w:rPr>
          <w:color w:val="000000"/>
        </w:rPr>
        <w:t xml:space="preserve">U.S. Realm </w:t>
      </w:r>
      <w:r>
        <w:rPr>
          <w:color w:val="000000"/>
        </w:rPr>
        <w:t>implementation guide were derived primarily from the U.S. Standards and Interoperability (</w:t>
      </w:r>
      <w:r w:rsidRPr="00EF7AD0">
        <w:rPr>
          <w:b/>
          <w:color w:val="000000"/>
        </w:rPr>
        <w:t>S&amp;I</w:t>
      </w:r>
      <w:r>
        <w:rPr>
          <w:color w:val="000000"/>
        </w:rPr>
        <w:t xml:space="preserve">) Framework’s </w:t>
      </w:r>
      <w:r w:rsidRPr="00A878ED">
        <w:t>Health eDecisions (</w:t>
      </w:r>
      <w:r w:rsidRPr="00EF7AD0">
        <w:rPr>
          <w:b/>
        </w:rPr>
        <w:t>HeD</w:t>
      </w:r>
      <w:r w:rsidRPr="00A878ED">
        <w:t xml:space="preserve">) initiative </w:t>
      </w:r>
      <w:r>
        <w:t>(</w:t>
      </w:r>
      <w:hyperlink r:id="rId16" w:history="1">
        <w:r w:rsidRPr="000B017B">
          <w:rPr>
            <w:rStyle w:val="Hyperlink"/>
            <w:rFonts w:ascii="Times New Roman" w:hAnsi="Times New Roman"/>
            <w:lang w:eastAsia="en-US"/>
          </w:rPr>
          <w:t>www.healthedecisions.org</w:t>
        </w:r>
      </w:hyperlink>
      <w:r>
        <w:t xml:space="preserve">).  However, the </w:t>
      </w:r>
      <w:r w:rsidRPr="00292078">
        <w:t>business requirements addressed by this implementation guide are thought to be similar in countries other than the U.S.  Thus, it is anticipated that this implementation guide would provide a viable and useful interoperability solution in non-U.S. Realms.</w:t>
      </w:r>
    </w:p>
    <w:p w:rsidR="00292078" w:rsidRPr="00C75C1B" w:rsidRDefault="00292078">
      <w:pPr>
        <w:rPr>
          <w:color w:val="000000"/>
        </w:rPr>
      </w:pPr>
    </w:p>
    <w:p w:rsidR="00C35714" w:rsidRPr="00A878ED" w:rsidRDefault="00C35714" w:rsidP="00C35714">
      <w:pPr>
        <w:pStyle w:val="Heading2"/>
        <w:keepLines/>
        <w:widowControl/>
        <w:spacing w:before="200" w:after="0" w:line="276" w:lineRule="auto"/>
        <w:ind w:left="630" w:hanging="630"/>
        <w:rPr>
          <w:rFonts w:ascii="Times New Roman" w:hAnsi="Times New Roman"/>
        </w:rPr>
      </w:pPr>
      <w:bookmarkStart w:id="313" w:name="_Ref365626719"/>
      <w:bookmarkStart w:id="314" w:name="_Toc375143866"/>
      <w:r>
        <w:rPr>
          <w:rFonts w:ascii="Times New Roman" w:hAnsi="Times New Roman"/>
        </w:rPr>
        <w:t>S&amp;I Framework HeD Initiative</w:t>
      </w:r>
      <w:bookmarkEnd w:id="313"/>
      <w:bookmarkEnd w:id="314"/>
    </w:p>
    <w:p w:rsidR="00292078" w:rsidRDefault="00C35714" w:rsidP="00C35714">
      <w:pPr>
        <w:rPr>
          <w:color w:val="000000"/>
        </w:rPr>
      </w:pPr>
      <w:r>
        <w:rPr>
          <w:lang w:bidi="en-US"/>
        </w:rPr>
        <w:t>Because the requirements for this implementation guide were developed through the HeD initiative, information is provided here regarding the initiative.</w:t>
      </w:r>
    </w:p>
    <w:p w:rsidR="0001675C" w:rsidRDefault="0001675C" w:rsidP="00A2249A">
      <w:pPr>
        <w:rPr>
          <w:color w:val="000000"/>
        </w:rPr>
      </w:pPr>
    </w:p>
    <w:p w:rsidR="00A2249A" w:rsidRPr="00A878ED" w:rsidRDefault="00A2249A" w:rsidP="00A2249A">
      <w:pPr>
        <w:rPr>
          <w:color w:val="000000"/>
        </w:rPr>
      </w:pPr>
      <w:r w:rsidRPr="00A878ED">
        <w:rPr>
          <w:color w:val="000000"/>
        </w:rPr>
        <w:t xml:space="preserve">The goal of the </w:t>
      </w:r>
      <w:r w:rsidR="00EF7AD0" w:rsidRPr="004872DE">
        <w:rPr>
          <w:color w:val="000000"/>
        </w:rPr>
        <w:t>S&amp;I</w:t>
      </w:r>
      <w:r w:rsidR="00EF7AD0">
        <w:rPr>
          <w:color w:val="000000"/>
        </w:rPr>
        <w:t xml:space="preserve"> Framework’s </w:t>
      </w:r>
      <w:r w:rsidRPr="004872DE">
        <w:t>HeD</w:t>
      </w:r>
      <w:r w:rsidRPr="00A878ED">
        <w:t xml:space="preserve"> initiative is to </w:t>
      </w:r>
      <w:r w:rsidRPr="00A878ED">
        <w:rPr>
          <w:color w:val="000000"/>
        </w:rPr>
        <w:t>identify, define and harmonize standards that facilitate the emergence of systems and services whereby shareable CDS interventions can be implemented via:</w:t>
      </w:r>
    </w:p>
    <w:p w:rsidR="00A2249A" w:rsidRPr="00A878ED" w:rsidRDefault="00A2249A" w:rsidP="00A2249A">
      <w:pPr>
        <w:pStyle w:val="ListParagraph"/>
        <w:numPr>
          <w:ilvl w:val="0"/>
          <w:numId w:val="48"/>
        </w:numPr>
        <w:rPr>
          <w:color w:val="000000"/>
        </w:rPr>
      </w:pPr>
      <w:r w:rsidRPr="00A878ED">
        <w:rPr>
          <w:color w:val="000000"/>
        </w:rPr>
        <w:t>Standards to structure medical knowledge in a shareable and executable format for use in CDS (Use Case 1: “CDS Artifact Sharing”), and</w:t>
      </w:r>
    </w:p>
    <w:p w:rsidR="0008524F" w:rsidRPr="00A878ED" w:rsidRDefault="00A2249A" w:rsidP="0008524F">
      <w:pPr>
        <w:pStyle w:val="ListParagraph"/>
        <w:numPr>
          <w:ilvl w:val="0"/>
          <w:numId w:val="48"/>
        </w:numPr>
        <w:rPr>
          <w:color w:val="000000"/>
        </w:rPr>
      </w:pPr>
      <w:r w:rsidRPr="00A878ED">
        <w:rPr>
          <w:color w:val="000000"/>
        </w:rPr>
        <w:t>Standards that define how a system can interact with and utilize an electronic service that provides helpful, actionable clinical guidance (Use Case 2: “CDS Guidance Service”)</w:t>
      </w:r>
    </w:p>
    <w:p w:rsidR="0008524F" w:rsidRPr="00A878ED" w:rsidRDefault="0008524F" w:rsidP="0008524F">
      <w:pPr>
        <w:rPr>
          <w:color w:val="000000"/>
        </w:rPr>
      </w:pPr>
      <w:r w:rsidRPr="00A878ED">
        <w:rPr>
          <w:color w:val="000000"/>
        </w:rPr>
        <w:t xml:space="preserve">This </w:t>
      </w:r>
      <w:r w:rsidR="00C35714">
        <w:rPr>
          <w:color w:val="000000"/>
        </w:rPr>
        <w:t>i</w:t>
      </w:r>
      <w:r w:rsidR="00C35714" w:rsidRPr="00A878ED">
        <w:rPr>
          <w:color w:val="000000"/>
        </w:rPr>
        <w:t xml:space="preserve">mplementation </w:t>
      </w:r>
      <w:r w:rsidR="00C35714">
        <w:rPr>
          <w:color w:val="000000"/>
        </w:rPr>
        <w:t>g</w:t>
      </w:r>
      <w:r w:rsidR="00C35714" w:rsidRPr="00A878ED">
        <w:rPr>
          <w:color w:val="000000"/>
        </w:rPr>
        <w:t xml:space="preserve">uide </w:t>
      </w:r>
      <w:r w:rsidRPr="00A878ED">
        <w:rPr>
          <w:color w:val="000000"/>
        </w:rPr>
        <w:t>focuses on Use Case 2: CDS Guidance Service.</w:t>
      </w:r>
      <w:r w:rsidR="001273FF">
        <w:rPr>
          <w:color w:val="000000"/>
        </w:rPr>
        <w:t xml:space="preserve">  In this guide, the terms </w:t>
      </w:r>
      <w:r w:rsidR="001273FF" w:rsidRPr="004872DE">
        <w:rPr>
          <w:b/>
          <w:color w:val="000000"/>
        </w:rPr>
        <w:t>CDS Guidance Service</w:t>
      </w:r>
      <w:r w:rsidR="001273FF">
        <w:rPr>
          <w:color w:val="000000"/>
        </w:rPr>
        <w:t xml:space="preserve"> and </w:t>
      </w:r>
      <w:r w:rsidR="00C35714">
        <w:rPr>
          <w:color w:val="000000"/>
        </w:rPr>
        <w:t xml:space="preserve">DSS </w:t>
      </w:r>
      <w:r w:rsidR="001273FF">
        <w:rPr>
          <w:color w:val="000000"/>
        </w:rPr>
        <w:t>will be used synonymously.</w:t>
      </w:r>
    </w:p>
    <w:p w:rsidR="00EF7AD0" w:rsidRDefault="00EF7AD0" w:rsidP="00A2249A">
      <w:pPr>
        <w:rPr>
          <w:color w:val="000000"/>
        </w:rPr>
      </w:pPr>
    </w:p>
    <w:p w:rsidR="009A7E17" w:rsidRPr="00A878ED" w:rsidRDefault="009A7E17" w:rsidP="009A7E17">
      <w:r w:rsidRPr="00A878ED">
        <w:t xml:space="preserve">In this </w:t>
      </w:r>
      <w:r w:rsidR="00C35714">
        <w:t>i</w:t>
      </w:r>
      <w:r w:rsidR="00C35714" w:rsidRPr="00A878ED">
        <w:t xml:space="preserve">mplementation </w:t>
      </w:r>
      <w:r w:rsidR="00C35714">
        <w:t>g</w:t>
      </w:r>
      <w:r w:rsidR="00C35714" w:rsidRPr="00A878ED">
        <w:t>uide</w:t>
      </w:r>
      <w:r w:rsidRPr="00A878ED">
        <w:t xml:space="preserve">, interoperability relates to the exchange of information that allows the delivery of the results derived from the execution of </w:t>
      </w:r>
      <w:r w:rsidR="00EF7AD0">
        <w:t xml:space="preserve">a </w:t>
      </w:r>
      <w:r w:rsidRPr="00A878ED">
        <w:t>CDS</w:t>
      </w:r>
      <w:r w:rsidR="00EF7AD0">
        <w:t xml:space="preserve"> Web service</w:t>
      </w:r>
      <w:r w:rsidRPr="00A878ED">
        <w:t xml:space="preserve">.  This </w:t>
      </w:r>
      <w:r w:rsidR="00C35714">
        <w:t>i</w:t>
      </w:r>
      <w:r w:rsidR="00C35714" w:rsidRPr="00A878ED">
        <w:t xml:space="preserve">mplementation </w:t>
      </w:r>
      <w:r w:rsidR="00C35714">
        <w:t>g</w:t>
      </w:r>
      <w:r w:rsidR="00C35714" w:rsidRPr="00A878ED">
        <w:t xml:space="preserve">uide </w:t>
      </w:r>
      <w:r w:rsidRPr="00A878ED">
        <w:t>addresses a scenario in which a system sends information on a specific patient to a CDS Guidance Supplier that provides conclusions and recommendations to facilitate decision-making by the clinical user.</w:t>
      </w:r>
    </w:p>
    <w:p w:rsidR="00D842F0" w:rsidRPr="00A878ED" w:rsidRDefault="00D842F0" w:rsidP="000F6CA3">
      <w:pPr>
        <w:rPr>
          <w:lang w:bidi="en-US"/>
        </w:rPr>
      </w:pPr>
    </w:p>
    <w:p w:rsidR="00AF5114" w:rsidRDefault="005B7437" w:rsidP="00AA3DBD">
      <w:pPr>
        <w:spacing w:after="240"/>
        <w:rPr>
          <w:lang w:bidi="en-US"/>
        </w:rPr>
      </w:pPr>
      <w:r>
        <w:rPr>
          <w:b/>
          <w:lang w:bidi="en-US"/>
        </w:rPr>
        <w:fldChar w:fldCharType="begin"/>
      </w:r>
      <w:r>
        <w:rPr>
          <w:b/>
          <w:lang w:bidi="en-US"/>
        </w:rPr>
        <w:instrText xml:space="preserve"> REF _Ref363577015 \h  \* MERGEFORMAT </w:instrText>
      </w:r>
      <w:r>
        <w:rPr>
          <w:b/>
          <w:lang w:bidi="en-US"/>
        </w:rPr>
      </w:r>
      <w:r>
        <w:rPr>
          <w:b/>
          <w:lang w:bidi="en-US"/>
        </w:rPr>
        <w:fldChar w:fldCharType="separate"/>
      </w:r>
      <w:ins w:id="315" w:author="Kensaku Kawamoto" w:date="2013-12-18T15:28:00Z">
        <w:r w:rsidR="00C35E28" w:rsidRPr="00C35E28">
          <w:rPr>
            <w:b/>
            <w:lang w:bidi="en-US"/>
            <w:rPrChange w:id="316" w:author="Kensaku Kawamoto" w:date="2013-12-18T15:28:00Z">
              <w:rPr>
                <w:b/>
                <w:caps/>
                <w:color w:val="0070C0"/>
                <w:lang w:bidi="en-US"/>
              </w:rPr>
            </w:rPrChange>
          </w:rPr>
          <w:t>Table 1</w:t>
        </w:r>
      </w:ins>
      <w:del w:id="317" w:author="Kensaku Kawamoto" w:date="2013-12-18T15:28:00Z">
        <w:r w:rsidR="0069117A" w:rsidRPr="0069117A" w:rsidDel="00C35E28">
          <w:rPr>
            <w:b/>
            <w:lang w:bidi="en-US"/>
          </w:rPr>
          <w:delText>Table 1</w:delText>
        </w:r>
      </w:del>
      <w:r>
        <w:rPr>
          <w:b/>
          <w:lang w:bidi="en-US"/>
        </w:rPr>
        <w:fldChar w:fldCharType="end"/>
      </w:r>
      <w:r w:rsidR="000F6CA3" w:rsidRPr="00A878ED">
        <w:rPr>
          <w:lang w:bidi="en-US"/>
        </w:rPr>
        <w:t xml:space="preserve"> </w:t>
      </w:r>
      <w:r w:rsidR="00792BFD" w:rsidRPr="00A878ED">
        <w:rPr>
          <w:lang w:bidi="en-US"/>
        </w:rPr>
        <w:t>includes links to obtain more information about the S&amp;I Framework, CDS, and consensus-approved documents for the HeD Initiative.</w:t>
      </w:r>
    </w:p>
    <w:p w:rsidR="005B7437" w:rsidRPr="00E52EE6" w:rsidRDefault="005B7437" w:rsidP="005B7437">
      <w:pPr>
        <w:pStyle w:val="Caption"/>
        <w:rPr>
          <w:b w:val="0"/>
          <w:caps w:val="0"/>
          <w:color w:val="0070C0"/>
          <w:lang w:bidi="en-US"/>
        </w:rPr>
      </w:pPr>
      <w:bookmarkStart w:id="318" w:name="_Ref363577015"/>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C35E28">
        <w:rPr>
          <w:b w:val="0"/>
          <w:caps w:val="0"/>
          <w:noProof/>
          <w:color w:val="0070C0"/>
          <w:lang w:bidi="en-US"/>
        </w:rPr>
        <w:t>1</w:t>
      </w:r>
      <w:r w:rsidRPr="00E52EE6">
        <w:rPr>
          <w:b w:val="0"/>
          <w:caps w:val="0"/>
          <w:color w:val="0070C0"/>
          <w:lang w:bidi="en-US"/>
        </w:rPr>
        <w:fldChar w:fldCharType="end"/>
      </w:r>
      <w:bookmarkEnd w:id="318"/>
      <w:r w:rsidRPr="00E52EE6">
        <w:rPr>
          <w:b w:val="0"/>
          <w:caps w:val="0"/>
          <w:color w:val="0070C0"/>
          <w:lang w:bidi="en-US"/>
        </w:rPr>
        <w:t>: Introduction References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5958"/>
      </w:tblGrid>
      <w:tr w:rsidR="00792BFD" w:rsidRPr="00A878ED" w:rsidTr="004872DE">
        <w:tc>
          <w:tcPr>
            <w:tcW w:w="3618" w:type="dxa"/>
            <w:shd w:val="clear" w:color="auto" w:fill="1F497D"/>
          </w:tcPr>
          <w:p w:rsidR="000F6CA3" w:rsidRPr="00A878ED" w:rsidRDefault="000F6CA3" w:rsidP="00AA3DBD">
            <w:pPr>
              <w:spacing w:after="120"/>
              <w:ind w:left="576"/>
              <w:jc w:val="center"/>
              <w:rPr>
                <w:b/>
                <w:color w:val="FFFFFF"/>
                <w:lang w:bidi="en-US"/>
              </w:rPr>
            </w:pPr>
            <w:r w:rsidRPr="00A878ED">
              <w:rPr>
                <w:b/>
                <w:color w:val="FFFFFF"/>
                <w:lang w:bidi="en-US"/>
              </w:rPr>
              <w:t>Title</w:t>
            </w:r>
          </w:p>
        </w:tc>
        <w:tc>
          <w:tcPr>
            <w:tcW w:w="5958" w:type="dxa"/>
            <w:shd w:val="clear" w:color="auto" w:fill="1F497D"/>
          </w:tcPr>
          <w:p w:rsidR="000F6CA3" w:rsidRPr="00A878ED" w:rsidRDefault="000F6CA3" w:rsidP="00AA3DBD">
            <w:pPr>
              <w:spacing w:after="120"/>
              <w:ind w:left="576"/>
              <w:jc w:val="center"/>
              <w:rPr>
                <w:b/>
                <w:color w:val="FFFFFF"/>
                <w:lang w:bidi="en-US"/>
              </w:rPr>
            </w:pPr>
            <w:r w:rsidRPr="00A878ED">
              <w:rPr>
                <w:b/>
                <w:color w:val="FFFFFF"/>
                <w:lang w:bidi="en-US"/>
              </w:rPr>
              <w:t>Link</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S&amp;I Framework</w:t>
            </w:r>
          </w:p>
        </w:tc>
        <w:tc>
          <w:tcPr>
            <w:tcW w:w="5958" w:type="dxa"/>
            <w:shd w:val="clear" w:color="auto" w:fill="auto"/>
            <w:vAlign w:val="center"/>
          </w:tcPr>
          <w:p w:rsidR="000F6CA3" w:rsidRPr="00A878ED" w:rsidRDefault="001E711C" w:rsidP="004872DE">
            <w:pPr>
              <w:spacing w:after="120"/>
              <w:jc w:val="both"/>
              <w:rPr>
                <w:rFonts w:ascii="Arial" w:hAnsi="Arial"/>
                <w:kern w:val="16"/>
                <w:lang w:eastAsia="de-DE" w:bidi="en-US"/>
              </w:rPr>
            </w:pPr>
            <w:hyperlink r:id="rId17" w:history="1">
              <w:r w:rsidR="000F6CA3" w:rsidRPr="00A878ED">
                <w:rPr>
                  <w:rStyle w:val="Hyperlink"/>
                  <w:rFonts w:ascii="Times New Roman" w:hAnsi="Times New Roman"/>
                  <w:lang w:bidi="en-US"/>
                </w:rPr>
                <w:t>http://siframework.org/</w:t>
              </w:r>
            </w:hyperlink>
            <w:r w:rsidR="000F6CA3" w:rsidRPr="00A878ED">
              <w:rPr>
                <w:lang w:bidi="en-US"/>
              </w:rPr>
              <w:t xml:space="preserve"> </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HeD Project Charter</w:t>
            </w:r>
          </w:p>
        </w:tc>
        <w:tc>
          <w:tcPr>
            <w:tcW w:w="5958" w:type="dxa"/>
            <w:shd w:val="clear" w:color="auto" w:fill="auto"/>
            <w:vAlign w:val="center"/>
          </w:tcPr>
          <w:p w:rsidR="000F6CA3" w:rsidRPr="00A878ED" w:rsidRDefault="001E711C" w:rsidP="004872DE">
            <w:pPr>
              <w:spacing w:after="120"/>
              <w:jc w:val="both"/>
              <w:rPr>
                <w:rFonts w:ascii="Arial" w:hAnsi="Arial"/>
                <w:kern w:val="16"/>
                <w:lang w:eastAsia="de-DE" w:bidi="en-US"/>
              </w:rPr>
            </w:pPr>
            <w:hyperlink r:id="rId18" w:history="1">
              <w:r w:rsidR="004355BB" w:rsidRPr="00C75C1B">
                <w:rPr>
                  <w:rStyle w:val="Hyperlink"/>
                  <w:rFonts w:ascii="Times New Roman" w:hAnsi="Times New Roman"/>
                  <w:lang w:bidi="en-US"/>
                </w:rPr>
                <w:t>http://wiki.siframework.org/Health+eDecisions+Project+Charter+and+Members</w:t>
              </w:r>
            </w:hyperlink>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HeD Use Case</w:t>
            </w:r>
            <w:r w:rsidR="0008524F" w:rsidRPr="00A878ED">
              <w:rPr>
                <w:lang w:bidi="en-US"/>
              </w:rPr>
              <w:t>s</w:t>
            </w:r>
          </w:p>
        </w:tc>
        <w:tc>
          <w:tcPr>
            <w:tcW w:w="5958" w:type="dxa"/>
            <w:shd w:val="clear" w:color="auto" w:fill="auto"/>
            <w:vAlign w:val="center"/>
          </w:tcPr>
          <w:p w:rsidR="000F6CA3" w:rsidRPr="00A878ED" w:rsidRDefault="001E711C" w:rsidP="004872DE">
            <w:pPr>
              <w:spacing w:after="120"/>
              <w:jc w:val="both"/>
              <w:rPr>
                <w:rFonts w:ascii="Arial" w:hAnsi="Arial"/>
                <w:kern w:val="16"/>
                <w:lang w:eastAsia="de-DE" w:bidi="en-US"/>
              </w:rPr>
            </w:pPr>
            <w:hyperlink r:id="rId19" w:history="1">
              <w:r w:rsidR="000F6CA3" w:rsidRPr="00A878ED">
                <w:rPr>
                  <w:rStyle w:val="Hyperlink"/>
                  <w:rFonts w:ascii="Times New Roman" w:hAnsi="Times New Roman"/>
                  <w:lang w:bidi="en-US"/>
                </w:rPr>
                <w:t>http://wiki.siframework.org/Health+eDecisions+Use+Case</w:t>
              </w:r>
            </w:hyperlink>
            <w:r w:rsidR="000F6CA3" w:rsidRPr="00A878ED">
              <w:rPr>
                <w:lang w:bidi="en-US"/>
              </w:rPr>
              <w:t xml:space="preserve"> </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 xml:space="preserve">HL7 </w:t>
            </w:r>
            <w:r w:rsidR="00EF7AD0">
              <w:rPr>
                <w:lang w:bidi="en-US"/>
              </w:rPr>
              <w:t>CDS</w:t>
            </w:r>
            <w:r w:rsidRPr="00A878ED">
              <w:rPr>
                <w:lang w:bidi="en-US"/>
              </w:rPr>
              <w:t xml:space="preserve"> Knowledge Artifact Implementation Guide (HeD Use Case 1 Implementation Guide)</w:t>
            </w:r>
          </w:p>
          <w:p w:rsidR="0008524F" w:rsidRPr="00A878ED" w:rsidRDefault="0008524F" w:rsidP="004872DE">
            <w:pPr>
              <w:spacing w:after="120"/>
              <w:rPr>
                <w:lang w:bidi="en-US"/>
              </w:rPr>
            </w:pPr>
            <w:r w:rsidRPr="00A878ED">
              <w:rPr>
                <w:lang w:bidi="en-US"/>
              </w:rPr>
              <w:t xml:space="preserve">(Note that the notion of action group from HeD </w:t>
            </w:r>
            <w:r w:rsidR="00EF7AD0">
              <w:rPr>
                <w:lang w:bidi="en-US"/>
              </w:rPr>
              <w:t xml:space="preserve">Use Case </w:t>
            </w:r>
            <w:r w:rsidR="00EF7AD0" w:rsidRPr="00A878ED">
              <w:rPr>
                <w:lang w:bidi="en-US"/>
              </w:rPr>
              <w:t xml:space="preserve">1 </w:t>
            </w:r>
            <w:r w:rsidRPr="00A878ED">
              <w:rPr>
                <w:lang w:bidi="en-US"/>
              </w:rPr>
              <w:t>is leveraged in U</w:t>
            </w:r>
            <w:r w:rsidR="00EF7AD0">
              <w:rPr>
                <w:lang w:bidi="en-US"/>
              </w:rPr>
              <w:t xml:space="preserve">se Case </w:t>
            </w:r>
            <w:r w:rsidRPr="00A878ED">
              <w:rPr>
                <w:lang w:bidi="en-US"/>
              </w:rPr>
              <w:t>2</w:t>
            </w:r>
            <w:r w:rsidR="00EF7AD0">
              <w:rPr>
                <w:lang w:bidi="en-US"/>
              </w:rPr>
              <w:t xml:space="preserve"> as a part of CDS outputs;</w:t>
            </w:r>
            <w:r w:rsidRPr="00A878ED">
              <w:rPr>
                <w:lang w:bidi="en-US"/>
              </w:rPr>
              <w:t xml:space="preserve"> see </w:t>
            </w:r>
            <w:r w:rsidR="00C35714">
              <w:rPr>
                <w:lang w:bidi="en-US"/>
              </w:rPr>
              <w:t>S</w:t>
            </w:r>
            <w:r w:rsidRPr="00A878ED">
              <w:rPr>
                <w:lang w:bidi="en-US"/>
              </w:rPr>
              <w:t>ection</w:t>
            </w:r>
            <w:r w:rsidR="004355BB">
              <w:rPr>
                <w:lang w:bidi="en-US"/>
              </w:rPr>
              <w:t xml:space="preserve"> </w:t>
            </w:r>
            <w:r w:rsidR="004355BB">
              <w:rPr>
                <w:lang w:bidi="en-US"/>
              </w:rPr>
              <w:fldChar w:fldCharType="begin"/>
            </w:r>
            <w:r w:rsidR="004355BB">
              <w:rPr>
                <w:lang w:bidi="en-US"/>
              </w:rPr>
              <w:instrText xml:space="preserve"> REF _Ref365622708 \r \h </w:instrText>
            </w:r>
            <w:r w:rsidR="004355BB">
              <w:rPr>
                <w:lang w:bidi="en-US"/>
              </w:rPr>
            </w:r>
            <w:r w:rsidR="004355BB">
              <w:rPr>
                <w:lang w:bidi="en-US"/>
              </w:rPr>
              <w:fldChar w:fldCharType="separate"/>
            </w:r>
            <w:r w:rsidR="00C35E28">
              <w:rPr>
                <w:lang w:bidi="en-US"/>
              </w:rPr>
              <w:t>0</w:t>
            </w:r>
            <w:r w:rsidR="004355BB">
              <w:rPr>
                <w:lang w:bidi="en-US"/>
              </w:rPr>
              <w:fldChar w:fldCharType="end"/>
            </w:r>
            <w:r w:rsidRPr="00A878ED">
              <w:rPr>
                <w:lang w:bidi="en-US"/>
              </w:rPr>
              <w:t>)</w:t>
            </w:r>
          </w:p>
        </w:tc>
        <w:tc>
          <w:tcPr>
            <w:tcW w:w="5958" w:type="dxa"/>
            <w:shd w:val="clear" w:color="auto" w:fill="auto"/>
            <w:vAlign w:val="center"/>
          </w:tcPr>
          <w:p w:rsidR="004355BB" w:rsidRDefault="001E711C" w:rsidP="004872DE">
            <w:pPr>
              <w:spacing w:after="120"/>
              <w:jc w:val="both"/>
              <w:rPr>
                <w:lang w:bidi="en-US"/>
              </w:rPr>
            </w:pPr>
            <w:hyperlink r:id="rId20" w:history="1">
              <w:r w:rsidR="004355BB" w:rsidRPr="000B017B">
                <w:rPr>
                  <w:rStyle w:val="Hyperlink"/>
                  <w:rFonts w:ascii="Times New Roman" w:hAnsi="Times New Roman"/>
                  <w:lang w:eastAsia="en-US"/>
                </w:rPr>
                <w:t>http://wiki.hl7.org/index.php?title=HL7_CDS_Standards</w:t>
              </w:r>
            </w:hyperlink>
          </w:p>
          <w:p w:rsidR="004355BB" w:rsidRPr="00A878ED" w:rsidRDefault="004355BB" w:rsidP="004872DE">
            <w:pPr>
              <w:spacing w:after="120"/>
              <w:jc w:val="both"/>
              <w:rPr>
                <w:lang w:bidi="en-US"/>
              </w:rPr>
            </w:pPr>
          </w:p>
        </w:tc>
      </w:tr>
    </w:tbl>
    <w:p w:rsidR="00340361" w:rsidRPr="00A878ED" w:rsidRDefault="00340361" w:rsidP="000F6CA3">
      <w:pPr>
        <w:jc w:val="center"/>
        <w:rPr>
          <w:b/>
          <w:caps/>
          <w:color w:val="C00000"/>
          <w:lang w:bidi="en-US"/>
        </w:rPr>
      </w:pPr>
    </w:p>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319" w:name="_Toc375143867"/>
      <w:r w:rsidRPr="00A878ED">
        <w:rPr>
          <w:rFonts w:ascii="Times New Roman" w:hAnsi="Times New Roman"/>
        </w:rPr>
        <w:t>Purpose</w:t>
      </w:r>
      <w:bookmarkEnd w:id="319"/>
    </w:p>
    <w:p w:rsidR="001273FF" w:rsidRDefault="000F6CA3" w:rsidP="00C37CD6">
      <w:pPr>
        <w:rPr>
          <w:lang w:bidi="en-US"/>
        </w:rPr>
      </w:pPr>
      <w:r w:rsidRPr="00A878ED">
        <w:rPr>
          <w:lang w:bidi="en-US"/>
        </w:rPr>
        <w:t xml:space="preserve">The purpose of this </w:t>
      </w:r>
      <w:r w:rsidR="00C35714">
        <w:rPr>
          <w:lang w:bidi="en-US"/>
        </w:rPr>
        <w:t>i</w:t>
      </w:r>
      <w:r w:rsidR="00C35714" w:rsidRPr="00A878ED">
        <w:rPr>
          <w:lang w:bidi="en-US"/>
        </w:rPr>
        <w:t xml:space="preserve">mplementation </w:t>
      </w:r>
      <w:r w:rsidR="00C35714">
        <w:rPr>
          <w:lang w:bidi="en-US"/>
        </w:rPr>
        <w:t>g</w:t>
      </w:r>
      <w:r w:rsidR="00C35714" w:rsidRPr="00A878ED">
        <w:rPr>
          <w:lang w:bidi="en-US"/>
        </w:rPr>
        <w:t xml:space="preserve">uide </w:t>
      </w:r>
      <w:r w:rsidRPr="00A878ED">
        <w:rPr>
          <w:lang w:bidi="en-US"/>
        </w:rPr>
        <w:t xml:space="preserve">is to enable </w:t>
      </w:r>
      <w:r w:rsidR="001273FF">
        <w:rPr>
          <w:lang w:bidi="en-US"/>
        </w:rPr>
        <w:t xml:space="preserve">the use of </w:t>
      </w:r>
      <w:r w:rsidRPr="00A878ED">
        <w:rPr>
          <w:lang w:bidi="en-US"/>
        </w:rPr>
        <w:t>standardized CDS Guidance Service</w:t>
      </w:r>
      <w:r w:rsidR="001273FF">
        <w:rPr>
          <w:lang w:bidi="en-US"/>
        </w:rPr>
        <w:t>s</w:t>
      </w:r>
      <w:r w:rsidR="00FC0962" w:rsidRPr="00A878ED">
        <w:rPr>
          <w:lang w:bidi="en-US"/>
        </w:rPr>
        <w:t xml:space="preserve"> </w:t>
      </w:r>
      <w:r w:rsidR="001273FF">
        <w:rPr>
          <w:lang w:bidi="en-US"/>
        </w:rPr>
        <w:t xml:space="preserve">through the leveraging of </w:t>
      </w:r>
      <w:r w:rsidR="00FC0962" w:rsidRPr="00A878ED">
        <w:rPr>
          <w:lang w:bidi="en-US"/>
        </w:rPr>
        <w:t>base standards</w:t>
      </w:r>
      <w:r w:rsidR="001273FF">
        <w:rPr>
          <w:lang w:bidi="en-US"/>
        </w:rPr>
        <w:t>.  These leveraged standards include:</w:t>
      </w:r>
    </w:p>
    <w:p w:rsidR="001273FF" w:rsidRDefault="001273FF" w:rsidP="0072497A">
      <w:pPr>
        <w:pStyle w:val="ListParagraph"/>
        <w:numPr>
          <w:ilvl w:val="0"/>
          <w:numId w:val="48"/>
        </w:numPr>
      </w:pPr>
      <w:r w:rsidRPr="0072497A">
        <w:rPr>
          <w:color w:val="000000"/>
        </w:rPr>
        <w:t>The</w:t>
      </w:r>
      <w:r>
        <w:rPr>
          <w:lang w:bidi="en-US"/>
        </w:rPr>
        <w:t xml:space="preserve"> HL7 </w:t>
      </w:r>
      <w:r w:rsidR="00130AAF" w:rsidRPr="00A878ED">
        <w:t>DSS</w:t>
      </w:r>
      <w:r>
        <w:t xml:space="preserve"> standard</w:t>
      </w:r>
      <w:r w:rsidR="00130AAF" w:rsidRPr="00A878ED">
        <w:t xml:space="preserve"> </w:t>
      </w:r>
      <w:r w:rsidR="00391109" w:rsidRPr="00A878ED">
        <w:t>as the service standard</w:t>
      </w:r>
    </w:p>
    <w:p w:rsidR="001273FF" w:rsidRDefault="001273FF" w:rsidP="0072497A">
      <w:pPr>
        <w:pStyle w:val="ListParagraph"/>
        <w:numPr>
          <w:ilvl w:val="0"/>
          <w:numId w:val="48"/>
        </w:numPr>
      </w:pPr>
      <w:r>
        <w:t>The HL7 Virtual Medical Record (</w:t>
      </w:r>
      <w:r w:rsidRPr="0072497A">
        <w:rPr>
          <w:b/>
        </w:rPr>
        <w:t>vMR</w:t>
      </w:r>
      <w:r>
        <w:t xml:space="preserve">) standard for the primary content standard.  </w:t>
      </w:r>
    </w:p>
    <w:p w:rsidR="00391109" w:rsidRDefault="001273FF" w:rsidP="0072497A">
      <w:pPr>
        <w:pStyle w:val="ListParagraph"/>
        <w:numPr>
          <w:ilvl w:val="1"/>
          <w:numId w:val="48"/>
        </w:numPr>
      </w:pPr>
      <w:r>
        <w:t xml:space="preserve">Of note, the vMR has been harmonized </w:t>
      </w:r>
      <w:r w:rsidR="00C37CD6" w:rsidRPr="00A878ED">
        <w:t>with</w:t>
      </w:r>
      <w:r w:rsidR="00130AAF" w:rsidRPr="00A878ED">
        <w:t xml:space="preserve"> </w:t>
      </w:r>
      <w:r>
        <w:t xml:space="preserve">the semantics, terminologies, and templates of the </w:t>
      </w:r>
      <w:r w:rsidR="00130AAF" w:rsidRPr="00A878ED">
        <w:t xml:space="preserve">Consolidated </w:t>
      </w:r>
      <w:r w:rsidR="00130AAF" w:rsidRPr="00A878ED">
        <w:rPr>
          <w:color w:val="000000"/>
          <w:shd w:val="clear" w:color="auto" w:fill="FFFFFF"/>
        </w:rPr>
        <w:t>Clinical Document Architecture</w:t>
      </w:r>
      <w:r w:rsidR="00130AAF" w:rsidRPr="00A878ED">
        <w:t xml:space="preserve"> (</w:t>
      </w:r>
      <w:r w:rsidR="00C37CD6" w:rsidRPr="004872DE">
        <w:rPr>
          <w:b/>
        </w:rPr>
        <w:t>C</w:t>
      </w:r>
      <w:r w:rsidR="0001675C" w:rsidRPr="004872DE">
        <w:rPr>
          <w:b/>
        </w:rPr>
        <w:t>-</w:t>
      </w:r>
      <w:r w:rsidR="00C37CD6" w:rsidRPr="004872DE">
        <w:rPr>
          <w:b/>
        </w:rPr>
        <w:t>CDA</w:t>
      </w:r>
      <w:r w:rsidR="00130AAF" w:rsidRPr="00A878ED">
        <w:t>)</w:t>
      </w:r>
      <w:r w:rsidR="00C37CD6" w:rsidRPr="00A878ED">
        <w:t xml:space="preserve"> and</w:t>
      </w:r>
      <w:r w:rsidR="00130AAF" w:rsidRPr="00A878ED">
        <w:t xml:space="preserve"> Quality Reporting Document Architecture</w:t>
      </w:r>
      <w:r w:rsidR="00C37CD6" w:rsidRPr="00A878ED">
        <w:t xml:space="preserve"> </w:t>
      </w:r>
      <w:r w:rsidR="00130AAF" w:rsidRPr="00A878ED">
        <w:t>(</w:t>
      </w:r>
      <w:r w:rsidR="00C37CD6" w:rsidRPr="004872DE">
        <w:rPr>
          <w:b/>
        </w:rPr>
        <w:t>QRDA</w:t>
      </w:r>
      <w:r w:rsidR="00130AAF" w:rsidRPr="00A878ED">
        <w:t>)</w:t>
      </w:r>
      <w:r w:rsidR="00C37CD6" w:rsidRPr="00A878ED">
        <w:t xml:space="preserve"> to the </w:t>
      </w:r>
      <w:r>
        <w:t xml:space="preserve">greatest </w:t>
      </w:r>
      <w:r w:rsidR="00C37CD6" w:rsidRPr="00A878ED">
        <w:t>extent possible.</w:t>
      </w:r>
      <w:r w:rsidR="00F70003" w:rsidRPr="00A878ED">
        <w:t xml:space="preserve">  </w:t>
      </w:r>
    </w:p>
    <w:p w:rsidR="001273FF" w:rsidRDefault="001273FF" w:rsidP="0072497A">
      <w:pPr>
        <w:pStyle w:val="ListParagraph"/>
        <w:numPr>
          <w:ilvl w:val="0"/>
          <w:numId w:val="48"/>
        </w:numPr>
      </w:pPr>
      <w:r>
        <w:t xml:space="preserve">The </w:t>
      </w:r>
      <w:r w:rsidRPr="0072497A">
        <w:rPr>
          <w:b/>
        </w:rPr>
        <w:t>SOAP</w:t>
      </w:r>
      <w:r>
        <w:t xml:space="preserve"> and Representational State Transfer (</w:t>
      </w:r>
      <w:r w:rsidRPr="0072497A">
        <w:rPr>
          <w:b/>
        </w:rPr>
        <w:t>REST</w:t>
      </w:r>
      <w:r>
        <w:t>) transport standards for Web services</w:t>
      </w:r>
    </w:p>
    <w:p w:rsidR="00C35714" w:rsidRPr="00A878ED" w:rsidRDefault="00C35714" w:rsidP="004872DE">
      <w:r w:rsidRPr="00A878ED">
        <w:t xml:space="preserve">The </w:t>
      </w:r>
      <w:r>
        <w:t xml:space="preserve">primary </w:t>
      </w:r>
      <w:r w:rsidRPr="00A878ED">
        <w:t xml:space="preserve">standards </w:t>
      </w:r>
      <w:r>
        <w:t xml:space="preserve">leveraged by this implementation guide are summarized </w:t>
      </w:r>
      <w:r w:rsidRPr="00A878ED">
        <w:t>in</w:t>
      </w:r>
      <w:r>
        <w:t xml:space="preserve"> </w:t>
      </w:r>
      <w:r w:rsidRPr="00B21C57">
        <w:rPr>
          <w:b/>
        </w:rPr>
        <w:fldChar w:fldCharType="begin"/>
      </w:r>
      <w:r w:rsidRPr="00B21C57">
        <w:rPr>
          <w:b/>
        </w:rPr>
        <w:instrText xml:space="preserve"> REF _Ref363577124 \h  \* MERGEFORMAT </w:instrText>
      </w:r>
      <w:r w:rsidRPr="00B21C57">
        <w:rPr>
          <w:b/>
        </w:rPr>
      </w:r>
      <w:r w:rsidRPr="00B21C57">
        <w:rPr>
          <w:b/>
        </w:rPr>
        <w:fldChar w:fldCharType="separate"/>
      </w:r>
      <w:ins w:id="320" w:author="Kensaku Kawamoto" w:date="2013-12-18T15:28:00Z">
        <w:r w:rsidR="00C35E28" w:rsidRPr="00C35E28">
          <w:rPr>
            <w:b/>
            <w:rPrChange w:id="321" w:author="Kensaku Kawamoto" w:date="2013-12-18T15:28:00Z">
              <w:rPr>
                <w:b/>
                <w:caps/>
                <w:color w:val="0070C0"/>
                <w:lang w:bidi="en-US"/>
              </w:rPr>
            </w:rPrChange>
          </w:rPr>
          <w:t>Table 2</w:t>
        </w:r>
      </w:ins>
      <w:del w:id="322" w:author="Kensaku Kawamoto" w:date="2013-12-18T15:28:00Z">
        <w:r w:rsidR="0069117A" w:rsidRPr="0069117A" w:rsidDel="00C35E28">
          <w:rPr>
            <w:b/>
          </w:rPr>
          <w:delText>Table 2</w:delText>
        </w:r>
      </w:del>
      <w:r w:rsidRPr="00B21C57">
        <w:rPr>
          <w:b/>
        </w:rPr>
        <w:fldChar w:fldCharType="end"/>
      </w:r>
      <w:r w:rsidRPr="00A878ED">
        <w:t xml:space="preserve">.  </w:t>
      </w:r>
    </w:p>
    <w:p w:rsidR="005B7437" w:rsidRPr="00E52EE6" w:rsidRDefault="001273FF" w:rsidP="005B7437">
      <w:pPr>
        <w:pStyle w:val="Caption"/>
        <w:rPr>
          <w:b w:val="0"/>
          <w:caps w:val="0"/>
          <w:color w:val="0070C0"/>
          <w:lang w:bidi="en-US"/>
        </w:rPr>
      </w:pPr>
      <w:r>
        <w:br w:type="page"/>
      </w:r>
      <w:bookmarkStart w:id="323" w:name="_Ref363577124"/>
      <w:r w:rsidR="005B7437" w:rsidRPr="00E52EE6">
        <w:rPr>
          <w:b w:val="0"/>
          <w:caps w:val="0"/>
          <w:color w:val="0070C0"/>
          <w:lang w:bidi="en-US"/>
        </w:rPr>
        <w:lastRenderedPageBreak/>
        <w:t xml:space="preserve">Table </w:t>
      </w:r>
      <w:r w:rsidR="005B7437" w:rsidRPr="00E52EE6">
        <w:rPr>
          <w:b w:val="0"/>
          <w:caps w:val="0"/>
          <w:color w:val="0070C0"/>
          <w:lang w:bidi="en-US"/>
        </w:rPr>
        <w:fldChar w:fldCharType="begin"/>
      </w:r>
      <w:r w:rsidR="005B7437" w:rsidRPr="00E52EE6">
        <w:rPr>
          <w:b w:val="0"/>
          <w:caps w:val="0"/>
          <w:color w:val="0070C0"/>
          <w:lang w:bidi="en-US"/>
        </w:rPr>
        <w:instrText xml:space="preserve"> SEQ Table \* ARABIC </w:instrText>
      </w:r>
      <w:r w:rsidR="005B7437" w:rsidRPr="00E52EE6">
        <w:rPr>
          <w:b w:val="0"/>
          <w:caps w:val="0"/>
          <w:color w:val="0070C0"/>
          <w:lang w:bidi="en-US"/>
        </w:rPr>
        <w:fldChar w:fldCharType="separate"/>
      </w:r>
      <w:r w:rsidR="00C35E28">
        <w:rPr>
          <w:b w:val="0"/>
          <w:caps w:val="0"/>
          <w:noProof/>
          <w:color w:val="0070C0"/>
          <w:lang w:bidi="en-US"/>
        </w:rPr>
        <w:t>2</w:t>
      </w:r>
      <w:r w:rsidR="005B7437" w:rsidRPr="00E52EE6">
        <w:rPr>
          <w:b w:val="0"/>
          <w:caps w:val="0"/>
          <w:color w:val="0070C0"/>
          <w:lang w:bidi="en-US"/>
        </w:rPr>
        <w:fldChar w:fldCharType="end"/>
      </w:r>
      <w:bookmarkEnd w:id="323"/>
      <w:r w:rsidR="005B7437" w:rsidRPr="00E52EE6">
        <w:rPr>
          <w:b w:val="0"/>
          <w:caps w:val="0"/>
          <w:color w:val="0070C0"/>
          <w:lang w:bidi="en-US"/>
        </w:rPr>
        <w:t xml:space="preserve">: Standards </w:t>
      </w:r>
      <w:r w:rsidR="0001675C">
        <w:rPr>
          <w:b w:val="0"/>
          <w:caps w:val="0"/>
          <w:color w:val="0070C0"/>
          <w:lang w:bidi="en-US"/>
        </w:rPr>
        <w:t>Leveraged by Implementation Guide</w:t>
      </w:r>
    </w:p>
    <w:tbl>
      <w:tblPr>
        <w:tblW w:w="9381" w:type="dxa"/>
        <w:jc w:val="center"/>
        <w:tblCellMar>
          <w:left w:w="0" w:type="dxa"/>
          <w:right w:w="0" w:type="dxa"/>
        </w:tblCellMar>
        <w:tblLook w:val="0420" w:firstRow="1" w:lastRow="0" w:firstColumn="0" w:lastColumn="0" w:noHBand="0" w:noVBand="1"/>
      </w:tblPr>
      <w:tblGrid>
        <w:gridCol w:w="2531"/>
        <w:gridCol w:w="2070"/>
        <w:gridCol w:w="2430"/>
        <w:gridCol w:w="2350"/>
      </w:tblGrid>
      <w:tr w:rsidR="00A5203D" w:rsidRPr="00A878ED" w:rsidTr="00992373">
        <w:trPr>
          <w:trHeight w:val="580"/>
          <w:jc w:val="center"/>
        </w:trPr>
        <w:tc>
          <w:tcPr>
            <w:tcW w:w="253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Transaction</w:t>
            </w:r>
          </w:p>
        </w:tc>
        <w:tc>
          <w:tcPr>
            <w:tcW w:w="20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Trans</w:t>
            </w:r>
            <w:r w:rsidR="00643225" w:rsidRPr="00A878ED">
              <w:rPr>
                <w:b/>
                <w:bCs/>
                <w:color w:val="FFFFFF"/>
                <w:kern w:val="24"/>
              </w:rPr>
              <w:t>port</w:t>
            </w:r>
          </w:p>
        </w:tc>
        <w:tc>
          <w:tcPr>
            <w:tcW w:w="243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Service</w:t>
            </w:r>
            <w:r w:rsidR="00643225" w:rsidRPr="00A878ED">
              <w:rPr>
                <w:b/>
                <w:bCs/>
                <w:color w:val="FFFFFF"/>
                <w:kern w:val="24"/>
              </w:rPr>
              <w:t xml:space="preserve"> Standard</w:t>
            </w:r>
          </w:p>
        </w:tc>
        <w:tc>
          <w:tcPr>
            <w:tcW w:w="235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1273FF" w:rsidP="00FC0962">
            <w:pPr>
              <w:jc w:val="center"/>
              <w:textAlignment w:val="center"/>
            </w:pPr>
            <w:r>
              <w:rPr>
                <w:b/>
                <w:bCs/>
                <w:color w:val="FFFFFF"/>
                <w:kern w:val="24"/>
              </w:rPr>
              <w:t xml:space="preserve">Primary Content </w:t>
            </w:r>
            <w:r w:rsidR="00643225" w:rsidRPr="00A878ED">
              <w:rPr>
                <w:b/>
                <w:bCs/>
                <w:color w:val="FFFFFF"/>
                <w:kern w:val="24"/>
              </w:rPr>
              <w:t>Standard</w:t>
            </w:r>
          </w:p>
        </w:tc>
      </w:tr>
      <w:tr w:rsidR="00643225" w:rsidRPr="00A878ED" w:rsidTr="00992373">
        <w:trPr>
          <w:trHeight w:val="912"/>
          <w:jc w:val="center"/>
        </w:trPr>
        <w:tc>
          <w:tcPr>
            <w:tcW w:w="253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eastAsia="MS PGothic" w:hAnsi="Times New Roman" w:cs="Times New Roman"/>
                <w:b/>
                <w:bCs/>
                <w:color w:val="000000"/>
                <w:kern w:val="24"/>
              </w:rPr>
              <w:t>CDS Request  (</w:t>
            </w:r>
            <w:r w:rsidR="001273FF">
              <w:rPr>
                <w:rFonts w:ascii="Times New Roman" w:eastAsia="MS PGothic" w:hAnsi="Times New Roman" w:cs="Times New Roman"/>
                <w:b/>
                <w:bCs/>
                <w:color w:val="000000"/>
                <w:kern w:val="24"/>
              </w:rPr>
              <w:t xml:space="preserve">including </w:t>
            </w:r>
            <w:r w:rsidRPr="00A878ED">
              <w:rPr>
                <w:rFonts w:ascii="Times New Roman" w:eastAsia="MS PGothic" w:hAnsi="Times New Roman" w:cs="Times New Roman"/>
                <w:b/>
                <w:bCs/>
                <w:i/>
                <w:iCs/>
                <w:color w:val="000000"/>
                <w:kern w:val="24"/>
              </w:rPr>
              <w:t>patient data and potentially context</w:t>
            </w:r>
            <w:r w:rsidRPr="00A878ED">
              <w:rPr>
                <w:rFonts w:ascii="Times New Roman" w:eastAsia="MS PGothic" w:hAnsi="Times New Roman" w:cs="Times New Roman"/>
                <w:b/>
                <w:bCs/>
                <w:color w:val="000000"/>
                <w:kern w:val="24"/>
              </w:rPr>
              <w:t>)</w:t>
            </w:r>
          </w:p>
        </w:tc>
        <w:tc>
          <w:tcPr>
            <w:tcW w:w="20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hAnsi="Times New Roman" w:cs="Times New Roman"/>
              </w:rPr>
              <w:t>SOAP/REST</w:t>
            </w:r>
          </w:p>
        </w:tc>
        <w:tc>
          <w:tcPr>
            <w:tcW w:w="243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DSS</w:t>
            </w:r>
          </w:p>
        </w:tc>
        <w:tc>
          <w:tcPr>
            <w:tcW w:w="23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vMR</w:t>
            </w:r>
          </w:p>
        </w:tc>
      </w:tr>
      <w:tr w:rsidR="00643225" w:rsidRPr="00A878ED" w:rsidTr="00992373">
        <w:trPr>
          <w:trHeight w:val="890"/>
          <w:jc w:val="center"/>
        </w:trPr>
        <w:tc>
          <w:tcPr>
            <w:tcW w:w="253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eastAsia="MS PGothic" w:hAnsi="Times New Roman" w:cs="Times New Roman"/>
                <w:b/>
                <w:bCs/>
                <w:color w:val="000000"/>
                <w:kern w:val="24"/>
              </w:rPr>
              <w:t>CDS Response (</w:t>
            </w:r>
            <w:r w:rsidR="001273FF">
              <w:rPr>
                <w:rFonts w:ascii="Times New Roman" w:eastAsia="MS PGothic" w:hAnsi="Times New Roman" w:cs="Times New Roman"/>
                <w:b/>
                <w:bCs/>
                <w:color w:val="000000"/>
                <w:kern w:val="24"/>
              </w:rPr>
              <w:t xml:space="preserve">including CDS </w:t>
            </w:r>
            <w:r w:rsidRPr="00A878ED">
              <w:rPr>
                <w:rFonts w:ascii="Times New Roman" w:eastAsia="MS PGothic" w:hAnsi="Times New Roman" w:cs="Times New Roman"/>
                <w:b/>
                <w:bCs/>
                <w:i/>
                <w:iCs/>
                <w:color w:val="000000"/>
                <w:kern w:val="24"/>
              </w:rPr>
              <w:t>guidance and/or other response elements</w:t>
            </w:r>
            <w:r w:rsidRPr="00A878ED">
              <w:rPr>
                <w:rFonts w:ascii="Times New Roman" w:eastAsia="MS PGothic" w:hAnsi="Times New Roman" w:cs="Times New Roman"/>
                <w:b/>
                <w:bCs/>
                <w:color w:val="000000"/>
                <w:kern w:val="24"/>
              </w:rPr>
              <w:t>)</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hAnsi="Times New Roman" w:cs="Times New Roman"/>
              </w:rPr>
              <w:t>SOAP/REST</w:t>
            </w:r>
          </w:p>
        </w:tc>
        <w:tc>
          <w:tcPr>
            <w:tcW w:w="24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DSS</w:t>
            </w:r>
          </w:p>
        </w:tc>
        <w:tc>
          <w:tcPr>
            <w:tcW w:w="23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vMR</w:t>
            </w:r>
          </w:p>
        </w:tc>
      </w:tr>
    </w:tbl>
    <w:p w:rsidR="00F70003" w:rsidRPr="00A878ED" w:rsidRDefault="00F70003" w:rsidP="00992373">
      <w:pPr>
        <w:jc w:val="center"/>
        <w:rPr>
          <w:b/>
          <w:caps/>
          <w:color w:val="C00000"/>
          <w:lang w:bidi="en-US"/>
        </w:rPr>
      </w:pPr>
    </w:p>
    <w:p w:rsidR="007F69D0" w:rsidRPr="00A878ED" w:rsidRDefault="000F6CA3" w:rsidP="000F6CA3">
      <w:pPr>
        <w:rPr>
          <w:lang w:bidi="en-US"/>
        </w:rPr>
      </w:pPr>
      <w:r w:rsidRPr="00A878ED">
        <w:rPr>
          <w:lang w:bidi="en-US"/>
        </w:rPr>
        <w:t xml:space="preserve">Several assumptions and pre-conditions </w:t>
      </w:r>
      <w:r w:rsidR="007B6AFB" w:rsidRPr="00A878ED">
        <w:rPr>
          <w:lang w:bidi="en-US"/>
        </w:rPr>
        <w:t xml:space="preserve">that </w:t>
      </w:r>
      <w:r w:rsidRPr="00A878ED">
        <w:rPr>
          <w:lang w:bidi="en-US"/>
        </w:rPr>
        <w:t xml:space="preserve">were documented within </w:t>
      </w:r>
      <w:r w:rsidR="0001675C">
        <w:rPr>
          <w:lang w:bidi="en-US"/>
        </w:rPr>
        <w:t xml:space="preserve">the </w:t>
      </w:r>
      <w:r w:rsidR="00C35714">
        <w:rPr>
          <w:lang w:bidi="en-US"/>
        </w:rPr>
        <w:t xml:space="preserve">HeD </w:t>
      </w:r>
      <w:r w:rsidR="005B7437">
        <w:rPr>
          <w:lang w:bidi="en-US"/>
        </w:rPr>
        <w:t xml:space="preserve">Use Case specification for the CDS </w:t>
      </w:r>
      <w:r w:rsidR="00037A7C" w:rsidRPr="00A878ED">
        <w:rPr>
          <w:lang w:bidi="en-US"/>
        </w:rPr>
        <w:t>Guidance Service (</w:t>
      </w:r>
      <w:r w:rsidR="005B7437">
        <w:rPr>
          <w:lang w:bidi="en-US"/>
        </w:rPr>
        <w:t>see Section</w:t>
      </w:r>
      <w:r w:rsidR="00C35714">
        <w:rPr>
          <w:lang w:bidi="en-US"/>
        </w:rPr>
        <w:t xml:space="preserve"> </w:t>
      </w:r>
      <w:r w:rsidR="00C35714">
        <w:rPr>
          <w:lang w:bidi="en-US"/>
        </w:rPr>
        <w:fldChar w:fldCharType="begin"/>
      </w:r>
      <w:r w:rsidR="00C35714">
        <w:rPr>
          <w:lang w:bidi="en-US"/>
        </w:rPr>
        <w:instrText xml:space="preserve"> REF _Ref365626719 \r \h </w:instrText>
      </w:r>
      <w:r w:rsidR="00C35714">
        <w:rPr>
          <w:lang w:bidi="en-US"/>
        </w:rPr>
      </w:r>
      <w:r w:rsidR="00C35714">
        <w:rPr>
          <w:lang w:bidi="en-US"/>
        </w:rPr>
        <w:fldChar w:fldCharType="separate"/>
      </w:r>
      <w:r w:rsidR="00C35E28">
        <w:rPr>
          <w:lang w:bidi="en-US"/>
        </w:rPr>
        <w:t>1.1</w:t>
      </w:r>
      <w:r w:rsidR="00C35714">
        <w:rPr>
          <w:lang w:bidi="en-US"/>
        </w:rPr>
        <w:fldChar w:fldCharType="end"/>
      </w:r>
      <w:r w:rsidR="00037A7C" w:rsidRPr="00A878ED">
        <w:rPr>
          <w:lang w:bidi="en-US"/>
        </w:rPr>
        <w:t>)</w:t>
      </w:r>
      <w:r w:rsidRPr="00A878ED">
        <w:rPr>
          <w:lang w:bidi="en-US"/>
        </w:rPr>
        <w:t xml:space="preserve"> </w:t>
      </w:r>
      <w:r w:rsidR="007F69D0" w:rsidRPr="00A878ED">
        <w:rPr>
          <w:lang w:bidi="en-US"/>
        </w:rPr>
        <w:t xml:space="preserve">apply to this </w:t>
      </w:r>
      <w:r w:rsidR="005B7437">
        <w:rPr>
          <w:lang w:bidi="en-US"/>
        </w:rPr>
        <w:t>implementation guide</w:t>
      </w:r>
      <w:r w:rsidRPr="00A878ED">
        <w:rPr>
          <w:lang w:bidi="en-US"/>
        </w:rPr>
        <w:t xml:space="preserve">.  The HeD community identified several transaction pairs </w:t>
      </w:r>
      <w:r w:rsidR="007F69D0" w:rsidRPr="00A878ED">
        <w:rPr>
          <w:lang w:bidi="en-US"/>
        </w:rPr>
        <w:t>leading</w:t>
      </w:r>
      <w:r w:rsidRPr="00A878ED">
        <w:rPr>
          <w:lang w:bidi="en-US"/>
        </w:rPr>
        <w:t xml:space="preserve"> to an ideal CDS Guidance Service, but narrowed the scope to just one transaction pair for the Guidance Service: </w:t>
      </w:r>
    </w:p>
    <w:p w:rsidR="007F69D0" w:rsidRPr="00A878ED" w:rsidRDefault="00C75C1B" w:rsidP="00992373">
      <w:pPr>
        <w:numPr>
          <w:ilvl w:val="0"/>
          <w:numId w:val="44"/>
        </w:numPr>
        <w:rPr>
          <w:lang w:bidi="en-US"/>
        </w:rPr>
      </w:pPr>
      <w:r>
        <w:rPr>
          <w:lang w:bidi="en-US"/>
        </w:rPr>
        <w:t>t</w:t>
      </w:r>
      <w:r w:rsidRPr="00A878ED">
        <w:rPr>
          <w:lang w:bidi="en-US"/>
        </w:rPr>
        <w:t xml:space="preserve">he </w:t>
      </w:r>
      <w:r w:rsidR="000F6CA3" w:rsidRPr="00A878ED">
        <w:rPr>
          <w:lang w:bidi="en-US"/>
        </w:rPr>
        <w:t xml:space="preserve">CDS Guidance Requestor sends a request for </w:t>
      </w:r>
      <w:r w:rsidR="005B7437">
        <w:rPr>
          <w:lang w:bidi="en-US"/>
        </w:rPr>
        <w:t xml:space="preserve">CDS </w:t>
      </w:r>
      <w:r w:rsidR="000F6CA3" w:rsidRPr="00A878ED">
        <w:rPr>
          <w:lang w:bidi="en-US"/>
        </w:rPr>
        <w:t>to the CDS Guidance Supplier,</w:t>
      </w:r>
      <w:r>
        <w:rPr>
          <w:lang w:bidi="en-US"/>
        </w:rPr>
        <w:t xml:space="preserve"> and</w:t>
      </w:r>
    </w:p>
    <w:p w:rsidR="007F69D0" w:rsidRPr="00A878ED" w:rsidRDefault="000F6CA3" w:rsidP="00992373">
      <w:pPr>
        <w:numPr>
          <w:ilvl w:val="0"/>
          <w:numId w:val="44"/>
        </w:numPr>
        <w:rPr>
          <w:lang w:bidi="en-US"/>
        </w:rPr>
      </w:pPr>
      <w:proofErr w:type="gramStart"/>
      <w:r w:rsidRPr="00A878ED">
        <w:rPr>
          <w:lang w:bidi="en-US"/>
        </w:rPr>
        <w:t>the</w:t>
      </w:r>
      <w:proofErr w:type="gramEnd"/>
      <w:r w:rsidRPr="00A878ED">
        <w:rPr>
          <w:lang w:bidi="en-US"/>
        </w:rPr>
        <w:t xml:space="preserve"> CDS Guidance Supplier sends </w:t>
      </w:r>
      <w:r w:rsidR="005B7437">
        <w:rPr>
          <w:lang w:bidi="en-US"/>
        </w:rPr>
        <w:t xml:space="preserve">CDS </w:t>
      </w:r>
      <w:r w:rsidRPr="00A878ED">
        <w:rPr>
          <w:lang w:bidi="en-US"/>
        </w:rPr>
        <w:t>to the CDS Guidance Requestor.</w:t>
      </w:r>
    </w:p>
    <w:p w:rsidR="005B7437" w:rsidRDefault="005B7437" w:rsidP="007F69D0">
      <w:pPr>
        <w:rPr>
          <w:lang w:bidi="en-US"/>
        </w:rPr>
      </w:pPr>
    </w:p>
    <w:p w:rsidR="00C75C1B" w:rsidRDefault="000F6CA3" w:rsidP="005B7437">
      <w:pPr>
        <w:rPr>
          <w:lang w:bidi="en-US"/>
        </w:rPr>
      </w:pPr>
      <w:r w:rsidRPr="00A878ED">
        <w:rPr>
          <w:lang w:bidi="en-US"/>
        </w:rPr>
        <w:t xml:space="preserve">The other transaction pairs considered to be </w:t>
      </w:r>
      <w:r w:rsidR="00C75C1B">
        <w:rPr>
          <w:lang w:bidi="en-US"/>
        </w:rPr>
        <w:t xml:space="preserve">important </w:t>
      </w:r>
      <w:r w:rsidRPr="00A878ED">
        <w:rPr>
          <w:lang w:bidi="en-US"/>
        </w:rPr>
        <w:t xml:space="preserve">for CDS, but </w:t>
      </w:r>
      <w:r w:rsidRPr="00A878ED">
        <w:rPr>
          <w:i/>
          <w:lang w:bidi="en-US"/>
        </w:rPr>
        <w:t>out of scope</w:t>
      </w:r>
      <w:r w:rsidRPr="00A878ED">
        <w:rPr>
          <w:lang w:bidi="en-US"/>
        </w:rPr>
        <w:t xml:space="preserve"> for this </w:t>
      </w:r>
      <w:r w:rsidR="00C75C1B">
        <w:rPr>
          <w:lang w:bidi="en-US"/>
        </w:rPr>
        <w:t>implementation guide</w:t>
      </w:r>
      <w:r w:rsidRPr="00A878ED">
        <w:rPr>
          <w:lang w:bidi="en-US"/>
        </w:rPr>
        <w:t xml:space="preserve">, </w:t>
      </w:r>
      <w:r w:rsidR="004603C3" w:rsidRPr="00A878ED">
        <w:rPr>
          <w:lang w:bidi="en-US"/>
        </w:rPr>
        <w:t>include</w:t>
      </w:r>
      <w:r w:rsidR="007F69D0" w:rsidRPr="00A878ED">
        <w:rPr>
          <w:lang w:bidi="en-US"/>
        </w:rPr>
        <w:t xml:space="preserve"> </w:t>
      </w:r>
      <w:r w:rsidRPr="00A878ED">
        <w:rPr>
          <w:lang w:bidi="en-US"/>
        </w:rPr>
        <w:t xml:space="preserve">the query and response for a list of </w:t>
      </w:r>
      <w:r w:rsidR="005B7437">
        <w:rPr>
          <w:lang w:bidi="en-US"/>
        </w:rPr>
        <w:t xml:space="preserve">knowledge modules </w:t>
      </w:r>
      <w:r w:rsidRPr="00A878ED">
        <w:rPr>
          <w:lang w:bidi="en-US"/>
        </w:rPr>
        <w:t xml:space="preserve">available from the CDS Guidance Supplier and the query and response for the metadata </w:t>
      </w:r>
      <w:r w:rsidR="005B7437">
        <w:rPr>
          <w:lang w:bidi="en-US"/>
        </w:rPr>
        <w:t>of available knowledge modules, including a specification of the data required and the valuation result to be returned</w:t>
      </w:r>
      <w:r w:rsidRPr="00A878ED">
        <w:rPr>
          <w:lang w:bidi="en-US"/>
        </w:rPr>
        <w:t xml:space="preserve">.  </w:t>
      </w:r>
      <w:r w:rsidR="00C75C1B">
        <w:rPr>
          <w:lang w:bidi="en-US"/>
        </w:rPr>
        <w:t xml:space="preserve">DSS operations corresponding to these interactions MAY be used to provide this information.  However, as discussed further in Section </w:t>
      </w:r>
      <w:r w:rsidR="00C75C1B">
        <w:rPr>
          <w:lang w:bidi="en-US"/>
        </w:rPr>
        <w:fldChar w:fldCharType="begin"/>
      </w:r>
      <w:r w:rsidR="00C75C1B">
        <w:rPr>
          <w:lang w:bidi="en-US"/>
        </w:rPr>
        <w:instrText xml:space="preserve"> REF _Ref365627002 \r \h </w:instrText>
      </w:r>
      <w:r w:rsidR="00C75C1B">
        <w:rPr>
          <w:lang w:bidi="en-US"/>
        </w:rPr>
      </w:r>
      <w:r w:rsidR="00C75C1B">
        <w:rPr>
          <w:lang w:bidi="en-US"/>
        </w:rPr>
        <w:fldChar w:fldCharType="separate"/>
      </w:r>
      <w:r w:rsidR="00C35E28">
        <w:rPr>
          <w:lang w:bidi="en-US"/>
        </w:rPr>
        <w:t>2.6</w:t>
      </w:r>
      <w:r w:rsidR="00C75C1B">
        <w:rPr>
          <w:lang w:bidi="en-US"/>
        </w:rPr>
        <w:fldChar w:fldCharType="end"/>
      </w:r>
      <w:r w:rsidR="00C75C1B">
        <w:rPr>
          <w:lang w:bidi="en-US"/>
        </w:rPr>
        <w:t>, a DSS provider may use alternate methods such as documentation to provide this information to a DSS client.</w:t>
      </w:r>
    </w:p>
    <w:p w:rsidR="00C75C1B" w:rsidRDefault="00C75C1B" w:rsidP="005B7437">
      <w:pPr>
        <w:rPr>
          <w:lang w:bidi="en-US"/>
        </w:rPr>
      </w:pPr>
    </w:p>
    <w:p w:rsidR="000F6CA3" w:rsidRPr="00A878ED" w:rsidRDefault="005B7437" w:rsidP="005B7437">
      <w:pPr>
        <w:rPr>
          <w:lang w:bidi="en-US"/>
        </w:rPr>
      </w:pPr>
      <w:r>
        <w:rPr>
          <w:lang w:bidi="en-US"/>
        </w:rPr>
        <w:t xml:space="preserve">The scope of this </w:t>
      </w:r>
      <w:r w:rsidR="00C75C1B">
        <w:rPr>
          <w:lang w:bidi="en-US"/>
        </w:rPr>
        <w:t xml:space="preserve">implementation guide </w:t>
      </w:r>
      <w:r>
        <w:rPr>
          <w:lang w:bidi="en-US"/>
        </w:rPr>
        <w:t xml:space="preserve">is graphically depicted in </w:t>
      </w:r>
      <w:r w:rsidRPr="004872DE">
        <w:rPr>
          <w:b/>
          <w:lang w:bidi="en-US"/>
        </w:rPr>
        <w:fldChar w:fldCharType="begin"/>
      </w:r>
      <w:r w:rsidRPr="004872DE">
        <w:rPr>
          <w:b/>
          <w:lang w:bidi="en-US"/>
        </w:rPr>
        <w:instrText xml:space="preserve"> REF _Ref363577247 \h </w:instrText>
      </w:r>
      <w:r w:rsidR="00C75C1B" w:rsidRPr="004872DE">
        <w:rPr>
          <w:b/>
          <w:lang w:bidi="en-US"/>
        </w:rPr>
        <w:instrText xml:space="preserve"> \* MERGEFORMAT </w:instrText>
      </w:r>
      <w:r w:rsidRPr="004872DE">
        <w:rPr>
          <w:b/>
          <w:lang w:bidi="en-US"/>
        </w:rPr>
      </w:r>
      <w:r w:rsidRPr="004872DE">
        <w:rPr>
          <w:b/>
          <w:lang w:bidi="en-US"/>
        </w:rPr>
        <w:fldChar w:fldCharType="separate"/>
      </w:r>
      <w:ins w:id="324" w:author="Kensaku Kawamoto" w:date="2013-12-18T15:28:00Z">
        <w:r w:rsidR="00C35E28" w:rsidRPr="00C35E28">
          <w:rPr>
            <w:b/>
            <w:lang w:bidi="en-US"/>
            <w:rPrChange w:id="325" w:author="Kensaku Kawamoto" w:date="2013-12-18T15:28:00Z">
              <w:rPr>
                <w:b/>
                <w:caps/>
                <w:color w:val="0070C0"/>
                <w:lang w:bidi="en-US"/>
              </w:rPr>
            </w:rPrChange>
          </w:rPr>
          <w:t>Figure 1</w:t>
        </w:r>
      </w:ins>
      <w:del w:id="326" w:author="Kensaku Kawamoto" w:date="2013-12-18T15:28:00Z">
        <w:r w:rsidR="0069117A" w:rsidRPr="0069117A" w:rsidDel="00C35E28">
          <w:rPr>
            <w:b/>
            <w:lang w:bidi="en-US"/>
          </w:rPr>
          <w:delText>Figure 1</w:delText>
        </w:r>
      </w:del>
      <w:r w:rsidRPr="004872DE">
        <w:rPr>
          <w:b/>
          <w:lang w:bidi="en-US"/>
        </w:rPr>
        <w:fldChar w:fldCharType="end"/>
      </w:r>
      <w:r>
        <w:rPr>
          <w:lang w:bidi="en-US"/>
        </w:rPr>
        <w:t xml:space="preserve"> below.  </w:t>
      </w:r>
      <w:r w:rsidR="000F6CA3" w:rsidRPr="00A878ED">
        <w:rPr>
          <w:lang w:bidi="en-US"/>
        </w:rPr>
        <w:t xml:space="preserve">Additional information on </w:t>
      </w:r>
      <w:r w:rsidR="00C75C1B">
        <w:rPr>
          <w:lang w:bidi="en-US"/>
        </w:rPr>
        <w:t>a</w:t>
      </w:r>
      <w:r w:rsidR="00C75C1B" w:rsidRPr="00A878ED">
        <w:rPr>
          <w:lang w:bidi="en-US"/>
        </w:rPr>
        <w:t xml:space="preserve">ssumptions </w:t>
      </w:r>
      <w:r w:rsidR="000F6CA3" w:rsidRPr="00A878ED">
        <w:rPr>
          <w:lang w:bidi="en-US"/>
        </w:rPr>
        <w:t xml:space="preserve">and </w:t>
      </w:r>
      <w:r w:rsidR="00C75C1B">
        <w:rPr>
          <w:lang w:bidi="en-US"/>
        </w:rPr>
        <w:t>p</w:t>
      </w:r>
      <w:r w:rsidR="00C75C1B" w:rsidRPr="00A878ED">
        <w:rPr>
          <w:lang w:bidi="en-US"/>
        </w:rPr>
        <w:t>re</w:t>
      </w:r>
      <w:r w:rsidR="000F6CA3" w:rsidRPr="00A878ED">
        <w:rPr>
          <w:lang w:bidi="en-US"/>
        </w:rPr>
        <w:t>-</w:t>
      </w:r>
      <w:r w:rsidR="00C75C1B">
        <w:rPr>
          <w:lang w:bidi="en-US"/>
        </w:rPr>
        <w:t>c</w:t>
      </w:r>
      <w:r w:rsidR="00C75C1B" w:rsidRPr="00A878ED">
        <w:rPr>
          <w:lang w:bidi="en-US"/>
        </w:rPr>
        <w:t xml:space="preserve">onditions </w:t>
      </w:r>
      <w:r w:rsidR="007F69D0" w:rsidRPr="00A878ED">
        <w:rPr>
          <w:lang w:bidi="en-US"/>
        </w:rPr>
        <w:t>can be found in</w:t>
      </w:r>
      <w:r w:rsidR="00C30913" w:rsidRPr="00A878ED">
        <w:rPr>
          <w:lang w:bidi="en-US"/>
        </w:rPr>
        <w:t xml:space="preserve"> Section </w:t>
      </w:r>
      <w:r w:rsidR="00C30913" w:rsidRPr="00A878ED">
        <w:rPr>
          <w:lang w:bidi="en-US"/>
        </w:rPr>
        <w:fldChar w:fldCharType="begin"/>
      </w:r>
      <w:r w:rsidR="00C30913" w:rsidRPr="00A878ED">
        <w:rPr>
          <w:lang w:bidi="en-US"/>
        </w:rPr>
        <w:instrText xml:space="preserve"> REF _Ref363567177 \r \h </w:instrText>
      </w:r>
      <w:r w:rsidR="00A878ED" w:rsidRPr="00A878ED">
        <w:rPr>
          <w:lang w:bidi="en-US"/>
        </w:rPr>
        <w:instrText xml:space="preserve"> \* MERGEFORMAT </w:instrText>
      </w:r>
      <w:r w:rsidR="00C30913" w:rsidRPr="00A878ED">
        <w:rPr>
          <w:lang w:bidi="en-US"/>
        </w:rPr>
      </w:r>
      <w:r w:rsidR="00C30913" w:rsidRPr="00A878ED">
        <w:rPr>
          <w:lang w:bidi="en-US"/>
        </w:rPr>
        <w:fldChar w:fldCharType="separate"/>
      </w:r>
      <w:r w:rsidR="00C35E28">
        <w:rPr>
          <w:lang w:bidi="en-US"/>
        </w:rPr>
        <w:t>2.1</w:t>
      </w:r>
      <w:r w:rsidR="00C30913" w:rsidRPr="00A878ED">
        <w:rPr>
          <w:lang w:bidi="en-US"/>
        </w:rPr>
        <w:fldChar w:fldCharType="end"/>
      </w:r>
      <w:r w:rsidR="00C30913" w:rsidRPr="00A878ED">
        <w:rPr>
          <w:lang w:bidi="en-US"/>
        </w:rPr>
        <w:t>.</w:t>
      </w:r>
    </w:p>
    <w:p w:rsidR="000F6CA3" w:rsidRPr="00A878ED" w:rsidRDefault="00BB60F9" w:rsidP="000F6CA3">
      <w:pPr>
        <w:keepNext/>
        <w:jc w:val="center"/>
      </w:pPr>
      <w:r>
        <w:rPr>
          <w:noProof/>
        </w:rPr>
        <w:lastRenderedPageBreak/>
        <mc:AlternateContent>
          <mc:Choice Requires="wps">
            <w:drawing>
              <wp:anchor distT="0" distB="0" distL="114300" distR="114300" simplePos="0" relativeHeight="251657728" behindDoc="0" locked="0" layoutInCell="1" allowOverlap="1" wp14:anchorId="6AD90C35" wp14:editId="23B62D8A">
                <wp:simplePos x="0" y="0"/>
                <wp:positionH relativeFrom="column">
                  <wp:posOffset>1495425</wp:posOffset>
                </wp:positionH>
                <wp:positionV relativeFrom="paragraph">
                  <wp:posOffset>1857375</wp:posOffset>
                </wp:positionV>
                <wp:extent cx="2867025" cy="666750"/>
                <wp:effectExtent l="19050" t="19050" r="19050" b="19050"/>
                <wp:wrapNone/>
                <wp:docPr id="3"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7025" cy="666750"/>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117.75pt;margin-top:146.25pt;width:225.75pt;height: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" filled="f" strokecolor="red" strokeweight="3pt"/>
            </w:pict>
          </mc:Fallback>
        </mc:AlternateContent>
      </w:r>
      <w:r>
        <w:rPr>
          <w:noProof/>
        </w:rPr>
        <w:drawing>
          <wp:inline distT="0" distB="0" distL="0" distR="0" wp14:anchorId="1EFDCA59" wp14:editId="09486930">
            <wp:extent cx="5943600" cy="3529965"/>
            <wp:effectExtent l="0" t="0" r="0" b="0"/>
            <wp:docPr id="2" name="Picture 2" descr="C:\Users\d.s.shevlin\Documents\S&amp;I Framework\WG Meetings\HeD\UC2\Use Case\Diagrams\ONC_UCR_HeD_UC2_ContextDiagram_Full_DRAFT_v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s.shevlin\Documents\S&amp;I Framework\WG Meetings\HeD\UC2\Use Case\Diagrams\ONC_UCR_HeD_UC2_ContextDiagram_Full_DRAFT_v0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p>
    <w:p w:rsidR="000F6CA3" w:rsidRPr="0072497A" w:rsidRDefault="005B7437" w:rsidP="005B7437">
      <w:pPr>
        <w:pStyle w:val="Caption"/>
        <w:rPr>
          <w:b w:val="0"/>
          <w:caps w:val="0"/>
          <w:color w:val="0070C0"/>
          <w:lang w:bidi="en-US"/>
        </w:rPr>
      </w:pPr>
      <w:bookmarkStart w:id="327" w:name="_Ref363577247"/>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C35E28">
        <w:rPr>
          <w:b w:val="0"/>
          <w:caps w:val="0"/>
          <w:noProof/>
          <w:color w:val="0070C0"/>
          <w:lang w:bidi="en-US"/>
        </w:rPr>
        <w:t>1</w:t>
      </w:r>
      <w:r w:rsidRPr="0072497A">
        <w:rPr>
          <w:b w:val="0"/>
          <w:caps w:val="0"/>
          <w:color w:val="0070C0"/>
          <w:lang w:bidi="en-US"/>
        </w:rPr>
        <w:fldChar w:fldCharType="end"/>
      </w:r>
      <w:bookmarkEnd w:id="327"/>
      <w:r w:rsidR="000F6CA3" w:rsidRPr="0072497A">
        <w:rPr>
          <w:b w:val="0"/>
          <w:caps w:val="0"/>
          <w:color w:val="0070C0"/>
          <w:lang w:bidi="en-US"/>
        </w:rPr>
        <w:t xml:space="preserve">: </w:t>
      </w:r>
      <w:r w:rsidR="00C75C1B">
        <w:rPr>
          <w:b w:val="0"/>
          <w:caps w:val="0"/>
          <w:color w:val="0070C0"/>
          <w:lang w:bidi="en-US"/>
        </w:rPr>
        <w:t>Scope of Implementation Guide</w:t>
      </w:r>
    </w:p>
    <w:p w:rsidR="000F6CA3" w:rsidRPr="00A878ED" w:rsidRDefault="000F6CA3" w:rsidP="000F6CA3">
      <w:pPr>
        <w:rPr>
          <w:lang w:bidi="en-US"/>
        </w:rPr>
      </w:pPr>
    </w:p>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328" w:name="_Toc354582630"/>
      <w:bookmarkStart w:id="329" w:name="_Toc375143868"/>
      <w:bookmarkEnd w:id="312"/>
      <w:r w:rsidRPr="00A878ED">
        <w:rPr>
          <w:rFonts w:ascii="Times New Roman" w:hAnsi="Times New Roman"/>
        </w:rPr>
        <w:t>Approach</w:t>
      </w:r>
      <w:bookmarkEnd w:id="328"/>
      <w:bookmarkEnd w:id="329"/>
    </w:p>
    <w:p w:rsidR="00FF0F38" w:rsidRPr="0069117A" w:rsidRDefault="00EC7FA1" w:rsidP="000F6CA3">
      <w:r w:rsidRPr="0069117A">
        <w:t xml:space="preserve">This guide is </w:t>
      </w:r>
      <w:r w:rsidR="00C75C1B" w:rsidRPr="0069117A">
        <w:t xml:space="preserve">designed </w:t>
      </w:r>
      <w:r w:rsidRPr="0069117A">
        <w:t>to support the following implementation objectives:</w:t>
      </w:r>
    </w:p>
    <w:p w:rsidR="00C75C1B" w:rsidRPr="0069117A" w:rsidRDefault="00C75C1B" w:rsidP="000F6CA3"/>
    <w:p w:rsidR="00A5203D" w:rsidRPr="0069117A" w:rsidRDefault="00A5203D" w:rsidP="00A5203D">
      <w:pPr>
        <w:numPr>
          <w:ilvl w:val="0"/>
          <w:numId w:val="39"/>
        </w:numPr>
        <w:autoSpaceDE w:val="0"/>
        <w:autoSpaceDN w:val="0"/>
        <w:adjustRightInd w:val="0"/>
        <w:spacing w:after="27"/>
        <w:rPr>
          <w:color w:val="000000"/>
        </w:rPr>
      </w:pPr>
      <w:r w:rsidRPr="0069117A">
        <w:rPr>
          <w:color w:val="000000"/>
        </w:rPr>
        <w:t>To provide an overview of the standards</w:t>
      </w:r>
      <w:r w:rsidR="00C60094" w:rsidRPr="0069117A">
        <w:rPr>
          <w:color w:val="000000"/>
        </w:rPr>
        <w:t xml:space="preserve"> and </w:t>
      </w:r>
      <w:r w:rsidRPr="0069117A">
        <w:rPr>
          <w:color w:val="000000"/>
        </w:rPr>
        <w:t xml:space="preserve">specifications </w:t>
      </w:r>
      <w:r w:rsidR="00C60094" w:rsidRPr="0069117A">
        <w:rPr>
          <w:color w:val="000000"/>
        </w:rPr>
        <w:t xml:space="preserve">used in </w:t>
      </w:r>
      <w:r w:rsidRPr="0069117A">
        <w:rPr>
          <w:color w:val="000000"/>
        </w:rPr>
        <w:t>th</w:t>
      </w:r>
      <w:r w:rsidR="003140A6" w:rsidRPr="0069117A">
        <w:rPr>
          <w:color w:val="000000"/>
        </w:rPr>
        <w:t xml:space="preserve">is </w:t>
      </w:r>
      <w:r w:rsidR="00C60094" w:rsidRPr="0069117A">
        <w:rPr>
          <w:color w:val="000000"/>
        </w:rPr>
        <w:t xml:space="preserve">implementation </w:t>
      </w:r>
      <w:r w:rsidR="001E7973" w:rsidRPr="0069117A">
        <w:rPr>
          <w:color w:val="000000"/>
        </w:rPr>
        <w:t>guide</w:t>
      </w:r>
      <w:r w:rsidR="00F364C4" w:rsidRPr="0069117A">
        <w:rPr>
          <w:color w:val="000000"/>
        </w:rPr>
        <w:t>.</w:t>
      </w:r>
    </w:p>
    <w:p w:rsidR="00A5203D" w:rsidRPr="0069117A" w:rsidRDefault="000520DE" w:rsidP="00A5203D">
      <w:pPr>
        <w:numPr>
          <w:ilvl w:val="0"/>
          <w:numId w:val="39"/>
        </w:numPr>
        <w:autoSpaceDE w:val="0"/>
        <w:autoSpaceDN w:val="0"/>
        <w:adjustRightInd w:val="0"/>
        <w:spacing w:after="27"/>
        <w:rPr>
          <w:color w:val="000000"/>
        </w:rPr>
      </w:pPr>
      <w:r w:rsidRPr="0069117A">
        <w:rPr>
          <w:color w:val="000000"/>
        </w:rPr>
        <w:t>T</w:t>
      </w:r>
      <w:r w:rsidR="00A5203D" w:rsidRPr="0069117A">
        <w:rPr>
          <w:color w:val="000000"/>
        </w:rPr>
        <w:t xml:space="preserve">o specify how </w:t>
      </w:r>
      <w:r w:rsidR="00F364C4" w:rsidRPr="0069117A">
        <w:rPr>
          <w:color w:val="000000"/>
        </w:rPr>
        <w:t>the ful</w:t>
      </w:r>
      <w:r w:rsidRPr="0069117A">
        <w:rPr>
          <w:color w:val="000000"/>
        </w:rPr>
        <w:t xml:space="preserve">l </w:t>
      </w:r>
      <w:r w:rsidR="00F364C4" w:rsidRPr="0069117A">
        <w:rPr>
          <w:color w:val="000000"/>
        </w:rPr>
        <w:t xml:space="preserve">stack of </w:t>
      </w:r>
      <w:r w:rsidRPr="0069117A">
        <w:rPr>
          <w:color w:val="000000"/>
        </w:rPr>
        <w:t xml:space="preserve">base </w:t>
      </w:r>
      <w:r w:rsidR="00F364C4" w:rsidRPr="0069117A">
        <w:rPr>
          <w:color w:val="000000"/>
        </w:rPr>
        <w:t xml:space="preserve">standards can be </w:t>
      </w:r>
      <w:r w:rsidR="00C60094" w:rsidRPr="0069117A">
        <w:rPr>
          <w:color w:val="000000"/>
        </w:rPr>
        <w:t xml:space="preserve">leveraged </w:t>
      </w:r>
      <w:r w:rsidR="00A5203D" w:rsidRPr="0069117A">
        <w:rPr>
          <w:color w:val="000000"/>
        </w:rPr>
        <w:t xml:space="preserve">to </w:t>
      </w:r>
      <w:r w:rsidRPr="0069117A">
        <w:rPr>
          <w:color w:val="000000"/>
        </w:rPr>
        <w:t xml:space="preserve">standardize </w:t>
      </w:r>
      <w:r w:rsidR="00C60094" w:rsidRPr="0069117A">
        <w:rPr>
          <w:color w:val="000000"/>
        </w:rPr>
        <w:t xml:space="preserve">the use of </w:t>
      </w:r>
      <w:r w:rsidRPr="0069117A">
        <w:rPr>
          <w:color w:val="000000"/>
        </w:rPr>
        <w:t>CDS Guidance Service</w:t>
      </w:r>
      <w:r w:rsidR="00C60094" w:rsidRPr="0069117A">
        <w:rPr>
          <w:color w:val="000000"/>
        </w:rPr>
        <w:t>s</w:t>
      </w:r>
      <w:r w:rsidR="00A5203D" w:rsidRPr="0069117A">
        <w:rPr>
          <w:color w:val="000000"/>
        </w:rPr>
        <w:t xml:space="preserve">. </w:t>
      </w:r>
    </w:p>
    <w:p w:rsidR="00C60094" w:rsidRPr="0069117A" w:rsidRDefault="00C60094" w:rsidP="006B7E80">
      <w:pPr>
        <w:autoSpaceDE w:val="0"/>
        <w:autoSpaceDN w:val="0"/>
        <w:adjustRightInd w:val="0"/>
        <w:rPr>
          <w:color w:val="000000"/>
        </w:rPr>
      </w:pPr>
    </w:p>
    <w:p w:rsidR="00DA40C9" w:rsidRPr="0069117A" w:rsidRDefault="006B7E80" w:rsidP="006B7E80">
      <w:pPr>
        <w:autoSpaceDE w:val="0"/>
        <w:autoSpaceDN w:val="0"/>
        <w:adjustRightInd w:val="0"/>
        <w:rPr>
          <w:color w:val="000000"/>
        </w:rPr>
      </w:pPr>
      <w:r w:rsidRPr="0069117A">
        <w:rPr>
          <w:color w:val="000000"/>
        </w:rPr>
        <w:t xml:space="preserve">This implementation guide focuses not only on </w:t>
      </w:r>
      <w:r w:rsidR="003720A5" w:rsidRPr="0069117A">
        <w:rPr>
          <w:color w:val="000000"/>
        </w:rPr>
        <w:t xml:space="preserve">the </w:t>
      </w:r>
      <w:r w:rsidRPr="0069117A">
        <w:rPr>
          <w:color w:val="000000"/>
        </w:rPr>
        <w:t>structure</w:t>
      </w:r>
      <w:r w:rsidR="003720A5" w:rsidRPr="0069117A">
        <w:rPr>
          <w:color w:val="000000"/>
        </w:rPr>
        <w:t xml:space="preserve"> of the in-scope transactions,</w:t>
      </w:r>
      <w:r w:rsidRPr="0069117A">
        <w:rPr>
          <w:color w:val="000000"/>
        </w:rPr>
        <w:t xml:space="preserve"> but also on </w:t>
      </w:r>
      <w:r w:rsidR="003720A5" w:rsidRPr="0069117A">
        <w:rPr>
          <w:color w:val="000000"/>
        </w:rPr>
        <w:t xml:space="preserve">the message </w:t>
      </w:r>
      <w:r w:rsidRPr="0069117A">
        <w:rPr>
          <w:color w:val="000000"/>
        </w:rPr>
        <w:t>semantics through the use of standard terminologies, value sets and taxonomies such as SNOMED</w:t>
      </w:r>
      <w:r w:rsidR="00C75C1B" w:rsidRPr="0069117A">
        <w:rPr>
          <w:color w:val="000000"/>
        </w:rPr>
        <w:t xml:space="preserve"> </w:t>
      </w:r>
      <w:r w:rsidRPr="0069117A">
        <w:rPr>
          <w:color w:val="000000"/>
        </w:rPr>
        <w:t xml:space="preserve">CT. </w:t>
      </w:r>
    </w:p>
    <w:p w:rsidR="002744EE" w:rsidRPr="00A878ED" w:rsidRDefault="002744EE" w:rsidP="002744EE">
      <w:pPr>
        <w:pStyle w:val="Heading3"/>
        <w:rPr>
          <w:rFonts w:ascii="Times New Roman" w:hAnsi="Times New Roman"/>
        </w:rPr>
      </w:pPr>
      <w:bookmarkStart w:id="330" w:name="_Toc365627509"/>
      <w:bookmarkStart w:id="331" w:name="_Toc365627556"/>
      <w:bookmarkStart w:id="332" w:name="_Toc365628756"/>
      <w:bookmarkStart w:id="333" w:name="_Toc365628802"/>
      <w:bookmarkStart w:id="334" w:name="_Toc365628848"/>
      <w:bookmarkStart w:id="335" w:name="_Toc365628894"/>
      <w:bookmarkStart w:id="336" w:name="_Toc365628941"/>
      <w:bookmarkStart w:id="337" w:name="_Toc365628987"/>
      <w:bookmarkStart w:id="338" w:name="_Toc365629595"/>
      <w:bookmarkStart w:id="339" w:name="_Toc365629641"/>
      <w:bookmarkStart w:id="340" w:name="_Toc365629688"/>
      <w:bookmarkStart w:id="341" w:name="_Toc365631400"/>
      <w:bookmarkStart w:id="342" w:name="_Toc365631446"/>
      <w:bookmarkStart w:id="343" w:name="_Toc365647754"/>
      <w:bookmarkStart w:id="344" w:name="_Toc365627510"/>
      <w:bookmarkStart w:id="345" w:name="_Toc365627557"/>
      <w:bookmarkStart w:id="346" w:name="_Toc365628757"/>
      <w:bookmarkStart w:id="347" w:name="_Toc365628803"/>
      <w:bookmarkStart w:id="348" w:name="_Toc365628849"/>
      <w:bookmarkStart w:id="349" w:name="_Toc365628895"/>
      <w:bookmarkStart w:id="350" w:name="_Toc365628942"/>
      <w:bookmarkStart w:id="351" w:name="_Toc365628988"/>
      <w:bookmarkStart w:id="352" w:name="_Toc365629596"/>
      <w:bookmarkStart w:id="353" w:name="_Toc365629642"/>
      <w:bookmarkStart w:id="354" w:name="_Toc365629689"/>
      <w:bookmarkStart w:id="355" w:name="_Toc365631401"/>
      <w:bookmarkStart w:id="356" w:name="_Toc365631447"/>
      <w:bookmarkStart w:id="357" w:name="_Toc365647755"/>
      <w:bookmarkStart w:id="358" w:name="_Toc365627511"/>
      <w:bookmarkStart w:id="359" w:name="_Toc365627558"/>
      <w:bookmarkStart w:id="360" w:name="_Toc365628758"/>
      <w:bookmarkStart w:id="361" w:name="_Toc365628804"/>
      <w:bookmarkStart w:id="362" w:name="_Toc365628850"/>
      <w:bookmarkStart w:id="363" w:name="_Toc365628896"/>
      <w:bookmarkStart w:id="364" w:name="_Toc365628943"/>
      <w:bookmarkStart w:id="365" w:name="_Toc365628989"/>
      <w:bookmarkStart w:id="366" w:name="_Toc365629597"/>
      <w:bookmarkStart w:id="367" w:name="_Toc365629643"/>
      <w:bookmarkStart w:id="368" w:name="_Toc365629690"/>
      <w:bookmarkStart w:id="369" w:name="_Toc365631402"/>
      <w:bookmarkStart w:id="370" w:name="_Toc365631448"/>
      <w:bookmarkStart w:id="371" w:name="_Toc365647756"/>
      <w:bookmarkStart w:id="372" w:name="_Ref363623034"/>
      <w:bookmarkStart w:id="373" w:name="_Toc37514386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r w:rsidRPr="00A878ED">
        <w:rPr>
          <w:rFonts w:ascii="Times New Roman" w:hAnsi="Times New Roman"/>
        </w:rPr>
        <w:t xml:space="preserve">how </w:t>
      </w:r>
      <w:r w:rsidR="00C60094">
        <w:rPr>
          <w:rFonts w:ascii="Times New Roman" w:hAnsi="Times New Roman"/>
        </w:rPr>
        <w:t xml:space="preserve">A </w:t>
      </w:r>
      <w:r w:rsidRPr="00A878ED">
        <w:rPr>
          <w:rFonts w:ascii="Times New Roman" w:hAnsi="Times New Roman"/>
        </w:rPr>
        <w:t xml:space="preserve">CDS Guidance </w:t>
      </w:r>
      <w:r w:rsidR="002E786E">
        <w:rPr>
          <w:rFonts w:ascii="Times New Roman" w:hAnsi="Times New Roman"/>
        </w:rPr>
        <w:t>S</w:t>
      </w:r>
      <w:r w:rsidR="002E786E" w:rsidRPr="00A878ED">
        <w:rPr>
          <w:rFonts w:ascii="Times New Roman" w:hAnsi="Times New Roman"/>
        </w:rPr>
        <w:t xml:space="preserve">ervice </w:t>
      </w:r>
      <w:bookmarkEnd w:id="372"/>
      <w:r w:rsidR="002E786E">
        <w:rPr>
          <w:rFonts w:ascii="Times New Roman" w:hAnsi="Times New Roman"/>
        </w:rPr>
        <w:t>W</w:t>
      </w:r>
      <w:r w:rsidR="002E786E" w:rsidRPr="00A878ED">
        <w:rPr>
          <w:rFonts w:ascii="Times New Roman" w:hAnsi="Times New Roman"/>
        </w:rPr>
        <w:t>orks</w:t>
      </w:r>
      <w:bookmarkEnd w:id="373"/>
    </w:p>
    <w:p w:rsidR="0066408F" w:rsidRDefault="002744EE" w:rsidP="00865DF0">
      <w:r w:rsidRPr="00A878ED">
        <w:t xml:space="preserve">The user of a </w:t>
      </w:r>
      <w:r w:rsidR="00C60094">
        <w:t xml:space="preserve">clinical information system </w:t>
      </w:r>
      <w:r w:rsidRPr="00A878ED">
        <w:t>(CDS Guidance Requestor) would like to receive clinical guidance for a particular patient</w:t>
      </w:r>
      <w:r w:rsidR="00C60094">
        <w:t xml:space="preserve">.  Alternatively, the clinical information </w:t>
      </w:r>
      <w:r w:rsidRPr="00A878ED">
        <w:t xml:space="preserve">system automatically determines the need for clinical guidance based on clinical observations.  In order to obtain this </w:t>
      </w:r>
      <w:r w:rsidR="00C60094">
        <w:t>guidance</w:t>
      </w:r>
      <w:r w:rsidRPr="00A878ED">
        <w:t xml:space="preserve">, the CDS Guidance Requestor generates one or more guidance requests, which are sent to the CDS Service </w:t>
      </w:r>
      <w:r w:rsidR="00C60094">
        <w:t xml:space="preserve">Provider </w:t>
      </w:r>
      <w:r w:rsidRPr="00A878ED">
        <w:t xml:space="preserve">(CDS Guidance Supplier).  The request includes patient clinical data as well as potentially contextual information such as the user role and type, the encounter setting, and the type and/or scope of CDS guidance being requested.  This request may or may not include a specific time point to use for the evaluation.  </w:t>
      </w:r>
    </w:p>
    <w:p w:rsidR="0066408F" w:rsidRDefault="0066408F" w:rsidP="00865DF0"/>
    <w:p w:rsidR="002744EE" w:rsidRPr="00A878ED" w:rsidRDefault="002744EE" w:rsidP="00865DF0">
      <w:r w:rsidRPr="00A878ED">
        <w:lastRenderedPageBreak/>
        <w:t>The CDS Guidance Supplier will evaluate temporal logic against the specified evaluation time point. </w:t>
      </w:r>
      <w:r w:rsidR="0066408F">
        <w:t xml:space="preserve"> </w:t>
      </w:r>
      <w:r w:rsidRPr="00A878ED">
        <w:t xml:space="preserve">If an evaluation time point is not furnished, then the CDS Guidance Supplier will use the current time in its system. </w:t>
      </w:r>
      <w:r w:rsidR="0066408F">
        <w:t xml:space="preserve"> </w:t>
      </w:r>
      <w:r w:rsidRPr="00A878ED">
        <w:t xml:space="preserve">This evaluation time point may be in the past (for instance, as of the end of an evaluation period or calendar year), or it may be in the future (such as the time of the patient’s next appointment). </w:t>
      </w:r>
      <w:r w:rsidR="0066408F">
        <w:t xml:space="preserve"> </w:t>
      </w:r>
      <w:r w:rsidRPr="00A878ED">
        <w:t>For example, if a CDS Guidance Requestor wishes to request guidance a day prior to outpatient visits for performance reasons, it may request an evaluation to be done using the date and time of the appointment as the evaluation time point.  Similarly, a CDS Guidance Requestor wishing to evaluate patients for a quality measure may request an evaluation to be done using a date required by the quality measure, such as December 31st of the previous year.  Finally, to conduct regression batch testing, a CDS Requestor may wish to use static test cases along with a static evaluation time point, so that the CDS evaluation results do not unintentionally change over time as the date changes.</w:t>
      </w:r>
    </w:p>
    <w:p w:rsidR="002744EE" w:rsidRPr="00A878ED" w:rsidRDefault="002744EE" w:rsidP="002744EE"/>
    <w:p w:rsidR="002744EE" w:rsidRPr="00A878ED" w:rsidRDefault="002744EE" w:rsidP="002744EE">
      <w:r w:rsidRPr="00A878ED">
        <w:t>The CDS Guidance Supplier receives and processes the request.  The CDS Guidance Supplier returns the clinical guidance and/or other response elements (e.g., error messages) for each request to the CDS Guidance Requestor.  This information is then made available to the end user.</w:t>
      </w:r>
      <w:r w:rsidR="00CD5D49">
        <w:t xml:space="preserve">  </w:t>
      </w:r>
      <w:r w:rsidR="00CD5D49" w:rsidRPr="004872DE">
        <w:rPr>
          <w:b/>
        </w:rPr>
        <w:fldChar w:fldCharType="begin"/>
      </w:r>
      <w:r w:rsidR="00CD5D49" w:rsidRPr="004872DE">
        <w:rPr>
          <w:b/>
        </w:rPr>
        <w:instrText xml:space="preserve"> REF _Ref363578113 \h  \* MERGEFORMAT </w:instrText>
      </w:r>
      <w:r w:rsidR="00CD5D49" w:rsidRPr="004872DE">
        <w:rPr>
          <w:b/>
        </w:rPr>
      </w:r>
      <w:r w:rsidR="00CD5D49" w:rsidRPr="004872DE">
        <w:rPr>
          <w:b/>
        </w:rPr>
        <w:fldChar w:fldCharType="separate"/>
      </w:r>
      <w:ins w:id="374" w:author="Kensaku Kawamoto" w:date="2013-12-18T15:28:00Z">
        <w:r w:rsidR="00C35E28" w:rsidRPr="00C35E28">
          <w:rPr>
            <w:b/>
            <w:rPrChange w:id="375" w:author="Kensaku Kawamoto" w:date="2013-12-18T15:28:00Z">
              <w:rPr>
                <w:b/>
                <w:caps/>
                <w:color w:val="0070C0"/>
                <w:lang w:bidi="en-US"/>
              </w:rPr>
            </w:rPrChange>
          </w:rPr>
          <w:t>Figure 2</w:t>
        </w:r>
      </w:ins>
      <w:del w:id="376" w:author="Kensaku Kawamoto" w:date="2013-12-18T15:28:00Z">
        <w:r w:rsidR="0069117A" w:rsidRPr="0069117A" w:rsidDel="00C35E28">
          <w:rPr>
            <w:b/>
          </w:rPr>
          <w:delText>Figure 2</w:delText>
        </w:r>
      </w:del>
      <w:r w:rsidR="00CD5D49" w:rsidRPr="004872DE">
        <w:rPr>
          <w:b/>
        </w:rPr>
        <w:fldChar w:fldCharType="end"/>
      </w:r>
      <w:r w:rsidR="00CD5D49">
        <w:t xml:space="preserve"> provides a summary of this interaction.</w:t>
      </w:r>
    </w:p>
    <w:p w:rsidR="002744EE" w:rsidRPr="00A878ED" w:rsidRDefault="002744EE" w:rsidP="002744EE"/>
    <w:p w:rsidR="002744EE" w:rsidRPr="00A878ED" w:rsidRDefault="0015606C" w:rsidP="002744EE">
      <w:pPr>
        <w:jc w:val="center"/>
        <w:rPr>
          <w:noProof/>
        </w:rPr>
      </w:pPr>
      <w:r w:rsidRPr="00A878ED">
        <w:rPr>
          <w:noProof/>
        </w:rPr>
        <w:object w:dxaOrig="6194" w:dyaOrig="10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pt;height:349.35pt" o:ole="">
            <v:imagedata r:id="rId22" o:title=""/>
          </v:shape>
          <o:OLEObject Type="Embed" ProgID="Visio.Drawing.11" ShapeID="_x0000_i1025" DrawAspect="Content" ObjectID="_1448885886" r:id="rId23"/>
        </w:object>
      </w:r>
    </w:p>
    <w:p w:rsidR="00B515AA" w:rsidRPr="0072497A" w:rsidRDefault="00CD5D49" w:rsidP="0072497A">
      <w:pPr>
        <w:pStyle w:val="Caption"/>
        <w:rPr>
          <w:b w:val="0"/>
          <w:caps w:val="0"/>
          <w:color w:val="0070C0"/>
          <w:lang w:bidi="en-US"/>
        </w:rPr>
      </w:pPr>
      <w:bookmarkStart w:id="377" w:name="_Ref363578113"/>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C35E28">
        <w:rPr>
          <w:b w:val="0"/>
          <w:caps w:val="0"/>
          <w:noProof/>
          <w:color w:val="0070C0"/>
          <w:lang w:bidi="en-US"/>
        </w:rPr>
        <w:t>2</w:t>
      </w:r>
      <w:r w:rsidRPr="0072497A">
        <w:rPr>
          <w:b w:val="0"/>
          <w:caps w:val="0"/>
          <w:color w:val="0070C0"/>
          <w:lang w:bidi="en-US"/>
        </w:rPr>
        <w:fldChar w:fldCharType="end"/>
      </w:r>
      <w:bookmarkEnd w:id="377"/>
      <w:r w:rsidR="00B515AA" w:rsidRPr="0072497A">
        <w:rPr>
          <w:b w:val="0"/>
          <w:caps w:val="0"/>
          <w:color w:val="0070C0"/>
          <w:lang w:bidi="en-US"/>
        </w:rPr>
        <w:t xml:space="preserve">: </w:t>
      </w:r>
      <w:r w:rsidR="007804EE" w:rsidRPr="0072497A">
        <w:rPr>
          <w:b w:val="0"/>
          <w:caps w:val="0"/>
          <w:color w:val="0070C0"/>
          <w:lang w:bidi="en-US"/>
        </w:rPr>
        <w:t xml:space="preserve">Activity </w:t>
      </w:r>
      <w:r w:rsidR="0015606C">
        <w:rPr>
          <w:b w:val="0"/>
          <w:caps w:val="0"/>
          <w:color w:val="0070C0"/>
          <w:lang w:bidi="en-US"/>
        </w:rPr>
        <w:t>D</w:t>
      </w:r>
      <w:r w:rsidR="0015606C" w:rsidRPr="0072497A">
        <w:rPr>
          <w:b w:val="0"/>
          <w:caps w:val="0"/>
          <w:color w:val="0070C0"/>
          <w:lang w:bidi="en-US"/>
        </w:rPr>
        <w:t>iagram</w:t>
      </w:r>
      <w:r w:rsidR="0015606C">
        <w:rPr>
          <w:b w:val="0"/>
          <w:caps w:val="0"/>
          <w:color w:val="0070C0"/>
          <w:lang w:bidi="en-US"/>
        </w:rPr>
        <w:t xml:space="preserve"> for Interaction </w:t>
      </w:r>
      <w:proofErr w:type="gramStart"/>
      <w:r w:rsidR="0015606C">
        <w:rPr>
          <w:b w:val="0"/>
          <w:caps w:val="0"/>
          <w:color w:val="0070C0"/>
          <w:lang w:bidi="en-US"/>
        </w:rPr>
        <w:t>Between</w:t>
      </w:r>
      <w:proofErr w:type="gramEnd"/>
      <w:r w:rsidR="0015606C">
        <w:rPr>
          <w:b w:val="0"/>
          <w:caps w:val="0"/>
          <w:color w:val="0070C0"/>
          <w:lang w:bidi="en-US"/>
        </w:rPr>
        <w:t xml:space="preserve"> DSS Client and Provider</w:t>
      </w:r>
    </w:p>
    <w:p w:rsidR="002744EE" w:rsidRPr="00A878ED" w:rsidRDefault="002744EE" w:rsidP="002744EE">
      <w:pPr>
        <w:jc w:val="center"/>
        <w:rPr>
          <w:noProof/>
        </w:rPr>
      </w:pPr>
    </w:p>
    <w:p w:rsidR="002E786E" w:rsidRDefault="002E786E" w:rsidP="002744EE">
      <w:pPr>
        <w:pStyle w:val="Heading3"/>
        <w:rPr>
          <w:rFonts w:ascii="Times New Roman" w:hAnsi="Times New Roman"/>
        </w:rPr>
      </w:pPr>
      <w:bookmarkStart w:id="378" w:name="_Toc375143870"/>
      <w:r>
        <w:rPr>
          <w:rFonts w:ascii="Times New Roman" w:hAnsi="Times New Roman"/>
        </w:rPr>
        <w:lastRenderedPageBreak/>
        <w:t xml:space="preserve">Other </w:t>
      </w:r>
      <w:r w:rsidR="00D20289">
        <w:rPr>
          <w:rFonts w:ascii="Times New Roman" w:hAnsi="Times New Roman"/>
        </w:rPr>
        <w:t xml:space="preserve">Relevant </w:t>
      </w:r>
      <w:r>
        <w:rPr>
          <w:rFonts w:ascii="Times New Roman" w:hAnsi="Times New Roman"/>
        </w:rPr>
        <w:t>Services</w:t>
      </w:r>
      <w:bookmarkEnd w:id="378"/>
    </w:p>
    <w:p w:rsidR="00D20289" w:rsidRDefault="002E786E">
      <w:pPr>
        <w:rPr>
          <w:rFonts w:ascii="Lucida Sans Unicode" w:hAnsi="Lucida Sans Unicode"/>
          <w:bCs/>
          <w:iCs/>
          <w:color w:val="0070C0"/>
          <w:sz w:val="22"/>
          <w:lang w:bidi="en-US"/>
        </w:rPr>
      </w:pPr>
      <w:r>
        <w:rPr>
          <w:lang w:eastAsia="de-DE"/>
        </w:rPr>
        <w:t>In implementing a CDS system, services other than a DSS may be useful</w:t>
      </w:r>
      <w:r w:rsidR="00D20289">
        <w:rPr>
          <w:lang w:eastAsia="de-DE"/>
        </w:rPr>
        <w:t xml:space="preserve">.  </w:t>
      </w:r>
      <w:r w:rsidR="0015606C" w:rsidRPr="004872DE">
        <w:rPr>
          <w:b/>
          <w:lang w:eastAsia="de-DE"/>
        </w:rPr>
        <w:fldChar w:fldCharType="begin"/>
      </w:r>
      <w:r w:rsidR="0015606C" w:rsidRPr="004872DE">
        <w:rPr>
          <w:b/>
          <w:lang w:eastAsia="de-DE"/>
        </w:rPr>
        <w:instrText xml:space="preserve"> REF _Ref365627550 \h  \* MERGEFORMAT </w:instrText>
      </w:r>
      <w:r w:rsidR="0015606C" w:rsidRPr="004872DE">
        <w:rPr>
          <w:b/>
          <w:lang w:eastAsia="de-DE"/>
        </w:rPr>
      </w:r>
      <w:r w:rsidR="0015606C" w:rsidRPr="004872DE">
        <w:rPr>
          <w:b/>
          <w:lang w:eastAsia="de-DE"/>
        </w:rPr>
        <w:fldChar w:fldCharType="separate"/>
      </w:r>
      <w:ins w:id="379" w:author="Kensaku Kawamoto" w:date="2013-12-18T15:28:00Z">
        <w:r w:rsidR="00C35E28" w:rsidRPr="00C35E28">
          <w:rPr>
            <w:b/>
            <w:lang w:eastAsia="de-DE"/>
            <w:rPrChange w:id="380" w:author="Kensaku Kawamoto" w:date="2013-12-18T15:28:00Z">
              <w:rPr>
                <w:b/>
                <w:caps/>
                <w:color w:val="0070C0"/>
                <w:lang w:bidi="en-US"/>
              </w:rPr>
            </w:rPrChange>
          </w:rPr>
          <w:t>Table 3</w:t>
        </w:r>
      </w:ins>
      <w:del w:id="381" w:author="Kensaku Kawamoto" w:date="2013-12-18T15:28:00Z">
        <w:r w:rsidR="0069117A" w:rsidRPr="0069117A" w:rsidDel="00C35E28">
          <w:rPr>
            <w:b/>
            <w:lang w:eastAsia="de-DE"/>
          </w:rPr>
          <w:delText>Table 3</w:delText>
        </w:r>
      </w:del>
      <w:r w:rsidR="0015606C" w:rsidRPr="004872DE">
        <w:rPr>
          <w:b/>
          <w:lang w:eastAsia="de-DE"/>
        </w:rPr>
        <w:fldChar w:fldCharType="end"/>
      </w:r>
      <w:r w:rsidR="00D20289">
        <w:rPr>
          <w:lang w:eastAsia="de-DE"/>
        </w:rPr>
        <w:t>, which is adapted from a table in the HL7 DSS Release 2 specification, provides a</w:t>
      </w:r>
      <w:r w:rsidR="00444A0A">
        <w:rPr>
          <w:lang w:eastAsia="de-DE"/>
        </w:rPr>
        <w:t xml:space="preserve"> sample </w:t>
      </w:r>
      <w:r w:rsidR="00D20289">
        <w:rPr>
          <w:lang w:eastAsia="de-DE"/>
        </w:rPr>
        <w:t>of such services.  Of note, standards for many of these services have already been developed, or under current development, by HL7 and OMG through the HL7-OMG Healthcare Services Specification Program (</w:t>
      </w:r>
      <w:r w:rsidR="00D20289" w:rsidRPr="00AF77A7">
        <w:rPr>
          <w:b/>
          <w:lang w:eastAsia="de-DE"/>
        </w:rPr>
        <w:t>HSSP</w:t>
      </w:r>
      <w:r w:rsidR="00D20289">
        <w:rPr>
          <w:lang w:eastAsia="de-DE"/>
        </w:rPr>
        <w:t xml:space="preserve">).  Of note, the DSS standard is a product of the HSSP effort.  The reader is directed to </w:t>
      </w:r>
      <w:hyperlink r:id="rId24" w:history="1">
        <w:r w:rsidR="00D20289" w:rsidRPr="00A41C3E">
          <w:rPr>
            <w:rStyle w:val="Hyperlink"/>
            <w:rFonts w:ascii="Times New Roman" w:hAnsi="Times New Roman"/>
            <w:lang w:eastAsia="de-DE"/>
          </w:rPr>
          <w:t>http://hssp.wikispaces.com/</w:t>
        </w:r>
      </w:hyperlink>
      <w:r w:rsidR="00D20289">
        <w:rPr>
          <w:lang w:eastAsia="de-DE"/>
        </w:rPr>
        <w:t xml:space="preserve"> for the latest information on the HSSP family of service standards.</w:t>
      </w:r>
      <w:bookmarkStart w:id="382" w:name="_Ref365609073"/>
    </w:p>
    <w:p w:rsidR="002E786E" w:rsidRPr="00A878ED" w:rsidRDefault="002E786E" w:rsidP="002E786E">
      <w:pPr>
        <w:pStyle w:val="Caption"/>
        <w:rPr>
          <w:rFonts w:ascii="Times New Roman" w:hAnsi="Times New Roman"/>
          <w:sz w:val="24"/>
          <w:lang w:bidi="en-US"/>
        </w:rPr>
      </w:pPr>
      <w:bookmarkStart w:id="383" w:name="_Ref365627550"/>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C35E28">
        <w:rPr>
          <w:b w:val="0"/>
          <w:caps w:val="0"/>
          <w:noProof/>
          <w:color w:val="0070C0"/>
          <w:lang w:bidi="en-US"/>
        </w:rPr>
        <w:t>3</w:t>
      </w:r>
      <w:r w:rsidRPr="00E52EE6">
        <w:rPr>
          <w:b w:val="0"/>
          <w:caps w:val="0"/>
          <w:color w:val="0070C0"/>
          <w:lang w:bidi="en-US"/>
        </w:rPr>
        <w:fldChar w:fldCharType="end"/>
      </w:r>
      <w:bookmarkEnd w:id="382"/>
      <w:bookmarkEnd w:id="383"/>
      <w:r w:rsidRPr="00E52EE6">
        <w:rPr>
          <w:b w:val="0"/>
          <w:caps w:val="0"/>
          <w:color w:val="0070C0"/>
          <w:lang w:bidi="en-US"/>
        </w:rPr>
        <w:t>.</w:t>
      </w:r>
      <w:proofErr w:type="gramEnd"/>
      <w:r w:rsidRPr="00E52EE6">
        <w:rPr>
          <w:b w:val="0"/>
          <w:caps w:val="0"/>
          <w:color w:val="0070C0"/>
          <w:lang w:bidi="en-US"/>
        </w:rPr>
        <w:t xml:space="preserve">  </w:t>
      </w:r>
      <w:r w:rsidR="00444A0A">
        <w:rPr>
          <w:b w:val="0"/>
          <w:caps w:val="0"/>
          <w:color w:val="0070C0"/>
          <w:lang w:bidi="en-US"/>
        </w:rPr>
        <w:t xml:space="preserve">Sample of Other </w:t>
      </w:r>
      <w:r w:rsidR="00D20289">
        <w:rPr>
          <w:b w:val="0"/>
          <w:caps w:val="0"/>
          <w:color w:val="0070C0"/>
          <w:lang w:bidi="en-US"/>
        </w:rPr>
        <w:t>Services that may be Useful for Implementing a CDS 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250"/>
        <w:gridCol w:w="5688"/>
      </w:tblGrid>
      <w:tr w:rsidR="00D20289" w:rsidRPr="00A878ED" w:rsidTr="004872DE">
        <w:trPr>
          <w:cantSplit/>
          <w:tblHeader/>
          <w:jc w:val="center"/>
        </w:trPr>
        <w:tc>
          <w:tcPr>
            <w:tcW w:w="1638" w:type="dxa"/>
            <w:shd w:val="clear" w:color="auto" w:fill="auto"/>
          </w:tcPr>
          <w:p w:rsidR="00D20289" w:rsidRPr="004872DE" w:rsidRDefault="00D20289" w:rsidP="004872DE">
            <w:pPr>
              <w:spacing w:before="120" w:after="120"/>
              <w:rPr>
                <w:b/>
                <w:lang w:bidi="en-US"/>
              </w:rPr>
            </w:pPr>
            <w:r w:rsidRPr="00AF77A7">
              <w:rPr>
                <w:b/>
                <w:lang w:bidi="en-US"/>
              </w:rPr>
              <w:t>Service</w:t>
            </w:r>
          </w:p>
        </w:tc>
        <w:tc>
          <w:tcPr>
            <w:tcW w:w="2250" w:type="dxa"/>
            <w:shd w:val="clear" w:color="auto" w:fill="auto"/>
          </w:tcPr>
          <w:p w:rsidR="00D20289" w:rsidRPr="004872DE" w:rsidRDefault="00D20289" w:rsidP="004872DE">
            <w:pPr>
              <w:spacing w:before="120" w:after="120"/>
              <w:rPr>
                <w:b/>
                <w:lang w:bidi="en-US"/>
              </w:rPr>
            </w:pPr>
            <w:r w:rsidRPr="004872DE">
              <w:rPr>
                <w:b/>
                <w:lang w:bidi="en-US"/>
              </w:rPr>
              <w:t>Description</w:t>
            </w:r>
          </w:p>
        </w:tc>
        <w:tc>
          <w:tcPr>
            <w:tcW w:w="5688" w:type="dxa"/>
          </w:tcPr>
          <w:p w:rsidR="00D20289" w:rsidRPr="004872DE" w:rsidRDefault="00D20289" w:rsidP="004872DE">
            <w:pPr>
              <w:spacing w:before="120" w:after="120"/>
              <w:rPr>
                <w:b/>
                <w:lang w:bidi="en-US"/>
              </w:rPr>
            </w:pPr>
            <w:r w:rsidRPr="004872DE">
              <w:rPr>
                <w:b/>
                <w:lang w:bidi="en-US"/>
              </w:rPr>
              <w:t>Example of Service Use by a CDS System</w:t>
            </w:r>
          </w:p>
        </w:tc>
      </w:tr>
      <w:tr w:rsidR="00FC0949" w:rsidRPr="00A878ED" w:rsidTr="004872DE">
        <w:trPr>
          <w:cantSplit/>
          <w:jc w:val="center"/>
        </w:trPr>
        <w:tc>
          <w:tcPr>
            <w:tcW w:w="1638" w:type="dxa"/>
            <w:shd w:val="clear" w:color="auto" w:fill="auto"/>
          </w:tcPr>
          <w:p w:rsidR="00FC0949" w:rsidRPr="0012437E" w:rsidRDefault="00FC0949">
            <w:pPr>
              <w:pStyle w:val="ListParagraph"/>
              <w:numPr>
                <w:ilvl w:val="0"/>
                <w:numId w:val="0"/>
              </w:numPr>
              <w:spacing w:before="120"/>
              <w:rPr>
                <w:i/>
                <w:lang w:bidi="en-US"/>
              </w:rPr>
            </w:pPr>
            <w:r w:rsidRPr="004872DE">
              <w:rPr>
                <w:szCs w:val="20"/>
              </w:rPr>
              <w:t>Common Terminology Service (CTS)</w:t>
            </w:r>
          </w:p>
        </w:tc>
        <w:tc>
          <w:tcPr>
            <w:tcW w:w="2250" w:type="dxa"/>
            <w:shd w:val="clear" w:color="auto" w:fill="auto"/>
          </w:tcPr>
          <w:p w:rsidR="00FC0949" w:rsidRPr="004872DE" w:rsidRDefault="00FC0949" w:rsidP="004872DE">
            <w:pPr>
              <w:spacing w:before="120"/>
              <w:rPr>
                <w:lang w:bidi="en-US"/>
              </w:rPr>
            </w:pPr>
            <w:r w:rsidRPr="004872DE">
              <w:rPr>
                <w:szCs w:val="20"/>
              </w:rPr>
              <w:t>Provides access to various terminology operations (e.g., translation of a code between vocabularies, identification of semantic relationships between codes).</w:t>
            </w:r>
          </w:p>
        </w:tc>
        <w:tc>
          <w:tcPr>
            <w:tcW w:w="5688" w:type="dxa"/>
          </w:tcPr>
          <w:p w:rsidR="00FC0949" w:rsidRPr="004872DE" w:rsidRDefault="00FC0949" w:rsidP="004872DE">
            <w:pPr>
              <w:spacing w:before="120"/>
              <w:rPr>
                <w:lang w:bidi="en-US"/>
              </w:rPr>
            </w:pPr>
            <w:r w:rsidRPr="004872DE">
              <w:rPr>
                <w:szCs w:val="20"/>
              </w:rPr>
              <w:t xml:space="preserve">When authoring a rule regarding beta-blocker use following a myocardial infarction, a </w:t>
            </w:r>
            <w:r w:rsidR="0012437E">
              <w:rPr>
                <w:szCs w:val="20"/>
              </w:rPr>
              <w:t xml:space="preserve">CDS </w:t>
            </w:r>
            <w:r w:rsidRPr="004872DE">
              <w:rPr>
                <w:szCs w:val="20"/>
              </w:rPr>
              <w:t>knowledge engineer provides the CTS with the SNOMED CT code for the beta-blocker drug class and requests all SNOMED CT codes that are subsumed by (i.e., are descendants of) the provided code.  The engineer also makes a request to the CTS to translate the SNOMED CT codes to FDA NDC codes.  The SNOMED CT and NDC codes indicative of beta-blockers are used to determine whether a patient who has suffered a myocardial infarction is currently prescribed a beta-blocker.</w:t>
            </w:r>
          </w:p>
        </w:tc>
      </w:tr>
      <w:tr w:rsidR="00FC0949" w:rsidRPr="00A878ED" w:rsidTr="004872DE">
        <w:trPr>
          <w:cantSplit/>
          <w:jc w:val="center"/>
        </w:trPr>
        <w:tc>
          <w:tcPr>
            <w:tcW w:w="1638" w:type="dxa"/>
            <w:shd w:val="clear" w:color="auto" w:fill="auto"/>
          </w:tcPr>
          <w:p w:rsidR="00FC0949" w:rsidRPr="0012437E" w:rsidRDefault="00FC0949">
            <w:pPr>
              <w:pStyle w:val="ListParagraph"/>
              <w:numPr>
                <w:ilvl w:val="0"/>
                <w:numId w:val="0"/>
              </w:numPr>
              <w:spacing w:before="120"/>
              <w:rPr>
                <w:i/>
                <w:lang w:bidi="en-US"/>
              </w:rPr>
            </w:pPr>
            <w:r w:rsidRPr="004872DE">
              <w:rPr>
                <w:szCs w:val="20"/>
              </w:rPr>
              <w:t>Entity Identification Service (EIS</w:t>
            </w:r>
            <w:r w:rsidR="0012437E">
              <w:rPr>
                <w:szCs w:val="20"/>
              </w:rPr>
              <w:t>/IXS</w:t>
            </w:r>
            <w:r w:rsidRPr="004872DE">
              <w:rPr>
                <w:szCs w:val="20"/>
              </w:rPr>
              <w:t>)</w:t>
            </w:r>
          </w:p>
        </w:tc>
        <w:tc>
          <w:tcPr>
            <w:tcW w:w="2250" w:type="dxa"/>
            <w:shd w:val="clear" w:color="auto" w:fill="auto"/>
          </w:tcPr>
          <w:p w:rsidR="00FC0949" w:rsidRPr="004872DE" w:rsidRDefault="00FC0949" w:rsidP="004872DE">
            <w:pPr>
              <w:spacing w:before="120"/>
              <w:rPr>
                <w:lang w:bidi="en-US"/>
              </w:rPr>
            </w:pPr>
            <w:r w:rsidRPr="004872DE">
              <w:rPr>
                <w:szCs w:val="20"/>
              </w:rPr>
              <w:t>Allows the service client to identify entities (e.g., patients) across systems.</w:t>
            </w:r>
          </w:p>
        </w:tc>
        <w:tc>
          <w:tcPr>
            <w:tcW w:w="5688" w:type="dxa"/>
          </w:tcPr>
          <w:p w:rsidR="00FC0949" w:rsidRPr="004872DE" w:rsidRDefault="00FC0949" w:rsidP="004872DE">
            <w:pPr>
              <w:spacing w:before="120"/>
              <w:rPr>
                <w:lang w:bidi="en-US"/>
              </w:rPr>
            </w:pPr>
            <w:r w:rsidRPr="004872DE">
              <w:rPr>
                <w:szCs w:val="20"/>
              </w:rPr>
              <w:t>When determining whether a patient is in need of an influenza vaccine, a CDS system associated with Health System A uses EISs to identify that the patient has a medical record number with the local health department, as well as with Clinic B.  The CDS system provides these system-specific record numbers to the RL</w:t>
            </w:r>
            <w:r w:rsidR="00444A0A">
              <w:rPr>
                <w:szCs w:val="20"/>
              </w:rPr>
              <w:t>U</w:t>
            </w:r>
            <w:r w:rsidRPr="004872DE">
              <w:rPr>
                <w:szCs w:val="20"/>
              </w:rPr>
              <w:t>Ss of the health department and of Clinic B, and the CDS system requests that the RL</w:t>
            </w:r>
            <w:r w:rsidR="00444A0A">
              <w:rPr>
                <w:szCs w:val="20"/>
              </w:rPr>
              <w:t>U</w:t>
            </w:r>
            <w:r w:rsidRPr="004872DE">
              <w:rPr>
                <w:szCs w:val="20"/>
              </w:rPr>
              <w:t>Ss retrieve data on the influenza vaccination procedures the patient has received at these sites over the past year.  Through this interaction, the CDS system is able to determine that the patient received a flu shot this year at the local health department.  As a result, the CDS system correctly concludes that the patient is not in need of a flu shot.</w:t>
            </w:r>
          </w:p>
        </w:tc>
      </w:tr>
      <w:tr w:rsidR="00FC0949" w:rsidRPr="00A878ED" w:rsidTr="004872DE">
        <w:trPr>
          <w:cantSplit/>
          <w:jc w:val="center"/>
        </w:trPr>
        <w:tc>
          <w:tcPr>
            <w:tcW w:w="1638" w:type="dxa"/>
            <w:shd w:val="clear" w:color="auto" w:fill="auto"/>
          </w:tcPr>
          <w:p w:rsidR="00FC0949" w:rsidRPr="0012437E" w:rsidRDefault="00444A0A">
            <w:pPr>
              <w:pStyle w:val="ListParagraph"/>
              <w:numPr>
                <w:ilvl w:val="0"/>
                <w:numId w:val="0"/>
              </w:numPr>
              <w:spacing w:before="120"/>
              <w:rPr>
                <w:i/>
                <w:lang w:bidi="en-US"/>
              </w:rPr>
            </w:pPr>
            <w:r>
              <w:rPr>
                <w:szCs w:val="20"/>
              </w:rPr>
              <w:t>Retrieve, Locate, Update Service</w:t>
            </w:r>
            <w:r w:rsidR="00FC0949" w:rsidRPr="004872DE">
              <w:rPr>
                <w:szCs w:val="20"/>
              </w:rPr>
              <w:t xml:space="preserve"> (RL</w:t>
            </w:r>
            <w:r>
              <w:rPr>
                <w:szCs w:val="20"/>
              </w:rPr>
              <w:t>U</w:t>
            </w:r>
            <w:r w:rsidR="00FC0949" w:rsidRPr="004872DE">
              <w:rPr>
                <w:szCs w:val="20"/>
              </w:rPr>
              <w:t>S)</w:t>
            </w:r>
          </w:p>
        </w:tc>
        <w:tc>
          <w:tcPr>
            <w:tcW w:w="2250" w:type="dxa"/>
            <w:shd w:val="clear" w:color="auto" w:fill="auto"/>
          </w:tcPr>
          <w:p w:rsidR="00FC0949" w:rsidRPr="004872DE" w:rsidRDefault="00FC0949" w:rsidP="004872DE">
            <w:pPr>
              <w:spacing w:before="120"/>
              <w:rPr>
                <w:lang w:bidi="en-US"/>
              </w:rPr>
            </w:pPr>
            <w:r w:rsidRPr="004872DE">
              <w:rPr>
                <w:szCs w:val="20"/>
              </w:rPr>
              <w:t>Allows the service client to locate</w:t>
            </w:r>
            <w:r w:rsidR="00444A0A">
              <w:rPr>
                <w:szCs w:val="20"/>
              </w:rPr>
              <w:t xml:space="preserve">, retrieve, and update </w:t>
            </w:r>
            <w:r w:rsidRPr="004872DE">
              <w:rPr>
                <w:szCs w:val="20"/>
              </w:rPr>
              <w:t xml:space="preserve">records for a patient across systems.  </w:t>
            </w:r>
          </w:p>
        </w:tc>
        <w:tc>
          <w:tcPr>
            <w:tcW w:w="5688" w:type="dxa"/>
          </w:tcPr>
          <w:p w:rsidR="00FC0949" w:rsidRPr="004872DE" w:rsidRDefault="00FC0949" w:rsidP="004872DE">
            <w:pPr>
              <w:spacing w:before="120"/>
              <w:rPr>
                <w:lang w:bidi="en-US"/>
              </w:rPr>
            </w:pPr>
            <w:r w:rsidRPr="004872DE">
              <w:rPr>
                <w:szCs w:val="20"/>
              </w:rPr>
              <w:t>See example above for EIS.</w:t>
            </w:r>
          </w:p>
        </w:tc>
      </w:tr>
    </w:tbl>
    <w:p w:rsidR="002E786E" w:rsidRPr="00B764AE" w:rsidRDefault="002E786E" w:rsidP="004872DE"/>
    <w:p w:rsidR="002744EE" w:rsidRPr="00A878ED" w:rsidRDefault="00CD5D49" w:rsidP="002744EE">
      <w:pPr>
        <w:pStyle w:val="Heading3"/>
        <w:rPr>
          <w:rFonts w:ascii="Times New Roman" w:hAnsi="Times New Roman"/>
        </w:rPr>
      </w:pPr>
      <w:r>
        <w:rPr>
          <w:rFonts w:ascii="Times New Roman" w:hAnsi="Times New Roman"/>
        </w:rPr>
        <w:br w:type="page"/>
      </w:r>
      <w:bookmarkStart w:id="384" w:name="_Toc375143871"/>
      <w:r w:rsidR="002744EE" w:rsidRPr="00A878ED">
        <w:rPr>
          <w:rFonts w:ascii="Times New Roman" w:hAnsi="Times New Roman"/>
        </w:rPr>
        <w:lastRenderedPageBreak/>
        <w:t>Technical Solution plan</w:t>
      </w:r>
      <w:bookmarkEnd w:id="384"/>
    </w:p>
    <w:p w:rsidR="002744EE" w:rsidRPr="00A878ED" w:rsidRDefault="002744EE" w:rsidP="002744EE"/>
    <w:p w:rsidR="00156DF2" w:rsidRDefault="00F65494" w:rsidP="00F65494">
      <w:r w:rsidRPr="00A878ED">
        <w:t xml:space="preserve">The HL7 DSS standard is used as the </w:t>
      </w:r>
      <w:r w:rsidR="00156DF2">
        <w:t xml:space="preserve">interface </w:t>
      </w:r>
      <w:r w:rsidRPr="00A878ED">
        <w:t>for</w:t>
      </w:r>
      <w:r w:rsidR="00DA7C23" w:rsidRPr="00A878ED">
        <w:t xml:space="preserve"> </w:t>
      </w:r>
      <w:r w:rsidR="00156DF2">
        <w:t>requesting and receiving a CDS evaluation result</w:t>
      </w:r>
      <w:r w:rsidR="00273266" w:rsidRPr="00A878ED">
        <w:t xml:space="preserve">.  </w:t>
      </w:r>
      <w:r w:rsidR="00156DF2">
        <w:t>The primary standard used for the CDS input and output content payloads is the HL7 vMR standard.</w:t>
      </w:r>
    </w:p>
    <w:p w:rsidR="00156DF2" w:rsidRDefault="00156DF2" w:rsidP="00F65494"/>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385" w:name="_Toc363584286"/>
      <w:bookmarkStart w:id="386" w:name="_Toc363585987"/>
      <w:bookmarkStart w:id="387" w:name="_Toc363586498"/>
      <w:bookmarkStart w:id="388" w:name="_Toc363642363"/>
      <w:bookmarkStart w:id="389" w:name="_Toc363646230"/>
      <w:bookmarkStart w:id="390" w:name="_Toc363646342"/>
      <w:bookmarkStart w:id="391" w:name="_Toc363584288"/>
      <w:bookmarkStart w:id="392" w:name="_Toc363585989"/>
      <w:bookmarkStart w:id="393" w:name="_Toc363586500"/>
      <w:bookmarkStart w:id="394" w:name="_Toc363642365"/>
      <w:bookmarkStart w:id="395" w:name="_Toc363646232"/>
      <w:bookmarkStart w:id="396" w:name="_Toc363646344"/>
      <w:bookmarkStart w:id="397" w:name="_Toc363584289"/>
      <w:bookmarkStart w:id="398" w:name="_Toc363585990"/>
      <w:bookmarkStart w:id="399" w:name="_Toc363586501"/>
      <w:bookmarkStart w:id="400" w:name="_Toc363642366"/>
      <w:bookmarkStart w:id="401" w:name="_Toc363646233"/>
      <w:bookmarkStart w:id="402" w:name="_Toc363646345"/>
      <w:bookmarkStart w:id="403" w:name="_Toc363584290"/>
      <w:bookmarkStart w:id="404" w:name="_Toc363585991"/>
      <w:bookmarkStart w:id="405" w:name="_Toc363586502"/>
      <w:bookmarkStart w:id="406" w:name="_Toc363642367"/>
      <w:bookmarkStart w:id="407" w:name="_Toc363646234"/>
      <w:bookmarkStart w:id="408" w:name="_Toc363646346"/>
      <w:bookmarkStart w:id="409" w:name="_Toc354582631"/>
      <w:bookmarkStart w:id="410" w:name="_Toc375143872"/>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r w:rsidRPr="00A878ED">
        <w:rPr>
          <w:rFonts w:ascii="Times New Roman" w:hAnsi="Times New Roman"/>
        </w:rPr>
        <w:t>Intended Audience</w:t>
      </w:r>
      <w:bookmarkEnd w:id="409"/>
      <w:bookmarkEnd w:id="410"/>
    </w:p>
    <w:p w:rsidR="000F6CA3" w:rsidRPr="00A878ED" w:rsidRDefault="000F6CA3" w:rsidP="0072497A">
      <w:pPr>
        <w:spacing w:after="240"/>
        <w:rPr>
          <w:lang w:bidi="en-US"/>
        </w:rPr>
      </w:pPr>
      <w:r w:rsidRPr="00A878ED">
        <w:rPr>
          <w:lang w:bidi="en-US"/>
        </w:rPr>
        <w:t xml:space="preserve">The </w:t>
      </w:r>
      <w:r w:rsidR="00156DF2">
        <w:rPr>
          <w:lang w:bidi="en-US"/>
        </w:rPr>
        <w:t xml:space="preserve">intended </w:t>
      </w:r>
      <w:r w:rsidRPr="00A878ED">
        <w:rPr>
          <w:lang w:bidi="en-US"/>
        </w:rPr>
        <w:t xml:space="preserve">audience of this implementation guide </w:t>
      </w:r>
      <w:r w:rsidR="00156DF2">
        <w:rPr>
          <w:lang w:bidi="en-US"/>
        </w:rPr>
        <w:t>is the developers of CDS Guidance Services and the developers of clinical information systems that use such services</w:t>
      </w:r>
      <w:r w:rsidRPr="00A878ED">
        <w:rPr>
          <w:lang w:bidi="en-US"/>
        </w:rPr>
        <w:t xml:space="preserve">.  </w:t>
      </w:r>
    </w:p>
    <w:p w:rsidR="000F6CA3" w:rsidRPr="00A878ED" w:rsidRDefault="000F6CA3" w:rsidP="00EA1A50">
      <w:pPr>
        <w:pStyle w:val="ListParagraph"/>
        <w:numPr>
          <w:ilvl w:val="0"/>
          <w:numId w:val="0"/>
        </w:numPr>
        <w:spacing w:after="0"/>
        <w:ind w:left="360"/>
        <w:rPr>
          <w:lang w:bidi="en-US"/>
        </w:rPr>
      </w:pPr>
    </w:p>
    <w:p w:rsidR="000F6CA3" w:rsidRPr="00A878ED" w:rsidRDefault="000F6CA3" w:rsidP="008375A6">
      <w:pPr>
        <w:pStyle w:val="Heading3"/>
        <w:keepLines/>
        <w:widowControl/>
        <w:spacing w:before="0" w:after="0" w:line="276" w:lineRule="auto"/>
        <w:rPr>
          <w:rFonts w:ascii="Times New Roman" w:hAnsi="Times New Roman"/>
        </w:rPr>
      </w:pPr>
      <w:bookmarkStart w:id="411" w:name="_Toc354654549"/>
      <w:bookmarkStart w:id="412" w:name="_Ref363567344"/>
      <w:bookmarkStart w:id="413" w:name="_Toc375143873"/>
      <w:r w:rsidRPr="00A878ED">
        <w:rPr>
          <w:rFonts w:ascii="Times New Roman" w:hAnsi="Times New Roman"/>
        </w:rPr>
        <w:t>Requisite Knowledge</w:t>
      </w:r>
      <w:bookmarkEnd w:id="411"/>
      <w:bookmarkEnd w:id="412"/>
      <w:bookmarkEnd w:id="413"/>
    </w:p>
    <w:p w:rsidR="003C6A89" w:rsidRDefault="000F6CA3" w:rsidP="000F6CA3">
      <w:pPr>
        <w:rPr>
          <w:lang w:bidi="en-US"/>
        </w:rPr>
      </w:pPr>
      <w:r w:rsidRPr="00A878ED">
        <w:rPr>
          <w:lang w:bidi="en-US"/>
        </w:rPr>
        <w:t xml:space="preserve">This section </w:t>
      </w:r>
      <w:r w:rsidR="00156DF2">
        <w:rPr>
          <w:lang w:bidi="en-US"/>
        </w:rPr>
        <w:t xml:space="preserve">identifies </w:t>
      </w:r>
      <w:r w:rsidRPr="00A878ED">
        <w:rPr>
          <w:lang w:bidi="en-US"/>
        </w:rPr>
        <w:t xml:space="preserve">pre-requisites for </w:t>
      </w:r>
      <w:r w:rsidR="00156DF2">
        <w:rPr>
          <w:lang w:bidi="en-US"/>
        </w:rPr>
        <w:t>users of this implementation guide</w:t>
      </w:r>
      <w:r w:rsidRPr="00A878ED">
        <w:rPr>
          <w:lang w:bidi="en-US"/>
        </w:rPr>
        <w:t xml:space="preserve">.  </w:t>
      </w:r>
    </w:p>
    <w:p w:rsidR="003C6A89" w:rsidRDefault="003C6A89" w:rsidP="000F6CA3">
      <w:pPr>
        <w:rPr>
          <w:lang w:bidi="en-US"/>
        </w:rPr>
      </w:pPr>
    </w:p>
    <w:p w:rsidR="003C6A89" w:rsidRPr="00A878ED" w:rsidRDefault="003C6A89" w:rsidP="003C6A89">
      <w:pPr>
        <w:pStyle w:val="Caption"/>
        <w:rPr>
          <w:rFonts w:ascii="Times New Roman" w:hAnsi="Times New Roman"/>
          <w:sz w:val="24"/>
          <w:lang w:bidi="en-US"/>
        </w:rPr>
      </w:pPr>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C35E28">
        <w:rPr>
          <w:b w:val="0"/>
          <w:caps w:val="0"/>
          <w:noProof/>
          <w:color w:val="0070C0"/>
          <w:lang w:bidi="en-US"/>
        </w:rPr>
        <w:t>4</w:t>
      </w:r>
      <w:r w:rsidRPr="00E52EE6">
        <w:rPr>
          <w:b w:val="0"/>
          <w:caps w:val="0"/>
          <w:color w:val="0070C0"/>
          <w:lang w:bidi="en-US"/>
        </w:rPr>
        <w:fldChar w:fldCharType="end"/>
      </w:r>
      <w:r w:rsidRPr="00E52EE6">
        <w:rPr>
          <w:b w:val="0"/>
          <w:caps w:val="0"/>
          <w:color w:val="0070C0"/>
          <w:lang w:bidi="en-US"/>
        </w:rPr>
        <w:t>.</w:t>
      </w:r>
      <w:proofErr w:type="gramEnd"/>
      <w:r w:rsidRPr="00E52EE6">
        <w:rPr>
          <w:b w:val="0"/>
          <w:caps w:val="0"/>
          <w:color w:val="0070C0"/>
          <w:lang w:bidi="en-US"/>
        </w:rPr>
        <w:t xml:space="preserve">  Prerequisite</w:t>
      </w:r>
      <w:r>
        <w:rPr>
          <w:b w:val="0"/>
          <w:caps w:val="0"/>
          <w:color w:val="0070C0"/>
          <w:lang w:bidi="en-US"/>
        </w:rPr>
        <w:t xml:space="preserve"> Knowledge for Implementers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6"/>
        <w:gridCol w:w="5250"/>
      </w:tblGrid>
      <w:tr w:rsidR="00792BFD" w:rsidRPr="00A878ED" w:rsidTr="00493C7B">
        <w:trPr>
          <w:cantSplit/>
          <w:tblHeader/>
          <w:jc w:val="center"/>
        </w:trPr>
        <w:tc>
          <w:tcPr>
            <w:tcW w:w="4326" w:type="dxa"/>
            <w:shd w:val="clear" w:color="auto" w:fill="auto"/>
          </w:tcPr>
          <w:p w:rsidR="000F6CA3" w:rsidRPr="004872DE" w:rsidRDefault="000F6CA3" w:rsidP="00493C7B">
            <w:pPr>
              <w:spacing w:before="120" w:after="120"/>
              <w:ind w:left="576"/>
              <w:jc w:val="both"/>
              <w:rPr>
                <w:b/>
                <w:lang w:bidi="en-US"/>
              </w:rPr>
            </w:pPr>
            <w:r w:rsidRPr="004872DE">
              <w:rPr>
                <w:b/>
                <w:lang w:bidi="en-US"/>
              </w:rPr>
              <w:t>Required to Know</w:t>
            </w:r>
          </w:p>
        </w:tc>
        <w:tc>
          <w:tcPr>
            <w:tcW w:w="5250" w:type="dxa"/>
            <w:shd w:val="clear" w:color="auto" w:fill="auto"/>
          </w:tcPr>
          <w:p w:rsidR="000F6CA3" w:rsidRPr="004872DE" w:rsidRDefault="000F6CA3" w:rsidP="00493C7B">
            <w:pPr>
              <w:spacing w:before="120" w:after="120"/>
              <w:ind w:left="576"/>
              <w:jc w:val="both"/>
              <w:rPr>
                <w:b/>
                <w:lang w:bidi="en-US"/>
              </w:rPr>
            </w:pPr>
            <w:r w:rsidRPr="004872DE">
              <w:rPr>
                <w:b/>
                <w:lang w:bidi="en-US"/>
              </w:rPr>
              <w:t>Should Know</w:t>
            </w:r>
          </w:p>
        </w:tc>
      </w:tr>
      <w:tr w:rsidR="00792BFD" w:rsidRPr="00A878ED" w:rsidTr="00493C7B">
        <w:trPr>
          <w:cantSplit/>
          <w:jc w:val="center"/>
        </w:trPr>
        <w:tc>
          <w:tcPr>
            <w:tcW w:w="4326" w:type="dxa"/>
            <w:shd w:val="clear" w:color="auto" w:fill="auto"/>
          </w:tcPr>
          <w:p w:rsidR="003C6A89" w:rsidRPr="0072497A" w:rsidRDefault="000F6CA3" w:rsidP="0072497A">
            <w:pPr>
              <w:pStyle w:val="ListParagraph"/>
              <w:numPr>
                <w:ilvl w:val="0"/>
                <w:numId w:val="28"/>
              </w:numPr>
              <w:spacing w:before="120"/>
              <w:rPr>
                <w:lang w:bidi="en-US"/>
              </w:rPr>
            </w:pPr>
            <w:r w:rsidRPr="00865DF0">
              <w:rPr>
                <w:lang w:bidi="en-US"/>
              </w:rPr>
              <w:t xml:space="preserve">Implementers must have a strong understanding </w:t>
            </w:r>
            <w:r w:rsidRPr="00CB0DB4">
              <w:rPr>
                <w:lang w:bidi="en-US"/>
              </w:rPr>
              <w:t>of XML</w:t>
            </w:r>
            <w:r w:rsidR="00156DF2" w:rsidRPr="0072497A">
              <w:rPr>
                <w:lang w:bidi="en-US"/>
              </w:rPr>
              <w:t xml:space="preserve"> and related technologies</w:t>
            </w:r>
            <w:r w:rsidRPr="0072497A">
              <w:rPr>
                <w:lang w:bidi="en-US"/>
              </w:rPr>
              <w:t xml:space="preserve">, </w:t>
            </w:r>
            <w:r w:rsidR="00156DF2" w:rsidRPr="0072497A">
              <w:rPr>
                <w:lang w:bidi="en-US"/>
              </w:rPr>
              <w:t xml:space="preserve">such as </w:t>
            </w:r>
            <w:r w:rsidRPr="0072497A">
              <w:rPr>
                <w:lang w:bidi="en-US"/>
              </w:rPr>
              <w:t>XML Schema</w:t>
            </w:r>
            <w:r w:rsidR="00156DF2" w:rsidRPr="0072497A">
              <w:rPr>
                <w:lang w:bidi="en-US"/>
              </w:rPr>
              <w:t xml:space="preserve"> and SOAP or REST</w:t>
            </w:r>
            <w:r w:rsidRPr="0072497A">
              <w:rPr>
                <w:lang w:bidi="en-US"/>
              </w:rPr>
              <w:t>.</w:t>
            </w:r>
          </w:p>
          <w:p w:rsidR="003C6A89" w:rsidRDefault="003C6A89" w:rsidP="003C6A89">
            <w:pPr>
              <w:pStyle w:val="ListParagraph"/>
              <w:numPr>
                <w:ilvl w:val="0"/>
                <w:numId w:val="28"/>
              </w:numPr>
              <w:spacing w:before="120" w:after="0" w:line="240" w:lineRule="auto"/>
              <w:rPr>
                <w:lang w:bidi="en-US"/>
              </w:rPr>
            </w:pPr>
            <w:r w:rsidRPr="00A878ED">
              <w:rPr>
                <w:lang w:bidi="en-US"/>
              </w:rPr>
              <w:t>Implementers should have a strong knowledge of the HL7 standards underlying this implementation guide</w:t>
            </w:r>
            <w:r>
              <w:rPr>
                <w:lang w:bidi="en-US"/>
              </w:rPr>
              <w:t xml:space="preserve">, specifically the HL7 </w:t>
            </w:r>
            <w:r w:rsidR="00042317">
              <w:rPr>
                <w:lang w:bidi="en-US"/>
              </w:rPr>
              <w:t>DSS</w:t>
            </w:r>
            <w:r>
              <w:rPr>
                <w:lang w:bidi="en-US"/>
              </w:rPr>
              <w:t xml:space="preserve"> standard, the vMR XML </w:t>
            </w:r>
            <w:del w:id="414" w:author="Kensaku Kawamoto" w:date="2013-12-18T15:14:00Z">
              <w:r w:rsidDel="00961BC6">
                <w:rPr>
                  <w:lang w:bidi="en-US"/>
                </w:rPr>
                <w:delText xml:space="preserve">Implementation </w:delText>
              </w:r>
              <w:r w:rsidR="00042317" w:rsidDel="00961BC6">
                <w:rPr>
                  <w:lang w:bidi="en-US"/>
                </w:rPr>
                <w:delText>Guide</w:delText>
              </w:r>
            </w:del>
            <w:ins w:id="415" w:author="Kensaku Kawamoto" w:date="2013-12-18T15:14:00Z">
              <w:r w:rsidR="00961BC6">
                <w:rPr>
                  <w:lang w:bidi="en-US"/>
                </w:rPr>
                <w:t>specification</w:t>
              </w:r>
            </w:ins>
            <w:r>
              <w:rPr>
                <w:lang w:bidi="en-US"/>
              </w:rPr>
              <w:t xml:space="preserve">, HL7 vMR Templates, and the HL7 CDS Knowledge Artifact Implementation Guide (see Section </w:t>
            </w:r>
            <w:r>
              <w:rPr>
                <w:lang w:bidi="en-US"/>
              </w:rPr>
              <w:fldChar w:fldCharType="begin"/>
            </w:r>
            <w:r>
              <w:rPr>
                <w:lang w:bidi="en-US"/>
              </w:rPr>
              <w:instrText xml:space="preserve"> REF _Ref363584268 \r \h </w:instrText>
            </w:r>
            <w:r>
              <w:rPr>
                <w:lang w:bidi="en-US"/>
              </w:rPr>
            </w:r>
            <w:r>
              <w:rPr>
                <w:lang w:bidi="en-US"/>
              </w:rPr>
              <w:fldChar w:fldCharType="separate"/>
            </w:r>
            <w:r w:rsidR="00C35E28">
              <w:rPr>
                <w:lang w:bidi="en-US"/>
              </w:rPr>
              <w:t>1.4.2</w:t>
            </w:r>
            <w:r>
              <w:rPr>
                <w:lang w:bidi="en-US"/>
              </w:rPr>
              <w:fldChar w:fldCharType="end"/>
            </w:r>
            <w:r>
              <w:rPr>
                <w:lang w:bidi="en-US"/>
              </w:rPr>
              <w:t xml:space="preserve">).  </w:t>
            </w:r>
          </w:p>
          <w:p w:rsidR="000F6CA3" w:rsidRPr="00A878ED" w:rsidRDefault="000F6CA3" w:rsidP="0072497A">
            <w:pPr>
              <w:pStyle w:val="ListParagraph"/>
              <w:numPr>
                <w:ilvl w:val="0"/>
                <w:numId w:val="0"/>
              </w:numPr>
              <w:spacing w:before="120"/>
              <w:ind w:left="360" w:hanging="360"/>
              <w:rPr>
                <w:i/>
                <w:lang w:bidi="en-US"/>
              </w:rPr>
            </w:pPr>
          </w:p>
        </w:tc>
        <w:tc>
          <w:tcPr>
            <w:tcW w:w="5250" w:type="dxa"/>
            <w:shd w:val="clear" w:color="auto" w:fill="auto"/>
          </w:tcPr>
          <w:p w:rsidR="000F6CA3" w:rsidRPr="00A878ED" w:rsidRDefault="000F6CA3" w:rsidP="0072497A">
            <w:pPr>
              <w:pStyle w:val="ListParagraph"/>
              <w:numPr>
                <w:ilvl w:val="0"/>
                <w:numId w:val="29"/>
              </w:numPr>
              <w:spacing w:before="120" w:after="0" w:line="240" w:lineRule="auto"/>
              <w:ind w:left="600" w:hanging="450"/>
              <w:rPr>
                <w:lang w:bidi="en-US"/>
              </w:rPr>
            </w:pPr>
            <w:r w:rsidRPr="00A878ED">
              <w:rPr>
                <w:lang w:bidi="en-US"/>
              </w:rPr>
              <w:t>Implementers should have a basic understanding of the following vocabularies</w:t>
            </w:r>
            <w:r w:rsidR="003C6A89">
              <w:rPr>
                <w:lang w:bidi="en-US"/>
              </w:rPr>
              <w:t xml:space="preserve"> and </w:t>
            </w:r>
            <w:r w:rsidRPr="00A878ED">
              <w:rPr>
                <w:lang w:bidi="en-US"/>
              </w:rPr>
              <w:t>value sets:</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CPT</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CVX</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NDF-RT</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LOINC</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SNOMED-CT</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ICD-9</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ICD-10</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HITSP C80</w:t>
            </w:r>
          </w:p>
          <w:p w:rsidR="00C27031" w:rsidRPr="00A878ED" w:rsidRDefault="0069117A" w:rsidP="00C27031">
            <w:pPr>
              <w:pStyle w:val="ListParagraph"/>
              <w:numPr>
                <w:ilvl w:val="0"/>
                <w:numId w:val="30"/>
              </w:numPr>
              <w:spacing w:before="120" w:after="0" w:line="240" w:lineRule="auto"/>
              <w:jc w:val="both"/>
              <w:rPr>
                <w:lang w:bidi="en-US"/>
              </w:rPr>
            </w:pPr>
            <w:r>
              <w:rPr>
                <w:lang w:bidi="en-US"/>
              </w:rPr>
              <w:t>RxNorm</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MeSH</w:t>
            </w:r>
          </w:p>
        </w:tc>
      </w:tr>
    </w:tbl>
    <w:p w:rsidR="000F6CA3" w:rsidRPr="00A878ED" w:rsidRDefault="000F6CA3" w:rsidP="000F6CA3">
      <w:pPr>
        <w:rPr>
          <w:lang w:bidi="en-US"/>
        </w:rPr>
      </w:pPr>
    </w:p>
    <w:p w:rsidR="0096758F" w:rsidRPr="00A878ED" w:rsidRDefault="003C6A89" w:rsidP="0096758F">
      <w:pPr>
        <w:pStyle w:val="Heading3"/>
        <w:rPr>
          <w:rFonts w:ascii="Times New Roman" w:hAnsi="Times New Roman"/>
        </w:rPr>
      </w:pPr>
      <w:bookmarkStart w:id="416" w:name="_Toc363584293"/>
      <w:bookmarkStart w:id="417" w:name="_Toc363585994"/>
      <w:bookmarkStart w:id="418" w:name="_Toc363586505"/>
      <w:bookmarkStart w:id="419" w:name="_Toc363642370"/>
      <w:bookmarkStart w:id="420" w:name="_Toc363646237"/>
      <w:bookmarkStart w:id="421" w:name="_Toc363646349"/>
      <w:bookmarkStart w:id="422" w:name="_Toc363584294"/>
      <w:bookmarkStart w:id="423" w:name="_Toc363585995"/>
      <w:bookmarkStart w:id="424" w:name="_Toc363586506"/>
      <w:bookmarkStart w:id="425" w:name="_Toc363642371"/>
      <w:bookmarkStart w:id="426" w:name="_Toc363646238"/>
      <w:bookmarkStart w:id="427" w:name="_Toc363646350"/>
      <w:bookmarkStart w:id="428" w:name="_Ref361044079"/>
      <w:bookmarkEnd w:id="416"/>
      <w:bookmarkEnd w:id="417"/>
      <w:bookmarkEnd w:id="418"/>
      <w:bookmarkEnd w:id="419"/>
      <w:bookmarkEnd w:id="420"/>
      <w:bookmarkEnd w:id="421"/>
      <w:bookmarkEnd w:id="422"/>
      <w:bookmarkEnd w:id="423"/>
      <w:bookmarkEnd w:id="424"/>
      <w:bookmarkEnd w:id="425"/>
      <w:bookmarkEnd w:id="426"/>
      <w:bookmarkEnd w:id="427"/>
      <w:r>
        <w:rPr>
          <w:rFonts w:ascii="Times New Roman" w:hAnsi="Times New Roman"/>
        </w:rPr>
        <w:br w:type="page"/>
      </w:r>
      <w:bookmarkStart w:id="429" w:name="_Ref363584268"/>
      <w:bookmarkStart w:id="430" w:name="_Toc375143874"/>
      <w:r w:rsidR="0096758F" w:rsidRPr="00A878ED">
        <w:rPr>
          <w:rFonts w:ascii="Times New Roman" w:hAnsi="Times New Roman"/>
        </w:rPr>
        <w:lastRenderedPageBreak/>
        <w:t>Referenced Standards</w:t>
      </w:r>
      <w:bookmarkEnd w:id="428"/>
      <w:bookmarkEnd w:id="429"/>
      <w:bookmarkEnd w:id="430"/>
    </w:p>
    <w:p w:rsidR="00804111" w:rsidRDefault="00D20289" w:rsidP="0072497A">
      <w:r>
        <w:fldChar w:fldCharType="begin"/>
      </w:r>
      <w:r>
        <w:instrText xml:space="preserve"> REF _Ref365609069 \h  \* MERGEFORMAT </w:instrText>
      </w:r>
      <w:r>
        <w:fldChar w:fldCharType="separate"/>
      </w:r>
      <w:ins w:id="431" w:author="Kensaku Kawamoto" w:date="2013-12-18T15:28:00Z">
        <w:r w:rsidR="00C35E28" w:rsidRPr="00C35E28">
          <w:rPr>
            <w:rPrChange w:id="432" w:author="Kensaku Kawamoto" w:date="2013-12-18T15:28:00Z">
              <w:rPr>
                <w:b/>
                <w:caps/>
                <w:color w:val="0070C0"/>
                <w:lang w:bidi="en-US"/>
              </w:rPr>
            </w:rPrChange>
          </w:rPr>
          <w:t>Table 5</w:t>
        </w:r>
      </w:ins>
      <w:del w:id="433" w:author="Kensaku Kawamoto" w:date="2013-12-18T15:28:00Z">
        <w:r w:rsidR="0069117A" w:rsidRPr="0069117A" w:rsidDel="00C35E28">
          <w:delText>Table 5</w:delText>
        </w:r>
      </w:del>
      <w:r>
        <w:fldChar w:fldCharType="end"/>
      </w:r>
      <w:r>
        <w:t xml:space="preserve"> </w:t>
      </w:r>
      <w:r w:rsidR="00804111">
        <w:t>lists the standards referenced in t</w:t>
      </w:r>
      <w:r w:rsidR="00804111" w:rsidRPr="00A878ED">
        <w:t xml:space="preserve">his </w:t>
      </w:r>
      <w:r w:rsidR="0096758F" w:rsidRPr="00A878ED">
        <w:t>implementation guide</w:t>
      </w:r>
      <w:r w:rsidR="00804111">
        <w:t>.</w:t>
      </w:r>
    </w:p>
    <w:p w:rsidR="0096758F" w:rsidRDefault="0096758F" w:rsidP="0072497A"/>
    <w:p w:rsidR="00804111" w:rsidRPr="0072497A" w:rsidRDefault="00D20289" w:rsidP="00D20289">
      <w:pPr>
        <w:pStyle w:val="Caption"/>
        <w:rPr>
          <w:b w:val="0"/>
          <w:caps w:val="0"/>
          <w:color w:val="0070C0"/>
          <w:lang w:bidi="en-US"/>
        </w:rPr>
      </w:pPr>
      <w:bookmarkStart w:id="434" w:name="_Ref365609069"/>
      <w:bookmarkStart w:id="435" w:name="_Ref363584383"/>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C35E28">
        <w:rPr>
          <w:b w:val="0"/>
          <w:caps w:val="0"/>
          <w:noProof/>
          <w:color w:val="0070C0"/>
          <w:lang w:bidi="en-US"/>
        </w:rPr>
        <w:t>5</w:t>
      </w:r>
      <w:r w:rsidRPr="00E52EE6">
        <w:rPr>
          <w:b w:val="0"/>
          <w:caps w:val="0"/>
          <w:color w:val="0070C0"/>
          <w:lang w:bidi="en-US"/>
        </w:rPr>
        <w:fldChar w:fldCharType="end"/>
      </w:r>
      <w:bookmarkEnd w:id="434"/>
      <w:r w:rsidRPr="00E52EE6">
        <w:rPr>
          <w:b w:val="0"/>
          <w:caps w:val="0"/>
          <w:color w:val="0070C0"/>
          <w:lang w:bidi="en-US"/>
        </w:rPr>
        <w:t>.</w:t>
      </w:r>
      <w:proofErr w:type="gramEnd"/>
      <w:r w:rsidRPr="00E52EE6">
        <w:rPr>
          <w:b w:val="0"/>
          <w:caps w:val="0"/>
          <w:color w:val="0070C0"/>
          <w:lang w:bidi="en-US"/>
        </w:rPr>
        <w:t xml:space="preserve">  </w:t>
      </w:r>
      <w:bookmarkEnd w:id="435"/>
      <w:r w:rsidR="00804111" w:rsidRPr="0072497A">
        <w:rPr>
          <w:b w:val="0"/>
          <w:caps w:val="0"/>
          <w:color w:val="0070C0"/>
          <w:lang w:bidi="en-US"/>
        </w:rPr>
        <w:t>Reference</w:t>
      </w:r>
      <w:r w:rsidR="00E944C4">
        <w:rPr>
          <w:b w:val="0"/>
          <w:caps w:val="0"/>
          <w:color w:val="0070C0"/>
          <w:lang w:bidi="en-US"/>
        </w:rPr>
        <w:t>d</w:t>
      </w:r>
      <w:r w:rsidR="00804111" w:rsidRPr="0072497A">
        <w:rPr>
          <w:b w:val="0"/>
          <w:caps w:val="0"/>
          <w:color w:val="0070C0"/>
          <w:lang w:bidi="en-US"/>
        </w:rPr>
        <w:t xml:space="preserve"> Standards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5868"/>
      </w:tblGrid>
      <w:tr w:rsidR="00C27031" w:rsidRPr="00A878ED" w:rsidTr="0072497A">
        <w:tc>
          <w:tcPr>
            <w:tcW w:w="3600" w:type="dxa"/>
            <w:shd w:val="clear" w:color="auto" w:fill="auto"/>
          </w:tcPr>
          <w:p w:rsidR="00C27031" w:rsidRPr="00A878ED" w:rsidRDefault="00C27031" w:rsidP="00A24AC7">
            <w:pPr>
              <w:pStyle w:val="ListParagraph"/>
              <w:numPr>
                <w:ilvl w:val="0"/>
                <w:numId w:val="0"/>
              </w:numPr>
              <w:spacing w:before="120"/>
              <w:jc w:val="both"/>
              <w:rPr>
                <w:b/>
              </w:rPr>
            </w:pPr>
            <w:r w:rsidRPr="00A878ED">
              <w:rPr>
                <w:b/>
              </w:rPr>
              <w:t>Standard</w:t>
            </w:r>
          </w:p>
        </w:tc>
        <w:tc>
          <w:tcPr>
            <w:tcW w:w="5868" w:type="dxa"/>
            <w:shd w:val="clear" w:color="auto" w:fill="auto"/>
          </w:tcPr>
          <w:p w:rsidR="00C27031" w:rsidRPr="00A878ED" w:rsidRDefault="00C27031" w:rsidP="00A24AC7">
            <w:pPr>
              <w:pStyle w:val="ListParagraph"/>
              <w:numPr>
                <w:ilvl w:val="0"/>
                <w:numId w:val="0"/>
              </w:numPr>
              <w:spacing w:before="120"/>
              <w:jc w:val="both"/>
              <w:rPr>
                <w:b/>
              </w:rPr>
            </w:pPr>
            <w:r w:rsidRPr="00A878ED">
              <w:rPr>
                <w:b/>
              </w:rPr>
              <w:t>Description</w:t>
            </w:r>
          </w:p>
        </w:tc>
      </w:tr>
      <w:tr w:rsidR="00E944C4" w:rsidRPr="00A878ED" w:rsidTr="00804111">
        <w:tc>
          <w:tcPr>
            <w:tcW w:w="3600" w:type="dxa"/>
            <w:shd w:val="clear" w:color="auto" w:fill="auto"/>
          </w:tcPr>
          <w:p w:rsidR="00E944C4" w:rsidRPr="00A878ED" w:rsidDel="00E944C4" w:rsidRDefault="001E711C" w:rsidP="00865DF0">
            <w:pPr>
              <w:pStyle w:val="ListParagraph"/>
              <w:numPr>
                <w:ilvl w:val="0"/>
                <w:numId w:val="0"/>
              </w:numPr>
              <w:spacing w:before="120"/>
            </w:pPr>
            <w:hyperlink r:id="rId25" w:history="1">
              <w:r w:rsidR="00E944C4" w:rsidRPr="00A878ED">
                <w:rPr>
                  <w:rStyle w:val="Hyperlink"/>
                  <w:rFonts w:ascii="Times New Roman" w:hAnsi="Times New Roman"/>
                  <w:lang w:eastAsia="en-US"/>
                </w:rPr>
                <w:t xml:space="preserve">HL7 DSS, Release </w:t>
              </w:r>
              <w:r w:rsidR="00E944C4">
                <w:rPr>
                  <w:rStyle w:val="Hyperlink"/>
                  <w:rFonts w:ascii="Times New Roman" w:hAnsi="Times New Roman"/>
                  <w:lang w:eastAsia="en-US"/>
                </w:rPr>
                <w:t>2</w:t>
              </w:r>
            </w:hyperlink>
          </w:p>
        </w:tc>
        <w:tc>
          <w:tcPr>
            <w:tcW w:w="5868" w:type="dxa"/>
            <w:shd w:val="clear" w:color="auto" w:fill="auto"/>
          </w:tcPr>
          <w:p w:rsidR="00E944C4" w:rsidRPr="00A878ED" w:rsidRDefault="00E944C4" w:rsidP="00253E51">
            <w:pPr>
              <w:pStyle w:val="ListParagraph"/>
              <w:numPr>
                <w:ilvl w:val="0"/>
                <w:numId w:val="0"/>
              </w:numPr>
              <w:spacing w:before="120"/>
              <w:rPr>
                <w:color w:val="000000"/>
                <w:szCs w:val="20"/>
                <w:shd w:val="clear" w:color="auto" w:fill="FFFFFF"/>
              </w:rPr>
            </w:pPr>
            <w:r w:rsidRPr="00A878ED">
              <w:rPr>
                <w:color w:val="000000"/>
                <w:szCs w:val="20"/>
              </w:rPr>
              <w:t xml:space="preserve">A DSS facilitates the delivery of </w:t>
            </w:r>
            <w:r>
              <w:rPr>
                <w:color w:val="000000"/>
                <w:szCs w:val="20"/>
              </w:rPr>
              <w:t xml:space="preserve">CDS </w:t>
            </w:r>
            <w:r w:rsidRPr="00A878ED">
              <w:rPr>
                <w:color w:val="000000"/>
                <w:szCs w:val="20"/>
              </w:rPr>
              <w:t xml:space="preserve">by receiving patient data as the input and returning patient-specific conclusions as the output. The HL7 DSS specification provides a standard interface for the provision and consumption of such services. </w:t>
            </w:r>
          </w:p>
        </w:tc>
      </w:tr>
      <w:tr w:rsidR="00B34BD6" w:rsidRPr="00A878ED" w:rsidTr="00804111">
        <w:tc>
          <w:tcPr>
            <w:tcW w:w="3600" w:type="dxa"/>
            <w:shd w:val="clear" w:color="auto" w:fill="auto"/>
          </w:tcPr>
          <w:p w:rsidR="00B34BD6" w:rsidRDefault="001E711C" w:rsidP="00865DF0">
            <w:pPr>
              <w:pStyle w:val="ListParagraph"/>
              <w:numPr>
                <w:ilvl w:val="0"/>
                <w:numId w:val="0"/>
              </w:numPr>
              <w:spacing w:before="120"/>
            </w:pPr>
            <w:hyperlink r:id="rId26" w:history="1">
              <w:r w:rsidR="008D215C">
                <w:rPr>
                  <w:rStyle w:val="Hyperlink"/>
                  <w:rFonts w:ascii="Times New Roman" w:hAnsi="Times New Roman"/>
                  <w:lang w:eastAsia="en-US"/>
                </w:rPr>
                <w:t>Object Management Group (OMG) Clinical Decision Support Service (CDSS) Standard, Version 1.0</w:t>
              </w:r>
            </w:hyperlink>
          </w:p>
        </w:tc>
        <w:tc>
          <w:tcPr>
            <w:tcW w:w="5868" w:type="dxa"/>
            <w:shd w:val="clear" w:color="auto" w:fill="auto"/>
          </w:tcPr>
          <w:p w:rsidR="00B34BD6" w:rsidRPr="002E786E" w:rsidRDefault="008D215C" w:rsidP="0069117A">
            <w:pPr>
              <w:pStyle w:val="ListParagraph"/>
              <w:numPr>
                <w:ilvl w:val="0"/>
                <w:numId w:val="0"/>
              </w:numPr>
              <w:spacing w:before="120"/>
              <w:rPr>
                <w:color w:val="000000"/>
                <w:szCs w:val="20"/>
              </w:rPr>
            </w:pPr>
            <w:r>
              <w:rPr>
                <w:color w:val="000000"/>
                <w:szCs w:val="20"/>
              </w:rPr>
              <w:t>The DSS standard is a part of the HL7-OMG Hea</w:t>
            </w:r>
            <w:r w:rsidR="0069117A">
              <w:rPr>
                <w:color w:val="000000"/>
                <w:szCs w:val="20"/>
              </w:rPr>
              <w:t>l</w:t>
            </w:r>
            <w:r>
              <w:rPr>
                <w:color w:val="000000"/>
                <w:szCs w:val="20"/>
              </w:rPr>
              <w:t xml:space="preserve">thcare Services Specification Program (HSSP), which is a collaboration between HL7 and OMG to develop standard interface specifications for software services important to health </w:t>
            </w:r>
            <w:proofErr w:type="gramStart"/>
            <w:r>
              <w:rPr>
                <w:color w:val="000000"/>
                <w:szCs w:val="20"/>
              </w:rPr>
              <w:t>care.</w:t>
            </w:r>
            <w:r>
              <w:rPr>
                <w:rStyle w:val="FootnoteReference"/>
                <w:color w:val="000000"/>
                <w:szCs w:val="20"/>
              </w:rPr>
              <w:footnoteReference w:id="1"/>
            </w:r>
            <w:r>
              <w:rPr>
                <w:color w:val="000000"/>
                <w:szCs w:val="20"/>
                <w:vertAlign w:val="superscript"/>
              </w:rPr>
              <w:t>,</w:t>
            </w:r>
            <w:proofErr w:type="gramEnd"/>
            <w:r>
              <w:rPr>
                <w:rStyle w:val="FootnoteReference"/>
                <w:color w:val="000000"/>
                <w:szCs w:val="20"/>
              </w:rPr>
              <w:footnoteReference w:id="2"/>
            </w:r>
            <w:r>
              <w:rPr>
                <w:color w:val="000000"/>
                <w:szCs w:val="20"/>
              </w:rPr>
              <w:t xml:space="preserve">  The OMG CDSS standard </w:t>
            </w:r>
            <w:r w:rsidR="002E786E">
              <w:rPr>
                <w:color w:val="000000"/>
                <w:szCs w:val="20"/>
              </w:rPr>
              <w:t xml:space="preserve">serves as </w:t>
            </w:r>
            <w:r>
              <w:rPr>
                <w:color w:val="000000"/>
                <w:szCs w:val="20"/>
              </w:rPr>
              <w:t xml:space="preserve">the </w:t>
            </w:r>
            <w:r w:rsidR="002E786E">
              <w:rPr>
                <w:color w:val="000000"/>
                <w:szCs w:val="20"/>
              </w:rPr>
              <w:t xml:space="preserve">foundation </w:t>
            </w:r>
            <w:r>
              <w:rPr>
                <w:color w:val="000000"/>
                <w:szCs w:val="20"/>
              </w:rPr>
              <w:t xml:space="preserve">for the HL7 DSS standard.  It is anticipated that the OMG CDSS standard will be updated to be synchronized with the </w:t>
            </w:r>
            <w:r w:rsidR="002E786E">
              <w:rPr>
                <w:color w:val="000000"/>
                <w:szCs w:val="20"/>
              </w:rPr>
              <w:t>latest version</w:t>
            </w:r>
            <w:r>
              <w:rPr>
                <w:color w:val="000000"/>
                <w:szCs w:val="20"/>
              </w:rPr>
              <w:t xml:space="preserve"> of the HL7 DSS standard.</w:t>
            </w:r>
          </w:p>
        </w:tc>
      </w:tr>
      <w:tr w:rsidR="00E944C4" w:rsidRPr="00A878ED" w:rsidTr="0072497A">
        <w:tc>
          <w:tcPr>
            <w:tcW w:w="3600" w:type="dxa"/>
            <w:shd w:val="clear" w:color="auto" w:fill="auto"/>
          </w:tcPr>
          <w:p w:rsidR="00E944C4" w:rsidRPr="00A878ED" w:rsidRDefault="001E711C">
            <w:pPr>
              <w:pStyle w:val="ListParagraph"/>
              <w:numPr>
                <w:ilvl w:val="0"/>
                <w:numId w:val="0"/>
              </w:numPr>
              <w:spacing w:before="120"/>
              <w:rPr>
                <w:rFonts w:ascii="Arial" w:hAnsi="Arial"/>
                <w:kern w:val="16"/>
                <w:lang w:eastAsia="de-DE"/>
              </w:rPr>
              <w:pPrChange w:id="436" w:author="Kensaku Kawamoto" w:date="2013-12-18T14:19:00Z">
                <w:pPr>
                  <w:pStyle w:val="ListParagraph"/>
                  <w:numPr>
                    <w:numId w:val="0"/>
                  </w:numPr>
                  <w:pBdr>
                    <w:top w:val="single" w:sz="2" w:space="1" w:color="auto"/>
                    <w:left w:val="single" w:sz="2" w:space="4" w:color="auto"/>
                    <w:bottom w:val="single" w:sz="2" w:space="1" w:color="auto"/>
                    <w:right w:val="single" w:sz="2" w:space="4" w:color="auto"/>
                  </w:pBdr>
                  <w:tabs>
                    <w:tab w:val="left" w:pos="720"/>
                    <w:tab w:val="left" w:pos="1440"/>
                  </w:tabs>
                  <w:spacing w:before="120"/>
                  <w:ind w:left="0" w:firstLine="0"/>
                </w:pPr>
              </w:pPrChange>
            </w:pPr>
            <w:r>
              <w:fldChar w:fldCharType="begin"/>
            </w:r>
            <w:r>
              <w:instrText xml:space="preserve"> HYPERLINK "http://wiki.hl7.org/index.php?title=HL7_CDS_Standards" </w:instrText>
            </w:r>
            <w:r>
              <w:fldChar w:fldCharType="separate"/>
            </w:r>
            <w:r w:rsidR="00B764AE">
              <w:rPr>
                <w:rStyle w:val="Hyperlink"/>
                <w:rFonts w:ascii="Times New Roman" w:hAnsi="Times New Roman"/>
                <w:lang w:eastAsia="en-US"/>
              </w:rPr>
              <w:t xml:space="preserve">HL7 vMR XML </w:t>
            </w:r>
            <w:del w:id="437" w:author="Kensaku Kawamoto" w:date="2013-12-18T14:19:00Z">
              <w:r w:rsidR="00B764AE" w:rsidDel="00A51042">
                <w:rPr>
                  <w:rStyle w:val="Hyperlink"/>
                  <w:rFonts w:ascii="Times New Roman" w:hAnsi="Times New Roman"/>
                  <w:lang w:eastAsia="en-US"/>
                </w:rPr>
                <w:delText>Implementation Guide</w:delText>
              </w:r>
            </w:del>
            <w:ins w:id="438" w:author="Kensaku Kawamoto" w:date="2013-12-18T14:19:00Z">
              <w:r w:rsidR="00A51042">
                <w:rPr>
                  <w:rStyle w:val="Hyperlink"/>
                  <w:rFonts w:ascii="Times New Roman" w:hAnsi="Times New Roman"/>
                  <w:lang w:eastAsia="en-US"/>
                </w:rPr>
                <w:t>Specification</w:t>
              </w:r>
            </w:ins>
            <w:r w:rsidR="00B764AE">
              <w:rPr>
                <w:rStyle w:val="Hyperlink"/>
                <w:rFonts w:ascii="Times New Roman" w:hAnsi="Times New Roman"/>
                <w:lang w:eastAsia="en-US"/>
              </w:rPr>
              <w:t>, Release 1, Version 2.0</w:t>
            </w:r>
            <w:r>
              <w:rPr>
                <w:rStyle w:val="Hyperlink"/>
                <w:rFonts w:ascii="Times New Roman" w:hAnsi="Times New Roman"/>
                <w:lang w:eastAsia="en-US"/>
              </w:rPr>
              <w:fldChar w:fldCharType="end"/>
            </w:r>
          </w:p>
        </w:tc>
        <w:tc>
          <w:tcPr>
            <w:tcW w:w="5868" w:type="dxa"/>
            <w:shd w:val="clear" w:color="auto" w:fill="auto"/>
          </w:tcPr>
          <w:p w:rsidR="00E944C4" w:rsidRPr="00A878ED" w:rsidRDefault="00E944C4">
            <w:pPr>
              <w:pStyle w:val="ListParagraph"/>
              <w:numPr>
                <w:ilvl w:val="0"/>
                <w:numId w:val="0"/>
              </w:numPr>
              <w:spacing w:before="120"/>
              <w:rPr>
                <w:rFonts w:ascii="Arial" w:hAnsi="Arial"/>
                <w:kern w:val="16"/>
                <w:lang w:eastAsia="de-DE"/>
              </w:rPr>
              <w:pPrChange w:id="439" w:author="Kensaku Kawamoto" w:date="2013-12-18T14:19:00Z">
                <w:pPr>
                  <w:pStyle w:val="ListParagraph"/>
                  <w:numPr>
                    <w:numId w:val="0"/>
                  </w:numPr>
                  <w:pBdr>
                    <w:top w:val="single" w:sz="2" w:space="1" w:color="auto"/>
                    <w:left w:val="single" w:sz="2" w:space="4" w:color="auto"/>
                    <w:bottom w:val="single" w:sz="2" w:space="1" w:color="auto"/>
                    <w:right w:val="single" w:sz="2" w:space="4" w:color="auto"/>
                  </w:pBdr>
                  <w:tabs>
                    <w:tab w:val="left" w:pos="720"/>
                    <w:tab w:val="left" w:pos="1440"/>
                  </w:tabs>
                  <w:spacing w:before="120"/>
                  <w:ind w:left="0" w:firstLine="0"/>
                </w:pPr>
              </w:pPrChange>
            </w:pPr>
            <w:r w:rsidRPr="00A878ED">
              <w:rPr>
                <w:color w:val="000000"/>
                <w:szCs w:val="20"/>
                <w:shd w:val="clear" w:color="auto" w:fill="FFFFFF"/>
              </w:rPr>
              <w:t xml:space="preserve">A vMR is a data model for representing the data that are analyzed and/or produced by CDS engines. </w:t>
            </w:r>
            <w:r w:rsidR="00107731">
              <w:rPr>
                <w:color w:val="000000"/>
                <w:szCs w:val="20"/>
                <w:shd w:val="clear" w:color="auto" w:fill="FFFFFF"/>
              </w:rPr>
              <w:t xml:space="preserve"> </w:t>
            </w:r>
            <w:r>
              <w:rPr>
                <w:color w:val="000000"/>
                <w:szCs w:val="20"/>
                <w:shd w:val="clear" w:color="auto" w:fill="FFFFFF"/>
              </w:rPr>
              <w:t xml:space="preserve">The </w:t>
            </w:r>
            <w:ins w:id="440" w:author="Kensaku Kawamoto" w:date="2013-12-18T14:19:00Z">
              <w:r w:rsidR="00A51042">
                <w:rPr>
                  <w:color w:val="000000"/>
                  <w:szCs w:val="20"/>
                  <w:shd w:val="clear" w:color="auto" w:fill="FFFFFF"/>
                </w:rPr>
                <w:t xml:space="preserve">vMR </w:t>
              </w:r>
            </w:ins>
            <w:r>
              <w:rPr>
                <w:color w:val="000000"/>
                <w:szCs w:val="20"/>
                <w:shd w:val="clear" w:color="auto" w:fill="FFFFFF"/>
              </w:rPr>
              <w:t xml:space="preserve">XML </w:t>
            </w:r>
            <w:del w:id="441" w:author="Kensaku Kawamoto" w:date="2013-12-18T14:19:00Z">
              <w:r w:rsidDel="00A51042">
                <w:rPr>
                  <w:color w:val="000000"/>
                  <w:szCs w:val="20"/>
                  <w:shd w:val="clear" w:color="auto" w:fill="FFFFFF"/>
                </w:rPr>
                <w:delText xml:space="preserve">Implementation </w:delText>
              </w:r>
              <w:r w:rsidR="00107731" w:rsidDel="00A51042">
                <w:rPr>
                  <w:color w:val="000000"/>
                  <w:szCs w:val="20"/>
                  <w:shd w:val="clear" w:color="auto" w:fill="FFFFFF"/>
                </w:rPr>
                <w:delText>Guide</w:delText>
              </w:r>
            </w:del>
            <w:ins w:id="442" w:author="Kensaku Kawamoto" w:date="2013-12-18T14:19:00Z">
              <w:r w:rsidR="00A51042">
                <w:rPr>
                  <w:color w:val="000000"/>
                  <w:szCs w:val="20"/>
                  <w:shd w:val="clear" w:color="auto" w:fill="FFFFFF"/>
                </w:rPr>
                <w:t>Specification</w:t>
              </w:r>
            </w:ins>
            <w:r w:rsidR="00107731">
              <w:rPr>
                <w:color w:val="000000"/>
                <w:szCs w:val="20"/>
                <w:shd w:val="clear" w:color="auto" w:fill="FFFFFF"/>
              </w:rPr>
              <w:t xml:space="preserve"> </w:t>
            </w:r>
            <w:r>
              <w:rPr>
                <w:color w:val="000000"/>
                <w:szCs w:val="20"/>
                <w:shd w:val="clear" w:color="auto" w:fill="FFFFFF"/>
              </w:rPr>
              <w:t>describes how to implement the vMR using XML</w:t>
            </w:r>
            <w:r w:rsidRPr="00A878ED">
              <w:rPr>
                <w:color w:val="000000"/>
                <w:szCs w:val="20"/>
                <w:shd w:val="clear" w:color="auto" w:fill="FFFFFF"/>
              </w:rPr>
              <w:t>.</w:t>
            </w:r>
          </w:p>
        </w:tc>
      </w:tr>
      <w:tr w:rsidR="00E944C4" w:rsidRPr="00A878ED" w:rsidTr="0072497A">
        <w:tc>
          <w:tcPr>
            <w:tcW w:w="3600" w:type="dxa"/>
            <w:shd w:val="clear" w:color="auto" w:fill="auto"/>
          </w:tcPr>
          <w:p w:rsidR="00E944C4" w:rsidRPr="00A878ED" w:rsidRDefault="001E711C" w:rsidP="0072497A">
            <w:pPr>
              <w:pStyle w:val="ListParagraph"/>
              <w:numPr>
                <w:ilvl w:val="0"/>
                <w:numId w:val="0"/>
              </w:numPr>
              <w:spacing w:before="120"/>
            </w:pPr>
            <w:hyperlink r:id="rId27" w:history="1">
              <w:r w:rsidR="00B764AE">
                <w:rPr>
                  <w:rStyle w:val="Hyperlink"/>
                  <w:rFonts w:ascii="Times New Roman" w:hAnsi="Times New Roman"/>
                  <w:lang w:eastAsia="en-US"/>
                </w:rPr>
                <w:t>HL7 vMR Templates, Release 1</w:t>
              </w:r>
            </w:hyperlink>
          </w:p>
        </w:tc>
        <w:tc>
          <w:tcPr>
            <w:tcW w:w="5868" w:type="dxa"/>
            <w:shd w:val="clear" w:color="auto" w:fill="auto"/>
          </w:tcPr>
          <w:p w:rsidR="00E944C4" w:rsidRPr="00A878ED" w:rsidRDefault="00E944C4" w:rsidP="0072497A">
            <w:pPr>
              <w:pStyle w:val="ListParagraph"/>
              <w:numPr>
                <w:ilvl w:val="0"/>
                <w:numId w:val="0"/>
              </w:numPr>
              <w:spacing w:before="120"/>
            </w:pPr>
            <w:r>
              <w:rPr>
                <w:color w:val="000000"/>
                <w:szCs w:val="20"/>
              </w:rPr>
              <w:t>This specification defines constraints on the vMR to facilitate semantic interoperability.  These templates are aligned with the semantics of the C</w:t>
            </w:r>
            <w:r w:rsidR="00551EB6">
              <w:rPr>
                <w:color w:val="000000"/>
                <w:szCs w:val="20"/>
              </w:rPr>
              <w:t>-</w:t>
            </w:r>
            <w:r>
              <w:rPr>
                <w:color w:val="000000"/>
                <w:szCs w:val="20"/>
              </w:rPr>
              <w:t>CDA and QRDA wherever possible.</w:t>
            </w:r>
          </w:p>
        </w:tc>
      </w:tr>
      <w:tr w:rsidR="00E944C4" w:rsidRPr="00A878ED" w:rsidTr="0072497A">
        <w:tc>
          <w:tcPr>
            <w:tcW w:w="3600" w:type="dxa"/>
            <w:shd w:val="clear" w:color="auto" w:fill="auto"/>
          </w:tcPr>
          <w:p w:rsidR="00E944C4" w:rsidRPr="00A878ED" w:rsidRDefault="001E711C" w:rsidP="0072497A">
            <w:pPr>
              <w:pStyle w:val="ListParagraph"/>
              <w:numPr>
                <w:ilvl w:val="0"/>
                <w:numId w:val="0"/>
              </w:numPr>
              <w:spacing w:before="120"/>
            </w:pPr>
            <w:hyperlink r:id="rId28" w:history="1">
              <w:r w:rsidR="00E944C4" w:rsidRPr="00A878ED">
                <w:rPr>
                  <w:rStyle w:val="Hyperlink"/>
                  <w:rFonts w:ascii="Times New Roman" w:hAnsi="Times New Roman"/>
                  <w:lang w:eastAsia="en-US"/>
                </w:rPr>
                <w:t>HL7 CDS Knowledge Artifac</w:t>
              </w:r>
              <w:r w:rsidR="00C82DD0">
                <w:rPr>
                  <w:rStyle w:val="Hyperlink"/>
                  <w:rFonts w:ascii="Times New Roman" w:hAnsi="Times New Roman"/>
                  <w:lang w:eastAsia="en-US"/>
                </w:rPr>
                <w:t>t Implementation Guide, Release 1</w:t>
              </w:r>
            </w:hyperlink>
          </w:p>
        </w:tc>
        <w:tc>
          <w:tcPr>
            <w:tcW w:w="5868" w:type="dxa"/>
            <w:shd w:val="clear" w:color="auto" w:fill="auto"/>
          </w:tcPr>
          <w:p w:rsidR="00E944C4" w:rsidRPr="00A878ED" w:rsidRDefault="00E944C4" w:rsidP="0072497A">
            <w:pPr>
              <w:pStyle w:val="ListParagraph"/>
              <w:numPr>
                <w:ilvl w:val="0"/>
                <w:numId w:val="0"/>
              </w:numPr>
              <w:spacing w:before="120"/>
              <w:rPr>
                <w:sz w:val="22"/>
              </w:rPr>
            </w:pPr>
            <w:r w:rsidRPr="00A878ED">
              <w:rPr>
                <w:color w:val="000000"/>
                <w:szCs w:val="20"/>
              </w:rPr>
              <w:t xml:space="preserve">This implementation guide </w:t>
            </w:r>
            <w:r w:rsidR="00C82DD0">
              <w:rPr>
                <w:color w:val="000000"/>
                <w:szCs w:val="20"/>
              </w:rPr>
              <w:t>wa</w:t>
            </w:r>
            <w:r w:rsidR="00C82DD0" w:rsidRPr="00A878ED">
              <w:rPr>
                <w:color w:val="000000"/>
                <w:szCs w:val="20"/>
              </w:rPr>
              <w:t xml:space="preserve">s </w:t>
            </w:r>
            <w:r w:rsidRPr="00A878ED">
              <w:rPr>
                <w:color w:val="000000"/>
                <w:szCs w:val="20"/>
              </w:rPr>
              <w:t xml:space="preserve">developed </w:t>
            </w:r>
            <w:r w:rsidR="00C82DD0">
              <w:rPr>
                <w:color w:val="000000"/>
                <w:szCs w:val="20"/>
              </w:rPr>
              <w:t xml:space="preserve">to </w:t>
            </w:r>
            <w:r w:rsidRPr="00A878ED">
              <w:rPr>
                <w:color w:val="000000"/>
                <w:szCs w:val="20"/>
              </w:rPr>
              <w:t xml:space="preserve">support the HeD Artifact Sharing Use Case. </w:t>
            </w:r>
            <w:r w:rsidR="00C82DD0">
              <w:rPr>
                <w:color w:val="000000"/>
                <w:szCs w:val="20"/>
              </w:rPr>
              <w:t xml:space="preserve"> The Action Groups construct within the CDS Knowledge Artifact Implementation Guide is leveraged in this specification.</w:t>
            </w:r>
          </w:p>
        </w:tc>
      </w:tr>
    </w:tbl>
    <w:p w:rsidR="000F6CA3" w:rsidRPr="00A878ED" w:rsidRDefault="000F6CA3" w:rsidP="000F6CA3">
      <w:pPr>
        <w:spacing w:after="240"/>
        <w:rPr>
          <w:i/>
          <w:color w:val="FF0000"/>
        </w:rPr>
      </w:pPr>
    </w:p>
    <w:p w:rsidR="000F6CA3" w:rsidRPr="00A878ED" w:rsidRDefault="00C82DD0" w:rsidP="008375A6">
      <w:pPr>
        <w:pStyle w:val="Heading2"/>
        <w:keepLines/>
        <w:widowControl/>
        <w:spacing w:before="200" w:after="0" w:line="276" w:lineRule="auto"/>
        <w:ind w:left="630" w:hanging="630"/>
        <w:rPr>
          <w:rFonts w:ascii="Times New Roman" w:hAnsi="Times New Roman"/>
        </w:rPr>
      </w:pPr>
      <w:bookmarkStart w:id="443" w:name="_Toc354582632"/>
      <w:r>
        <w:rPr>
          <w:rFonts w:ascii="Times New Roman" w:hAnsi="Times New Roman"/>
        </w:rPr>
        <w:br w:type="page"/>
      </w:r>
      <w:bookmarkStart w:id="444" w:name="_Toc375143875"/>
      <w:bookmarkEnd w:id="443"/>
      <w:r>
        <w:rPr>
          <w:rFonts w:ascii="Times New Roman" w:hAnsi="Times New Roman"/>
        </w:rPr>
        <w:lastRenderedPageBreak/>
        <w:t>Conventions and Acronyms Used in this Guide</w:t>
      </w:r>
      <w:bookmarkEnd w:id="444"/>
    </w:p>
    <w:p w:rsidR="000F6CA3" w:rsidRPr="00A878ED" w:rsidRDefault="000F6CA3" w:rsidP="008375A6">
      <w:pPr>
        <w:pStyle w:val="Heading3"/>
        <w:keepLines/>
        <w:widowControl/>
        <w:spacing w:before="200" w:after="0" w:line="276" w:lineRule="auto"/>
        <w:rPr>
          <w:rFonts w:ascii="Times New Roman" w:hAnsi="Times New Roman"/>
        </w:rPr>
      </w:pPr>
      <w:bookmarkStart w:id="445" w:name="_Toc354582633"/>
      <w:bookmarkStart w:id="446" w:name="_Toc375143876"/>
      <w:r w:rsidRPr="00A878ED">
        <w:rPr>
          <w:rFonts w:ascii="Times New Roman" w:hAnsi="Times New Roman"/>
        </w:rPr>
        <w:t>Conformance Verbs (Keywords)</w:t>
      </w:r>
      <w:bookmarkEnd w:id="445"/>
      <w:bookmarkEnd w:id="446"/>
    </w:p>
    <w:p w:rsidR="00AF5114" w:rsidRPr="00A878ED" w:rsidRDefault="00AF5114" w:rsidP="00AF5114">
      <w:pPr>
        <w:rPr>
          <w:lang w:eastAsia="de-DE"/>
        </w:rPr>
      </w:pPr>
    </w:p>
    <w:p w:rsidR="000F6CA3" w:rsidRPr="00E35F2C" w:rsidRDefault="000F6CA3" w:rsidP="000F6CA3">
      <w:pPr>
        <w:pStyle w:val="BodyText0"/>
        <w:spacing w:line="240" w:lineRule="auto"/>
        <w:ind w:left="0"/>
        <w:rPr>
          <w:rFonts w:ascii="Times New Roman" w:hAnsi="Times New Roman"/>
          <w:sz w:val="24"/>
          <w:lang w:bidi="en-US"/>
        </w:rPr>
      </w:pPr>
      <w:r w:rsidRPr="00E35F2C">
        <w:rPr>
          <w:rFonts w:ascii="Times New Roman" w:hAnsi="Times New Roman"/>
          <w:sz w:val="24"/>
          <w:lang w:bidi="en-US"/>
        </w:rPr>
        <w:t xml:space="preserve">Conformance Verb (aka keywords) is defined throughout this implementation guide using </w:t>
      </w:r>
      <w:r w:rsidRPr="00E35F2C">
        <w:rPr>
          <w:rFonts w:ascii="Times New Roman" w:hAnsi="Times New Roman"/>
          <w:b/>
          <w:sz w:val="24"/>
        </w:rPr>
        <w:t>BOLD</w:t>
      </w:r>
      <w:r w:rsidRPr="00E35F2C">
        <w:rPr>
          <w:rFonts w:ascii="Times New Roman" w:hAnsi="Times New Roman"/>
          <w:sz w:val="24"/>
          <w:lang w:bidi="en-US"/>
        </w:rPr>
        <w:t xml:space="preserve"> and CAPS to denote the conformance criteria to be applied.</w:t>
      </w:r>
    </w:p>
    <w:p w:rsidR="000F6CA3" w:rsidRPr="00E35F2C" w:rsidRDefault="000F6CA3" w:rsidP="000F6CA3">
      <w:pPr>
        <w:pStyle w:val="BodyText0"/>
        <w:spacing w:line="240" w:lineRule="auto"/>
        <w:ind w:left="0"/>
        <w:rPr>
          <w:rFonts w:ascii="Times New Roman" w:hAnsi="Times New Roman"/>
          <w:sz w:val="24"/>
        </w:rPr>
      </w:pPr>
      <w:r w:rsidRPr="00E35F2C">
        <w:rPr>
          <w:rFonts w:ascii="Times New Roman" w:hAnsi="Times New Roman"/>
          <w:sz w:val="24"/>
        </w:rPr>
        <w:t xml:space="preserve">The keywords </w:t>
      </w:r>
      <w:r w:rsidRPr="00E35F2C">
        <w:rPr>
          <w:rStyle w:val="keyword"/>
          <w:rFonts w:ascii="Times New Roman" w:eastAsia="SimSun" w:hAnsi="Times New Roman"/>
          <w:sz w:val="24"/>
          <w:szCs w:val="24"/>
        </w:rPr>
        <w:t>shall</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should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may</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need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should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Fonts w:ascii="Times New Roman" w:hAnsi="Times New Roman"/>
          <w:sz w:val="24"/>
        </w:rPr>
        <w:t xml:space="preserve">and </w:t>
      </w:r>
      <w:r w:rsidRPr="00E35F2C">
        <w:rPr>
          <w:rStyle w:val="keyword"/>
          <w:rFonts w:ascii="Times New Roman" w:eastAsia="SimSun" w:hAnsi="Times New Roman"/>
          <w:sz w:val="24"/>
          <w:szCs w:val="24"/>
        </w:rPr>
        <w:t>shall</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Fonts w:ascii="Times New Roman" w:hAnsi="Times New Roman"/>
          <w:sz w:val="24"/>
        </w:rPr>
        <w:t xml:space="preserve">in this document are to be interpreted as described in the </w:t>
      </w:r>
      <w:r w:rsidRPr="00E35F2C">
        <w:rPr>
          <w:rFonts w:ascii="Times New Roman" w:hAnsi="Times New Roman"/>
          <w:i/>
          <w:sz w:val="24"/>
          <w:lang w:eastAsia="zh-CN"/>
        </w:rPr>
        <w:t>HL7 Version 3 Publishing Facilitator's Guide</w:t>
      </w:r>
      <w:r w:rsidRPr="00E35F2C">
        <w:rPr>
          <w:rStyle w:val="FootnoteReference"/>
          <w:rFonts w:ascii="Times New Roman" w:hAnsi="Times New Roman"/>
          <w:sz w:val="24"/>
        </w:rPr>
        <w:footnoteReference w:id="3"/>
      </w:r>
      <w:proofErr w:type="gramStart"/>
      <w:r w:rsidRPr="00E35F2C">
        <w:rPr>
          <w:rFonts w:ascii="Times New Roman" w:hAnsi="Times New Roman"/>
          <w:sz w:val="24"/>
        </w:rPr>
        <w:t>::</w:t>
      </w:r>
      <w:proofErr w:type="gramEnd"/>
    </w:p>
    <w:p w:rsidR="000F6CA3" w:rsidRPr="00E35F2C" w:rsidRDefault="000F6CA3" w:rsidP="000F6CA3">
      <w:pPr>
        <w:pStyle w:val="ListBullet"/>
        <w:tabs>
          <w:tab w:val="clear" w:pos="720"/>
        </w:tabs>
        <w:ind w:left="1080"/>
        <w:contextualSpacing/>
      </w:pPr>
      <w:r w:rsidRPr="00E35F2C">
        <w:rPr>
          <w:rStyle w:val="keyword"/>
          <w:rFonts w:eastAsia="+mn-ea"/>
          <w:sz w:val="24"/>
          <w:szCs w:val="24"/>
        </w:rPr>
        <w:t>shall</w:t>
      </w:r>
      <w:r w:rsidRPr="00E35F2C">
        <w:t>: an absolute requirement</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shall not</w:t>
      </w:r>
      <w:r w:rsidRPr="00E35F2C">
        <w:t>: an absolute prohibition against inclusion</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should/should not</w:t>
      </w:r>
      <w:r w:rsidRPr="00E35F2C">
        <w:t>: best practice or recommendation. There may be valid reasons to ignore an item, but the full implications must be understood and carefully weighed before choosing a different course</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may/need</w:t>
      </w:r>
      <w:r w:rsidRPr="00E35F2C">
        <w:rPr>
          <w:rStyle w:val="keyword"/>
          <w:sz w:val="24"/>
          <w:szCs w:val="24"/>
        </w:rPr>
        <w:t xml:space="preserve"> </w:t>
      </w:r>
      <w:r w:rsidRPr="00E35F2C">
        <w:rPr>
          <w:rStyle w:val="keyword"/>
          <w:rFonts w:eastAsia="+mn-ea"/>
          <w:sz w:val="24"/>
          <w:szCs w:val="24"/>
        </w:rPr>
        <w:t>not</w:t>
      </w:r>
      <w:r w:rsidRPr="00E35F2C">
        <w:t>: truly optional; can be included or omitted as the author decides with no implications</w:t>
      </w:r>
    </w:p>
    <w:p w:rsidR="000F6CA3" w:rsidRDefault="000F6CA3" w:rsidP="0072497A">
      <w:pPr>
        <w:pStyle w:val="ListBullet"/>
        <w:numPr>
          <w:ilvl w:val="0"/>
          <w:numId w:val="0"/>
        </w:numPr>
      </w:pPr>
    </w:p>
    <w:p w:rsidR="009F5210" w:rsidRPr="00A878ED" w:rsidRDefault="001D6617" w:rsidP="0072497A">
      <w:pPr>
        <w:pStyle w:val="ListBullet"/>
        <w:numPr>
          <w:ilvl w:val="0"/>
          <w:numId w:val="0"/>
        </w:numPr>
      </w:pPr>
      <w:r>
        <w:t xml:space="preserve">Much of the conformance requirements are specified in the underlying standards.  </w:t>
      </w:r>
      <w:r w:rsidRPr="004872DE">
        <w:rPr>
          <w:color w:val="0070C0"/>
        </w:rPr>
        <w:t xml:space="preserve">The </w:t>
      </w:r>
      <w:r w:rsidRPr="004872DE">
        <w:rPr>
          <w:b/>
          <w:color w:val="0070C0"/>
        </w:rPr>
        <w:t xml:space="preserve">SHALL </w:t>
      </w:r>
      <w:del w:id="447" w:author="Kensaku Kawamoto" w:date="2013-12-18T14:07:00Z">
        <w:r w:rsidRPr="004872DE" w:rsidDel="005008EA">
          <w:rPr>
            <w:color w:val="0070C0"/>
          </w:rPr>
          <w:delText>and</w:delText>
        </w:r>
        <w:r w:rsidRPr="004872DE" w:rsidDel="005008EA">
          <w:rPr>
            <w:b/>
            <w:color w:val="0070C0"/>
          </w:rPr>
          <w:delText xml:space="preserve"> </w:delText>
        </w:r>
      </w:del>
      <w:proofErr w:type="spellStart"/>
      <w:r w:rsidRPr="004872DE">
        <w:rPr>
          <w:b/>
          <w:color w:val="0070C0"/>
        </w:rPr>
        <w:t>SHALL</w:t>
      </w:r>
      <w:proofErr w:type="spellEnd"/>
      <w:r w:rsidRPr="004872DE">
        <w:rPr>
          <w:b/>
          <w:color w:val="0070C0"/>
        </w:rPr>
        <w:t xml:space="preserve"> NOT</w:t>
      </w:r>
      <w:ins w:id="448" w:author="Kensaku Kawamoto" w:date="2013-12-18T14:07:00Z">
        <w:r w:rsidR="005008EA">
          <w:rPr>
            <w:b/>
            <w:color w:val="0070C0"/>
          </w:rPr>
          <w:t>, SHOULD, and SHOULD NOT</w:t>
        </w:r>
      </w:ins>
      <w:r w:rsidRPr="004872DE">
        <w:rPr>
          <w:b/>
          <w:color w:val="0070C0"/>
        </w:rPr>
        <w:t xml:space="preserve"> </w:t>
      </w:r>
      <w:r w:rsidRPr="004872DE">
        <w:rPr>
          <w:color w:val="0070C0"/>
        </w:rPr>
        <w:t xml:space="preserve">conformance verbs relating to requirements that are only defined in this implementation guide are </w:t>
      </w:r>
      <w:r w:rsidRPr="004872DE">
        <w:rPr>
          <w:color w:val="0070C0"/>
          <w:u w:val="single"/>
        </w:rPr>
        <w:t>underlined</w:t>
      </w:r>
      <w:r w:rsidRPr="004872DE">
        <w:rPr>
          <w:color w:val="0070C0"/>
        </w:rPr>
        <w:t xml:space="preserve"> as well for distinction.</w:t>
      </w:r>
    </w:p>
    <w:p w:rsidR="000F6CA3" w:rsidRPr="00A878ED" w:rsidRDefault="000F6CA3" w:rsidP="008375A6">
      <w:pPr>
        <w:pStyle w:val="Heading3"/>
        <w:keepLines/>
        <w:widowControl/>
        <w:spacing w:before="200" w:after="0" w:line="276" w:lineRule="auto"/>
        <w:rPr>
          <w:rFonts w:ascii="Times New Roman" w:hAnsi="Times New Roman"/>
        </w:rPr>
      </w:pPr>
      <w:bookmarkStart w:id="449" w:name="_Toc354582634"/>
      <w:bookmarkStart w:id="450" w:name="_Toc375143877"/>
      <w:r w:rsidRPr="00A878ED">
        <w:rPr>
          <w:rFonts w:ascii="Times New Roman" w:hAnsi="Times New Roman"/>
        </w:rPr>
        <w:t>Cardinality</w:t>
      </w:r>
      <w:bookmarkEnd w:id="449"/>
      <w:bookmarkEnd w:id="450"/>
      <w:r w:rsidR="0096758F" w:rsidRPr="00A878ED">
        <w:rPr>
          <w:rFonts w:ascii="Times New Roman" w:hAnsi="Times New Roman"/>
        </w:rPr>
        <w:t xml:space="preserve"> </w:t>
      </w:r>
    </w:p>
    <w:p w:rsidR="005B67AA" w:rsidRPr="00A878ED" w:rsidRDefault="005B67AA" w:rsidP="005B67AA">
      <w:pPr>
        <w:autoSpaceDE w:val="0"/>
        <w:autoSpaceDN w:val="0"/>
        <w:adjustRightInd w:val="0"/>
        <w:spacing w:before="40" w:after="40"/>
        <w:rPr>
          <w:color w:val="000000"/>
        </w:rPr>
      </w:pPr>
      <w:bookmarkStart w:id="451" w:name="_Toc354582635"/>
      <w:r w:rsidRPr="00A878ED">
        <w:rPr>
          <w:color w:val="000000"/>
        </w:rPr>
        <w:t xml:space="preserve">The following </w:t>
      </w:r>
      <w:r w:rsidR="00C82DD0">
        <w:rPr>
          <w:color w:val="000000"/>
        </w:rPr>
        <w:t xml:space="preserve">table </w:t>
      </w:r>
      <w:r w:rsidRPr="00A878ED">
        <w:rPr>
          <w:color w:val="000000"/>
        </w:rPr>
        <w:t>represent</w:t>
      </w:r>
      <w:r w:rsidR="0069117A">
        <w:rPr>
          <w:color w:val="000000"/>
        </w:rPr>
        <w:t>s</w:t>
      </w:r>
      <w:r w:rsidRPr="00A878ED">
        <w:rPr>
          <w:color w:val="000000"/>
        </w:rPr>
        <w:t xml:space="preserve"> the </w:t>
      </w:r>
      <w:r w:rsidRPr="00A878ED">
        <w:rPr>
          <w:i/>
          <w:color w:val="000000"/>
        </w:rPr>
        <w:t>Cardinality</w:t>
      </w:r>
      <w:r w:rsidRPr="00A878ED">
        <w:rPr>
          <w:color w:val="000000"/>
        </w:rPr>
        <w:t xml:space="preserve"> of elements within this guide. </w:t>
      </w:r>
      <w:r w:rsidRPr="00A878ED">
        <w:rPr>
          <w:i/>
          <w:color w:val="000000"/>
        </w:rPr>
        <w:t>Cardinality</w:t>
      </w:r>
      <w:r w:rsidRPr="00A878ED">
        <w:rPr>
          <w:color w:val="000000"/>
        </w:rPr>
        <w:t xml:space="preserve"> is defined by the minimum and maximum number of times that the data element may appear. </w:t>
      </w:r>
    </w:p>
    <w:p w:rsidR="005B67AA" w:rsidRPr="00A878ED" w:rsidRDefault="005B67AA" w:rsidP="005B67AA">
      <w:pPr>
        <w:pStyle w:val="BodyText0"/>
        <w:spacing w:line="240" w:lineRule="auto"/>
        <w:ind w:left="0"/>
        <w:rPr>
          <w:rFonts w:ascii="Times New Roman" w:hAnsi="Times New Roman"/>
          <w:sz w:val="24"/>
        </w:rPr>
      </w:pPr>
    </w:p>
    <w:p w:rsidR="000F6CA3" w:rsidRPr="00176FB2" w:rsidRDefault="005B67AA" w:rsidP="00176FB2">
      <w:pPr>
        <w:pStyle w:val="BodyText0"/>
        <w:spacing w:line="240" w:lineRule="auto"/>
        <w:ind w:left="0"/>
        <w:rPr>
          <w:rFonts w:ascii="Times New Roman" w:hAnsi="Times New Roman"/>
          <w:sz w:val="24"/>
        </w:rPr>
      </w:pPr>
      <w:r w:rsidRPr="00A878ED">
        <w:rPr>
          <w:rFonts w:ascii="Times New Roman" w:hAnsi="Times New Roman"/>
          <w:sz w:val="24"/>
        </w:rPr>
        <w:t>The cardinality indicators are interpreted with the following format “m…n” where m represents the least and n the most:</w:t>
      </w:r>
    </w:p>
    <w:p w:rsidR="00AF5114" w:rsidRDefault="00AF5114" w:rsidP="000F6CA3"/>
    <w:p w:rsidR="00551EB6" w:rsidRPr="00E52EE6" w:rsidRDefault="00551EB6" w:rsidP="00551EB6">
      <w:pPr>
        <w:pStyle w:val="Caption"/>
        <w:rPr>
          <w:b w:val="0"/>
          <w:caps w:val="0"/>
          <w:color w:val="0070C0"/>
          <w:lang w:bidi="en-US"/>
        </w:rPr>
      </w:pPr>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C35E28">
        <w:rPr>
          <w:b w:val="0"/>
          <w:caps w:val="0"/>
          <w:noProof/>
          <w:color w:val="0070C0"/>
          <w:lang w:bidi="en-US"/>
        </w:rPr>
        <w:t>6</w:t>
      </w:r>
      <w:r w:rsidRPr="00E52EE6">
        <w:rPr>
          <w:b w:val="0"/>
          <w:caps w:val="0"/>
          <w:color w:val="0070C0"/>
          <w:lang w:bidi="en-US"/>
        </w:rPr>
        <w:fldChar w:fldCharType="end"/>
      </w:r>
      <w:r w:rsidRPr="00E52EE6">
        <w:rPr>
          <w:b w:val="0"/>
          <w:caps w:val="0"/>
          <w:color w:val="0070C0"/>
          <w:lang w:bidi="en-US"/>
        </w:rPr>
        <w:t>.</w:t>
      </w:r>
      <w:proofErr w:type="gramEnd"/>
      <w:r w:rsidRPr="00E52EE6">
        <w:rPr>
          <w:b w:val="0"/>
          <w:caps w:val="0"/>
          <w:color w:val="0070C0"/>
          <w:lang w:bidi="en-US"/>
        </w:rPr>
        <w:t xml:space="preserve">  </w:t>
      </w:r>
      <w:r>
        <w:rPr>
          <w:b w:val="0"/>
          <w:caps w:val="0"/>
          <w:color w:val="0070C0"/>
          <w:lang w:bidi="en-US"/>
        </w:rPr>
        <w:t>Cardinality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7950"/>
      </w:tblGrid>
      <w:tr w:rsidR="00792BFD" w:rsidRPr="00A878ED" w:rsidTr="00493C7B">
        <w:trPr>
          <w:cantSplit/>
          <w:tblHeader/>
          <w:jc w:val="center"/>
        </w:trPr>
        <w:tc>
          <w:tcPr>
            <w:tcW w:w="1626" w:type="dxa"/>
            <w:shd w:val="clear" w:color="auto" w:fill="auto"/>
          </w:tcPr>
          <w:p w:rsidR="000F6CA3" w:rsidRPr="0072497A" w:rsidRDefault="000F6CA3" w:rsidP="00493C7B">
            <w:pPr>
              <w:spacing w:before="120" w:after="120"/>
              <w:ind w:left="168"/>
              <w:jc w:val="both"/>
              <w:rPr>
                <w:b/>
                <w:lang w:bidi="en-US"/>
              </w:rPr>
            </w:pPr>
            <w:r w:rsidRPr="0072497A">
              <w:rPr>
                <w:b/>
                <w:lang w:bidi="en-US"/>
              </w:rPr>
              <w:t>Cardinality</w:t>
            </w:r>
          </w:p>
        </w:tc>
        <w:tc>
          <w:tcPr>
            <w:tcW w:w="7950" w:type="dxa"/>
            <w:shd w:val="clear" w:color="auto" w:fill="auto"/>
          </w:tcPr>
          <w:p w:rsidR="000F6CA3" w:rsidRPr="0072497A" w:rsidRDefault="008E0869" w:rsidP="00493C7B">
            <w:pPr>
              <w:spacing w:before="120" w:after="120"/>
              <w:ind w:left="150"/>
              <w:jc w:val="both"/>
              <w:rPr>
                <w:b/>
                <w:lang w:bidi="en-US"/>
              </w:rPr>
            </w:pPr>
            <w:r>
              <w:rPr>
                <w:b/>
                <w:lang w:bidi="en-US"/>
              </w:rPr>
              <w:t>Description</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0..0</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is never present</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MAY be omitted and has at most one occurrence</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is present once and only once</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 xml:space="preserve">The element MAY be omitted or may repeat up to </w:t>
            </w:r>
            <w:r w:rsidRPr="00A878ED">
              <w:rPr>
                <w:i/>
                <w:lang w:bidi="en-US"/>
              </w:rPr>
              <w:t>n</w:t>
            </w:r>
            <w:r w:rsidRPr="00A878ED">
              <w:rPr>
                <w:lang w:bidi="en-US"/>
              </w:rPr>
              <w:t xml:space="preserve">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at least once, and MAY repeat up to n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lastRenderedPageBreak/>
              <w:t>0..*</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MAY be omitted, or it MAY repeat an unlimited number of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at least once, and MAY repeat an unlimited number of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proofErr w:type="gramStart"/>
            <w:r w:rsidRPr="00A878ED">
              <w:rPr>
                <w:lang w:bidi="en-US"/>
              </w:rPr>
              <w:t>m</w:t>
            </w:r>
            <w:proofErr w:type="gramEnd"/>
            <w:r w:rsidRPr="00A878ED">
              <w:rPr>
                <w:lang w:bidi="en-US"/>
              </w:rPr>
              <w:t>..n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 xml:space="preserve">The element MUST appear at least </w:t>
            </w:r>
            <w:r w:rsidRPr="00A878ED">
              <w:rPr>
                <w:i/>
                <w:lang w:bidi="en-US"/>
              </w:rPr>
              <w:t>m</w:t>
            </w:r>
            <w:r w:rsidRPr="00A878ED">
              <w:rPr>
                <w:lang w:bidi="en-US"/>
              </w:rPr>
              <w:t xml:space="preserve"> times, and at most, </w:t>
            </w:r>
            <w:r w:rsidRPr="00A878ED">
              <w:rPr>
                <w:i/>
                <w:lang w:bidi="en-US"/>
              </w:rPr>
              <w:t>n</w:t>
            </w:r>
            <w:r w:rsidRPr="00A878ED">
              <w:rPr>
                <w:lang w:bidi="en-US"/>
              </w:rPr>
              <w:t xml:space="preserve">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2..2</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two and only two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3..3</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three and only three times</w:t>
            </w:r>
          </w:p>
        </w:tc>
      </w:tr>
    </w:tbl>
    <w:p w:rsidR="004C621D" w:rsidRPr="00A878ED" w:rsidRDefault="004C621D" w:rsidP="0072497A">
      <w:pPr>
        <w:pStyle w:val="Caption"/>
        <w:rPr>
          <w:lang w:eastAsia="de-DE"/>
        </w:rPr>
      </w:pPr>
    </w:p>
    <w:bookmarkEnd w:id="451"/>
    <w:p w:rsidR="000F6CA3" w:rsidRPr="00A878ED" w:rsidRDefault="000F6CA3" w:rsidP="000F6CA3">
      <w:pPr>
        <w:spacing w:after="240"/>
        <w:rPr>
          <w:b/>
          <w:i/>
          <w:color w:val="FF0000"/>
        </w:rPr>
      </w:pPr>
    </w:p>
    <w:p w:rsidR="00B94CEE" w:rsidRPr="00A878ED" w:rsidRDefault="007D44AD" w:rsidP="009C5785">
      <w:pPr>
        <w:pStyle w:val="Heading2"/>
        <w:ind w:left="720" w:hanging="720"/>
        <w:rPr>
          <w:rFonts w:ascii="Times New Roman" w:hAnsi="Times New Roman"/>
        </w:rPr>
      </w:pPr>
      <w:bookmarkStart w:id="452" w:name="_Toc360558869"/>
      <w:bookmarkStart w:id="453" w:name="_Toc375143878"/>
      <w:r w:rsidRPr="00A878ED">
        <w:rPr>
          <w:rFonts w:ascii="Times New Roman" w:hAnsi="Times New Roman"/>
        </w:rPr>
        <w:t>Acronyms</w:t>
      </w:r>
      <w:bookmarkEnd w:id="452"/>
      <w:bookmarkEnd w:id="453"/>
    </w:p>
    <w:p w:rsidR="007D44AD" w:rsidRPr="00A878ED" w:rsidRDefault="00551EB6" w:rsidP="008E0869">
      <w:pPr>
        <w:pStyle w:val="BodyText0"/>
        <w:tabs>
          <w:tab w:val="left" w:pos="720"/>
        </w:tabs>
        <w:ind w:left="0"/>
        <w:rPr>
          <w:rFonts w:ascii="Times New Roman" w:hAnsi="Times New Roman"/>
          <w:sz w:val="24"/>
        </w:rPr>
      </w:pPr>
      <w:r w:rsidRPr="004872DE">
        <w:rPr>
          <w:rFonts w:ascii="Times New Roman" w:hAnsi="Times New Roman"/>
          <w:b/>
          <w:sz w:val="24"/>
        </w:rPr>
        <w:fldChar w:fldCharType="begin"/>
      </w:r>
      <w:r w:rsidRPr="004872DE">
        <w:rPr>
          <w:rFonts w:ascii="Times New Roman" w:hAnsi="Times New Roman"/>
          <w:b/>
          <w:sz w:val="24"/>
        </w:rPr>
        <w:instrText xml:space="preserve"> REF _Ref365628935 \h  \* MERGEFORMAT </w:instrText>
      </w:r>
      <w:r w:rsidRPr="004872DE">
        <w:rPr>
          <w:rFonts w:ascii="Times New Roman" w:hAnsi="Times New Roman"/>
          <w:b/>
          <w:sz w:val="24"/>
        </w:rPr>
      </w:r>
      <w:r w:rsidRPr="004872DE">
        <w:rPr>
          <w:rFonts w:ascii="Times New Roman" w:hAnsi="Times New Roman"/>
          <w:b/>
          <w:sz w:val="24"/>
        </w:rPr>
        <w:fldChar w:fldCharType="separate"/>
      </w:r>
      <w:ins w:id="454" w:author="Kensaku Kawamoto" w:date="2013-12-18T15:28:00Z">
        <w:r w:rsidR="00C35E28" w:rsidRPr="00C35E28">
          <w:rPr>
            <w:rFonts w:ascii="Times New Roman" w:hAnsi="Times New Roman"/>
            <w:b/>
            <w:sz w:val="24"/>
            <w:rPrChange w:id="455" w:author="Kensaku Kawamoto" w:date="2013-12-18T15:28:00Z">
              <w:rPr>
                <w:b/>
                <w:caps/>
                <w:color w:val="0070C0"/>
                <w:lang w:bidi="en-US"/>
              </w:rPr>
            </w:rPrChange>
          </w:rPr>
          <w:t>Table 7</w:t>
        </w:r>
      </w:ins>
      <w:del w:id="456" w:author="Kensaku Kawamoto" w:date="2013-12-18T15:28:00Z">
        <w:r w:rsidR="0069117A" w:rsidRPr="0069117A" w:rsidDel="00C35E28">
          <w:rPr>
            <w:rFonts w:ascii="Times New Roman" w:hAnsi="Times New Roman"/>
            <w:b/>
            <w:sz w:val="24"/>
          </w:rPr>
          <w:delText>Table 7</w:delText>
        </w:r>
      </w:del>
      <w:r w:rsidRPr="004872DE">
        <w:rPr>
          <w:rFonts w:ascii="Times New Roman" w:hAnsi="Times New Roman"/>
          <w:b/>
          <w:sz w:val="24"/>
        </w:rPr>
        <w:fldChar w:fldCharType="end"/>
      </w:r>
      <w:r>
        <w:rPr>
          <w:rFonts w:ascii="Times New Roman" w:hAnsi="Times New Roman"/>
          <w:sz w:val="24"/>
        </w:rPr>
        <w:t xml:space="preserve"> </w:t>
      </w:r>
      <w:r w:rsidR="00B94CEE" w:rsidRPr="00A878ED">
        <w:rPr>
          <w:rFonts w:ascii="Times New Roman" w:hAnsi="Times New Roman"/>
          <w:sz w:val="24"/>
        </w:rPr>
        <w:t xml:space="preserve">below </w:t>
      </w:r>
      <w:r w:rsidR="008E0869">
        <w:rPr>
          <w:rFonts w:ascii="Times New Roman" w:hAnsi="Times New Roman"/>
          <w:sz w:val="24"/>
        </w:rPr>
        <w:t xml:space="preserve">lists </w:t>
      </w:r>
      <w:r w:rsidR="00B94CEE" w:rsidRPr="00A878ED">
        <w:rPr>
          <w:rFonts w:ascii="Times New Roman" w:hAnsi="Times New Roman"/>
          <w:sz w:val="24"/>
        </w:rPr>
        <w:t xml:space="preserve">the acronyms </w:t>
      </w:r>
      <w:r w:rsidR="008E0869">
        <w:rPr>
          <w:rFonts w:ascii="Times New Roman" w:hAnsi="Times New Roman"/>
          <w:sz w:val="24"/>
        </w:rPr>
        <w:t xml:space="preserve">used most frequently </w:t>
      </w:r>
      <w:r w:rsidR="00B94CEE" w:rsidRPr="00A878ED">
        <w:rPr>
          <w:rFonts w:ascii="Times New Roman" w:hAnsi="Times New Roman"/>
          <w:sz w:val="24"/>
        </w:rPr>
        <w:t>within this implementation guide.  A full listi</w:t>
      </w:r>
      <w:r w:rsidR="00AE5E95" w:rsidRPr="00A878ED">
        <w:rPr>
          <w:rFonts w:ascii="Times New Roman" w:hAnsi="Times New Roman"/>
          <w:sz w:val="24"/>
        </w:rPr>
        <w:t xml:space="preserve">ng of acronyms can be found in </w:t>
      </w:r>
      <w:r w:rsidR="008E0869">
        <w:rPr>
          <w:rFonts w:ascii="Times New Roman" w:hAnsi="Times New Roman"/>
          <w:sz w:val="24"/>
        </w:rPr>
        <w:t xml:space="preserve">the </w:t>
      </w:r>
      <w:r w:rsidR="00AE5E95" w:rsidRPr="00A878ED">
        <w:rPr>
          <w:rFonts w:ascii="Times New Roman" w:hAnsi="Times New Roman"/>
          <w:sz w:val="24"/>
        </w:rPr>
        <w:t>A</w:t>
      </w:r>
      <w:r w:rsidR="00B94CEE" w:rsidRPr="00A878ED">
        <w:rPr>
          <w:rFonts w:ascii="Times New Roman" w:hAnsi="Times New Roman"/>
          <w:sz w:val="24"/>
        </w:rPr>
        <w:t xml:space="preserve">ppendix </w:t>
      </w:r>
      <w:r w:rsidR="008E0869">
        <w:rPr>
          <w:rFonts w:ascii="Times New Roman" w:hAnsi="Times New Roman"/>
          <w:sz w:val="24"/>
        </w:rPr>
        <w:t xml:space="preserve">(Section </w:t>
      </w:r>
      <w:r w:rsidR="00AE5E95" w:rsidRPr="00A878ED">
        <w:rPr>
          <w:rFonts w:ascii="Times New Roman" w:hAnsi="Times New Roman"/>
          <w:sz w:val="24"/>
        </w:rPr>
        <w:fldChar w:fldCharType="begin"/>
      </w:r>
      <w:r w:rsidR="00AE5E95" w:rsidRPr="00A878ED">
        <w:rPr>
          <w:rFonts w:ascii="Times New Roman" w:hAnsi="Times New Roman"/>
          <w:sz w:val="24"/>
        </w:rPr>
        <w:instrText xml:space="preserve"> REF _Ref363555905 \r \h </w:instrText>
      </w:r>
      <w:r w:rsidR="00A878ED" w:rsidRPr="00A878ED">
        <w:rPr>
          <w:rFonts w:ascii="Times New Roman" w:hAnsi="Times New Roman"/>
          <w:sz w:val="24"/>
        </w:rPr>
        <w:instrText xml:space="preserve"> \* MERGEFORMAT </w:instrText>
      </w:r>
      <w:r w:rsidR="00AE5E95" w:rsidRPr="00A878ED">
        <w:rPr>
          <w:rFonts w:ascii="Times New Roman" w:hAnsi="Times New Roman"/>
          <w:sz w:val="24"/>
        </w:rPr>
      </w:r>
      <w:r w:rsidR="00AE5E95" w:rsidRPr="00A878ED">
        <w:rPr>
          <w:rFonts w:ascii="Times New Roman" w:hAnsi="Times New Roman"/>
          <w:sz w:val="24"/>
        </w:rPr>
        <w:fldChar w:fldCharType="separate"/>
      </w:r>
      <w:r w:rsidR="00C35E28">
        <w:rPr>
          <w:rFonts w:ascii="Times New Roman" w:hAnsi="Times New Roman"/>
          <w:sz w:val="24"/>
        </w:rPr>
        <w:t>3.0</w:t>
      </w:r>
      <w:r w:rsidR="00AE5E95" w:rsidRPr="00A878ED">
        <w:rPr>
          <w:rFonts w:ascii="Times New Roman" w:hAnsi="Times New Roman"/>
          <w:sz w:val="24"/>
        </w:rPr>
        <w:fldChar w:fldCharType="end"/>
      </w:r>
      <w:r w:rsidR="008E0869">
        <w:rPr>
          <w:rFonts w:ascii="Times New Roman" w:hAnsi="Times New Roman"/>
          <w:sz w:val="24"/>
        </w:rPr>
        <w:t>)</w:t>
      </w:r>
      <w:r w:rsidR="00AE5E95" w:rsidRPr="00A878ED">
        <w:rPr>
          <w:rFonts w:ascii="Times New Roman" w:hAnsi="Times New Roman"/>
          <w:sz w:val="24"/>
        </w:rPr>
        <w:t>.</w:t>
      </w:r>
    </w:p>
    <w:p w:rsidR="008E0869" w:rsidRDefault="008E0869" w:rsidP="008E0869">
      <w:pPr>
        <w:pStyle w:val="Caption"/>
        <w:rPr>
          <w:b w:val="0"/>
          <w:caps w:val="0"/>
          <w:color w:val="0070C0"/>
          <w:lang w:bidi="en-US"/>
        </w:rPr>
      </w:pPr>
    </w:p>
    <w:p w:rsidR="00551EB6" w:rsidRPr="00E52EE6" w:rsidRDefault="00551EB6" w:rsidP="00551EB6">
      <w:pPr>
        <w:pStyle w:val="Caption"/>
        <w:rPr>
          <w:b w:val="0"/>
          <w:caps w:val="0"/>
          <w:color w:val="0070C0"/>
          <w:lang w:bidi="en-US"/>
        </w:rPr>
      </w:pPr>
      <w:bookmarkStart w:id="457" w:name="_Ref365628935"/>
      <w:bookmarkStart w:id="458" w:name="_Ref363585710"/>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C35E28">
        <w:rPr>
          <w:b w:val="0"/>
          <w:caps w:val="0"/>
          <w:noProof/>
          <w:color w:val="0070C0"/>
          <w:lang w:bidi="en-US"/>
        </w:rPr>
        <w:t>7</w:t>
      </w:r>
      <w:r w:rsidRPr="00E52EE6">
        <w:rPr>
          <w:b w:val="0"/>
          <w:caps w:val="0"/>
          <w:color w:val="0070C0"/>
          <w:lang w:bidi="en-US"/>
        </w:rPr>
        <w:fldChar w:fldCharType="end"/>
      </w:r>
      <w:bookmarkEnd w:id="457"/>
      <w:r w:rsidRPr="00E52EE6">
        <w:rPr>
          <w:b w:val="0"/>
          <w:caps w:val="0"/>
          <w:color w:val="0070C0"/>
          <w:lang w:bidi="en-US"/>
        </w:rPr>
        <w:t>.</w:t>
      </w:r>
      <w:proofErr w:type="gramEnd"/>
      <w:r w:rsidRPr="00E52EE6">
        <w:rPr>
          <w:b w:val="0"/>
          <w:caps w:val="0"/>
          <w:color w:val="0070C0"/>
          <w:lang w:bidi="en-US"/>
        </w:rPr>
        <w:t xml:space="preserve">  </w:t>
      </w:r>
      <w:r>
        <w:rPr>
          <w:b w:val="0"/>
          <w:caps w:val="0"/>
          <w:color w:val="0070C0"/>
          <w:lang w:bidi="en-US"/>
        </w:rPr>
        <w:t>Acronyms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718"/>
        <w:gridCol w:w="6858"/>
      </w:tblGrid>
      <w:tr w:rsidR="007D44AD" w:rsidRPr="00A878ED" w:rsidTr="00D26CFB">
        <w:tc>
          <w:tcPr>
            <w:tcW w:w="2718" w:type="dxa"/>
            <w:tcBorders>
              <w:top w:val="single" w:sz="8" w:space="0" w:color="7BA0CD"/>
              <w:left w:val="single" w:sz="8" w:space="0" w:color="7BA0CD"/>
              <w:bottom w:val="single" w:sz="8" w:space="0" w:color="7BA0CD"/>
            </w:tcBorders>
            <w:shd w:val="clear" w:color="auto" w:fill="4F81BD"/>
          </w:tcPr>
          <w:bookmarkEnd w:id="458"/>
          <w:p w:rsidR="007D44AD" w:rsidRPr="00A878ED" w:rsidRDefault="007D44AD" w:rsidP="00D26CFB">
            <w:pPr>
              <w:rPr>
                <w:rFonts w:eastAsia="Calibri"/>
                <w:b/>
                <w:bCs/>
                <w:color w:val="FFFFFF"/>
                <w:sz w:val="22"/>
                <w:szCs w:val="22"/>
              </w:rPr>
            </w:pPr>
            <w:r w:rsidRPr="00A878ED">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Definition</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DRI</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Data Requirement Item</w:t>
            </w:r>
          </w:p>
        </w:tc>
      </w:tr>
      <w:tr w:rsidR="00551EB6" w:rsidRPr="00A878ED" w:rsidTr="00D26CFB">
        <w:tc>
          <w:tcPr>
            <w:tcW w:w="2718" w:type="dxa"/>
            <w:tcBorders>
              <w:right w:val="nil"/>
            </w:tcBorders>
            <w:shd w:val="clear" w:color="auto" w:fill="auto"/>
          </w:tcPr>
          <w:p w:rsidR="00551EB6" w:rsidRPr="00A878ED" w:rsidRDefault="00551EB6" w:rsidP="00D26CFB">
            <w:pPr>
              <w:rPr>
                <w:rFonts w:eastAsia="Calibri"/>
                <w:b/>
                <w:bCs/>
                <w:sz w:val="22"/>
                <w:szCs w:val="22"/>
              </w:rPr>
            </w:pPr>
            <w:r w:rsidRPr="00A878ED">
              <w:rPr>
                <w:rFonts w:eastAsia="Calibri"/>
                <w:b/>
                <w:bCs/>
                <w:sz w:val="22"/>
                <w:szCs w:val="22"/>
              </w:rPr>
              <w:t>DSS</w:t>
            </w:r>
          </w:p>
        </w:tc>
        <w:tc>
          <w:tcPr>
            <w:tcW w:w="6858" w:type="dxa"/>
            <w:tcBorders>
              <w:left w:val="nil"/>
            </w:tcBorders>
            <w:shd w:val="clear" w:color="auto" w:fill="auto"/>
          </w:tcPr>
          <w:p w:rsidR="00551EB6" w:rsidRPr="00A878ED" w:rsidRDefault="00551EB6" w:rsidP="00D26CFB">
            <w:pPr>
              <w:rPr>
                <w:rFonts w:eastAsia="Calibri"/>
                <w:sz w:val="22"/>
                <w:szCs w:val="22"/>
              </w:rPr>
            </w:pPr>
            <w:r w:rsidRPr="00A878ED">
              <w:rPr>
                <w:rFonts w:eastAsia="Calibri"/>
                <w:sz w:val="22"/>
                <w:szCs w:val="22"/>
              </w:rPr>
              <w:t>Decision Support Service</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KM</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Knowledge Module</w:t>
            </w:r>
          </w:p>
        </w:tc>
      </w:tr>
      <w:tr w:rsidR="00551EB6" w:rsidRPr="00A878ED" w:rsidTr="00D26CFB">
        <w:tc>
          <w:tcPr>
            <w:tcW w:w="2718" w:type="dxa"/>
            <w:tcBorders>
              <w:right w:val="nil"/>
            </w:tcBorders>
            <w:shd w:val="clear" w:color="auto" w:fill="auto"/>
          </w:tcPr>
          <w:p w:rsidR="00551EB6" w:rsidRPr="00A878ED" w:rsidRDefault="00551EB6" w:rsidP="00D26CFB">
            <w:pPr>
              <w:rPr>
                <w:rFonts w:eastAsia="Calibri"/>
                <w:b/>
                <w:bCs/>
                <w:sz w:val="22"/>
                <w:szCs w:val="22"/>
              </w:rPr>
            </w:pPr>
            <w:r w:rsidRPr="00A878ED">
              <w:rPr>
                <w:rFonts w:eastAsia="Calibri"/>
                <w:b/>
                <w:bCs/>
                <w:sz w:val="22"/>
                <w:szCs w:val="22"/>
              </w:rPr>
              <w:t>SS</w:t>
            </w:r>
          </w:p>
        </w:tc>
        <w:tc>
          <w:tcPr>
            <w:tcW w:w="6858" w:type="dxa"/>
            <w:tcBorders>
              <w:left w:val="nil"/>
            </w:tcBorders>
            <w:shd w:val="clear" w:color="auto" w:fill="auto"/>
          </w:tcPr>
          <w:p w:rsidR="00551EB6" w:rsidRPr="00A878ED" w:rsidRDefault="00551EB6" w:rsidP="00D26CFB">
            <w:pPr>
              <w:rPr>
                <w:rFonts w:eastAsia="Calibri"/>
                <w:sz w:val="22"/>
                <w:szCs w:val="22"/>
              </w:rPr>
            </w:pPr>
            <w:r w:rsidRPr="00A878ED">
              <w:rPr>
                <w:rFonts w:eastAsia="Calibri"/>
                <w:sz w:val="22"/>
                <w:szCs w:val="22"/>
              </w:rPr>
              <w:t>Semantic Signifier</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vMR</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Virtual Medical Record</w:t>
            </w:r>
          </w:p>
        </w:tc>
      </w:tr>
    </w:tbl>
    <w:p w:rsidR="008E0869" w:rsidRDefault="008E0869" w:rsidP="008E0869">
      <w:pPr>
        <w:pStyle w:val="Heading1"/>
        <w:keepLines/>
        <w:pageBreakBefore w:val="0"/>
        <w:widowControl/>
        <w:numPr>
          <w:ilvl w:val="0"/>
          <w:numId w:val="0"/>
        </w:numPr>
        <w:spacing w:before="480" w:line="276" w:lineRule="auto"/>
        <w:ind w:left="360"/>
        <w:rPr>
          <w:b w:val="0"/>
          <w:caps w:val="0"/>
          <w:color w:val="0070C0"/>
          <w:lang w:bidi="en-US"/>
        </w:rPr>
      </w:pPr>
    </w:p>
    <w:p w:rsidR="008E0869" w:rsidRPr="0072497A" w:rsidRDefault="008E0869" w:rsidP="0072497A">
      <w:pPr>
        <w:rPr>
          <w:sz w:val="2"/>
          <w:szCs w:val="2"/>
          <w:lang w:bidi="en-US"/>
        </w:rPr>
      </w:pPr>
      <w:r>
        <w:rPr>
          <w:lang w:bidi="en-US"/>
        </w:rPr>
        <w:br w:type="page"/>
      </w:r>
    </w:p>
    <w:p w:rsidR="000F6CA3" w:rsidRPr="00A878ED" w:rsidRDefault="000F6CA3" w:rsidP="0072497A">
      <w:pPr>
        <w:pStyle w:val="Heading1"/>
        <w:keepLines/>
        <w:pageBreakBefore w:val="0"/>
        <w:widowControl/>
        <w:spacing w:before="0" w:line="276" w:lineRule="auto"/>
        <w:rPr>
          <w:rFonts w:ascii="Times New Roman" w:hAnsi="Times New Roman"/>
        </w:rPr>
      </w:pPr>
      <w:bookmarkStart w:id="459" w:name="_Toc363586002"/>
      <w:bookmarkStart w:id="460" w:name="_Toc363586513"/>
      <w:bookmarkStart w:id="461" w:name="_Toc363642378"/>
      <w:bookmarkStart w:id="462" w:name="_Toc363646245"/>
      <w:bookmarkStart w:id="463" w:name="_Toc363646357"/>
      <w:bookmarkStart w:id="464" w:name="_Toc354582636"/>
      <w:bookmarkStart w:id="465" w:name="_Toc375143879"/>
      <w:bookmarkEnd w:id="459"/>
      <w:bookmarkEnd w:id="460"/>
      <w:bookmarkEnd w:id="461"/>
      <w:bookmarkEnd w:id="462"/>
      <w:bookmarkEnd w:id="463"/>
      <w:r w:rsidRPr="00A878ED">
        <w:rPr>
          <w:rFonts w:ascii="Times New Roman" w:hAnsi="Times New Roman"/>
        </w:rPr>
        <w:lastRenderedPageBreak/>
        <w:t>Implementation Approach</w:t>
      </w:r>
      <w:bookmarkEnd w:id="464"/>
      <w:bookmarkEnd w:id="465"/>
    </w:p>
    <w:p w:rsidR="000F6CA3" w:rsidRPr="00A878ED" w:rsidRDefault="000F6CA3" w:rsidP="000F6CA3">
      <w:pPr>
        <w:spacing w:after="40"/>
        <w:rPr>
          <w:sz w:val="20"/>
        </w:rPr>
      </w:pPr>
    </w:p>
    <w:p w:rsidR="000F6CA3" w:rsidRPr="00A878ED" w:rsidRDefault="000F6CA3" w:rsidP="008375A6">
      <w:pPr>
        <w:pStyle w:val="Heading2"/>
        <w:keepLines/>
        <w:widowControl/>
        <w:spacing w:before="200" w:after="0" w:line="276" w:lineRule="auto"/>
        <w:ind w:left="540"/>
        <w:rPr>
          <w:rFonts w:ascii="Times New Roman" w:hAnsi="Times New Roman"/>
        </w:rPr>
      </w:pPr>
      <w:bookmarkStart w:id="466" w:name="_Ref363567177"/>
      <w:bookmarkStart w:id="467" w:name="_Toc375143880"/>
      <w:r w:rsidRPr="00A878ED">
        <w:rPr>
          <w:rFonts w:ascii="Times New Roman" w:hAnsi="Times New Roman"/>
        </w:rPr>
        <w:t xml:space="preserve">Pre-Conditions (Required Attributes of a Suitable Environment for Implementing </w:t>
      </w:r>
      <w:r w:rsidR="00E64364">
        <w:rPr>
          <w:rFonts w:ascii="Times New Roman" w:hAnsi="Times New Roman"/>
        </w:rPr>
        <w:t>t</w:t>
      </w:r>
      <w:r w:rsidR="00E64364" w:rsidRPr="00A878ED">
        <w:rPr>
          <w:rFonts w:ascii="Times New Roman" w:hAnsi="Times New Roman"/>
        </w:rPr>
        <w:t xml:space="preserve">his </w:t>
      </w:r>
      <w:r w:rsidRPr="00A878ED">
        <w:rPr>
          <w:rFonts w:ascii="Times New Roman" w:hAnsi="Times New Roman"/>
        </w:rPr>
        <w:t>Guide)</w:t>
      </w:r>
      <w:bookmarkEnd w:id="466"/>
      <w:bookmarkEnd w:id="467"/>
    </w:p>
    <w:p w:rsidR="009118CC" w:rsidRPr="00A878ED" w:rsidRDefault="009118CC" w:rsidP="009118CC">
      <w:pPr>
        <w:rPr>
          <w:lang w:eastAsia="de-DE"/>
        </w:rPr>
      </w:pPr>
    </w:p>
    <w:p w:rsidR="009118CC" w:rsidRPr="00A878ED" w:rsidRDefault="009118CC" w:rsidP="009118CC">
      <w:pPr>
        <w:pStyle w:val="ListParagraph"/>
        <w:numPr>
          <w:ilvl w:val="0"/>
          <w:numId w:val="40"/>
        </w:numPr>
      </w:pPr>
      <w:r w:rsidRPr="00A878ED">
        <w:t>The CDS Guidance Requestor’s system is pre-configured to identify triggers to request clinical guidance.</w:t>
      </w:r>
    </w:p>
    <w:p w:rsidR="009118CC" w:rsidRPr="00A878ED" w:rsidRDefault="009118CC" w:rsidP="009118CC">
      <w:pPr>
        <w:pStyle w:val="ListParagraph"/>
        <w:numPr>
          <w:ilvl w:val="0"/>
          <w:numId w:val="40"/>
        </w:numPr>
      </w:pPr>
      <w:r w:rsidRPr="00A878ED">
        <w:t>The CDS Guidance Requestor’s system is pre-configured to receive the clinical guidance data and integrate it into the system.</w:t>
      </w:r>
    </w:p>
    <w:p w:rsidR="009118CC" w:rsidRPr="00A878ED" w:rsidRDefault="009118CC" w:rsidP="009118CC">
      <w:pPr>
        <w:pStyle w:val="ListParagraph"/>
        <w:numPr>
          <w:ilvl w:val="0"/>
          <w:numId w:val="40"/>
        </w:numPr>
      </w:pPr>
      <w:r w:rsidRPr="00A878ED">
        <w:t xml:space="preserve">The CDS Service Integrator is able to identify the type of CDS </w:t>
      </w:r>
      <w:r w:rsidR="008E0869">
        <w:t>g</w:t>
      </w:r>
      <w:r w:rsidR="008E0869" w:rsidRPr="00A878ED">
        <w:t xml:space="preserve">uidance </w:t>
      </w:r>
      <w:r w:rsidR="008E0869">
        <w:t xml:space="preserve">required </w:t>
      </w:r>
      <w:r w:rsidRPr="00A878ED">
        <w:t>for specific scenarios (e.g., immunization reminders).</w:t>
      </w:r>
    </w:p>
    <w:p w:rsidR="009118CC" w:rsidRPr="00A878ED" w:rsidRDefault="008E0869" w:rsidP="009118CC">
      <w:pPr>
        <w:pStyle w:val="ListParagraph"/>
        <w:numPr>
          <w:ilvl w:val="0"/>
          <w:numId w:val="40"/>
        </w:numPr>
      </w:pPr>
      <w:r>
        <w:t>T</w:t>
      </w:r>
      <w:r w:rsidR="009118CC" w:rsidRPr="00A878ED">
        <w:t>he end-point address for making the request for CDS Guidance</w:t>
      </w:r>
      <w:r>
        <w:t xml:space="preserve"> can be identified</w:t>
      </w:r>
      <w:r w:rsidR="009118CC" w:rsidRPr="00A878ED">
        <w:t>.</w:t>
      </w:r>
    </w:p>
    <w:p w:rsidR="009118CC" w:rsidRPr="00A878ED" w:rsidRDefault="009118CC" w:rsidP="009118CC">
      <w:pPr>
        <w:pStyle w:val="ListParagraph"/>
        <w:numPr>
          <w:ilvl w:val="0"/>
          <w:numId w:val="40"/>
        </w:numPr>
      </w:pPr>
      <w:r w:rsidRPr="00A878ED">
        <w:t>The CDS Guidance Requestor’s system is aware of and able to supply the input parameter values (the clinical information and context).</w:t>
      </w:r>
    </w:p>
    <w:p w:rsidR="009118CC" w:rsidRPr="00A878ED" w:rsidRDefault="009118CC" w:rsidP="00B764AE">
      <w:pPr>
        <w:pStyle w:val="ListParagraph"/>
        <w:numPr>
          <w:ilvl w:val="0"/>
          <w:numId w:val="40"/>
        </w:numPr>
      </w:pPr>
      <w:r w:rsidRPr="00A878ED">
        <w:t xml:space="preserve">The CDS Guidance Requestor’s system </w:t>
      </w:r>
      <w:r w:rsidR="00B764AE" w:rsidRPr="00B764AE">
        <w:t>is able to map and transform to and from the terminology and data model standards specified in</w:t>
      </w:r>
      <w:r w:rsidRPr="00A878ED">
        <w:t xml:space="preserve"> </w:t>
      </w:r>
      <w:r w:rsidR="008E0869">
        <w:t>this guide</w:t>
      </w:r>
      <w:r w:rsidRPr="00A878ED">
        <w:t>, either natively or by way of a third party (which might be the CDS Guidance Supplier itself).</w:t>
      </w:r>
    </w:p>
    <w:p w:rsidR="009118CC" w:rsidRPr="00A878ED" w:rsidRDefault="009118CC" w:rsidP="009118CC">
      <w:pPr>
        <w:pStyle w:val="ListParagraph"/>
        <w:numPr>
          <w:ilvl w:val="0"/>
          <w:numId w:val="40"/>
        </w:numPr>
      </w:pPr>
      <w:r w:rsidRPr="00A878ED">
        <w:t>The CDS Guidance Supplier is able to formulate non-guidance components of the response (such as error messages).</w:t>
      </w:r>
    </w:p>
    <w:p w:rsidR="009118CC" w:rsidRPr="00A878ED" w:rsidRDefault="009118CC" w:rsidP="009118CC">
      <w:pPr>
        <w:pStyle w:val="ListParagraph"/>
        <w:numPr>
          <w:ilvl w:val="0"/>
          <w:numId w:val="40"/>
        </w:numPr>
      </w:pPr>
      <w:r w:rsidRPr="00A878ED">
        <w:t>The CDS Guidance Requestor is able to properly process the defined non-guidance components of the response (such as errors in submitted data, additional information required, etc.).  This would include things such as notifying technical staff of operational / data format errors, and notifying the end user, if appropriate, of the need for additional data.</w:t>
      </w:r>
    </w:p>
    <w:p w:rsidR="009118CC" w:rsidRPr="00A878ED" w:rsidRDefault="009118CC" w:rsidP="009118CC">
      <w:pPr>
        <w:rPr>
          <w:lang w:eastAsia="de-DE"/>
        </w:rPr>
      </w:pPr>
    </w:p>
    <w:p w:rsidR="00C16A9B" w:rsidRDefault="008E0869" w:rsidP="00C16A9B">
      <w:pPr>
        <w:pStyle w:val="Heading2"/>
        <w:ind w:left="720" w:hanging="720"/>
        <w:rPr>
          <w:rFonts w:ascii="Times New Roman" w:hAnsi="Times New Roman"/>
        </w:rPr>
      </w:pPr>
      <w:bookmarkStart w:id="468" w:name="_Toc360558870"/>
      <w:bookmarkStart w:id="469" w:name="_Ref363567258"/>
      <w:r>
        <w:rPr>
          <w:rFonts w:ascii="Times New Roman" w:hAnsi="Times New Roman"/>
        </w:rPr>
        <w:br w:type="page"/>
      </w:r>
      <w:bookmarkStart w:id="470" w:name="_Ref363634535"/>
      <w:bookmarkStart w:id="471" w:name="_Toc375143881"/>
      <w:r w:rsidR="00C16A9B">
        <w:rPr>
          <w:rFonts w:ascii="Times New Roman" w:hAnsi="Times New Roman"/>
        </w:rPr>
        <w:lastRenderedPageBreak/>
        <w:t>Implementation Resources</w:t>
      </w:r>
      <w:bookmarkEnd w:id="470"/>
      <w:bookmarkEnd w:id="471"/>
    </w:p>
    <w:p w:rsidR="00C16A9B" w:rsidRDefault="00C16A9B" w:rsidP="0072497A">
      <w:r>
        <w:t xml:space="preserve">The </w:t>
      </w:r>
      <w:r w:rsidRPr="00A878ED">
        <w:t xml:space="preserve">HL7 DSS </w:t>
      </w:r>
      <w:r>
        <w:t>S</w:t>
      </w:r>
      <w:r w:rsidRPr="00A878ED">
        <w:t>tandard</w:t>
      </w:r>
      <w:r>
        <w:t xml:space="preserve">, Release 2 includes the following machine-consumable files, which are also included in this implementation guide as resources.  </w:t>
      </w:r>
    </w:p>
    <w:p w:rsidR="00C16A9B" w:rsidRDefault="00C16A9B" w:rsidP="0072497A"/>
    <w:tbl>
      <w:tblPr>
        <w:tblW w:w="10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3895"/>
        <w:gridCol w:w="1407"/>
        <w:gridCol w:w="4893"/>
      </w:tblGrid>
      <w:tr w:rsidR="00C16A9B" w:rsidRPr="004371AB" w:rsidTr="0072497A">
        <w:tc>
          <w:tcPr>
            <w:tcW w:w="3895" w:type="dxa"/>
            <w:shd w:val="clear" w:color="auto" w:fill="E6E6E6"/>
          </w:tcPr>
          <w:p w:rsidR="00C16A9B" w:rsidRPr="0072497A" w:rsidRDefault="00C16A9B" w:rsidP="000B0CFB">
            <w:pPr>
              <w:ind w:left="120"/>
              <w:rPr>
                <w:b/>
                <w:bCs/>
                <w:w w:val="110"/>
                <w:sz w:val="22"/>
                <w:szCs w:val="20"/>
              </w:rPr>
            </w:pPr>
            <w:r w:rsidRPr="0072497A">
              <w:rPr>
                <w:b/>
                <w:bCs/>
                <w:w w:val="110"/>
                <w:sz w:val="22"/>
                <w:szCs w:val="20"/>
              </w:rPr>
              <w:t>File(s)</w:t>
            </w:r>
          </w:p>
        </w:tc>
        <w:tc>
          <w:tcPr>
            <w:tcW w:w="1407" w:type="dxa"/>
            <w:shd w:val="clear" w:color="auto" w:fill="E6E6E6"/>
          </w:tcPr>
          <w:p w:rsidR="00C16A9B" w:rsidRPr="0072497A" w:rsidRDefault="00C16A9B" w:rsidP="000B0CFB">
            <w:pPr>
              <w:ind w:left="120"/>
              <w:rPr>
                <w:b/>
                <w:bCs/>
                <w:w w:val="110"/>
                <w:sz w:val="22"/>
                <w:szCs w:val="20"/>
              </w:rPr>
            </w:pPr>
            <w:r w:rsidRPr="0072497A">
              <w:rPr>
                <w:b/>
                <w:bCs/>
                <w:w w:val="110"/>
                <w:sz w:val="22"/>
                <w:szCs w:val="20"/>
              </w:rPr>
              <w:t>Status</w:t>
            </w:r>
          </w:p>
        </w:tc>
        <w:tc>
          <w:tcPr>
            <w:tcW w:w="4893" w:type="dxa"/>
            <w:shd w:val="clear" w:color="auto" w:fill="E6E6E6"/>
          </w:tcPr>
          <w:p w:rsidR="00C16A9B" w:rsidRPr="0072497A" w:rsidRDefault="00C16A9B" w:rsidP="000B0CFB">
            <w:pPr>
              <w:ind w:left="110"/>
              <w:rPr>
                <w:b/>
                <w:bCs/>
                <w:spacing w:val="-10"/>
                <w:w w:val="110"/>
                <w:sz w:val="22"/>
                <w:szCs w:val="20"/>
              </w:rPr>
            </w:pPr>
            <w:r w:rsidRPr="0072497A">
              <w:rPr>
                <w:b/>
                <w:bCs/>
                <w:spacing w:val="-10"/>
                <w:w w:val="110"/>
                <w:sz w:val="22"/>
                <w:szCs w:val="20"/>
              </w:rPr>
              <w:t>Description</w:t>
            </w:r>
          </w:p>
        </w:tc>
      </w:tr>
      <w:tr w:rsidR="00C16A9B" w:rsidRPr="004371AB" w:rsidTr="0072497A">
        <w:tc>
          <w:tcPr>
            <w:tcW w:w="3895" w:type="dxa"/>
          </w:tcPr>
          <w:p w:rsidR="00C16A9B" w:rsidRDefault="00C16A9B" w:rsidP="000B0CFB">
            <w:pPr>
              <w:ind w:left="120"/>
              <w:rPr>
                <w:spacing w:val="-8"/>
                <w:w w:val="110"/>
                <w:sz w:val="22"/>
                <w:szCs w:val="20"/>
              </w:rPr>
            </w:pPr>
            <w:r w:rsidRPr="0072497A">
              <w:rPr>
                <w:spacing w:val="-8"/>
                <w:w w:val="110"/>
                <w:sz w:val="22"/>
                <w:szCs w:val="20"/>
              </w:rPr>
              <w:t>Normative Content\PSM\dss.wsdl</w:t>
            </w:r>
          </w:p>
          <w:p w:rsidR="00727251" w:rsidRDefault="00727251" w:rsidP="000B0CFB">
            <w:pPr>
              <w:ind w:left="120"/>
              <w:rPr>
                <w:spacing w:val="-8"/>
                <w:w w:val="110"/>
                <w:sz w:val="22"/>
                <w:szCs w:val="20"/>
              </w:rPr>
            </w:pPr>
          </w:p>
          <w:p w:rsidR="00727251" w:rsidRPr="0072497A" w:rsidRDefault="00727251" w:rsidP="000B0CFB">
            <w:pPr>
              <w:ind w:left="120"/>
              <w:rPr>
                <w:spacing w:val="-8"/>
                <w:w w:val="110"/>
                <w:sz w:val="22"/>
                <w:szCs w:val="20"/>
              </w:rPr>
            </w:pPr>
            <w:r>
              <w:rPr>
                <w:spacing w:val="-8"/>
                <w:w w:val="110"/>
                <w:sz w:val="22"/>
                <w:szCs w:val="20"/>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144"/>
              <w:rPr>
                <w:spacing w:val="-7"/>
                <w:w w:val="110"/>
                <w:sz w:val="22"/>
                <w:szCs w:val="20"/>
              </w:rPr>
            </w:pPr>
            <w:r w:rsidRPr="0072497A">
              <w:rPr>
                <w:spacing w:val="-11"/>
                <w:w w:val="110"/>
                <w:sz w:val="22"/>
                <w:szCs w:val="20"/>
              </w:rPr>
              <w:t xml:space="preserve">WSDL file of </w:t>
            </w:r>
            <w:r w:rsidR="00727251">
              <w:rPr>
                <w:spacing w:val="-11"/>
                <w:w w:val="110"/>
                <w:sz w:val="22"/>
                <w:szCs w:val="20"/>
              </w:rPr>
              <w:t xml:space="preserve">SOAP implementation of </w:t>
            </w:r>
            <w:r w:rsidRPr="0072497A">
              <w:rPr>
                <w:spacing w:val="-11"/>
                <w:w w:val="110"/>
                <w:sz w:val="22"/>
                <w:szCs w:val="20"/>
              </w:rPr>
              <w:t xml:space="preserve">DSS PSM for SOAP XML Web services. Supports </w:t>
            </w:r>
            <w:r w:rsidRPr="0072497A">
              <w:rPr>
                <w:spacing w:val="-7"/>
                <w:w w:val="110"/>
                <w:sz w:val="22"/>
                <w:szCs w:val="20"/>
              </w:rPr>
              <w:t xml:space="preserve">the complete </w:t>
            </w:r>
            <w:r w:rsidR="00727251">
              <w:rPr>
                <w:spacing w:val="-7"/>
                <w:w w:val="110"/>
                <w:sz w:val="22"/>
                <w:szCs w:val="20"/>
              </w:rPr>
              <w:t xml:space="preserve">DSS </w:t>
            </w:r>
            <w:r w:rsidRPr="0072497A">
              <w:rPr>
                <w:spacing w:val="-7"/>
                <w:w w:val="110"/>
                <w:sz w:val="22"/>
                <w:szCs w:val="20"/>
              </w:rPr>
              <w:t>functional profile</w:t>
            </w:r>
            <w:r w:rsidR="00727251">
              <w:rPr>
                <w:spacing w:val="-7"/>
                <w:w w:val="110"/>
                <w:sz w:val="22"/>
                <w:szCs w:val="20"/>
              </w:rPr>
              <w:t xml:space="preserve">, which includes additional service operations that are </w:t>
            </w:r>
            <w:r w:rsidR="00727251" w:rsidRPr="0072497A">
              <w:rPr>
                <w:spacing w:val="-7"/>
                <w:w w:val="110"/>
                <w:sz w:val="22"/>
                <w:szCs w:val="20"/>
                <w:u w:val="single"/>
              </w:rPr>
              <w:t>not required</w:t>
            </w:r>
            <w:r w:rsidR="00727251">
              <w:rPr>
                <w:spacing w:val="-7"/>
                <w:w w:val="110"/>
                <w:sz w:val="22"/>
                <w:szCs w:val="20"/>
              </w:rPr>
              <w:t xml:space="preserve"> in this implementation guide, but which MAY be used to provide the service meta-data outlined in Section </w:t>
            </w:r>
            <w:r w:rsidR="00727251">
              <w:rPr>
                <w:spacing w:val="-7"/>
                <w:w w:val="110"/>
                <w:sz w:val="22"/>
                <w:szCs w:val="20"/>
              </w:rPr>
              <w:fldChar w:fldCharType="begin"/>
            </w:r>
            <w:r w:rsidR="00727251">
              <w:rPr>
                <w:spacing w:val="-7"/>
                <w:w w:val="110"/>
                <w:sz w:val="22"/>
                <w:szCs w:val="20"/>
              </w:rPr>
              <w:instrText xml:space="preserve"> REF _Ref363622034 \n \h </w:instrText>
            </w:r>
            <w:r w:rsidR="00727251">
              <w:rPr>
                <w:spacing w:val="-7"/>
                <w:w w:val="110"/>
                <w:sz w:val="22"/>
                <w:szCs w:val="20"/>
              </w:rPr>
            </w:r>
            <w:r w:rsidR="00727251">
              <w:rPr>
                <w:spacing w:val="-7"/>
                <w:w w:val="110"/>
                <w:sz w:val="22"/>
                <w:szCs w:val="20"/>
              </w:rPr>
              <w:fldChar w:fldCharType="separate"/>
            </w:r>
            <w:r w:rsidR="00C35E28">
              <w:rPr>
                <w:spacing w:val="-7"/>
                <w:w w:val="110"/>
                <w:sz w:val="22"/>
                <w:szCs w:val="20"/>
              </w:rPr>
              <w:t>2.6</w:t>
            </w:r>
            <w:r w:rsidR="00727251">
              <w:rPr>
                <w:spacing w:val="-7"/>
                <w:w w:val="110"/>
                <w:sz w:val="22"/>
                <w:szCs w:val="20"/>
              </w:rPr>
              <w:fldChar w:fldCharType="end"/>
            </w:r>
            <w:r w:rsidRPr="0072497A">
              <w:rPr>
                <w:spacing w:val="-7"/>
                <w:w w:val="110"/>
                <w:sz w:val="22"/>
                <w:szCs w:val="20"/>
              </w:rPr>
              <w:t>.</w:t>
            </w:r>
          </w:p>
        </w:tc>
      </w:tr>
      <w:tr w:rsidR="00C16A9B" w:rsidRPr="004371AB" w:rsidTr="0072497A">
        <w:tc>
          <w:tcPr>
            <w:tcW w:w="3895" w:type="dxa"/>
          </w:tcPr>
          <w:p w:rsidR="00C16A9B" w:rsidRPr="0072497A" w:rsidRDefault="00C16A9B" w:rsidP="000B0CFB">
            <w:pPr>
              <w:spacing w:before="36"/>
              <w:ind w:left="108" w:right="936"/>
              <w:rPr>
                <w:spacing w:val="-10"/>
                <w:w w:val="110"/>
                <w:sz w:val="22"/>
                <w:szCs w:val="20"/>
              </w:rPr>
            </w:pPr>
            <w:r w:rsidRPr="0072497A">
              <w:rPr>
                <w:w w:val="110"/>
                <w:sz w:val="22"/>
                <w:szCs w:val="20"/>
              </w:rPr>
              <w:t xml:space="preserve">Normative Content\PSM\ </w:t>
            </w:r>
            <w:r w:rsidRPr="0072497A">
              <w:rPr>
                <w:spacing w:val="-10"/>
                <w:w w:val="110"/>
                <w:sz w:val="22"/>
                <w:szCs w:val="20"/>
              </w:rPr>
              <w:t>dssEvaluate.wsdl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0B0CFB">
            <w:pPr>
              <w:spacing w:before="36"/>
              <w:ind w:left="108" w:right="144"/>
              <w:rPr>
                <w:spacing w:val="-7"/>
                <w:w w:val="110"/>
                <w:sz w:val="22"/>
                <w:szCs w:val="20"/>
              </w:rPr>
            </w:pPr>
            <w:r w:rsidRPr="0072497A">
              <w:rPr>
                <w:spacing w:val="-11"/>
                <w:w w:val="110"/>
                <w:sz w:val="22"/>
                <w:szCs w:val="20"/>
              </w:rPr>
              <w:t xml:space="preserve">WSDL file of DSS PSM for SOAP XML Web services. Supports </w:t>
            </w:r>
            <w:r w:rsidRPr="0072497A">
              <w:rPr>
                <w:spacing w:val="-7"/>
                <w:w w:val="110"/>
                <w:sz w:val="22"/>
                <w:szCs w:val="20"/>
              </w:rPr>
              <w:t>the simple evaluation functional profile</w:t>
            </w:r>
            <w:r w:rsidR="00727251">
              <w:rPr>
                <w:spacing w:val="-7"/>
                <w:w w:val="110"/>
                <w:sz w:val="22"/>
                <w:szCs w:val="20"/>
              </w:rPr>
              <w:t>, which includes only those operations required in this implementation guide</w:t>
            </w:r>
            <w:r w:rsidRPr="0072497A">
              <w:rPr>
                <w:spacing w:val="-7"/>
                <w:w w:val="110"/>
                <w:sz w:val="22"/>
                <w:szCs w:val="20"/>
              </w:rPr>
              <w:t>.</w:t>
            </w:r>
          </w:p>
        </w:tc>
      </w:tr>
      <w:tr w:rsidR="00C16A9B" w:rsidRPr="004371AB" w:rsidTr="0072497A">
        <w:tc>
          <w:tcPr>
            <w:tcW w:w="3895" w:type="dxa"/>
          </w:tcPr>
          <w:p w:rsidR="00C16A9B" w:rsidRPr="0072497A" w:rsidRDefault="00C16A9B" w:rsidP="000B0CFB">
            <w:pPr>
              <w:spacing w:before="36"/>
              <w:ind w:left="108"/>
              <w:rPr>
                <w:w w:val="110"/>
                <w:sz w:val="22"/>
                <w:szCs w:val="20"/>
              </w:rPr>
            </w:pPr>
            <w:r w:rsidRPr="0072497A">
              <w:rPr>
                <w:w w:val="110"/>
                <w:sz w:val="22"/>
                <w:szCs w:val="20"/>
              </w:rPr>
              <w:t>Normative Content\PSM\dssEvaluateRest.wsdl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144"/>
              <w:rPr>
                <w:spacing w:val="-11"/>
                <w:w w:val="110"/>
                <w:sz w:val="22"/>
                <w:szCs w:val="20"/>
              </w:rPr>
            </w:pPr>
            <w:r w:rsidRPr="0072497A">
              <w:rPr>
                <w:spacing w:val="-11"/>
                <w:w w:val="110"/>
                <w:sz w:val="22"/>
                <w:szCs w:val="20"/>
              </w:rPr>
              <w:t>WSDL file of DSS PSM for RESTful XML Web services. Supports the simple evaluation functional profile.</w:t>
            </w:r>
            <w:r w:rsidR="00727251">
              <w:rPr>
                <w:spacing w:val="-11"/>
                <w:w w:val="110"/>
                <w:sz w:val="22"/>
                <w:szCs w:val="20"/>
              </w:rPr>
              <w:t xml:space="preserve"> The service payloads are the same as for the SOAP implementation.</w:t>
            </w:r>
          </w:p>
        </w:tc>
      </w:tr>
      <w:tr w:rsidR="00C16A9B" w:rsidRPr="004371AB" w:rsidTr="0072497A">
        <w:tc>
          <w:tcPr>
            <w:tcW w:w="3895" w:type="dxa"/>
          </w:tcPr>
          <w:p w:rsidR="00C16A9B" w:rsidRPr="0072497A" w:rsidRDefault="00C16A9B" w:rsidP="000B0CFB">
            <w:pPr>
              <w:spacing w:before="36"/>
              <w:ind w:left="108"/>
              <w:rPr>
                <w:spacing w:val="-9"/>
                <w:w w:val="110"/>
                <w:sz w:val="22"/>
                <w:szCs w:val="20"/>
              </w:rPr>
            </w:pPr>
            <w:r w:rsidRPr="0072497A">
              <w:rPr>
                <w:w w:val="110"/>
                <w:sz w:val="22"/>
                <w:szCs w:val="20"/>
              </w:rPr>
              <w:t>Normative Content\PSM\ baseWsdl\</w:t>
            </w:r>
            <w:r w:rsidRPr="0072497A">
              <w:rPr>
                <w:spacing w:val="-9"/>
                <w:w w:val="110"/>
                <w:sz w:val="22"/>
                <w:szCs w:val="20"/>
              </w:rPr>
              <w:t>dssBaseComponents.wsdl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0B0CFB">
            <w:pPr>
              <w:spacing w:before="36"/>
              <w:ind w:left="108" w:right="144"/>
              <w:rPr>
                <w:spacing w:val="-6"/>
                <w:w w:val="110"/>
                <w:sz w:val="22"/>
                <w:szCs w:val="20"/>
              </w:rPr>
            </w:pPr>
            <w:r w:rsidRPr="0072497A">
              <w:rPr>
                <w:spacing w:val="-11"/>
                <w:w w:val="110"/>
                <w:sz w:val="22"/>
                <w:szCs w:val="20"/>
              </w:rPr>
              <w:t>Abstract base WSDL file containing WSDL type and message definitions.  Used by the WSDLs above</w:t>
            </w:r>
            <w:r w:rsidRPr="0072497A">
              <w:rPr>
                <w:spacing w:val="-6"/>
                <w:w w:val="110"/>
                <w:sz w:val="22"/>
                <w:szCs w:val="20"/>
              </w:rPr>
              <w:t>.</w:t>
            </w:r>
          </w:p>
        </w:tc>
      </w:tr>
      <w:tr w:rsidR="00C16A9B" w:rsidRPr="004371AB" w:rsidTr="0072497A">
        <w:tc>
          <w:tcPr>
            <w:tcW w:w="3895" w:type="dxa"/>
            <w:vAlign w:val="center"/>
          </w:tcPr>
          <w:p w:rsidR="00C16A9B" w:rsidRPr="0072497A" w:rsidRDefault="00C16A9B" w:rsidP="000B0CFB">
            <w:pPr>
              <w:ind w:left="120"/>
              <w:rPr>
                <w:spacing w:val="-7"/>
                <w:w w:val="110"/>
                <w:sz w:val="22"/>
                <w:szCs w:val="20"/>
              </w:rPr>
            </w:pPr>
            <w:r w:rsidRPr="0072497A">
              <w:rPr>
                <w:spacing w:val="-7"/>
                <w:w w:val="110"/>
                <w:sz w:val="22"/>
                <w:szCs w:val="20"/>
              </w:rPr>
              <w:t>Normative Content\PSM\</w:t>
            </w:r>
            <w:r w:rsidRPr="0072497A">
              <w:rPr>
                <w:sz w:val="22"/>
                <w:szCs w:val="20"/>
              </w:rPr>
              <w:t xml:space="preserve"> </w:t>
            </w:r>
            <w:r w:rsidRPr="0072497A">
              <w:rPr>
                <w:spacing w:val="-7"/>
                <w:w w:val="110"/>
                <w:sz w:val="22"/>
                <w:szCs w:val="20"/>
              </w:rPr>
              <w:t>baseWsdl\OmgDssSchema.xsd</w:t>
            </w:r>
          </w:p>
        </w:tc>
        <w:tc>
          <w:tcPr>
            <w:tcW w:w="1407" w:type="dxa"/>
            <w:vAlign w:val="center"/>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vAlign w:val="center"/>
          </w:tcPr>
          <w:p w:rsidR="00C16A9B" w:rsidRPr="0072497A" w:rsidRDefault="00C16A9B" w:rsidP="00253E51">
            <w:pPr>
              <w:ind w:left="110"/>
              <w:rPr>
                <w:spacing w:val="-8"/>
                <w:w w:val="110"/>
                <w:sz w:val="22"/>
                <w:szCs w:val="20"/>
              </w:rPr>
            </w:pPr>
            <w:r w:rsidRPr="0072497A">
              <w:rPr>
                <w:spacing w:val="-8"/>
                <w:w w:val="110"/>
                <w:sz w:val="22"/>
                <w:szCs w:val="20"/>
              </w:rPr>
              <w:t>XSD file use</w:t>
            </w:r>
            <w:r w:rsidR="00727251">
              <w:rPr>
                <w:spacing w:val="-8"/>
                <w:w w:val="110"/>
                <w:sz w:val="22"/>
                <w:szCs w:val="20"/>
              </w:rPr>
              <w:t>d</w:t>
            </w:r>
            <w:r w:rsidRPr="0072497A">
              <w:rPr>
                <w:spacing w:val="-8"/>
                <w:w w:val="110"/>
                <w:sz w:val="22"/>
                <w:szCs w:val="20"/>
              </w:rPr>
              <w:t xml:space="preserve"> by DSS WSDLs</w:t>
            </w:r>
          </w:p>
        </w:tc>
      </w:tr>
      <w:tr w:rsidR="00C16A9B" w:rsidRPr="004371AB" w:rsidTr="0072497A">
        <w:tc>
          <w:tcPr>
            <w:tcW w:w="3895" w:type="dxa"/>
          </w:tcPr>
          <w:p w:rsidR="00C16A9B" w:rsidRDefault="00C16A9B" w:rsidP="000B0CFB">
            <w:pPr>
              <w:spacing w:before="72" w:line="204" w:lineRule="auto"/>
              <w:ind w:left="120"/>
              <w:rPr>
                <w:spacing w:val="-7"/>
                <w:w w:val="110"/>
                <w:sz w:val="22"/>
                <w:szCs w:val="20"/>
              </w:rPr>
            </w:pPr>
            <w:r w:rsidRPr="0072497A">
              <w:rPr>
                <w:spacing w:val="-6"/>
                <w:w w:val="110"/>
                <w:sz w:val="22"/>
                <w:szCs w:val="20"/>
              </w:rPr>
              <w:t xml:space="preserve">Files in </w:t>
            </w:r>
            <w:r w:rsidRPr="0072497A">
              <w:rPr>
                <w:spacing w:val="-7"/>
                <w:w w:val="110"/>
                <w:sz w:val="22"/>
                <w:szCs w:val="20"/>
              </w:rPr>
              <w:t>Normative Content\Schemas\ hl7v3schemas</w:t>
            </w:r>
          </w:p>
          <w:p w:rsidR="00727251" w:rsidRDefault="00727251" w:rsidP="000B0CFB">
            <w:pPr>
              <w:spacing w:before="72" w:line="204" w:lineRule="auto"/>
              <w:ind w:left="120"/>
              <w:rPr>
                <w:spacing w:val="-7"/>
                <w:w w:val="110"/>
                <w:sz w:val="22"/>
                <w:szCs w:val="20"/>
              </w:rPr>
            </w:pPr>
          </w:p>
          <w:p w:rsidR="00727251" w:rsidRPr="0072497A" w:rsidRDefault="00727251" w:rsidP="000B0CFB">
            <w:pPr>
              <w:spacing w:before="72" w:line="204" w:lineRule="auto"/>
              <w:ind w:left="120"/>
              <w:rPr>
                <w:spacing w:val="-7"/>
                <w:w w:val="110"/>
                <w:sz w:val="22"/>
                <w:szCs w:val="20"/>
              </w:rPr>
            </w:pPr>
            <w:r>
              <w:rPr>
                <w:spacing w:val="-7"/>
                <w:w w:val="110"/>
                <w:sz w:val="22"/>
                <w:szCs w:val="20"/>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468"/>
              <w:rPr>
                <w:color w:val="0000FF"/>
                <w:spacing w:val="-8"/>
                <w:w w:val="110"/>
                <w:sz w:val="22"/>
                <w:szCs w:val="20"/>
              </w:rPr>
            </w:pPr>
            <w:r w:rsidRPr="0072497A">
              <w:rPr>
                <w:spacing w:val="-8"/>
                <w:w w:val="110"/>
                <w:sz w:val="22"/>
                <w:szCs w:val="20"/>
              </w:rPr>
              <w:t xml:space="preserve">XSD files for normative Health Level 7 version 3 information models obtained from the HL7 2012 Version 3 Normative Edition and used by the </w:t>
            </w:r>
            <w:r w:rsidR="00253E51" w:rsidRPr="00253E51">
              <w:rPr>
                <w:spacing w:val="-8"/>
                <w:w w:val="110"/>
                <w:sz w:val="22"/>
                <w:szCs w:val="20"/>
                <w:u w:val="single"/>
              </w:rPr>
              <w:t>optional</w:t>
            </w:r>
            <w:r w:rsidR="00253E51">
              <w:rPr>
                <w:spacing w:val="-8"/>
                <w:w w:val="110"/>
                <w:sz w:val="22"/>
                <w:szCs w:val="20"/>
              </w:rPr>
              <w:t xml:space="preserve"> </w:t>
            </w:r>
            <w:r w:rsidR="00253E51" w:rsidRPr="00253E51">
              <w:rPr>
                <w:spacing w:val="-8"/>
                <w:w w:val="110"/>
                <w:sz w:val="22"/>
                <w:szCs w:val="20"/>
              </w:rPr>
              <w:t>OmgDssTraitSchema</w:t>
            </w:r>
            <w:r w:rsidR="00253E51">
              <w:rPr>
                <w:spacing w:val="-8"/>
                <w:w w:val="110"/>
                <w:sz w:val="22"/>
                <w:szCs w:val="20"/>
              </w:rPr>
              <w:t xml:space="preserve"> below.</w:t>
            </w:r>
          </w:p>
        </w:tc>
      </w:tr>
      <w:tr w:rsidR="00C16A9B" w:rsidRPr="004371AB" w:rsidTr="0072497A">
        <w:tc>
          <w:tcPr>
            <w:tcW w:w="3895" w:type="dxa"/>
          </w:tcPr>
          <w:p w:rsidR="00C16A9B" w:rsidRDefault="00C16A9B" w:rsidP="000B0CFB">
            <w:pPr>
              <w:ind w:left="108" w:right="612"/>
              <w:rPr>
                <w:spacing w:val="-8"/>
                <w:w w:val="110"/>
                <w:sz w:val="22"/>
                <w:szCs w:val="20"/>
                <w:lang w:val="nl-NL"/>
              </w:rPr>
            </w:pPr>
            <w:r w:rsidRPr="0072497A">
              <w:rPr>
                <w:spacing w:val="-12"/>
                <w:w w:val="110"/>
                <w:sz w:val="22"/>
                <w:szCs w:val="20"/>
                <w:lang w:val="nl-NL"/>
              </w:rPr>
              <w:t>Normative Content\Schemas\ hsspschemas\</w:t>
            </w:r>
            <w:r w:rsidRPr="0072497A">
              <w:rPr>
                <w:spacing w:val="-8"/>
                <w:w w:val="110"/>
                <w:sz w:val="22"/>
                <w:szCs w:val="20"/>
                <w:lang w:val="nl-NL"/>
              </w:rPr>
              <w:t>OmgDssTraitSchema.xsd</w:t>
            </w:r>
          </w:p>
          <w:p w:rsidR="00727251" w:rsidRDefault="00727251" w:rsidP="000B0CFB">
            <w:pPr>
              <w:ind w:left="108" w:right="612"/>
              <w:rPr>
                <w:spacing w:val="-8"/>
                <w:w w:val="110"/>
                <w:sz w:val="22"/>
                <w:szCs w:val="20"/>
                <w:lang w:val="nl-NL"/>
              </w:rPr>
            </w:pPr>
          </w:p>
          <w:p w:rsidR="00727251" w:rsidRPr="0072497A" w:rsidRDefault="00727251" w:rsidP="000B0CFB">
            <w:pPr>
              <w:ind w:left="108" w:right="612"/>
              <w:rPr>
                <w:spacing w:val="-8"/>
                <w:w w:val="110"/>
                <w:sz w:val="22"/>
                <w:szCs w:val="20"/>
                <w:lang w:val="nl-NL"/>
              </w:rPr>
            </w:pPr>
            <w:r>
              <w:rPr>
                <w:spacing w:val="-8"/>
                <w:w w:val="110"/>
                <w:sz w:val="22"/>
                <w:szCs w:val="20"/>
                <w:lang w:val="nl-NL"/>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540"/>
              <w:rPr>
                <w:spacing w:val="-6"/>
                <w:w w:val="110"/>
                <w:sz w:val="22"/>
                <w:szCs w:val="20"/>
              </w:rPr>
            </w:pPr>
            <w:r w:rsidRPr="0072497A">
              <w:rPr>
                <w:spacing w:val="-6"/>
                <w:w w:val="110"/>
                <w:sz w:val="22"/>
                <w:szCs w:val="20"/>
              </w:rPr>
              <w:t xml:space="preserve">XSD file used the by HSSP Minimum DSS Trait Set </w:t>
            </w:r>
            <w:r w:rsidRPr="0072497A">
              <w:rPr>
                <w:spacing w:val="-11"/>
                <w:w w:val="110"/>
                <w:sz w:val="22"/>
                <w:szCs w:val="20"/>
              </w:rPr>
              <w:t>Requirement, Version 2.0</w:t>
            </w:r>
            <w:r w:rsidR="00727251">
              <w:rPr>
                <w:spacing w:val="-11"/>
                <w:w w:val="110"/>
                <w:sz w:val="22"/>
                <w:szCs w:val="20"/>
              </w:rPr>
              <w:t xml:space="preserve">.  </w:t>
            </w:r>
            <w:proofErr w:type="gramStart"/>
            <w:r w:rsidR="00727251">
              <w:rPr>
                <w:spacing w:val="-7"/>
                <w:w w:val="110"/>
                <w:sz w:val="22"/>
                <w:szCs w:val="20"/>
              </w:rPr>
              <w:t>that</w:t>
            </w:r>
            <w:proofErr w:type="gramEnd"/>
            <w:r w:rsidR="00727251">
              <w:rPr>
                <w:spacing w:val="-7"/>
                <w:w w:val="110"/>
                <w:sz w:val="22"/>
                <w:szCs w:val="20"/>
              </w:rPr>
              <w:t xml:space="preserve"> are </w:t>
            </w:r>
            <w:r w:rsidR="00727251" w:rsidRPr="00E52EE6">
              <w:rPr>
                <w:spacing w:val="-7"/>
                <w:w w:val="110"/>
                <w:sz w:val="22"/>
                <w:szCs w:val="20"/>
                <w:u w:val="single"/>
              </w:rPr>
              <w:t>not required</w:t>
            </w:r>
            <w:r w:rsidR="00727251">
              <w:rPr>
                <w:spacing w:val="-7"/>
                <w:w w:val="110"/>
                <w:sz w:val="22"/>
                <w:szCs w:val="20"/>
              </w:rPr>
              <w:t xml:space="preserve"> in this implementation guide, but which MAY be used to provide the service meta-data outlined in Section </w:t>
            </w:r>
            <w:r w:rsidR="00727251">
              <w:rPr>
                <w:spacing w:val="-7"/>
                <w:w w:val="110"/>
                <w:sz w:val="22"/>
                <w:szCs w:val="20"/>
              </w:rPr>
              <w:fldChar w:fldCharType="begin"/>
            </w:r>
            <w:r w:rsidR="00727251">
              <w:rPr>
                <w:spacing w:val="-7"/>
                <w:w w:val="110"/>
                <w:sz w:val="22"/>
                <w:szCs w:val="20"/>
              </w:rPr>
              <w:instrText xml:space="preserve"> REF _Ref363622034 \n \h </w:instrText>
            </w:r>
            <w:r w:rsidR="00727251">
              <w:rPr>
                <w:spacing w:val="-7"/>
                <w:w w:val="110"/>
                <w:sz w:val="22"/>
                <w:szCs w:val="20"/>
              </w:rPr>
            </w:r>
            <w:r w:rsidR="00727251">
              <w:rPr>
                <w:spacing w:val="-7"/>
                <w:w w:val="110"/>
                <w:sz w:val="22"/>
                <w:szCs w:val="20"/>
              </w:rPr>
              <w:fldChar w:fldCharType="separate"/>
            </w:r>
            <w:r w:rsidR="00C35E28">
              <w:rPr>
                <w:spacing w:val="-7"/>
                <w:w w:val="110"/>
                <w:sz w:val="22"/>
                <w:szCs w:val="20"/>
              </w:rPr>
              <w:t>2.6</w:t>
            </w:r>
            <w:r w:rsidR="00727251">
              <w:rPr>
                <w:spacing w:val="-7"/>
                <w:w w:val="110"/>
                <w:sz w:val="22"/>
                <w:szCs w:val="20"/>
              </w:rPr>
              <w:fldChar w:fldCharType="end"/>
            </w:r>
            <w:r w:rsidR="00253E51">
              <w:rPr>
                <w:spacing w:val="-7"/>
                <w:w w:val="110"/>
                <w:sz w:val="22"/>
                <w:szCs w:val="20"/>
              </w:rPr>
              <w:t>.</w:t>
            </w:r>
            <w:r w:rsidRPr="0072497A">
              <w:rPr>
                <w:spacing w:val="-11"/>
                <w:w w:val="110"/>
                <w:sz w:val="22"/>
                <w:szCs w:val="20"/>
              </w:rPr>
              <w:t xml:space="preserve"> </w:t>
            </w:r>
          </w:p>
        </w:tc>
      </w:tr>
    </w:tbl>
    <w:p w:rsidR="00C16A9B" w:rsidRDefault="00C16A9B" w:rsidP="0072497A"/>
    <w:p w:rsidR="00905C67" w:rsidRDefault="00905C67" w:rsidP="0072497A">
      <w:r>
        <w:t>In addition, this implementation guide includes the following supplemental files as implementation resources:</w:t>
      </w:r>
    </w:p>
    <w:p w:rsidR="00905C67" w:rsidRDefault="00905C67" w:rsidP="00905C67">
      <w:pPr>
        <w:pStyle w:val="ListParagraph"/>
        <w:numPr>
          <w:ilvl w:val="0"/>
          <w:numId w:val="57"/>
        </w:numPr>
      </w:pPr>
      <w:r>
        <w:t xml:space="preserve">The XML schemas from the HL7 vMR XML </w:t>
      </w:r>
      <w:del w:id="472" w:author="Kensaku Kawamoto" w:date="2013-12-18T14:20:00Z">
        <w:r w:rsidDel="00A51042">
          <w:delText xml:space="preserve">Implementation Guide </w:delText>
        </w:r>
      </w:del>
      <w:ins w:id="473" w:author="Kensaku Kawamoto" w:date="2013-12-18T14:20:00Z">
        <w:r w:rsidR="00A51042">
          <w:t xml:space="preserve">Specification </w:t>
        </w:r>
      </w:ins>
      <w:r>
        <w:t>Release 1 Version 2.0</w:t>
      </w:r>
    </w:p>
    <w:p w:rsidR="00905C67" w:rsidRDefault="00905C67" w:rsidP="00905C67">
      <w:pPr>
        <w:pStyle w:val="ListParagraph"/>
        <w:numPr>
          <w:ilvl w:val="0"/>
          <w:numId w:val="57"/>
        </w:numPr>
      </w:pPr>
      <w:r>
        <w:t>The vMR templates from the HL7 vMR Templates Release 1 Version 1.0 specification</w:t>
      </w:r>
    </w:p>
    <w:p w:rsidR="007D44AD" w:rsidRPr="00A878ED" w:rsidRDefault="00253E51" w:rsidP="0096758F">
      <w:pPr>
        <w:pStyle w:val="Heading2"/>
        <w:ind w:left="720" w:hanging="720"/>
        <w:rPr>
          <w:rFonts w:ascii="Times New Roman" w:hAnsi="Times New Roman"/>
        </w:rPr>
      </w:pPr>
      <w:r>
        <w:rPr>
          <w:rFonts w:ascii="Times New Roman" w:hAnsi="Times New Roman"/>
        </w:rPr>
        <w:br w:type="page"/>
      </w:r>
      <w:bookmarkStart w:id="474" w:name="_Toc375143882"/>
      <w:r w:rsidR="007D44AD" w:rsidRPr="00A878ED">
        <w:rPr>
          <w:rFonts w:ascii="Times New Roman" w:hAnsi="Times New Roman"/>
        </w:rPr>
        <w:lastRenderedPageBreak/>
        <w:t xml:space="preserve">Service </w:t>
      </w:r>
      <w:r w:rsidR="002C3D7C">
        <w:rPr>
          <w:rFonts w:ascii="Times New Roman" w:hAnsi="Times New Roman"/>
        </w:rPr>
        <w:t xml:space="preserve">Interaction </w:t>
      </w:r>
      <w:bookmarkEnd w:id="468"/>
      <w:bookmarkEnd w:id="469"/>
      <w:r w:rsidR="002C3D7C">
        <w:rPr>
          <w:rFonts w:ascii="Times New Roman" w:hAnsi="Times New Roman"/>
        </w:rPr>
        <w:t>Framework</w:t>
      </w:r>
      <w:bookmarkEnd w:id="474"/>
    </w:p>
    <w:p w:rsidR="002C3D7C" w:rsidRDefault="007D44AD" w:rsidP="007D44AD">
      <w:r w:rsidRPr="00A878ED">
        <w:t xml:space="preserve">This section of the implementation guide discusses the </w:t>
      </w:r>
      <w:r w:rsidR="002C3D7C">
        <w:t xml:space="preserve">service interaction framework used by the </w:t>
      </w:r>
      <w:r w:rsidRPr="00A878ED">
        <w:t xml:space="preserve">HL7 DSS standard to provide </w:t>
      </w:r>
      <w:r w:rsidR="008E0869" w:rsidRPr="00A878ED">
        <w:t>standards</w:t>
      </w:r>
      <w:r w:rsidR="008E0869">
        <w:t>-</w:t>
      </w:r>
      <w:r w:rsidRPr="00A878ED">
        <w:t xml:space="preserve">based CDS functionality. </w:t>
      </w:r>
      <w:r w:rsidR="002C3D7C">
        <w:t xml:space="preserve"> Within the HL7 DSS standard, this interaction framework is agnostic of the content payloads used.   For this implementation, there is a specific binding to the use of the content payloads that leverage the HL7 vMR standard and are defined in the next section (Section </w:t>
      </w:r>
      <w:r w:rsidR="002C3D7C" w:rsidRPr="00A878ED">
        <w:fldChar w:fldCharType="begin"/>
      </w:r>
      <w:r w:rsidR="002C3D7C" w:rsidRPr="00A878ED">
        <w:instrText xml:space="preserve"> REF _Ref363568154 \r \h  \* MERGEFORMAT </w:instrText>
      </w:r>
      <w:r w:rsidR="002C3D7C" w:rsidRPr="00A878ED">
        <w:fldChar w:fldCharType="separate"/>
      </w:r>
      <w:r w:rsidR="00C35E28">
        <w:t>2.4</w:t>
      </w:r>
      <w:r w:rsidR="002C3D7C" w:rsidRPr="00A878ED">
        <w:fldChar w:fldCharType="end"/>
      </w:r>
      <w:r w:rsidR="002C3D7C">
        <w:t xml:space="preserve">).  </w:t>
      </w:r>
    </w:p>
    <w:p w:rsidR="00A901BF" w:rsidRDefault="00A901BF" w:rsidP="007D44AD"/>
    <w:p w:rsidR="007D44AD" w:rsidRPr="00A878ED" w:rsidRDefault="007D44AD" w:rsidP="007D44AD">
      <w:r w:rsidRPr="00A878ED">
        <w:t>This layering allows for flexible service implementation</w:t>
      </w:r>
      <w:r w:rsidR="002C3D7C">
        <w:t xml:space="preserve"> by separating the framework used by a DSS from the content payloads used to communicate the required input data and the returned evaluation results.</w:t>
      </w:r>
    </w:p>
    <w:p w:rsidR="007D44AD" w:rsidRPr="00A878ED" w:rsidRDefault="007D44AD" w:rsidP="005E71E7">
      <w:pPr>
        <w:pStyle w:val="Heading3"/>
        <w:rPr>
          <w:rFonts w:ascii="Times New Roman" w:hAnsi="Times New Roman"/>
        </w:rPr>
      </w:pPr>
      <w:bookmarkStart w:id="475" w:name="_Toc360558871"/>
      <w:bookmarkStart w:id="476" w:name="_Toc375143883"/>
      <w:r w:rsidRPr="00A878ED">
        <w:rPr>
          <w:rFonts w:ascii="Times New Roman" w:hAnsi="Times New Roman"/>
        </w:rPr>
        <w:t>DSS Profile</w:t>
      </w:r>
      <w:bookmarkEnd w:id="475"/>
      <w:bookmarkEnd w:id="476"/>
    </w:p>
    <w:p w:rsidR="00253E51" w:rsidRDefault="00865DF0" w:rsidP="007D44AD">
      <w:r>
        <w:t>DSS implementations conformant with t</w:t>
      </w:r>
      <w:r w:rsidRPr="00A878ED">
        <w:t xml:space="preserve">his </w:t>
      </w:r>
      <w:r w:rsidR="007D44AD" w:rsidRPr="00A878ED">
        <w:t xml:space="preserve">implementation guide </w:t>
      </w:r>
      <w:r w:rsidRPr="004872DE">
        <w:rPr>
          <w:b/>
          <w:u w:val="single"/>
        </w:rPr>
        <w:t>SHALL</w:t>
      </w:r>
      <w:r>
        <w:rPr>
          <w:b/>
        </w:rPr>
        <w:t xml:space="preserve"> </w:t>
      </w:r>
      <w:r w:rsidR="00A901BF">
        <w:t xml:space="preserve">conform to </w:t>
      </w:r>
      <w:r w:rsidR="007D44AD" w:rsidRPr="00A878ED">
        <w:t>the HSSP Simple Evaluation DSS Functional Profile, defined in the HL7 DSS standard</w:t>
      </w:r>
      <w:r w:rsidR="002B7E0B">
        <w:t>, Release 2</w:t>
      </w:r>
      <w:r w:rsidR="007D44AD" w:rsidRPr="00A878ED">
        <w:t xml:space="preserve">. </w:t>
      </w:r>
      <w:r w:rsidR="002B7E0B">
        <w:t xml:space="preserve"> </w:t>
      </w:r>
      <w:r>
        <w:t xml:space="preserve">This </w:t>
      </w:r>
      <w:r w:rsidR="007D44AD" w:rsidRPr="00A878ED">
        <w:t xml:space="preserve">profile includes only </w:t>
      </w:r>
      <w:proofErr w:type="gramStart"/>
      <w:r w:rsidR="007D44AD" w:rsidRPr="00A878ED">
        <w:t xml:space="preserve">the </w:t>
      </w:r>
      <w:r w:rsidR="007D44AD" w:rsidRPr="00A878ED">
        <w:rPr>
          <w:i/>
        </w:rPr>
        <w:t>evaluate</w:t>
      </w:r>
      <w:proofErr w:type="gramEnd"/>
      <w:r w:rsidR="007D44AD" w:rsidRPr="00A878ED">
        <w:t xml:space="preserve"> </w:t>
      </w:r>
      <w:r w:rsidR="007207DA" w:rsidRPr="00A878ED">
        <w:t xml:space="preserve">and </w:t>
      </w:r>
      <w:r w:rsidR="007207DA" w:rsidRPr="00A878ED">
        <w:rPr>
          <w:i/>
        </w:rPr>
        <w:t xml:space="preserve">evaluateAtSpecifiedTime </w:t>
      </w:r>
      <w:r w:rsidR="007D44AD" w:rsidRPr="00A878ED">
        <w:t>interface</w:t>
      </w:r>
      <w:r w:rsidR="007207DA" w:rsidRPr="00A878ED">
        <w:t>s</w:t>
      </w:r>
      <w:r w:rsidR="007D44AD" w:rsidRPr="00A878ED">
        <w:t xml:space="preserve"> and is the minimum level of support required for a service to claim conformance with the DSS standard.</w:t>
      </w:r>
    </w:p>
    <w:p w:rsidR="00253E51" w:rsidRDefault="00253E51" w:rsidP="007D44AD"/>
    <w:p w:rsidR="007D44AD" w:rsidRPr="00CB0DB4" w:rsidRDefault="00253E51" w:rsidP="007D44AD">
      <w:r>
        <w:t xml:space="preserve">Note that </w:t>
      </w:r>
      <w:r w:rsidR="00EA2348">
        <w:t xml:space="preserve">use of </w:t>
      </w:r>
      <w:r w:rsidR="00EA2348">
        <w:rPr>
          <w:i/>
        </w:rPr>
        <w:t xml:space="preserve">evaluateAtSpecifiedTime </w:t>
      </w:r>
      <w:r w:rsidR="00EA2348">
        <w:t xml:space="preserve">with a specified time of now is equivalent to use of the </w:t>
      </w:r>
      <w:r w:rsidR="00EA2348" w:rsidRPr="00CB0DB4">
        <w:rPr>
          <w:i/>
        </w:rPr>
        <w:t>evaluate</w:t>
      </w:r>
      <w:r w:rsidR="00EA2348">
        <w:t xml:space="preserve"> operation.  Implementers may find it convenient to implement the </w:t>
      </w:r>
      <w:r w:rsidR="00EA2348">
        <w:rPr>
          <w:i/>
        </w:rPr>
        <w:t>evaluate</w:t>
      </w:r>
      <w:r w:rsidR="00EA2348">
        <w:t xml:space="preserve"> operation simply by calling </w:t>
      </w:r>
      <w:r w:rsidR="00EA2348">
        <w:rPr>
          <w:i/>
        </w:rPr>
        <w:t xml:space="preserve">evaluateAtSpecifiedTime </w:t>
      </w:r>
      <w:r w:rsidR="00EA2348">
        <w:t xml:space="preserve">internally in this manner.  The rationale for supporting </w:t>
      </w:r>
      <w:r w:rsidR="00EA2348">
        <w:rPr>
          <w:i/>
        </w:rPr>
        <w:t>evaluateAtSpecifiedTime</w:t>
      </w:r>
      <w:r w:rsidR="00EA2348">
        <w:t xml:space="preserve"> is described in Section </w:t>
      </w:r>
      <w:r w:rsidR="00EA2348">
        <w:fldChar w:fldCharType="begin"/>
      </w:r>
      <w:r w:rsidR="00EA2348">
        <w:instrText xml:space="preserve"> REF _Ref363623034 \n \h </w:instrText>
      </w:r>
      <w:r w:rsidR="00EA2348">
        <w:fldChar w:fldCharType="separate"/>
      </w:r>
      <w:r w:rsidR="00C35E28">
        <w:t>1.3.1</w:t>
      </w:r>
      <w:r w:rsidR="00EA2348">
        <w:fldChar w:fldCharType="end"/>
      </w:r>
      <w:r w:rsidR="00EA2348">
        <w:t>.</w:t>
      </w:r>
    </w:p>
    <w:p w:rsidR="008C0AE2" w:rsidRDefault="00EA2348" w:rsidP="005E71E7">
      <w:pPr>
        <w:pStyle w:val="Heading3"/>
        <w:rPr>
          <w:rFonts w:ascii="Times New Roman" w:hAnsi="Times New Roman"/>
        </w:rPr>
      </w:pPr>
      <w:bookmarkStart w:id="477" w:name="_Toc360558872"/>
      <w:r>
        <w:rPr>
          <w:rFonts w:ascii="Times New Roman" w:hAnsi="Times New Roman"/>
        </w:rPr>
        <w:br w:type="page"/>
      </w:r>
      <w:bookmarkStart w:id="478" w:name="_Toc375143884"/>
      <w:r w:rsidR="00983C5E">
        <w:rPr>
          <w:rFonts w:ascii="Times New Roman" w:hAnsi="Times New Roman"/>
        </w:rPr>
        <w:lastRenderedPageBreak/>
        <w:t>Example service request</w:t>
      </w:r>
      <w:bookmarkEnd w:id="478"/>
    </w:p>
    <w:p w:rsidR="00C16A9B" w:rsidRPr="0072497A" w:rsidRDefault="00C16A9B" w:rsidP="0072497A">
      <w:pPr>
        <w:rPr>
          <w:lang w:eastAsia="de-DE"/>
        </w:rPr>
      </w:pPr>
      <w:r>
        <w:rPr>
          <w:lang w:eastAsia="de-DE"/>
        </w:rPr>
        <w:fldChar w:fldCharType="begin"/>
      </w:r>
      <w:r>
        <w:rPr>
          <w:lang w:eastAsia="de-DE"/>
        </w:rPr>
        <w:instrText xml:space="preserve"> REF _Ref363621347 \h  \* MERGEFORMAT </w:instrText>
      </w:r>
      <w:r>
        <w:rPr>
          <w:lang w:eastAsia="de-DE"/>
        </w:rPr>
      </w:r>
      <w:r>
        <w:rPr>
          <w:lang w:eastAsia="de-DE"/>
        </w:rPr>
        <w:fldChar w:fldCharType="separate"/>
      </w:r>
      <w:ins w:id="479" w:author="Kensaku Kawamoto" w:date="2013-12-18T15:28:00Z">
        <w:r w:rsidR="00C35E28" w:rsidRPr="00C35E28">
          <w:rPr>
            <w:lang w:eastAsia="de-DE"/>
            <w:rPrChange w:id="480" w:author="Kensaku Kawamoto" w:date="2013-12-18T15:28:00Z">
              <w:rPr>
                <w:b/>
                <w:caps/>
                <w:color w:val="0070C0"/>
                <w:lang w:bidi="en-US"/>
              </w:rPr>
            </w:rPrChange>
          </w:rPr>
          <w:t>Figure 3</w:t>
        </w:r>
      </w:ins>
      <w:del w:id="481" w:author="Kensaku Kawamoto" w:date="2013-12-18T15:28:00Z">
        <w:r w:rsidR="0069117A" w:rsidRPr="0069117A" w:rsidDel="00C35E28">
          <w:rPr>
            <w:lang w:eastAsia="de-DE"/>
          </w:rPr>
          <w:delText>Figure 3</w:delText>
        </w:r>
      </w:del>
      <w:r>
        <w:rPr>
          <w:lang w:eastAsia="de-DE"/>
        </w:rPr>
        <w:fldChar w:fldCharType="end"/>
      </w:r>
      <w:r>
        <w:rPr>
          <w:lang w:eastAsia="de-DE"/>
        </w:rPr>
        <w:t xml:space="preserve"> provides a sample DSS request</w:t>
      </w:r>
      <w:r w:rsidR="00253E51">
        <w:rPr>
          <w:lang w:eastAsia="de-DE"/>
        </w:rPr>
        <w:t xml:space="preserve"> (implementable either via SOAP or REST) for the </w:t>
      </w:r>
      <w:r w:rsidR="00004581">
        <w:rPr>
          <w:i/>
          <w:lang w:eastAsia="de-DE"/>
        </w:rPr>
        <w:t>evaluateAtSpecf</w:t>
      </w:r>
      <w:r w:rsidR="00253E51">
        <w:rPr>
          <w:i/>
          <w:lang w:eastAsia="de-DE"/>
        </w:rPr>
        <w:t xml:space="preserve">iedTime </w:t>
      </w:r>
      <w:r w:rsidR="00253E51">
        <w:rPr>
          <w:lang w:eastAsia="de-DE"/>
        </w:rPr>
        <w:t xml:space="preserve">request.  </w:t>
      </w:r>
      <w:r>
        <w:rPr>
          <w:lang w:eastAsia="de-DE"/>
        </w:rPr>
        <w:t xml:space="preserve">Note that </w:t>
      </w:r>
      <w:r w:rsidR="00EA2348">
        <w:rPr>
          <w:lang w:eastAsia="de-DE"/>
        </w:rPr>
        <w:t>the</w:t>
      </w:r>
      <w:r>
        <w:rPr>
          <w:lang w:eastAsia="de-DE"/>
        </w:rPr>
        <w:t xml:space="preserve"> </w:t>
      </w:r>
      <w:r w:rsidR="00EA2348">
        <w:rPr>
          <w:i/>
          <w:lang w:eastAsia="de-DE"/>
        </w:rPr>
        <w:t>evaluate</w:t>
      </w:r>
      <w:r w:rsidR="00EA2348">
        <w:rPr>
          <w:lang w:eastAsia="de-DE"/>
        </w:rPr>
        <w:t xml:space="preserve"> request is identical, except that the top-level element is “evaluate” rather than “evaluateAtSpecifiedTime” and there is no “specifiedTime” element.  A brief explanation of each component of this request is provided as in-line comments in </w:t>
      </w:r>
      <w:r w:rsidR="000B72A4" w:rsidRPr="004872DE">
        <w:rPr>
          <w:b/>
          <w:lang w:eastAsia="de-DE"/>
        </w:rPr>
        <w:fldChar w:fldCharType="begin"/>
      </w:r>
      <w:r w:rsidR="000B72A4" w:rsidRPr="004872DE">
        <w:rPr>
          <w:b/>
          <w:lang w:eastAsia="de-DE"/>
        </w:rPr>
        <w:instrText xml:space="preserve"> REF _Ref363621347 \h  \* MERGEFORMAT </w:instrText>
      </w:r>
      <w:r w:rsidR="000B72A4" w:rsidRPr="004872DE">
        <w:rPr>
          <w:b/>
          <w:lang w:eastAsia="de-DE"/>
        </w:rPr>
      </w:r>
      <w:r w:rsidR="000B72A4" w:rsidRPr="004872DE">
        <w:rPr>
          <w:b/>
          <w:lang w:eastAsia="de-DE"/>
        </w:rPr>
        <w:fldChar w:fldCharType="separate"/>
      </w:r>
      <w:ins w:id="482" w:author="Kensaku Kawamoto" w:date="2013-12-18T15:28:00Z">
        <w:r w:rsidR="00C35E28" w:rsidRPr="00C35E28">
          <w:rPr>
            <w:b/>
            <w:lang w:eastAsia="de-DE"/>
            <w:rPrChange w:id="483" w:author="Kensaku Kawamoto" w:date="2013-12-18T15:28:00Z">
              <w:rPr>
                <w:b/>
                <w:caps/>
                <w:color w:val="0070C0"/>
                <w:lang w:bidi="en-US"/>
              </w:rPr>
            </w:rPrChange>
          </w:rPr>
          <w:t>Figure 3</w:t>
        </w:r>
      </w:ins>
      <w:del w:id="484" w:author="Kensaku Kawamoto" w:date="2013-12-18T15:28:00Z">
        <w:r w:rsidR="0069117A" w:rsidRPr="0069117A" w:rsidDel="00C35E28">
          <w:rPr>
            <w:b/>
            <w:lang w:eastAsia="de-DE"/>
          </w:rPr>
          <w:delText>Figure 3</w:delText>
        </w:r>
      </w:del>
      <w:r w:rsidR="000B72A4" w:rsidRPr="004872DE">
        <w:rPr>
          <w:b/>
          <w:lang w:eastAsia="de-DE"/>
        </w:rPr>
        <w:fldChar w:fldCharType="end"/>
      </w:r>
      <w:r w:rsidR="00EA2348" w:rsidRPr="00D94C7C">
        <w:rPr>
          <w:lang w:eastAsia="de-DE"/>
        </w:rPr>
        <w:t>,</w:t>
      </w:r>
      <w:r w:rsidR="00EA2348">
        <w:rPr>
          <w:lang w:eastAsia="de-DE"/>
        </w:rPr>
        <w:t xml:space="preserve"> and a more detailed description is provided in </w:t>
      </w:r>
      <w:r w:rsidR="000B72A4">
        <w:rPr>
          <w:lang w:eastAsia="de-DE"/>
        </w:rPr>
        <w:t xml:space="preserve">the </w:t>
      </w:r>
      <w:r w:rsidR="00EA2348">
        <w:rPr>
          <w:lang w:eastAsia="de-DE"/>
        </w:rPr>
        <w:t>sections</w:t>
      </w:r>
      <w:r w:rsidR="000B72A4">
        <w:rPr>
          <w:lang w:eastAsia="de-DE"/>
        </w:rPr>
        <w:t xml:space="preserve"> that immediately follow</w:t>
      </w:r>
      <w:r w:rsidR="00EA2348">
        <w:rPr>
          <w:lang w:eastAsia="de-DE"/>
        </w:rPr>
        <w:t>.</w:t>
      </w:r>
      <w:r w:rsidR="00714315">
        <w:rPr>
          <w:lang w:eastAsia="de-DE"/>
        </w:rPr>
        <w:t xml:space="preserve">  Note that this example corresponds with the KM metadata described in Section </w:t>
      </w:r>
      <w:r w:rsidR="00714315">
        <w:rPr>
          <w:lang w:eastAsia="de-DE"/>
        </w:rPr>
        <w:fldChar w:fldCharType="begin"/>
      </w:r>
      <w:r w:rsidR="00714315">
        <w:rPr>
          <w:lang w:eastAsia="de-DE"/>
        </w:rPr>
        <w:instrText xml:space="preserve"> REF _Ref363631032 \n \h </w:instrText>
      </w:r>
      <w:r w:rsidR="00714315">
        <w:rPr>
          <w:lang w:eastAsia="de-DE"/>
        </w:rPr>
      </w:r>
      <w:r w:rsidR="00714315">
        <w:rPr>
          <w:lang w:eastAsia="de-DE"/>
        </w:rPr>
        <w:fldChar w:fldCharType="separate"/>
      </w:r>
      <w:r w:rsidR="00C35E28">
        <w:rPr>
          <w:lang w:eastAsia="de-DE"/>
        </w:rPr>
        <w:t>2.6.1</w:t>
      </w:r>
      <w:r w:rsidR="00714315">
        <w:rPr>
          <w:lang w:eastAsia="de-DE"/>
        </w:rPr>
        <w:fldChar w:fldCharType="end"/>
      </w:r>
      <w:r w:rsidR="00714315">
        <w:rPr>
          <w:lang w:eastAsia="de-DE"/>
        </w:rPr>
        <w:t>.</w:t>
      </w:r>
    </w:p>
    <w:p w:rsidR="00C16A9B" w:rsidRPr="0072497A" w:rsidRDefault="00C16A9B" w:rsidP="0072497A">
      <w:pPr>
        <w:rPr>
          <w:lang w:eastAsia="de-DE"/>
        </w:rPr>
      </w:pPr>
    </w:p>
    <w:p w:rsidR="00EA2348" w:rsidRDefault="008C0AE2" w:rsidP="0072497A">
      <w:pPr>
        <w:rPr>
          <w:rFonts w:ascii="Courier New" w:hAnsi="Courier New" w:cs="Courier New"/>
          <w:color w:val="000096"/>
          <w:sz w:val="18"/>
        </w:rPr>
      </w:pPr>
      <w:r w:rsidRPr="0072497A">
        <w:rPr>
          <w:rFonts w:ascii="Courier New" w:hAnsi="Courier New" w:cs="Courier New"/>
          <w:color w:val="000096"/>
          <w:sz w:val="18"/>
        </w:rPr>
        <w:t>&lt;</w:t>
      </w:r>
      <w:proofErr w:type="spellStart"/>
      <w:proofErr w:type="gramStart"/>
      <w:r w:rsidRPr="0072497A">
        <w:rPr>
          <w:rFonts w:ascii="Courier New" w:hAnsi="Courier New" w:cs="Courier New"/>
          <w:color w:val="000096"/>
          <w:sz w:val="18"/>
        </w:rPr>
        <w:t>dss:</w:t>
      </w:r>
      <w:proofErr w:type="gramEnd"/>
      <w:r w:rsidRPr="0072497A">
        <w:rPr>
          <w:rFonts w:ascii="Courier New" w:hAnsi="Courier New" w:cs="Courier New"/>
          <w:color w:val="000096"/>
          <w:sz w:val="18"/>
        </w:rPr>
        <w:t>evaluateAtSpecifiedTime</w:t>
      </w:r>
      <w:proofErr w:type="spellEnd"/>
      <w:r w:rsidRPr="0072497A">
        <w:rPr>
          <w:rFonts w:ascii="Courier New" w:hAnsi="Courier New" w:cs="Courier New"/>
          <w:color w:val="000096"/>
          <w:sz w:val="18"/>
        </w:rPr>
        <w:t>&gt;</w:t>
      </w:r>
    </w:p>
    <w:p w:rsidR="00EA2348" w:rsidRDefault="00EA2348" w:rsidP="0072497A">
      <w:pPr>
        <w:ind w:firstLine="360"/>
        <w:rPr>
          <w:rFonts w:ascii="Courier New" w:hAnsi="Courier New" w:cs="Courier New"/>
          <w:color w:val="000096"/>
          <w:sz w:val="18"/>
        </w:rPr>
      </w:pPr>
      <w:r>
        <w:rPr>
          <w:sz w:val="20"/>
        </w:rPr>
        <w:t xml:space="preserve">  </w:t>
      </w:r>
      <w:proofErr w:type="gramStart"/>
      <w:r w:rsidRPr="0072497A">
        <w:rPr>
          <w:sz w:val="20"/>
        </w:rPr>
        <w:t>&lt;!--</w:t>
      </w:r>
      <w:proofErr w:type="gramEnd"/>
      <w:r w:rsidRPr="0072497A">
        <w:rPr>
          <w:sz w:val="20"/>
        </w:rPr>
        <w:t xml:space="preserve"> unique identifier of interaction provided by service requestor --&gt;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interactionId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scopingEntityId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8C0AE2" w:rsidRPr="0072497A">
        <w:rPr>
          <w:rFonts w:ascii="Courier New" w:hAnsi="Courier New" w:cs="Courier New"/>
          <w:color w:val="993300"/>
          <w:sz w:val="18"/>
        </w:rPr>
        <w:t>edu.utah.bmi</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interactionId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"123456"</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submissionTime</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"2012-01-20T07:59:35.123"</w:t>
      </w:r>
      <w:r w:rsidR="008C0AE2" w:rsidRPr="0072497A">
        <w:rPr>
          <w:rFonts w:ascii="Courier New" w:hAnsi="Courier New" w:cs="Courier New"/>
          <w:color w:val="000096"/>
          <w:sz w:val="18"/>
        </w:rPr>
        <w:t>/&gt;</w:t>
      </w:r>
    </w:p>
    <w:p w:rsidR="00EA2348" w:rsidRDefault="00EA2348" w:rsidP="0072497A">
      <w:pPr>
        <w:ind w:firstLine="360"/>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w:t>
      </w:r>
      <w:r>
        <w:rPr>
          <w:sz w:val="20"/>
        </w:rPr>
        <w:t xml:space="preserve">the evaluation time to be used by the DSS provider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&lt;specifiedTime&gt;</w:t>
      </w:r>
      <w:r w:rsidR="008C0AE2" w:rsidRPr="0072497A">
        <w:rPr>
          <w:rFonts w:ascii="Courier New" w:hAnsi="Courier New" w:cs="Courier New"/>
          <w:color w:val="000000"/>
          <w:sz w:val="18"/>
        </w:rPr>
        <w:t>2012-01-01T00:00:00.000</w:t>
      </w:r>
      <w:r w:rsidR="008C0AE2" w:rsidRPr="0072497A">
        <w:rPr>
          <w:rFonts w:ascii="Courier New" w:hAnsi="Courier New" w:cs="Courier New"/>
          <w:color w:val="000096"/>
          <w:sz w:val="18"/>
        </w:rPr>
        <w:t>&lt;/specifiedTime&gt;</w:t>
      </w:r>
    </w:p>
    <w:p w:rsidR="00EA2348" w:rsidRDefault="00EA2348" w:rsidP="0072497A">
      <w:pPr>
        <w:ind w:firstLine="360"/>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w:t>
      </w:r>
      <w:r>
        <w:rPr>
          <w:sz w:val="20"/>
        </w:rPr>
        <w:t xml:space="preserve">wrapper for the evaluation request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evaluationRequest</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clientLanguage</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en-US</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clientTimeZoneOffset</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-05:00</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p>
    <w:p w:rsidR="0087303F" w:rsidRDefault="00EA2348" w:rsidP="0072497A">
      <w:pPr>
        <w:ind w:firstLine="720"/>
        <w:rPr>
          <w:rFonts w:ascii="Courier New" w:hAnsi="Courier New" w:cs="Courier New"/>
          <w:color w:val="000096"/>
          <w:sz w:val="18"/>
        </w:rPr>
      </w:pPr>
      <w:r>
        <w:rPr>
          <w:sz w:val="20"/>
        </w:rPr>
        <w:t xml:space="preserve">   </w:t>
      </w:r>
      <w:proofErr w:type="gramStart"/>
      <w:r w:rsidRPr="00E52EE6">
        <w:rPr>
          <w:sz w:val="20"/>
        </w:rPr>
        <w:t>&lt;</w:t>
      </w:r>
      <w:r w:rsidR="0087303F">
        <w:rPr>
          <w:sz w:val="20"/>
        </w:rPr>
        <w:t>!--</w:t>
      </w:r>
      <w:proofErr w:type="gramEnd"/>
      <w:r w:rsidR="0087303F">
        <w:rPr>
          <w:sz w:val="20"/>
        </w:rPr>
        <w:t xml:space="preserve"> identification of knowledge module(s) to use for the patient evaluation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kmEvaluationRequest</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kmId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scopingEntityId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Pr>
          <w:rFonts w:ascii="Courier New" w:hAnsi="Courier New" w:cs="Courier New"/>
          <w:color w:val="993300"/>
          <w:sz w:val="18"/>
        </w:rPr>
        <w:t>com.cdsvendor</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businessId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Pr>
          <w:rFonts w:ascii="Courier New" w:hAnsi="Courier New" w:cs="Courier New"/>
          <w:color w:val="993300"/>
          <w:sz w:val="18"/>
        </w:rPr>
        <w:t>DiabetesMellitusNeedForPneumococcalVaccination</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w:t>
      </w:r>
      <w:r w:rsidR="00714315">
        <w:rPr>
          <w:rFonts w:ascii="Courier New" w:hAnsi="Courier New" w:cs="Courier New"/>
          <w:color w:val="993300"/>
          <w:sz w:val="18"/>
        </w:rPr>
        <w:t>0</w:t>
      </w:r>
      <w:r w:rsidR="008C0AE2" w:rsidRPr="0072497A">
        <w:rPr>
          <w:rFonts w:ascii="Courier New" w:hAnsi="Courier New" w:cs="Courier New"/>
          <w:color w:val="993300"/>
          <w:sz w:val="18"/>
        </w:rPr>
        <w:t>.</w:t>
      </w:r>
      <w:r w:rsidR="00714315">
        <w:rPr>
          <w:rFonts w:ascii="Courier New" w:hAnsi="Courier New" w:cs="Courier New"/>
          <w:color w:val="993300"/>
          <w:sz w:val="18"/>
        </w:rPr>
        <w:t>0</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kmEvaluationRequest</w:t>
      </w:r>
      <w:proofErr w:type="spellEnd"/>
      <w:r w:rsidR="008C0AE2" w:rsidRPr="0072497A">
        <w:rPr>
          <w:rFonts w:ascii="Courier New" w:hAnsi="Courier New" w:cs="Courier New"/>
          <w:color w:val="000096"/>
          <w:sz w:val="18"/>
        </w:rPr>
        <w:t>&gt;</w:t>
      </w:r>
    </w:p>
    <w:p w:rsidR="0087303F" w:rsidRDefault="0087303F" w:rsidP="0087303F">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sidR="00714315">
        <w:rPr>
          <w:sz w:val="20"/>
        </w:rPr>
        <w:t>!--</w:t>
      </w:r>
      <w:proofErr w:type="gramEnd"/>
      <w:r w:rsidR="00714315">
        <w:rPr>
          <w:sz w:val="20"/>
        </w:rPr>
        <w:t xml:space="preserve"> </w:t>
      </w:r>
      <w:r>
        <w:rPr>
          <w:sz w:val="20"/>
        </w:rPr>
        <w:t xml:space="preserve">wrapper for the patient data payload </w:t>
      </w:r>
      <w:r w:rsidRPr="00E52EE6">
        <w:rPr>
          <w:sz w:val="20"/>
        </w:rPr>
        <w:t>--&gt;</w:t>
      </w:r>
      <w:r w:rsidRPr="00E52EE6">
        <w:rPr>
          <w:rFonts w:ascii="Courier New" w:hAnsi="Courier New" w:cs="Courier New"/>
          <w:color w:val="000000"/>
          <w:sz w:val="18"/>
        </w:rPr>
        <w:t xml:space="preserve">        </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dataRequirementItemData</w:t>
      </w:r>
      <w:proofErr w:type="spellEnd"/>
      <w:r w:rsidR="008C0AE2" w:rsidRPr="0072497A">
        <w:rPr>
          <w:rFonts w:ascii="Courier New" w:hAnsi="Courier New" w:cs="Courier New"/>
          <w:color w:val="000096"/>
          <w:sz w:val="18"/>
        </w:rPr>
        <w:t>&gt;</w:t>
      </w:r>
    </w:p>
    <w:p w:rsidR="0087303F" w:rsidRDefault="0087303F" w:rsidP="00CB0DB4">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w:t>
      </w:r>
      <w:r w:rsidR="00714315">
        <w:rPr>
          <w:sz w:val="20"/>
        </w:rPr>
        <w:t xml:space="preserve">KM data requirement item being fulfilled by the data payload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driId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itemId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sidRPr="00714315">
        <w:rPr>
          <w:rFonts w:ascii="Courier New" w:hAnsi="Courier New" w:cs="Courier New"/>
          <w:color w:val="993300"/>
          <w:sz w:val="18"/>
        </w:rPr>
        <w:t>SoleDataRequirementItemForKM</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containingEntityId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scopingEntityId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Pr>
          <w:rFonts w:ascii="Courier New" w:hAnsi="Courier New" w:cs="Courier New"/>
          <w:color w:val="993300"/>
          <w:sz w:val="18"/>
        </w:rPr>
        <w:t>com.cdsvendor</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businessId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sidRPr="00714315">
        <w:rPr>
          <w:rFonts w:ascii="Courier New" w:hAnsi="Courier New" w:cs="Courier New"/>
          <w:color w:val="993300"/>
          <w:sz w:val="18"/>
        </w:rPr>
        <w:t>DiabetesMellitusNeedForPneumococcalVaccination</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"1.0.0"</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driId</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&lt;data&gt;</w:t>
      </w:r>
    </w:p>
    <w:p w:rsidR="0087303F" w:rsidRDefault="0087303F" w:rsidP="0087303F">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w:t>
      </w:r>
      <w:r w:rsidR="00714315">
        <w:rPr>
          <w:sz w:val="20"/>
        </w:rPr>
        <w:t xml:space="preserve">format used for providing </w:t>
      </w:r>
      <w:r>
        <w:rPr>
          <w:sz w:val="20"/>
        </w:rPr>
        <w:t xml:space="preserve">patient clinical data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informationModelSSId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scopingEntityId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org.hl7</w:t>
      </w:r>
      <w:r w:rsidR="004F4C12">
        <w:rPr>
          <w:rFonts w:ascii="Courier New" w:hAnsi="Courier New" w:cs="Courier New"/>
          <w:color w:val="993300"/>
          <w:sz w:val="18"/>
        </w:rPr>
        <w:t>.cds</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businessId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D3833" w:rsidDel="007D3833">
        <w:rPr>
          <w:rFonts w:ascii="Courier New" w:hAnsi="Courier New" w:cs="Courier New"/>
          <w:color w:val="993300"/>
          <w:sz w:val="18"/>
        </w:rPr>
        <w:t xml:space="preserve"> </w:t>
      </w:r>
      <w:r w:rsidR="004F4C12">
        <w:rPr>
          <w:rFonts w:ascii="Courier New" w:hAnsi="Courier New" w:cs="Courier New"/>
          <w:color w:val="993300"/>
          <w:sz w:val="18"/>
        </w:rPr>
        <w:t>cdsinput:</w:t>
      </w:r>
      <w:r w:rsidR="00D94C7C">
        <w:rPr>
          <w:rFonts w:ascii="Courier New" w:hAnsi="Courier New" w:cs="Courier New"/>
          <w:color w:val="993300"/>
          <w:sz w:val="18"/>
        </w:rPr>
        <w:t>r2</w:t>
      </w:r>
      <w:r w:rsidR="004F4C12">
        <w:rPr>
          <w:rFonts w:ascii="Courier New" w:hAnsi="Courier New" w:cs="Courier New"/>
          <w:color w:val="993300"/>
          <w:sz w:val="18"/>
        </w:rPr>
        <w:t>:CDSInput</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7070E">
        <w:rPr>
          <w:rFonts w:ascii="Courier New" w:hAnsi="Courier New" w:cs="Courier New"/>
          <w:color w:val="993300"/>
          <w:sz w:val="18"/>
        </w:rPr>
        <w:t>2</w:t>
      </w:r>
      <w:r w:rsidR="008C0AE2" w:rsidRPr="0072497A">
        <w:rPr>
          <w:rFonts w:ascii="Courier New" w:hAnsi="Courier New" w:cs="Courier New"/>
          <w:color w:val="993300"/>
          <w:sz w:val="18"/>
        </w:rPr>
        <w:t>.0"</w:t>
      </w:r>
      <w:r w:rsidR="008C0AE2" w:rsidRPr="0072497A">
        <w:rPr>
          <w:rFonts w:ascii="Courier New" w:hAnsi="Courier New" w:cs="Courier New"/>
          <w:color w:val="000096"/>
          <w:sz w:val="18"/>
        </w:rPr>
        <w:t>/&gt;</w:t>
      </w:r>
    </w:p>
    <w:p w:rsidR="008C0AE2" w:rsidRDefault="0087303F" w:rsidP="0072497A">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actual patient data is in the </w:t>
      </w:r>
      <w:r w:rsidR="00714315">
        <w:rPr>
          <w:sz w:val="20"/>
        </w:rPr>
        <w:t xml:space="preserve">specified format, </w:t>
      </w:r>
      <w:r>
        <w:rPr>
          <w:sz w:val="20"/>
        </w:rPr>
        <w:t xml:space="preserve">and base64 encoded </w:t>
      </w:r>
      <w:r w:rsidR="00714315">
        <w:rPr>
          <w:sz w:val="20"/>
        </w:rPr>
        <w:t xml:space="preserve">(described in Section </w:t>
      </w:r>
      <w:r w:rsidR="00714315">
        <w:rPr>
          <w:sz w:val="20"/>
        </w:rPr>
        <w:fldChar w:fldCharType="begin"/>
      </w:r>
      <w:r w:rsidR="00714315">
        <w:rPr>
          <w:sz w:val="20"/>
        </w:rPr>
        <w:instrText xml:space="preserve"> REF _Ref363631257 \n \h </w:instrText>
      </w:r>
      <w:r w:rsidR="00714315">
        <w:rPr>
          <w:sz w:val="20"/>
        </w:rPr>
      </w:r>
      <w:r w:rsidR="00714315">
        <w:rPr>
          <w:sz w:val="20"/>
        </w:rPr>
        <w:fldChar w:fldCharType="separate"/>
      </w:r>
      <w:r w:rsidR="00C35E28">
        <w:rPr>
          <w:sz w:val="20"/>
        </w:rPr>
        <w:t>2.4</w:t>
      </w:r>
      <w:r w:rsidR="00714315">
        <w:rPr>
          <w:sz w:val="20"/>
        </w:rPr>
        <w:fldChar w:fldCharType="end"/>
      </w:r>
      <w:r w:rsidR="00714315">
        <w:rPr>
          <w:sz w:val="20"/>
        </w:rPr>
        <w:t xml:space="preserve">)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&lt;base64EncodedPayload&gt;</w:t>
      </w:r>
      <w:r w:rsidR="00714315">
        <w:rPr>
          <w:rFonts w:ascii="Courier New" w:hAnsi="Courier New" w:cs="Courier New"/>
          <w:color w:val="000000"/>
          <w:sz w:val="18"/>
        </w:rPr>
        <w:t xml:space="preserve">[base 64 encoded content from Section </w:t>
      </w:r>
      <w:r w:rsidR="00714315">
        <w:rPr>
          <w:rFonts w:ascii="Courier New" w:hAnsi="Courier New" w:cs="Courier New"/>
          <w:color w:val="000000"/>
          <w:sz w:val="18"/>
        </w:rPr>
        <w:fldChar w:fldCharType="begin"/>
      </w:r>
      <w:r w:rsidR="00714315">
        <w:rPr>
          <w:rFonts w:ascii="Courier New" w:hAnsi="Courier New" w:cs="Courier New"/>
          <w:color w:val="000000"/>
          <w:sz w:val="18"/>
        </w:rPr>
        <w:instrText xml:space="preserve"> REF _Ref363631313 \n \h </w:instrText>
      </w:r>
      <w:r w:rsidR="00714315">
        <w:rPr>
          <w:rFonts w:ascii="Courier New" w:hAnsi="Courier New" w:cs="Courier New"/>
          <w:color w:val="000000"/>
          <w:sz w:val="18"/>
        </w:rPr>
      </w:r>
      <w:r w:rsidR="00714315">
        <w:rPr>
          <w:rFonts w:ascii="Courier New" w:hAnsi="Courier New" w:cs="Courier New"/>
          <w:color w:val="000000"/>
          <w:sz w:val="18"/>
        </w:rPr>
        <w:fldChar w:fldCharType="separate"/>
      </w:r>
      <w:r w:rsidR="00C35E28">
        <w:rPr>
          <w:rFonts w:ascii="Courier New" w:hAnsi="Courier New" w:cs="Courier New"/>
          <w:color w:val="000000"/>
          <w:sz w:val="18"/>
        </w:rPr>
        <w:t>2.4</w:t>
      </w:r>
      <w:r w:rsidR="00714315">
        <w:rPr>
          <w:rFonts w:ascii="Courier New" w:hAnsi="Courier New" w:cs="Courier New"/>
          <w:color w:val="000000"/>
          <w:sz w:val="18"/>
        </w:rPr>
        <w:fldChar w:fldCharType="end"/>
      </w:r>
      <w:r w:rsidR="00714315">
        <w:rPr>
          <w:rFonts w:ascii="Courier New" w:hAnsi="Courier New" w:cs="Courier New"/>
          <w:color w:val="000000"/>
          <w:sz w:val="18"/>
        </w:rPr>
        <w:t>]</w:t>
      </w:r>
      <w:r w:rsidR="008C0AE2" w:rsidRPr="0072497A">
        <w:rPr>
          <w:rFonts w:ascii="Courier New" w:hAnsi="Courier New" w:cs="Courier New"/>
          <w:color w:val="000096"/>
          <w:sz w:val="18"/>
        </w:rPr>
        <w:t>&lt;/base64EncodedPayload&gt;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dataRequirementItemData</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evaluationRequest</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dss:evaluateAtSpecifiedTime</w:t>
      </w:r>
      <w:proofErr w:type="spellEnd"/>
      <w:r w:rsidR="008C0AE2" w:rsidRPr="0072497A">
        <w:rPr>
          <w:rFonts w:ascii="Courier New" w:hAnsi="Courier New" w:cs="Courier New"/>
          <w:color w:val="000096"/>
          <w:sz w:val="18"/>
        </w:rPr>
        <w:t>&gt;</w:t>
      </w:r>
    </w:p>
    <w:p w:rsidR="00C16A9B" w:rsidRPr="0072497A" w:rsidRDefault="00C16A9B" w:rsidP="0072497A">
      <w:pPr>
        <w:pStyle w:val="Caption"/>
        <w:rPr>
          <w:b w:val="0"/>
          <w:caps w:val="0"/>
          <w:color w:val="0070C0"/>
          <w:lang w:bidi="en-US"/>
        </w:rPr>
      </w:pPr>
      <w:bookmarkStart w:id="485" w:name="_Ref363621347"/>
      <w:proofErr w:type="gramStart"/>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C35E28">
        <w:rPr>
          <w:b w:val="0"/>
          <w:caps w:val="0"/>
          <w:noProof/>
          <w:color w:val="0070C0"/>
          <w:lang w:bidi="en-US"/>
        </w:rPr>
        <w:t>3</w:t>
      </w:r>
      <w:r w:rsidRPr="0072497A">
        <w:rPr>
          <w:b w:val="0"/>
          <w:caps w:val="0"/>
          <w:color w:val="0070C0"/>
          <w:lang w:bidi="en-US"/>
        </w:rPr>
        <w:fldChar w:fldCharType="end"/>
      </w:r>
      <w:bookmarkEnd w:id="485"/>
      <w:r w:rsidRPr="0072497A">
        <w:rPr>
          <w:b w:val="0"/>
          <w:caps w:val="0"/>
          <w:color w:val="0070C0"/>
          <w:lang w:bidi="en-US"/>
        </w:rPr>
        <w:t>.</w:t>
      </w:r>
      <w:proofErr w:type="gramEnd"/>
      <w:r w:rsidRPr="0072497A">
        <w:rPr>
          <w:b w:val="0"/>
          <w:caps w:val="0"/>
          <w:color w:val="0070C0"/>
          <w:lang w:bidi="en-US"/>
        </w:rPr>
        <w:t xml:space="preserve">  Sample DSS Request</w:t>
      </w:r>
    </w:p>
    <w:p w:rsidR="00C16A9B" w:rsidRDefault="00C16A9B" w:rsidP="0072497A">
      <w:pPr>
        <w:rPr>
          <w:rFonts w:ascii="Courier New" w:hAnsi="Courier New" w:cs="Courier New"/>
          <w:color w:val="000096"/>
          <w:sz w:val="18"/>
        </w:rPr>
      </w:pPr>
    </w:p>
    <w:p w:rsidR="004F4C12" w:rsidRPr="0072497A" w:rsidRDefault="004F4C12" w:rsidP="0072497A">
      <w:pPr>
        <w:rPr>
          <w:rFonts w:ascii="Courier New" w:hAnsi="Courier New" w:cs="Courier New"/>
          <w:color w:val="000096"/>
          <w:sz w:val="18"/>
        </w:rPr>
      </w:pPr>
    </w:p>
    <w:p w:rsidR="007D44AD" w:rsidRPr="00A878ED" w:rsidRDefault="00714315" w:rsidP="005E71E7">
      <w:pPr>
        <w:pStyle w:val="Heading3"/>
        <w:rPr>
          <w:rFonts w:ascii="Times New Roman" w:hAnsi="Times New Roman"/>
        </w:rPr>
      </w:pPr>
      <w:r>
        <w:rPr>
          <w:rFonts w:ascii="Times New Roman" w:hAnsi="Times New Roman"/>
        </w:rPr>
        <w:br w:type="page"/>
      </w:r>
      <w:bookmarkStart w:id="486" w:name="_Toc375143885"/>
      <w:r w:rsidR="007D44AD" w:rsidRPr="00A878ED">
        <w:rPr>
          <w:rFonts w:ascii="Times New Roman" w:hAnsi="Times New Roman"/>
        </w:rPr>
        <w:lastRenderedPageBreak/>
        <w:t>Evaluate Request</w:t>
      </w:r>
      <w:bookmarkEnd w:id="477"/>
      <w:bookmarkEnd w:id="486"/>
    </w:p>
    <w:p w:rsidR="007D44AD" w:rsidRDefault="007D44AD" w:rsidP="007D44AD">
      <w:r w:rsidRPr="00A878ED">
        <w:t xml:space="preserve">The </w:t>
      </w:r>
      <w:r w:rsidR="002B7E0B">
        <w:t xml:space="preserve">primary components of the </w:t>
      </w:r>
      <w:r w:rsidRPr="00A878ED">
        <w:t xml:space="preserve">evaluate request </w:t>
      </w:r>
      <w:r w:rsidR="002B7E0B">
        <w:t>are outlined in</w:t>
      </w:r>
      <w:r w:rsidR="00D94C7C">
        <w:t xml:space="preserve"> </w:t>
      </w:r>
      <w:r w:rsidR="00D94C7C" w:rsidRPr="004872DE">
        <w:rPr>
          <w:b/>
        </w:rPr>
        <w:fldChar w:fldCharType="begin"/>
      </w:r>
      <w:r w:rsidR="00D94C7C" w:rsidRPr="004872DE">
        <w:rPr>
          <w:b/>
        </w:rPr>
        <w:instrText xml:space="preserve"> REF _Ref365629682  \* MERGEFORMAT </w:instrText>
      </w:r>
      <w:r w:rsidR="00D94C7C" w:rsidRPr="004872DE">
        <w:rPr>
          <w:b/>
        </w:rPr>
        <w:fldChar w:fldCharType="separate"/>
      </w:r>
      <w:ins w:id="487" w:author="Kensaku Kawamoto" w:date="2013-12-18T15:28:00Z">
        <w:r w:rsidR="00C35E28" w:rsidRPr="00C35E28">
          <w:rPr>
            <w:b/>
            <w:rPrChange w:id="488" w:author="Kensaku Kawamoto" w:date="2013-12-18T15:28:00Z">
              <w:rPr>
                <w:b/>
                <w:caps/>
                <w:color w:val="0070C0"/>
                <w:lang w:bidi="en-US"/>
              </w:rPr>
            </w:rPrChange>
          </w:rPr>
          <w:t>Table 8</w:t>
        </w:r>
      </w:ins>
      <w:del w:id="489" w:author="Kensaku Kawamoto" w:date="2013-12-18T15:28:00Z">
        <w:r w:rsidR="0069117A" w:rsidRPr="0069117A" w:rsidDel="00C35E28">
          <w:rPr>
            <w:b/>
          </w:rPr>
          <w:delText>Table 8</w:delText>
        </w:r>
      </w:del>
      <w:r w:rsidR="00D94C7C" w:rsidRPr="004872DE">
        <w:rPr>
          <w:b/>
        </w:rPr>
        <w:fldChar w:fldCharType="end"/>
      </w:r>
      <w:r w:rsidR="002B7E0B">
        <w:t xml:space="preserve">.  Each of these components </w:t>
      </w:r>
      <w:r w:rsidRPr="00A878ED">
        <w:t>is covered in more detail in the following sections</w:t>
      </w:r>
      <w:r w:rsidR="002B7E0B">
        <w:t>.</w:t>
      </w:r>
    </w:p>
    <w:p w:rsidR="002B7E0B" w:rsidRDefault="002B7E0B" w:rsidP="007D44AD"/>
    <w:p w:rsidR="00D94C7C" w:rsidRPr="0072497A" w:rsidRDefault="00D94C7C" w:rsidP="00D94C7C">
      <w:pPr>
        <w:pStyle w:val="Caption"/>
        <w:rPr>
          <w:b w:val="0"/>
          <w:caps w:val="0"/>
          <w:color w:val="0070C0"/>
          <w:lang w:bidi="en-US"/>
        </w:rPr>
      </w:pPr>
      <w:bookmarkStart w:id="490" w:name="_Ref365629682"/>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C35E28">
        <w:rPr>
          <w:b w:val="0"/>
          <w:caps w:val="0"/>
          <w:noProof/>
          <w:color w:val="0070C0"/>
          <w:lang w:bidi="en-US"/>
        </w:rPr>
        <w:t>8</w:t>
      </w:r>
      <w:r w:rsidRPr="00E52EE6">
        <w:rPr>
          <w:b w:val="0"/>
          <w:caps w:val="0"/>
          <w:color w:val="0070C0"/>
          <w:lang w:bidi="en-US"/>
        </w:rPr>
        <w:fldChar w:fldCharType="end"/>
      </w:r>
      <w:bookmarkEnd w:id="490"/>
      <w:r w:rsidRPr="00E52EE6">
        <w:rPr>
          <w:b w:val="0"/>
          <w:caps w:val="0"/>
          <w:color w:val="0070C0"/>
          <w:lang w:bidi="en-US"/>
        </w:rPr>
        <w:t>.</w:t>
      </w:r>
      <w:proofErr w:type="gramEnd"/>
      <w:r w:rsidRPr="00E52EE6">
        <w:rPr>
          <w:b w:val="0"/>
          <w:caps w:val="0"/>
          <w:color w:val="0070C0"/>
          <w:lang w:bidi="en-US"/>
        </w:rPr>
        <w:t xml:space="preserve">  </w:t>
      </w:r>
      <w:r>
        <w:rPr>
          <w:b w:val="0"/>
          <w:caps w:val="0"/>
          <w:color w:val="0070C0"/>
          <w:lang w:bidi="en-US"/>
        </w:rPr>
        <w:t>Compon</w:t>
      </w:r>
      <w:r w:rsidR="00322C77">
        <w:rPr>
          <w:b w:val="0"/>
          <w:caps w:val="0"/>
          <w:color w:val="0070C0"/>
          <w:lang w:bidi="en-US"/>
        </w:rPr>
        <w:t>e</w:t>
      </w:r>
      <w:r>
        <w:rPr>
          <w:b w:val="0"/>
          <w:caps w:val="0"/>
          <w:color w:val="0070C0"/>
          <w:lang w:bidi="en-US"/>
        </w:rPr>
        <w:t>nts of Evaluate Request</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8"/>
        <w:gridCol w:w="4788"/>
      </w:tblGrid>
      <w:tr w:rsidR="007D44AD" w:rsidRPr="00A878ED" w:rsidTr="00D26CFB">
        <w:tc>
          <w:tcPr>
            <w:tcW w:w="4788" w:type="dxa"/>
            <w:tcBorders>
              <w:top w:val="single" w:sz="8" w:space="0" w:color="7BA0CD"/>
              <w:left w:val="single" w:sz="8" w:space="0" w:color="7BA0CD"/>
              <w:bottom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Component</w:t>
            </w:r>
          </w:p>
        </w:tc>
        <w:tc>
          <w:tcPr>
            <w:tcW w:w="478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Description</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proofErr w:type="spellStart"/>
            <w:r w:rsidRPr="00A878ED">
              <w:rPr>
                <w:rFonts w:eastAsia="Calibri"/>
                <w:b/>
                <w:bCs/>
                <w:sz w:val="22"/>
                <w:szCs w:val="22"/>
              </w:rPr>
              <w:t>scopingEntityId</w:t>
            </w:r>
            <w:proofErr w:type="spellEnd"/>
          </w:p>
        </w:tc>
        <w:tc>
          <w:tcPr>
            <w:tcW w:w="4788" w:type="dxa"/>
            <w:shd w:val="clear" w:color="auto" w:fill="D3DFEE"/>
          </w:tcPr>
          <w:p w:rsidR="007D44AD" w:rsidRPr="00A878ED" w:rsidRDefault="007D44AD" w:rsidP="00CB0DB4">
            <w:pPr>
              <w:rPr>
                <w:rFonts w:eastAsia="Calibri"/>
                <w:sz w:val="22"/>
                <w:szCs w:val="22"/>
              </w:rPr>
            </w:pPr>
            <w:r w:rsidRPr="00A878ED">
              <w:rPr>
                <w:rFonts w:eastAsia="Calibri"/>
                <w:sz w:val="22"/>
                <w:szCs w:val="22"/>
              </w:rPr>
              <w:t xml:space="preserve">Pre-coordinated identifier </w:t>
            </w:r>
            <w:r w:rsidR="000B72A4">
              <w:rPr>
                <w:rFonts w:eastAsia="Calibri"/>
                <w:sz w:val="22"/>
                <w:szCs w:val="22"/>
              </w:rPr>
              <w:t xml:space="preserve">used </w:t>
            </w:r>
            <w:r w:rsidRPr="00A878ED">
              <w:rPr>
                <w:rFonts w:eastAsia="Calibri"/>
                <w:sz w:val="22"/>
                <w:szCs w:val="22"/>
              </w:rPr>
              <w:t>to provide a unique scope for identifiers generated in different contexts</w:t>
            </w:r>
            <w:r w:rsidR="00714315">
              <w:rPr>
                <w:rFonts w:eastAsia="Calibri"/>
                <w:sz w:val="22"/>
                <w:szCs w:val="22"/>
              </w:rPr>
              <w:t>, such as an organization or a knowledge module (</w:t>
            </w:r>
            <w:r w:rsidR="00714315" w:rsidRPr="0072497A">
              <w:rPr>
                <w:rFonts w:eastAsia="Calibri"/>
                <w:b/>
                <w:sz w:val="22"/>
                <w:szCs w:val="22"/>
              </w:rPr>
              <w:t>KM</w:t>
            </w:r>
            <w:r w:rsidR="00714315">
              <w:rPr>
                <w:rFonts w:eastAsia="Calibri"/>
                <w:sz w:val="22"/>
                <w:szCs w:val="22"/>
              </w:rPr>
              <w:t>)</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proofErr w:type="spellStart"/>
            <w:r w:rsidRPr="00A878ED">
              <w:rPr>
                <w:rFonts w:eastAsia="Calibri"/>
                <w:b/>
                <w:bCs/>
                <w:sz w:val="22"/>
                <w:szCs w:val="22"/>
              </w:rPr>
              <w:t>interactionId</w:t>
            </w:r>
            <w:proofErr w:type="spellEnd"/>
          </w:p>
        </w:tc>
        <w:tc>
          <w:tcPr>
            <w:tcW w:w="4788" w:type="dxa"/>
            <w:tcBorders>
              <w:left w:val="nil"/>
            </w:tcBorders>
            <w:shd w:val="clear" w:color="auto" w:fill="auto"/>
          </w:tcPr>
          <w:p w:rsidR="007D44AD" w:rsidRPr="00A878ED" w:rsidRDefault="007D44AD" w:rsidP="00D26CFB">
            <w:pPr>
              <w:rPr>
                <w:rFonts w:eastAsia="Calibri"/>
                <w:sz w:val="22"/>
                <w:szCs w:val="22"/>
              </w:rPr>
            </w:pPr>
            <w:r w:rsidRPr="00A878ED">
              <w:rPr>
                <w:rFonts w:eastAsia="Calibri"/>
                <w:sz w:val="22"/>
                <w:szCs w:val="22"/>
              </w:rPr>
              <w:t>Client-generated identifier for the request</w:t>
            </w:r>
          </w:p>
        </w:tc>
      </w:tr>
      <w:tr w:rsidR="000B72A4" w:rsidRPr="00A878ED" w:rsidTr="00D26CFB">
        <w:tc>
          <w:tcPr>
            <w:tcW w:w="4788" w:type="dxa"/>
            <w:tcBorders>
              <w:right w:val="nil"/>
            </w:tcBorders>
            <w:shd w:val="clear" w:color="auto" w:fill="auto"/>
          </w:tcPr>
          <w:p w:rsidR="000B72A4" w:rsidRPr="00A878ED" w:rsidRDefault="000B72A4" w:rsidP="00D26CFB">
            <w:pPr>
              <w:rPr>
                <w:rFonts w:eastAsia="Calibri"/>
                <w:b/>
                <w:bCs/>
                <w:sz w:val="22"/>
                <w:szCs w:val="22"/>
              </w:rPr>
            </w:pPr>
            <w:r>
              <w:rPr>
                <w:rFonts w:eastAsia="Calibri"/>
                <w:b/>
                <w:bCs/>
                <w:sz w:val="22"/>
                <w:szCs w:val="22"/>
              </w:rPr>
              <w:t>specifiedTime</w:t>
            </w:r>
          </w:p>
        </w:tc>
        <w:tc>
          <w:tcPr>
            <w:tcW w:w="4788" w:type="dxa"/>
            <w:tcBorders>
              <w:left w:val="nil"/>
            </w:tcBorders>
            <w:shd w:val="clear" w:color="auto" w:fill="auto"/>
          </w:tcPr>
          <w:p w:rsidR="000B72A4" w:rsidRPr="00A878ED" w:rsidRDefault="000B72A4" w:rsidP="00D26CFB">
            <w:pPr>
              <w:rPr>
                <w:rFonts w:eastAsia="Calibri"/>
                <w:sz w:val="22"/>
                <w:szCs w:val="22"/>
              </w:rPr>
            </w:pPr>
            <w:r>
              <w:rPr>
                <w:rFonts w:eastAsia="Calibri"/>
                <w:sz w:val="22"/>
                <w:szCs w:val="22"/>
              </w:rPr>
              <w:t>Client-specified evaluation time</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proofErr w:type="spellStart"/>
            <w:r w:rsidRPr="00A878ED">
              <w:rPr>
                <w:rFonts w:eastAsia="Calibri"/>
                <w:b/>
                <w:bCs/>
                <w:sz w:val="22"/>
                <w:szCs w:val="22"/>
              </w:rPr>
              <w:t>evaluationRequest</w:t>
            </w:r>
            <w:proofErr w:type="spellEnd"/>
          </w:p>
        </w:tc>
        <w:tc>
          <w:tcPr>
            <w:tcW w:w="4788" w:type="dxa"/>
            <w:shd w:val="clear" w:color="auto" w:fill="D3DFEE"/>
          </w:tcPr>
          <w:p w:rsidR="007D44AD" w:rsidRPr="00A878ED" w:rsidRDefault="007D44AD" w:rsidP="00D26CFB">
            <w:pPr>
              <w:rPr>
                <w:rFonts w:eastAsia="Calibri"/>
                <w:sz w:val="22"/>
                <w:szCs w:val="22"/>
              </w:rPr>
            </w:pPr>
            <w:r w:rsidRPr="00A878ED">
              <w:rPr>
                <w:rFonts w:eastAsia="Calibri"/>
                <w:sz w:val="22"/>
                <w:szCs w:val="22"/>
              </w:rPr>
              <w:t>Container for the request information</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proofErr w:type="spellStart"/>
            <w:r w:rsidRPr="00A878ED">
              <w:rPr>
                <w:rFonts w:eastAsia="Calibri"/>
                <w:b/>
                <w:bCs/>
                <w:sz w:val="22"/>
                <w:szCs w:val="22"/>
              </w:rPr>
              <w:t>kmEvaluationRequest</w:t>
            </w:r>
            <w:proofErr w:type="spellEnd"/>
          </w:p>
        </w:tc>
        <w:tc>
          <w:tcPr>
            <w:tcW w:w="4788" w:type="dxa"/>
            <w:tcBorders>
              <w:left w:val="nil"/>
            </w:tcBorders>
            <w:shd w:val="clear" w:color="auto" w:fill="auto"/>
          </w:tcPr>
          <w:p w:rsidR="007D44AD" w:rsidRPr="00A878ED" w:rsidRDefault="007D44AD" w:rsidP="00CB0DB4">
            <w:pPr>
              <w:rPr>
                <w:rFonts w:eastAsia="Calibri"/>
                <w:sz w:val="22"/>
                <w:szCs w:val="22"/>
              </w:rPr>
            </w:pPr>
            <w:r w:rsidRPr="00A878ED">
              <w:rPr>
                <w:rFonts w:eastAsia="Calibri"/>
                <w:sz w:val="22"/>
                <w:szCs w:val="22"/>
              </w:rPr>
              <w:t xml:space="preserve">Indicates which </w:t>
            </w:r>
            <w:r w:rsidR="00714315">
              <w:rPr>
                <w:rFonts w:eastAsia="Calibri"/>
                <w:sz w:val="22"/>
                <w:szCs w:val="22"/>
              </w:rPr>
              <w:t xml:space="preserve">KMs </w:t>
            </w:r>
            <w:r w:rsidRPr="00A878ED">
              <w:rPr>
                <w:rFonts w:eastAsia="Calibri"/>
                <w:sz w:val="22"/>
                <w:szCs w:val="22"/>
              </w:rPr>
              <w:t>should be evaluated for the request</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proofErr w:type="spellStart"/>
            <w:r w:rsidRPr="00A878ED">
              <w:rPr>
                <w:rFonts w:eastAsia="Calibri"/>
                <w:b/>
                <w:bCs/>
                <w:sz w:val="22"/>
                <w:szCs w:val="22"/>
              </w:rPr>
              <w:t>dataRequirementItemData</w:t>
            </w:r>
            <w:proofErr w:type="spellEnd"/>
          </w:p>
        </w:tc>
        <w:tc>
          <w:tcPr>
            <w:tcW w:w="4788" w:type="dxa"/>
            <w:shd w:val="clear" w:color="auto" w:fill="D3DFEE"/>
          </w:tcPr>
          <w:p w:rsidR="007D44AD" w:rsidRPr="00A878ED" w:rsidRDefault="007D44AD" w:rsidP="00D26CFB">
            <w:pPr>
              <w:rPr>
                <w:rFonts w:eastAsia="Calibri"/>
                <w:sz w:val="22"/>
                <w:szCs w:val="22"/>
              </w:rPr>
            </w:pPr>
            <w:r w:rsidRPr="00A878ED">
              <w:rPr>
                <w:rFonts w:eastAsia="Calibri"/>
                <w:sz w:val="22"/>
                <w:szCs w:val="22"/>
              </w:rPr>
              <w:t>Contains the data required for the request</w:t>
            </w:r>
          </w:p>
        </w:tc>
      </w:tr>
    </w:tbl>
    <w:p w:rsidR="00D842F0" w:rsidRPr="00A878ED" w:rsidRDefault="00D842F0" w:rsidP="00992373">
      <w:pPr>
        <w:pStyle w:val="Heading4"/>
        <w:numPr>
          <w:ilvl w:val="0"/>
          <w:numId w:val="0"/>
        </w:numPr>
        <w:ind w:left="864"/>
        <w:rPr>
          <w:rFonts w:ascii="Times New Roman" w:hAnsi="Times New Roman"/>
        </w:rPr>
      </w:pPr>
      <w:bookmarkStart w:id="491" w:name="_Toc360558873"/>
    </w:p>
    <w:p w:rsidR="007D44AD" w:rsidRPr="00A878ED" w:rsidRDefault="007D44AD" w:rsidP="005E71E7">
      <w:pPr>
        <w:pStyle w:val="Heading4"/>
        <w:rPr>
          <w:rFonts w:ascii="Times New Roman" w:hAnsi="Times New Roman"/>
        </w:rPr>
      </w:pPr>
      <w:bookmarkStart w:id="492" w:name="_Ref363587059"/>
      <w:r w:rsidRPr="00A878ED">
        <w:rPr>
          <w:rFonts w:ascii="Times New Roman" w:hAnsi="Times New Roman"/>
        </w:rPr>
        <w:t>Scoping Entity Identifier</w:t>
      </w:r>
      <w:bookmarkEnd w:id="491"/>
      <w:bookmarkEnd w:id="492"/>
    </w:p>
    <w:p w:rsidR="00CB0DB4" w:rsidRDefault="00CB0DB4" w:rsidP="007D44AD">
      <w:r>
        <w:t xml:space="preserve">Examples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ins w:id="493" w:author="Kensaku Kawamoto" w:date="2013-12-18T15:28:00Z">
        <w:r w:rsidR="00C35E28" w:rsidRPr="00C35E28">
          <w:rPr>
            <w:b/>
            <w:rPrChange w:id="494" w:author="Kensaku Kawamoto" w:date="2013-12-18T15:28:00Z">
              <w:rPr>
                <w:b/>
                <w:caps/>
                <w:color w:val="0070C0"/>
                <w:lang w:bidi="en-US"/>
              </w:rPr>
            </w:rPrChange>
          </w:rPr>
          <w:t>Figure 3</w:t>
        </w:r>
      </w:ins>
      <w:del w:id="495" w:author="Kensaku Kawamoto" w:date="2013-12-18T15:28:00Z">
        <w:r w:rsidR="0069117A" w:rsidRPr="0069117A" w:rsidDel="00C35E28">
          <w:rPr>
            <w:b/>
          </w:rPr>
          <w:delText>Figure 3</w:delText>
        </w:r>
      </w:del>
      <w:r w:rsidRPr="004872DE">
        <w:rPr>
          <w:b/>
        </w:rPr>
        <w:fldChar w:fldCharType="end"/>
      </w:r>
      <w:r>
        <w:t>:</w:t>
      </w:r>
    </w:p>
    <w:p w:rsidR="00CB0DB4" w:rsidRDefault="00CB0DB4" w:rsidP="007D44AD">
      <w:r>
        <w:tab/>
      </w:r>
      <w:proofErr w:type="spellStart"/>
      <w:r>
        <w:t>edu.utah.bmi</w:t>
      </w:r>
      <w:proofErr w:type="spellEnd"/>
    </w:p>
    <w:p w:rsidR="00CB0DB4" w:rsidRDefault="00CB0DB4" w:rsidP="007D44AD">
      <w:r>
        <w:tab/>
      </w:r>
      <w:proofErr w:type="spellStart"/>
      <w:r>
        <w:t>com.cdsvendor</w:t>
      </w:r>
      <w:proofErr w:type="spellEnd"/>
    </w:p>
    <w:p w:rsidR="00CB0DB4" w:rsidRDefault="00CB0DB4" w:rsidP="007D44AD">
      <w:r>
        <w:tab/>
        <w:t>org.hl7.cds</w:t>
      </w:r>
    </w:p>
    <w:p w:rsidR="00CB0DB4" w:rsidRDefault="00CB0DB4" w:rsidP="007D44AD"/>
    <w:p w:rsidR="007D44AD" w:rsidRDefault="007D44AD" w:rsidP="007D44AD">
      <w:r w:rsidRPr="00A878ED">
        <w:t xml:space="preserve">The Scoping Entity is identified by a String “id.” The intent of this id is to allow scoping entities to be uniquely identified, so that business objects can be identified in a globally unique manner as long as business object identifiers are unique within a scoping entity. </w:t>
      </w:r>
    </w:p>
    <w:p w:rsidR="001D52AA" w:rsidRPr="00A878ED" w:rsidRDefault="001D52AA" w:rsidP="007D44AD"/>
    <w:p w:rsidR="007D44AD" w:rsidRPr="00A878ED" w:rsidRDefault="007D44AD" w:rsidP="007D44AD">
      <w:r w:rsidRPr="00A878ED">
        <w:t xml:space="preserve">The “id” </w:t>
      </w:r>
      <w:r w:rsidR="00230849" w:rsidRPr="00A878ED">
        <w:rPr>
          <w:b/>
        </w:rPr>
        <w:t>SHALL</w:t>
      </w:r>
      <w:r w:rsidRPr="00A878ED">
        <w:t xml:space="preserve"> start with lowercase English representations of one of the top-level Internet domain names, currently com, </w:t>
      </w:r>
      <w:proofErr w:type="spellStart"/>
      <w:r w:rsidRPr="00A878ED">
        <w:t>edu</w:t>
      </w:r>
      <w:proofErr w:type="spellEnd"/>
      <w:r w:rsidRPr="00A878ED">
        <w:t xml:space="preserve">, </w:t>
      </w:r>
      <w:proofErr w:type="spellStart"/>
      <w:r w:rsidRPr="00A878ED">
        <w:t>gov</w:t>
      </w:r>
      <w:proofErr w:type="spellEnd"/>
      <w:r w:rsidRPr="00A878ED">
        <w:t>, mil, net, org, or one of the English two-letter codes identifying countries as specified in ISO Standard 3166-1 (</w:t>
      </w:r>
      <w:hyperlink r:id="rId29" w:history="1">
        <w:r w:rsidR="001D52AA" w:rsidRPr="000B125B">
          <w:rPr>
            <w:rStyle w:val="Hyperlink"/>
            <w:rFonts w:ascii="Times New Roman" w:hAnsi="Times New Roman"/>
            <w:lang w:eastAsia="en-US"/>
          </w:rPr>
          <w:t>http://www.iso.org/iso/country_names_and_code_elements</w:t>
        </w:r>
      </w:hyperlink>
      <w:r w:rsidR="00230849" w:rsidRPr="00A878ED">
        <w:t xml:space="preserve">). </w:t>
      </w:r>
      <w:r w:rsidR="00661EDA">
        <w:t xml:space="preserve"> </w:t>
      </w:r>
      <w:r w:rsidR="00230849" w:rsidRPr="00A878ED">
        <w:t xml:space="preserve">Subsequently, the “id” </w:t>
      </w:r>
      <w:r w:rsidR="00230849" w:rsidRPr="00A878ED">
        <w:rPr>
          <w:b/>
        </w:rPr>
        <w:t>SHALL</w:t>
      </w:r>
      <w:r w:rsidRPr="00A878ED">
        <w:t xml:space="preserve"> start by defining the domain name that is associated with the scoping entity (e.g., “</w:t>
      </w:r>
      <w:proofErr w:type="spellStart"/>
      <w:r w:rsidRPr="00A878ED">
        <w:t>com.</w:t>
      </w:r>
      <w:r w:rsidR="000844E8">
        <w:t>zynxhealth</w:t>
      </w:r>
      <w:proofErr w:type="spellEnd"/>
      <w:r w:rsidRPr="00A878ED">
        <w:t>,” “</w:t>
      </w:r>
      <w:proofErr w:type="spellStart"/>
      <w:r w:rsidRPr="00A878ED">
        <w:t>com.dbmotion</w:t>
      </w:r>
      <w:proofErr w:type="spellEnd"/>
      <w:r w:rsidRPr="00A878ED">
        <w:t>,” “</w:t>
      </w:r>
      <w:proofErr w:type="spellStart"/>
      <w:r w:rsidRPr="00A878ED">
        <w:t>edu.</w:t>
      </w:r>
      <w:r w:rsidR="000844E8">
        <w:t>utah</w:t>
      </w:r>
      <w:proofErr w:type="spellEnd"/>
      <w:r w:rsidRPr="00A878ED">
        <w:t>,” “org.hl7”). Subsequent identification within the domain associated with</w:t>
      </w:r>
      <w:r w:rsidR="00230849" w:rsidRPr="00A878ED">
        <w:t xml:space="preserve"> the scoping entity, if any, </w:t>
      </w:r>
      <w:r w:rsidR="00230849" w:rsidRPr="00A878ED">
        <w:rPr>
          <w:b/>
        </w:rPr>
        <w:t>MAY</w:t>
      </w:r>
      <w:r w:rsidRPr="00A878ED">
        <w:t xml:space="preserve"> be specified as is appropriate for the internal naming conventions by the scoping en</w:t>
      </w:r>
      <w:r w:rsidR="00230849" w:rsidRPr="00A878ED">
        <w:t xml:space="preserve">tity. Also, Scoping Entities </w:t>
      </w:r>
      <w:r w:rsidR="00230849" w:rsidRPr="00A878ED">
        <w:rPr>
          <w:b/>
        </w:rPr>
        <w:t>MAY</w:t>
      </w:r>
      <w:r w:rsidRPr="00A878ED">
        <w:t xml:space="preserve"> have a hierarchical structure described by the existence of parent and children Scoping Entities.</w:t>
      </w:r>
    </w:p>
    <w:p w:rsidR="007D44AD" w:rsidRPr="00A878ED" w:rsidRDefault="00CB0DB4" w:rsidP="005E71E7">
      <w:pPr>
        <w:pStyle w:val="Heading4"/>
        <w:rPr>
          <w:rFonts w:ascii="Times New Roman" w:hAnsi="Times New Roman"/>
        </w:rPr>
      </w:pPr>
      <w:bookmarkStart w:id="496" w:name="_Toc360558874"/>
      <w:bookmarkStart w:id="497" w:name="_Ref363587105"/>
      <w:r>
        <w:rPr>
          <w:rFonts w:ascii="Times New Roman" w:hAnsi="Times New Roman"/>
        </w:rPr>
        <w:br w:type="page"/>
      </w:r>
      <w:r w:rsidR="007D44AD" w:rsidRPr="00A878ED">
        <w:rPr>
          <w:rFonts w:ascii="Times New Roman" w:hAnsi="Times New Roman"/>
        </w:rPr>
        <w:lastRenderedPageBreak/>
        <w:t>Interaction Identifier</w:t>
      </w:r>
      <w:bookmarkEnd w:id="496"/>
      <w:bookmarkEnd w:id="497"/>
    </w:p>
    <w:p w:rsidR="00CB0DB4" w:rsidRDefault="00CB0DB4" w:rsidP="007D44AD">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ins w:id="498" w:author="Kensaku Kawamoto" w:date="2013-12-18T15:28:00Z">
        <w:r w:rsidR="00C35E28" w:rsidRPr="00C35E28">
          <w:rPr>
            <w:b/>
            <w:rPrChange w:id="499" w:author="Kensaku Kawamoto" w:date="2013-12-18T15:28:00Z">
              <w:rPr>
                <w:b/>
                <w:caps/>
                <w:color w:val="0070C0"/>
                <w:lang w:bidi="en-US"/>
              </w:rPr>
            </w:rPrChange>
          </w:rPr>
          <w:t>Figure 3</w:t>
        </w:r>
      </w:ins>
      <w:del w:id="500" w:author="Kensaku Kawamoto" w:date="2013-12-18T15:28:00Z">
        <w:r w:rsidR="0069117A" w:rsidRPr="0069117A" w:rsidDel="00C35E28">
          <w:rPr>
            <w:b/>
          </w:rPr>
          <w:delText>Figure 3</w:delText>
        </w:r>
      </w:del>
      <w:r w:rsidRPr="004872DE">
        <w:rPr>
          <w:b/>
        </w:rPr>
        <w:fldChar w:fldCharType="end"/>
      </w:r>
      <w:r>
        <w:t>:</w:t>
      </w:r>
    </w:p>
    <w:p w:rsidR="00CB0DB4" w:rsidRDefault="00CB0DB4" w:rsidP="007D44AD">
      <w:pPr>
        <w:rPr>
          <w:rFonts w:ascii="Courier New" w:hAnsi="Courier New" w:cs="Courier New"/>
          <w:color w:val="000096"/>
          <w:sz w:val="18"/>
        </w:rPr>
      </w:pPr>
    </w:p>
    <w:p w:rsidR="00CB0DB4" w:rsidRDefault="00CB0DB4" w:rsidP="007D44AD">
      <w:r w:rsidRPr="00E7111D">
        <w:rPr>
          <w:rFonts w:ascii="Courier New" w:hAnsi="Courier New" w:cs="Courier New"/>
          <w:color w:val="000096"/>
          <w:sz w:val="18"/>
        </w:rPr>
        <w:t>&lt;</w:t>
      </w:r>
      <w:proofErr w:type="spellStart"/>
      <w:r w:rsidRPr="00E7111D">
        <w:rPr>
          <w:rFonts w:ascii="Courier New" w:hAnsi="Courier New" w:cs="Courier New"/>
          <w:color w:val="000096"/>
          <w:sz w:val="18"/>
        </w:rPr>
        <w:t>interactionId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E7111D">
        <w:rPr>
          <w:rFonts w:ascii="Courier New" w:hAnsi="Courier New" w:cs="Courier New"/>
          <w:color w:val="993300"/>
          <w:sz w:val="18"/>
        </w:rPr>
        <w:t>edu.utah.bmi</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interactionId</w:t>
      </w:r>
      <w:proofErr w:type="spellEnd"/>
      <w:r w:rsidRPr="00E7111D">
        <w:rPr>
          <w:rFonts w:ascii="Courier New" w:hAnsi="Courier New" w:cs="Courier New"/>
          <w:color w:val="FF8040"/>
          <w:sz w:val="18"/>
        </w:rPr>
        <w:t>=</w:t>
      </w:r>
      <w:r w:rsidRPr="00E7111D">
        <w:rPr>
          <w:rFonts w:ascii="Courier New" w:hAnsi="Courier New" w:cs="Courier New"/>
          <w:color w:val="993300"/>
          <w:sz w:val="18"/>
        </w:rPr>
        <w:t>"123456"</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submissionTime</w:t>
      </w:r>
      <w:proofErr w:type="spellEnd"/>
      <w:r w:rsidRPr="00E7111D">
        <w:rPr>
          <w:rFonts w:ascii="Courier New" w:hAnsi="Courier New" w:cs="Courier New"/>
          <w:color w:val="FF8040"/>
          <w:sz w:val="18"/>
        </w:rPr>
        <w:t>=</w:t>
      </w:r>
      <w:r w:rsidRPr="00E7111D">
        <w:rPr>
          <w:rFonts w:ascii="Courier New" w:hAnsi="Courier New" w:cs="Courier New"/>
          <w:color w:val="993300"/>
          <w:sz w:val="18"/>
        </w:rPr>
        <w:t>"2012-01-20T07:59:35.123"</w:t>
      </w:r>
      <w:r w:rsidRPr="00E7111D">
        <w:rPr>
          <w:rFonts w:ascii="Courier New" w:hAnsi="Courier New" w:cs="Courier New"/>
          <w:color w:val="000096"/>
          <w:sz w:val="18"/>
        </w:rPr>
        <w:t>/&gt;</w:t>
      </w:r>
    </w:p>
    <w:p w:rsidR="00CB0DB4" w:rsidRDefault="00CB0DB4" w:rsidP="007D44AD"/>
    <w:p w:rsidR="007D44AD" w:rsidRPr="00A878ED" w:rsidRDefault="007D44AD" w:rsidP="007D44AD">
      <w:r w:rsidRPr="00A878ED">
        <w:t xml:space="preserve">The request contains an Interaction Identifier which specifies the client-generated unique identifier for the request. </w:t>
      </w:r>
      <w:r w:rsidR="00E53176">
        <w:t xml:space="preserve"> </w:t>
      </w:r>
      <w:r w:rsidRPr="00A878ED">
        <w:t xml:space="preserve">This identifier </w:t>
      </w:r>
      <w:r w:rsidR="00E53176" w:rsidRPr="0072497A">
        <w:rPr>
          <w:b/>
        </w:rPr>
        <w:t>SHALL</w:t>
      </w:r>
      <w:r w:rsidR="00E53176">
        <w:t xml:space="preserve"> </w:t>
      </w:r>
      <w:r w:rsidRPr="00A878ED">
        <w:t xml:space="preserve">be included as the </w:t>
      </w:r>
      <w:proofErr w:type="spellStart"/>
      <w:r w:rsidRPr="00A878ED">
        <w:t>requestId</w:t>
      </w:r>
      <w:proofErr w:type="spellEnd"/>
      <w:r w:rsidRPr="00A878ED">
        <w:t xml:space="preserve"> element of the response that is returned by the service.</w:t>
      </w:r>
      <w:r w:rsidR="00E53176">
        <w:t xml:space="preserve">  </w:t>
      </w:r>
      <w:r w:rsidRPr="00A878ED">
        <w:t xml:space="preserve">The client supplies values for the </w:t>
      </w:r>
      <w:proofErr w:type="spellStart"/>
      <w:r w:rsidRPr="00A878ED">
        <w:rPr>
          <w:i/>
        </w:rPr>
        <w:t>scopingEntityId</w:t>
      </w:r>
      <w:proofErr w:type="spellEnd"/>
      <w:r w:rsidRPr="00A878ED">
        <w:t xml:space="preserve">, </w:t>
      </w:r>
      <w:proofErr w:type="spellStart"/>
      <w:r w:rsidRPr="00A878ED">
        <w:rPr>
          <w:i/>
        </w:rPr>
        <w:t>interactionId</w:t>
      </w:r>
      <w:proofErr w:type="spellEnd"/>
      <w:r w:rsidRPr="00A878ED">
        <w:t xml:space="preserve">, and </w:t>
      </w:r>
      <w:proofErr w:type="spellStart"/>
      <w:r w:rsidRPr="00A878ED">
        <w:rPr>
          <w:i/>
        </w:rPr>
        <w:t>submissionTime</w:t>
      </w:r>
      <w:proofErr w:type="spellEnd"/>
      <w:r w:rsidRPr="00A878ED">
        <w:t xml:space="preserve"> attributes of the element</w:t>
      </w:r>
      <w:r w:rsidR="00E53176">
        <w:t>.</w:t>
      </w:r>
    </w:p>
    <w:p w:rsidR="007D44AD" w:rsidRPr="00A878ED" w:rsidRDefault="007D44AD" w:rsidP="007D44AD">
      <w:pPr>
        <w:numPr>
          <w:ilvl w:val="0"/>
          <w:numId w:val="33"/>
        </w:numPr>
      </w:pPr>
      <w:proofErr w:type="spellStart"/>
      <w:proofErr w:type="gramStart"/>
      <w:r w:rsidRPr="00A878ED">
        <w:rPr>
          <w:b/>
          <w:i/>
          <w:color w:val="000000"/>
        </w:rPr>
        <w:t>scopingEntityId</w:t>
      </w:r>
      <w:proofErr w:type="spellEnd"/>
      <w:proofErr w:type="gramEnd"/>
      <w:r w:rsidRPr="00A878ED">
        <w:rPr>
          <w:color w:val="000000"/>
        </w:rPr>
        <w:t xml:space="preserve"> (required): </w:t>
      </w:r>
      <w:r w:rsidR="00E53176" w:rsidRPr="0072497A">
        <w:rPr>
          <w:b/>
          <w:color w:val="000000"/>
        </w:rPr>
        <w:t>SHALL</w:t>
      </w:r>
      <w:r w:rsidR="00E53176">
        <w:rPr>
          <w:color w:val="000000"/>
        </w:rPr>
        <w:t xml:space="preserve"> be s</w:t>
      </w:r>
      <w:r w:rsidRPr="00A878ED">
        <w:rPr>
          <w:color w:val="000000"/>
        </w:rPr>
        <w:t>e</w:t>
      </w:r>
      <w:r w:rsidRPr="00A878ED">
        <w:t>t to the client’s assigned scoping entity identifier</w:t>
      </w:r>
      <w:r w:rsidR="00CB0DB4">
        <w:t xml:space="preserve"> as a string</w:t>
      </w:r>
      <w:r w:rsidRPr="00A878ED">
        <w:t xml:space="preserve">.  </w:t>
      </w:r>
    </w:p>
    <w:p w:rsidR="007D44AD" w:rsidRPr="00A878ED" w:rsidRDefault="007D44AD" w:rsidP="007D44AD">
      <w:pPr>
        <w:numPr>
          <w:ilvl w:val="0"/>
          <w:numId w:val="33"/>
        </w:numPr>
      </w:pPr>
      <w:proofErr w:type="spellStart"/>
      <w:proofErr w:type="gramStart"/>
      <w:r w:rsidRPr="00A878ED">
        <w:rPr>
          <w:b/>
          <w:i/>
          <w:color w:val="000000"/>
        </w:rPr>
        <w:t>interactionId</w:t>
      </w:r>
      <w:proofErr w:type="spellEnd"/>
      <w:proofErr w:type="gramEnd"/>
      <w:r w:rsidRPr="00A878ED">
        <w:rPr>
          <w:color w:val="000000"/>
        </w:rPr>
        <w:t xml:space="preserve"> (</w:t>
      </w:r>
      <w:r w:rsidR="00E53176">
        <w:rPr>
          <w:color w:val="000000"/>
        </w:rPr>
        <w:t>required</w:t>
      </w:r>
      <w:r w:rsidRPr="00A878ED">
        <w:rPr>
          <w:color w:val="000000"/>
        </w:rPr>
        <w:t xml:space="preserve">): The client </w:t>
      </w:r>
      <w:r w:rsidR="00E53176" w:rsidRPr="0072497A">
        <w:rPr>
          <w:b/>
          <w:color w:val="000000"/>
        </w:rPr>
        <w:t>SHALL</w:t>
      </w:r>
      <w:r w:rsidR="00E53176">
        <w:rPr>
          <w:color w:val="000000"/>
        </w:rPr>
        <w:t xml:space="preserve"> </w:t>
      </w:r>
      <w:r w:rsidRPr="00A878ED">
        <w:rPr>
          <w:color w:val="000000"/>
        </w:rPr>
        <w:t>supply an interaction identifier</w:t>
      </w:r>
      <w:r w:rsidR="00CB0DB4">
        <w:rPr>
          <w:color w:val="000000"/>
        </w:rPr>
        <w:t xml:space="preserve"> as a string</w:t>
      </w:r>
      <w:r w:rsidRPr="00A878ED">
        <w:rPr>
          <w:color w:val="000000"/>
        </w:rPr>
        <w:t>.</w:t>
      </w:r>
    </w:p>
    <w:p w:rsidR="007D44AD" w:rsidRPr="00A878ED" w:rsidRDefault="007D44AD" w:rsidP="007D44AD">
      <w:pPr>
        <w:numPr>
          <w:ilvl w:val="0"/>
          <w:numId w:val="33"/>
        </w:numPr>
      </w:pPr>
      <w:proofErr w:type="spellStart"/>
      <w:proofErr w:type="gramStart"/>
      <w:r w:rsidRPr="00A878ED">
        <w:rPr>
          <w:b/>
          <w:i/>
          <w:color w:val="000000"/>
        </w:rPr>
        <w:t>submissionTime</w:t>
      </w:r>
      <w:proofErr w:type="spellEnd"/>
      <w:proofErr w:type="gramEnd"/>
      <w:r w:rsidRPr="00A878ED">
        <w:rPr>
          <w:color w:val="000000"/>
        </w:rPr>
        <w:t xml:space="preserve"> (</w:t>
      </w:r>
      <w:r w:rsidR="00E53176">
        <w:rPr>
          <w:color w:val="000000"/>
        </w:rPr>
        <w:t>required</w:t>
      </w:r>
      <w:r w:rsidRPr="00A878ED">
        <w:rPr>
          <w:color w:val="000000"/>
        </w:rPr>
        <w:t xml:space="preserve">): The client </w:t>
      </w:r>
      <w:r w:rsidR="00E53176" w:rsidRPr="0072497A">
        <w:rPr>
          <w:b/>
          <w:color w:val="000000"/>
        </w:rPr>
        <w:t>SHALL</w:t>
      </w:r>
      <w:r w:rsidR="00E53176">
        <w:rPr>
          <w:color w:val="000000"/>
        </w:rPr>
        <w:t xml:space="preserve"> </w:t>
      </w:r>
      <w:r w:rsidRPr="00A878ED">
        <w:rPr>
          <w:color w:val="000000"/>
        </w:rPr>
        <w:t>supply a submission time</w:t>
      </w:r>
      <w:r w:rsidR="00CB0DB4">
        <w:rPr>
          <w:color w:val="000000"/>
        </w:rPr>
        <w:t xml:space="preserve"> using the </w:t>
      </w:r>
      <w:proofErr w:type="spellStart"/>
      <w:r w:rsidR="00CB0DB4">
        <w:rPr>
          <w:color w:val="000000"/>
        </w:rPr>
        <w:t>xs:datetime</w:t>
      </w:r>
      <w:proofErr w:type="spellEnd"/>
      <w:r w:rsidR="00CB0DB4">
        <w:rPr>
          <w:color w:val="000000"/>
        </w:rPr>
        <w:t xml:space="preserve"> data type.</w:t>
      </w:r>
    </w:p>
    <w:p w:rsidR="007D44AD" w:rsidRPr="00A878ED" w:rsidRDefault="007D44AD" w:rsidP="007D44AD"/>
    <w:p w:rsidR="007D44AD" w:rsidRPr="00A878ED" w:rsidRDefault="007D44AD" w:rsidP="005E71E7">
      <w:pPr>
        <w:pStyle w:val="Heading4"/>
        <w:rPr>
          <w:rFonts w:ascii="Times New Roman" w:hAnsi="Times New Roman"/>
        </w:rPr>
      </w:pPr>
      <w:bookmarkStart w:id="501" w:name="_Toc360558875"/>
      <w:r w:rsidRPr="00A878ED">
        <w:rPr>
          <w:rFonts w:ascii="Times New Roman" w:hAnsi="Times New Roman"/>
        </w:rPr>
        <w:t>Evaluation Request</w:t>
      </w:r>
      <w:bookmarkEnd w:id="501"/>
    </w:p>
    <w:p w:rsidR="00CB0DB4" w:rsidRDefault="00CB0DB4" w:rsidP="00CB0DB4">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ins w:id="502" w:author="Kensaku Kawamoto" w:date="2013-12-18T15:28:00Z">
        <w:r w:rsidR="00C35E28" w:rsidRPr="00C35E28">
          <w:rPr>
            <w:b/>
            <w:rPrChange w:id="503" w:author="Kensaku Kawamoto" w:date="2013-12-18T15:28:00Z">
              <w:rPr>
                <w:b/>
                <w:caps/>
                <w:color w:val="0070C0"/>
                <w:lang w:bidi="en-US"/>
              </w:rPr>
            </w:rPrChange>
          </w:rPr>
          <w:t>Figure 3</w:t>
        </w:r>
      </w:ins>
      <w:del w:id="504" w:author="Kensaku Kawamoto" w:date="2013-12-18T15:28:00Z">
        <w:r w:rsidR="0069117A" w:rsidRPr="0069117A" w:rsidDel="00C35E28">
          <w:rPr>
            <w:b/>
          </w:rPr>
          <w:delText>Figure 3</w:delText>
        </w:r>
      </w:del>
      <w:r w:rsidRPr="004872DE">
        <w:rPr>
          <w:b/>
        </w:rPr>
        <w:fldChar w:fldCharType="end"/>
      </w:r>
      <w:r>
        <w:t>:</w:t>
      </w:r>
    </w:p>
    <w:p w:rsidR="00CB0DB4" w:rsidRDefault="00CB0DB4" w:rsidP="007D44AD"/>
    <w:p w:rsidR="00CB0DB4" w:rsidRDefault="00CB0DB4" w:rsidP="00CB0DB4">
      <w:pPr>
        <w:ind w:firstLine="360"/>
        <w:rPr>
          <w:rFonts w:ascii="Courier New" w:hAnsi="Courier New" w:cs="Courier New"/>
          <w:color w:val="000096"/>
          <w:sz w:val="18"/>
        </w:rPr>
      </w:pPr>
      <w:r w:rsidRPr="00E7111D">
        <w:rPr>
          <w:rFonts w:ascii="Courier New" w:hAnsi="Courier New" w:cs="Courier New"/>
          <w:color w:val="000096"/>
          <w:sz w:val="18"/>
        </w:rPr>
        <w:t>&lt;</w:t>
      </w:r>
      <w:proofErr w:type="spellStart"/>
      <w:r w:rsidRPr="00E7111D">
        <w:rPr>
          <w:rFonts w:ascii="Courier New" w:hAnsi="Courier New" w:cs="Courier New"/>
          <w:color w:val="000096"/>
          <w:sz w:val="18"/>
        </w:rPr>
        <w:t>evaluationRequest</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clientLanguage</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en-US</w:t>
      </w:r>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clientTimeZoneOffset</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-05:00</w:t>
      </w:r>
      <w:r w:rsidRPr="00E7111D">
        <w:rPr>
          <w:rFonts w:ascii="Courier New" w:hAnsi="Courier New" w:cs="Courier New"/>
          <w:color w:val="993300"/>
          <w:sz w:val="18"/>
        </w:rPr>
        <w:t>"</w:t>
      </w:r>
      <w:r w:rsidRPr="00E7111D">
        <w:rPr>
          <w:rFonts w:ascii="Courier New" w:hAnsi="Courier New" w:cs="Courier New"/>
          <w:color w:val="000096"/>
          <w:sz w:val="18"/>
        </w:rPr>
        <w:t>&gt;</w:t>
      </w:r>
    </w:p>
    <w:p w:rsidR="00CB0DB4" w:rsidRDefault="00CB0DB4" w:rsidP="00CB0DB4">
      <w:pPr>
        <w:ind w:firstLine="360"/>
        <w:rPr>
          <w:rFonts w:ascii="Courier New" w:hAnsi="Courier New" w:cs="Courier New"/>
          <w:color w:val="000096"/>
          <w:sz w:val="18"/>
        </w:rPr>
      </w:pPr>
      <w:r>
        <w:rPr>
          <w:rFonts w:ascii="Courier New" w:hAnsi="Courier New" w:cs="Courier New"/>
          <w:color w:val="000096"/>
          <w:sz w:val="18"/>
        </w:rPr>
        <w:tab/>
        <w:t>...</w:t>
      </w:r>
    </w:p>
    <w:p w:rsidR="00CB0DB4" w:rsidRDefault="00CB0DB4" w:rsidP="0072497A">
      <w:pPr>
        <w:ind w:firstLine="360"/>
      </w:pPr>
      <w:r w:rsidRPr="00E7111D">
        <w:rPr>
          <w:rFonts w:ascii="Courier New" w:hAnsi="Courier New" w:cs="Courier New"/>
          <w:color w:val="000096"/>
          <w:sz w:val="18"/>
        </w:rPr>
        <w:t>&lt;/</w:t>
      </w:r>
      <w:proofErr w:type="spellStart"/>
      <w:r w:rsidRPr="00E7111D">
        <w:rPr>
          <w:rFonts w:ascii="Courier New" w:hAnsi="Courier New" w:cs="Courier New"/>
          <w:color w:val="000096"/>
          <w:sz w:val="18"/>
        </w:rPr>
        <w:t>evaluationRequest</w:t>
      </w:r>
      <w:proofErr w:type="spellEnd"/>
      <w:r w:rsidRPr="00E7111D">
        <w:rPr>
          <w:rFonts w:ascii="Courier New" w:hAnsi="Courier New" w:cs="Courier New"/>
          <w:color w:val="000096"/>
          <w:sz w:val="18"/>
        </w:rPr>
        <w:t>&gt;</w:t>
      </w:r>
      <w:r w:rsidRPr="00E7111D">
        <w:rPr>
          <w:rFonts w:ascii="Courier New" w:hAnsi="Courier New" w:cs="Courier New"/>
          <w:color w:val="000000"/>
          <w:sz w:val="18"/>
        </w:rPr>
        <w:br/>
      </w:r>
    </w:p>
    <w:p w:rsidR="00CB0DB4" w:rsidRDefault="007D44AD" w:rsidP="007D44AD">
      <w:r w:rsidRPr="00A878ED">
        <w:t xml:space="preserve">The evaluation request </w:t>
      </w:r>
      <w:r w:rsidR="009F5210" w:rsidRPr="0072497A">
        <w:rPr>
          <w:b/>
        </w:rPr>
        <w:t>SHALL</w:t>
      </w:r>
      <w:r w:rsidR="009F5210">
        <w:t xml:space="preserve"> </w:t>
      </w:r>
      <w:r w:rsidR="009F5210" w:rsidRPr="00A878ED">
        <w:t>specif</w:t>
      </w:r>
      <w:r w:rsidR="009F5210">
        <w:t>y</w:t>
      </w:r>
      <w:r w:rsidR="009F5210" w:rsidRPr="00A878ED">
        <w:t xml:space="preserve"> </w:t>
      </w:r>
      <w:r w:rsidRPr="00A878ED">
        <w:t>the client language and client time zone offset of the request</w:t>
      </w:r>
      <w:r w:rsidR="009F5210">
        <w:t xml:space="preserve">.  </w:t>
      </w:r>
    </w:p>
    <w:p w:rsidR="009F5210" w:rsidRDefault="009F5210" w:rsidP="007D44AD"/>
    <w:p w:rsidR="00537F99" w:rsidRDefault="00537F99" w:rsidP="007D44AD">
      <w:r w:rsidRPr="00537F99">
        <w:t xml:space="preserve">Language </w:t>
      </w:r>
      <w:r>
        <w:rPr>
          <w:b/>
        </w:rPr>
        <w:t xml:space="preserve">SHALL </w:t>
      </w:r>
      <w:r w:rsidRPr="00537F99">
        <w:t xml:space="preserve">be specified as either a 2-character ISO 639-1 language code or a combination of a 2-character ISO 639-1 language code and a 2-character ISO 3166-1 geographical code, concatenated with a hyphen. Example valid language specifications include: “en,” “en-US,” “en-GB,” and “fr.” ISO 639-1 codes are available at </w:t>
      </w:r>
      <w:hyperlink r:id="rId30" w:history="1">
        <w:r w:rsidRPr="000B125B">
          <w:rPr>
            <w:rStyle w:val="Hyperlink"/>
            <w:rFonts w:ascii="Times New Roman" w:hAnsi="Times New Roman"/>
            <w:lang w:eastAsia="en-US"/>
          </w:rPr>
          <w:t>http://www.loc.gov/standards/iso639-2/php/English_list.php</w:t>
        </w:r>
      </w:hyperlink>
      <w:r w:rsidRPr="00537F99">
        <w:t xml:space="preserve">, and ISO 3166-1 codes are available at </w:t>
      </w:r>
      <w:hyperlink r:id="rId31" w:history="1">
        <w:r w:rsidRPr="000B125B">
          <w:rPr>
            <w:rStyle w:val="Hyperlink"/>
            <w:rFonts w:ascii="Times New Roman" w:hAnsi="Times New Roman"/>
            <w:lang w:eastAsia="en-US"/>
          </w:rPr>
          <w:t>http://www.iso.org/iso/home/standards/country_codes/country_names_and_code_elements.htm</w:t>
        </w:r>
      </w:hyperlink>
      <w:r w:rsidRPr="00537F99">
        <w:t>.</w:t>
      </w:r>
    </w:p>
    <w:p w:rsidR="00537F99" w:rsidRDefault="00537F99" w:rsidP="007D44AD"/>
    <w:p w:rsidR="007D44AD" w:rsidRPr="00A878ED" w:rsidRDefault="008A4FCE" w:rsidP="007D44AD">
      <w:pPr>
        <w:rPr>
          <w:b/>
          <w:color w:val="002060"/>
        </w:rPr>
      </w:pPr>
      <w:r>
        <w:t>T</w:t>
      </w:r>
      <w:r w:rsidR="007D44AD" w:rsidRPr="00A878ED">
        <w:t xml:space="preserve">he client's time zone is offset from Universal Coordinated Time (UTC).  The time zone </w:t>
      </w:r>
      <w:r>
        <w:t>SHALL be in the form “</w:t>
      </w:r>
      <w:proofErr w:type="gramStart"/>
      <w:r w:rsidR="007D44AD" w:rsidRPr="00A878ED">
        <w:rPr>
          <w:b/>
          <w:color w:val="002060"/>
        </w:rPr>
        <w:t>±[</w:t>
      </w:r>
      <w:proofErr w:type="gramEnd"/>
      <w:r w:rsidR="007D44AD" w:rsidRPr="00A878ED">
        <w:rPr>
          <w:b/>
          <w:color w:val="002060"/>
        </w:rPr>
        <w:t>hh]:[mm]</w:t>
      </w:r>
      <w:r>
        <w:rPr>
          <w:b/>
          <w:color w:val="002060"/>
        </w:rPr>
        <w:t>”</w:t>
      </w:r>
      <w:r w:rsidR="00CB0DB4" w:rsidRPr="0072497A">
        <w:rPr>
          <w:color w:val="002060"/>
        </w:rPr>
        <w:t xml:space="preserve">, e.g., </w:t>
      </w:r>
      <w:r w:rsidR="00CB0DB4">
        <w:rPr>
          <w:color w:val="002060"/>
        </w:rPr>
        <w:t>“-05:00”</w:t>
      </w:r>
      <w:r>
        <w:t xml:space="preserve">.  </w:t>
      </w:r>
      <w:r w:rsidRPr="008A4FCE">
        <w:t xml:space="preserve">Note that the client's time zone offset cannot be used to determine a geographical time zone. </w:t>
      </w:r>
      <w:r>
        <w:t xml:space="preserve"> </w:t>
      </w:r>
      <w:r w:rsidRPr="008A4FCE">
        <w:t xml:space="preserve">Unless otherwise specified, all time-stamped data provided by the client </w:t>
      </w:r>
      <w:r w:rsidRPr="0072497A">
        <w:rPr>
          <w:b/>
        </w:rPr>
        <w:t>SHALL</w:t>
      </w:r>
      <w:r>
        <w:t xml:space="preserve"> </w:t>
      </w:r>
      <w:r w:rsidRPr="008A4FCE">
        <w:t>be assumed to have this time zone offset.</w:t>
      </w:r>
    </w:p>
    <w:p w:rsidR="007D44AD" w:rsidRPr="00A878ED" w:rsidRDefault="00CB0DB4" w:rsidP="005E71E7">
      <w:pPr>
        <w:pStyle w:val="Heading4"/>
        <w:rPr>
          <w:rFonts w:ascii="Times New Roman" w:hAnsi="Times New Roman"/>
        </w:rPr>
      </w:pPr>
      <w:bookmarkStart w:id="505" w:name="_Toc360558876"/>
      <w:bookmarkStart w:id="506" w:name="_Ref363568642"/>
      <w:r>
        <w:rPr>
          <w:rFonts w:ascii="Times New Roman" w:hAnsi="Times New Roman"/>
        </w:rPr>
        <w:br w:type="page"/>
      </w:r>
      <w:r w:rsidR="007D44AD" w:rsidRPr="00A878ED">
        <w:rPr>
          <w:rFonts w:ascii="Times New Roman" w:hAnsi="Times New Roman"/>
        </w:rPr>
        <w:lastRenderedPageBreak/>
        <w:t>Knowledge Module Evaluation Request</w:t>
      </w:r>
      <w:bookmarkEnd w:id="505"/>
      <w:bookmarkEnd w:id="506"/>
    </w:p>
    <w:p w:rsidR="00CB0DB4" w:rsidRDefault="00CB0DB4" w:rsidP="00CB0DB4">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ins w:id="507" w:author="Kensaku Kawamoto" w:date="2013-12-18T15:28:00Z">
        <w:r w:rsidR="00C35E28" w:rsidRPr="00C35E28">
          <w:rPr>
            <w:b/>
            <w:rPrChange w:id="508" w:author="Kensaku Kawamoto" w:date="2013-12-18T15:28:00Z">
              <w:rPr>
                <w:b/>
                <w:caps/>
                <w:color w:val="0070C0"/>
                <w:lang w:bidi="en-US"/>
              </w:rPr>
            </w:rPrChange>
          </w:rPr>
          <w:t>Figure 3</w:t>
        </w:r>
      </w:ins>
      <w:del w:id="509" w:author="Kensaku Kawamoto" w:date="2013-12-18T15:28:00Z">
        <w:r w:rsidR="0069117A" w:rsidRPr="0069117A" w:rsidDel="00C35E28">
          <w:rPr>
            <w:b/>
          </w:rPr>
          <w:delText>Figure 3</w:delText>
        </w:r>
      </w:del>
      <w:r w:rsidRPr="004872DE">
        <w:rPr>
          <w:b/>
        </w:rPr>
        <w:fldChar w:fldCharType="end"/>
      </w:r>
      <w:r>
        <w:t>:</w:t>
      </w:r>
    </w:p>
    <w:p w:rsidR="00CB0DB4" w:rsidRDefault="00CB0DB4" w:rsidP="00CB0DB4">
      <w:pPr>
        <w:ind w:firstLine="720"/>
        <w:rPr>
          <w:rFonts w:ascii="Courier New" w:hAnsi="Courier New" w:cs="Courier New"/>
          <w:color w:val="000096"/>
          <w:sz w:val="18"/>
        </w:rPr>
      </w:pPr>
      <w:r w:rsidRPr="00E7111D">
        <w:rPr>
          <w:rFonts w:ascii="Courier New" w:hAnsi="Courier New" w:cs="Courier New"/>
          <w:color w:val="000096"/>
          <w:sz w:val="18"/>
        </w:rPr>
        <w:t>&lt;</w:t>
      </w:r>
      <w:proofErr w:type="spellStart"/>
      <w:proofErr w:type="gramStart"/>
      <w:r w:rsidRPr="00E7111D">
        <w:rPr>
          <w:rFonts w:ascii="Courier New" w:hAnsi="Courier New" w:cs="Courier New"/>
          <w:color w:val="000096"/>
          <w:sz w:val="18"/>
        </w:rPr>
        <w:t>kmEvaluationRequest</w:t>
      </w:r>
      <w:proofErr w:type="spellEnd"/>
      <w:proofErr w:type="gramEnd"/>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kmId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Pr>
          <w:rFonts w:ascii="Courier New" w:hAnsi="Courier New" w:cs="Courier New"/>
          <w:color w:val="993300"/>
          <w:sz w:val="18"/>
        </w:rPr>
        <w:t>DiabetesMellitusNeedForPneumococcalVaccination</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w:t>
      </w:r>
      <w:r>
        <w:rPr>
          <w:rFonts w:ascii="Courier New" w:hAnsi="Courier New" w:cs="Courier New"/>
          <w:color w:val="993300"/>
          <w:sz w:val="18"/>
        </w:rPr>
        <w:t>0</w:t>
      </w:r>
      <w:r w:rsidRPr="00E7111D">
        <w:rPr>
          <w:rFonts w:ascii="Courier New" w:hAnsi="Courier New" w:cs="Courier New"/>
          <w:color w:val="993300"/>
          <w:sz w:val="18"/>
        </w:rPr>
        <w:t>.</w:t>
      </w:r>
      <w:r>
        <w:rPr>
          <w:rFonts w:ascii="Courier New" w:hAnsi="Courier New" w:cs="Courier New"/>
          <w:color w:val="993300"/>
          <w:sz w:val="18"/>
        </w:rPr>
        <w:t>0</w:t>
      </w:r>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kmEvaluationRequest</w:t>
      </w:r>
      <w:proofErr w:type="spellEnd"/>
      <w:r w:rsidRPr="00E7111D">
        <w:rPr>
          <w:rFonts w:ascii="Courier New" w:hAnsi="Courier New" w:cs="Courier New"/>
          <w:color w:val="000096"/>
          <w:sz w:val="18"/>
        </w:rPr>
        <w:t>&gt;</w:t>
      </w:r>
    </w:p>
    <w:p w:rsidR="00CB0DB4" w:rsidRDefault="00CB0DB4" w:rsidP="007D44AD"/>
    <w:p w:rsidR="00845C4B" w:rsidRDefault="00F027DE" w:rsidP="007D44AD">
      <w:r w:rsidRPr="00A878ED">
        <w:t xml:space="preserve">Each request </w:t>
      </w:r>
      <w:r w:rsidRPr="00A878ED">
        <w:rPr>
          <w:b/>
        </w:rPr>
        <w:t>SHALL</w:t>
      </w:r>
      <w:r w:rsidR="007D44AD" w:rsidRPr="00A878ED">
        <w:t xml:space="preserve"> specify at least one </w:t>
      </w:r>
      <w:r w:rsidR="00CB0DB4">
        <w:t xml:space="preserve">KM </w:t>
      </w:r>
      <w:r w:rsidR="007D44AD" w:rsidRPr="00A878ED">
        <w:t xml:space="preserve">identifier, indicating which </w:t>
      </w:r>
      <w:r w:rsidR="00CB0DB4">
        <w:t xml:space="preserve">KMs </w:t>
      </w:r>
      <w:r w:rsidR="007D44AD" w:rsidRPr="00A878ED">
        <w:t xml:space="preserve">will be evaluated. </w:t>
      </w:r>
      <w:r w:rsidR="00661EDA">
        <w:t xml:space="preserve"> </w:t>
      </w:r>
      <w:r w:rsidR="007D44AD" w:rsidRPr="00A878ED">
        <w:t xml:space="preserve">The </w:t>
      </w:r>
      <w:r w:rsidR="00CB0DB4">
        <w:t xml:space="preserve">KMs </w:t>
      </w:r>
      <w:r w:rsidR="007D44AD" w:rsidRPr="00A878ED">
        <w:t xml:space="preserve">available within any given service implementation will vary. </w:t>
      </w:r>
      <w:r w:rsidR="00661EDA">
        <w:t xml:space="preserve"> </w:t>
      </w:r>
      <w:r w:rsidR="007D44AD" w:rsidRPr="00A878ED">
        <w:t xml:space="preserve">DSS discovery interfaces can be implemented to provide programmatic access to this information, but at </w:t>
      </w:r>
      <w:r w:rsidRPr="00A878ED">
        <w:t xml:space="preserve">a minimum, the CDS provider </w:t>
      </w:r>
      <w:r w:rsidRPr="004872DE">
        <w:rPr>
          <w:b/>
          <w:u w:val="single"/>
        </w:rPr>
        <w:t>SHALL</w:t>
      </w:r>
      <w:r w:rsidR="007D44AD" w:rsidRPr="00A878ED">
        <w:t xml:space="preserve"> provide clients with a catalog of available knowledge modules. </w:t>
      </w:r>
      <w:r w:rsidR="00661EDA">
        <w:t xml:space="preserve"> </w:t>
      </w:r>
      <w:r w:rsidR="00845C4B">
        <w:t xml:space="preserve">Further information on recommended metadata to provide to DSS clients is in Section </w:t>
      </w:r>
      <w:r w:rsidR="00845C4B">
        <w:fldChar w:fldCharType="begin"/>
      </w:r>
      <w:r w:rsidR="00845C4B">
        <w:instrText xml:space="preserve"> REF _Ref363632329 \r \h </w:instrText>
      </w:r>
      <w:r w:rsidR="00845C4B">
        <w:fldChar w:fldCharType="separate"/>
      </w:r>
      <w:r w:rsidR="00C35E28">
        <w:t>2.6</w:t>
      </w:r>
      <w:r w:rsidR="00845C4B">
        <w:fldChar w:fldCharType="end"/>
      </w:r>
      <w:r w:rsidR="00845C4B">
        <w:t>.</w:t>
      </w:r>
    </w:p>
    <w:p w:rsidR="007D44AD" w:rsidRPr="00A878ED" w:rsidRDefault="007D44AD" w:rsidP="007D44AD"/>
    <w:p w:rsidR="007D44AD" w:rsidRDefault="007D44AD" w:rsidP="007D44AD">
      <w:r w:rsidRPr="00A878ED">
        <w:t xml:space="preserve">Note that the </w:t>
      </w:r>
      <w:proofErr w:type="spellStart"/>
      <w:r w:rsidRPr="00A878ED">
        <w:t>scopingEntityId</w:t>
      </w:r>
      <w:proofErr w:type="spellEnd"/>
      <w:r w:rsidRPr="00A878ED">
        <w:t xml:space="preserve"> in this case identifies the scoping entity for the </w:t>
      </w:r>
      <w:r w:rsidR="00845C4B">
        <w:t>KM</w:t>
      </w:r>
      <w:r w:rsidRPr="00A878ED">
        <w:t>, not the client.</w:t>
      </w:r>
    </w:p>
    <w:p w:rsidR="00EB14DF" w:rsidRPr="00A878ED" w:rsidRDefault="00EB14DF" w:rsidP="007D44AD"/>
    <w:p w:rsidR="007D44AD" w:rsidRPr="00A878ED" w:rsidRDefault="007D44AD" w:rsidP="005E71E7">
      <w:pPr>
        <w:pStyle w:val="Heading4"/>
        <w:rPr>
          <w:rFonts w:ascii="Times New Roman" w:hAnsi="Times New Roman"/>
        </w:rPr>
      </w:pPr>
      <w:bookmarkStart w:id="510" w:name="_Toc360558877"/>
      <w:r w:rsidRPr="00A878ED">
        <w:rPr>
          <w:rFonts w:ascii="Times New Roman" w:hAnsi="Times New Roman"/>
        </w:rPr>
        <w:t>Data Requirement Item Data</w:t>
      </w:r>
      <w:bookmarkEnd w:id="510"/>
    </w:p>
    <w:p w:rsidR="00845C4B" w:rsidRDefault="00845C4B" w:rsidP="00845C4B">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ins w:id="511" w:author="Kensaku Kawamoto" w:date="2013-12-18T15:28:00Z">
        <w:r w:rsidR="00C35E28" w:rsidRPr="00C35E28">
          <w:rPr>
            <w:b/>
            <w:rPrChange w:id="512" w:author="Kensaku Kawamoto" w:date="2013-12-18T15:28:00Z">
              <w:rPr>
                <w:b/>
                <w:caps/>
                <w:color w:val="0070C0"/>
                <w:lang w:bidi="en-US"/>
              </w:rPr>
            </w:rPrChange>
          </w:rPr>
          <w:t>Figure 3</w:t>
        </w:r>
      </w:ins>
      <w:del w:id="513" w:author="Kensaku Kawamoto" w:date="2013-12-18T15:28:00Z">
        <w:r w:rsidR="0069117A" w:rsidRPr="0069117A" w:rsidDel="00C35E28">
          <w:rPr>
            <w:b/>
          </w:rPr>
          <w:delText>Figure 3</w:delText>
        </w:r>
      </w:del>
      <w:r w:rsidRPr="004872DE">
        <w:rPr>
          <w:b/>
        </w:rPr>
        <w:fldChar w:fldCharType="end"/>
      </w:r>
      <w:r>
        <w:t>:</w:t>
      </w:r>
    </w:p>
    <w:p w:rsidR="00845C4B" w:rsidRDefault="00845C4B" w:rsidP="00845C4B"/>
    <w:p w:rsidR="00845C4B" w:rsidRDefault="00845C4B" w:rsidP="00845C4B">
      <w:pPr>
        <w:ind w:firstLine="720"/>
        <w:rPr>
          <w:rFonts w:ascii="Courier New" w:hAnsi="Courier New" w:cs="Courier New"/>
          <w:color w:val="000096"/>
          <w:sz w:val="18"/>
        </w:rPr>
      </w:pPr>
      <w:r w:rsidRPr="00E7111D">
        <w:rPr>
          <w:rFonts w:ascii="Courier New" w:hAnsi="Courier New" w:cs="Courier New"/>
          <w:color w:val="000096"/>
          <w:sz w:val="18"/>
        </w:rPr>
        <w:t>&lt;</w:t>
      </w:r>
      <w:proofErr w:type="spellStart"/>
      <w:proofErr w:type="gramStart"/>
      <w:r w:rsidRPr="00E7111D">
        <w:rPr>
          <w:rFonts w:ascii="Courier New" w:hAnsi="Courier New" w:cs="Courier New"/>
          <w:color w:val="000096"/>
          <w:sz w:val="18"/>
        </w:rPr>
        <w:t>dataRequirementItemData</w:t>
      </w:r>
      <w:proofErr w:type="spellEnd"/>
      <w:proofErr w:type="gramEnd"/>
      <w:r w:rsidRPr="00E7111D">
        <w:rPr>
          <w:rFonts w:ascii="Courier New" w:hAnsi="Courier New" w:cs="Courier New"/>
          <w:color w:val="000096"/>
          <w:sz w:val="18"/>
        </w:rPr>
        <w:t>&gt;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KM data requirement item being fulfilled by the data payload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driId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itemId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714315">
        <w:rPr>
          <w:rFonts w:ascii="Courier New" w:hAnsi="Courier New" w:cs="Courier New"/>
          <w:color w:val="993300"/>
          <w:sz w:val="18"/>
        </w:rPr>
        <w:t>SoleDataRequirementItemForKM</w:t>
      </w:r>
      <w:proofErr w:type="spellEnd"/>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containingEntityId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714315">
        <w:rPr>
          <w:rFonts w:ascii="Courier New" w:hAnsi="Courier New" w:cs="Courier New"/>
          <w:color w:val="993300"/>
          <w:sz w:val="18"/>
        </w:rPr>
        <w:t>DiabetesMellitusNeedForPneumococcalVaccination</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"1.0.0"</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driId</w:t>
      </w:r>
      <w:proofErr w:type="spellEnd"/>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format used for providing patient clinical data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informationModelSSId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org.hl7.cds</w:t>
      </w:r>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sidR="00D94C7C" w:rsidDel="00D94C7C">
        <w:rPr>
          <w:rFonts w:ascii="Courier New" w:hAnsi="Courier New" w:cs="Courier New"/>
          <w:color w:val="993300"/>
          <w:sz w:val="18"/>
        </w:rPr>
        <w:t xml:space="preserve"> </w:t>
      </w:r>
      <w:r>
        <w:rPr>
          <w:rFonts w:ascii="Courier New" w:hAnsi="Courier New" w:cs="Courier New"/>
          <w:color w:val="993300"/>
          <w:sz w:val="18"/>
        </w:rPr>
        <w:t>cdsinput:r</w:t>
      </w:r>
      <w:r w:rsidR="00D94C7C">
        <w:rPr>
          <w:rFonts w:ascii="Courier New" w:hAnsi="Courier New" w:cs="Courier New"/>
          <w:color w:val="993300"/>
          <w:sz w:val="18"/>
        </w:rPr>
        <w:t>2</w:t>
      </w:r>
      <w:r>
        <w:rPr>
          <w:rFonts w:ascii="Courier New" w:hAnsi="Courier New" w:cs="Courier New"/>
          <w:color w:val="993300"/>
          <w:sz w:val="18"/>
        </w:rPr>
        <w:t>:CDSInput</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w:t>
      </w:r>
      <w:r w:rsidR="0077070E">
        <w:rPr>
          <w:rFonts w:ascii="Courier New" w:hAnsi="Courier New" w:cs="Courier New"/>
          <w:color w:val="993300"/>
          <w:sz w:val="18"/>
        </w:rPr>
        <w:t>2</w:t>
      </w:r>
      <w:r w:rsidRPr="00E7111D">
        <w:rPr>
          <w:rFonts w:ascii="Courier New" w:hAnsi="Courier New" w:cs="Courier New"/>
          <w:color w:val="993300"/>
          <w:sz w:val="18"/>
        </w:rPr>
        <w:t>.0"</w:t>
      </w:r>
      <w:r w:rsidRPr="00E7111D">
        <w:rPr>
          <w:rFonts w:ascii="Courier New" w:hAnsi="Courier New" w:cs="Courier New"/>
          <w:color w:val="000096"/>
          <w:sz w:val="18"/>
        </w:rPr>
        <w:t>/&gt;</w:t>
      </w:r>
    </w:p>
    <w:p w:rsidR="00845C4B" w:rsidRDefault="00845C4B" w:rsidP="0072497A">
      <w:pPr>
        <w:ind w:firstLine="720"/>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actual patient data is in the specified format, and base64 encoded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&lt;base64EncodedPayload&gt;</w:t>
      </w:r>
      <w:r>
        <w:rPr>
          <w:rFonts w:ascii="Courier New" w:hAnsi="Courier New" w:cs="Courier New"/>
          <w:color w:val="000000"/>
          <w:sz w:val="18"/>
        </w:rPr>
        <w:t xml:space="preserve">[base 64 encoded content from Section </w:t>
      </w:r>
      <w:r>
        <w:rPr>
          <w:rFonts w:ascii="Courier New" w:hAnsi="Courier New" w:cs="Courier New"/>
          <w:color w:val="000000"/>
          <w:sz w:val="18"/>
        </w:rPr>
        <w:fldChar w:fldCharType="begin"/>
      </w:r>
      <w:r>
        <w:rPr>
          <w:rFonts w:ascii="Courier New" w:hAnsi="Courier New" w:cs="Courier New"/>
          <w:color w:val="000000"/>
          <w:sz w:val="18"/>
        </w:rPr>
        <w:instrText xml:space="preserve"> REF _Ref363631313 \n \h </w:instrText>
      </w:r>
      <w:r>
        <w:rPr>
          <w:rFonts w:ascii="Courier New" w:hAnsi="Courier New" w:cs="Courier New"/>
          <w:color w:val="000000"/>
          <w:sz w:val="18"/>
        </w:rPr>
      </w:r>
      <w:r>
        <w:rPr>
          <w:rFonts w:ascii="Courier New" w:hAnsi="Courier New" w:cs="Courier New"/>
          <w:color w:val="000000"/>
          <w:sz w:val="18"/>
        </w:rPr>
        <w:fldChar w:fldCharType="separate"/>
      </w:r>
      <w:r w:rsidR="00C35E28">
        <w:rPr>
          <w:rFonts w:ascii="Courier New" w:hAnsi="Courier New" w:cs="Courier New"/>
          <w:color w:val="000000"/>
          <w:sz w:val="18"/>
        </w:rPr>
        <w:t>2.4</w:t>
      </w:r>
      <w:r>
        <w:rPr>
          <w:rFonts w:ascii="Courier New" w:hAnsi="Courier New" w:cs="Courier New"/>
          <w:color w:val="000000"/>
          <w:sz w:val="18"/>
        </w:rPr>
        <w:fldChar w:fldCharType="end"/>
      </w:r>
      <w:r>
        <w:rPr>
          <w:rFonts w:ascii="Courier New" w:hAnsi="Courier New" w:cs="Courier New"/>
          <w:color w:val="000000"/>
          <w:sz w:val="18"/>
        </w:rPr>
        <w:t>]</w:t>
      </w:r>
      <w:r w:rsidRPr="00E7111D">
        <w:rPr>
          <w:rFonts w:ascii="Courier New" w:hAnsi="Courier New" w:cs="Courier New"/>
          <w:color w:val="000096"/>
          <w:sz w:val="18"/>
        </w:rPr>
        <w:t>&lt;/base64EncodedPayload&gt;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dataRequirementItemData</w:t>
      </w:r>
      <w:proofErr w:type="spellEnd"/>
      <w:r w:rsidRPr="00E7111D">
        <w:rPr>
          <w:rFonts w:ascii="Courier New" w:hAnsi="Courier New" w:cs="Courier New"/>
          <w:color w:val="000096"/>
          <w:sz w:val="18"/>
        </w:rPr>
        <w:t>&gt;</w:t>
      </w:r>
    </w:p>
    <w:p w:rsidR="00845C4B" w:rsidRDefault="00845C4B" w:rsidP="007D44AD"/>
    <w:p w:rsidR="00845C4B" w:rsidRDefault="007D44AD" w:rsidP="0072497A">
      <w:r w:rsidRPr="00A878ED">
        <w:t xml:space="preserve">As defined in the DSS </w:t>
      </w:r>
      <w:r w:rsidR="00845C4B">
        <w:t>standard</w:t>
      </w:r>
      <w:r w:rsidRPr="00A878ED">
        <w:t xml:space="preserve">, each </w:t>
      </w:r>
      <w:r w:rsidR="00845C4B">
        <w:t xml:space="preserve">KM </w:t>
      </w:r>
      <w:r w:rsidRPr="00A878ED">
        <w:t xml:space="preserve">specifies a set of data requirements. </w:t>
      </w:r>
      <w:r w:rsidR="00845C4B">
        <w:t xml:space="preserve"> Required data are specified in terms of data requirement items (DRIs).  The DSS provider identifies each DRI with a DRI identifier.  An example from </w:t>
      </w:r>
      <w:r w:rsidR="00845C4B" w:rsidRPr="004872DE">
        <w:rPr>
          <w:b/>
        </w:rPr>
        <w:fldChar w:fldCharType="begin"/>
      </w:r>
      <w:r w:rsidR="00845C4B" w:rsidRPr="004872DE">
        <w:rPr>
          <w:b/>
        </w:rPr>
        <w:instrText xml:space="preserve"> REF _Ref363621347 \h  \* MERGEFORMAT </w:instrText>
      </w:r>
      <w:r w:rsidR="00845C4B" w:rsidRPr="004872DE">
        <w:rPr>
          <w:b/>
        </w:rPr>
      </w:r>
      <w:r w:rsidR="00845C4B" w:rsidRPr="004872DE">
        <w:rPr>
          <w:b/>
        </w:rPr>
        <w:fldChar w:fldCharType="separate"/>
      </w:r>
      <w:ins w:id="514" w:author="Kensaku Kawamoto" w:date="2013-12-18T15:28:00Z">
        <w:r w:rsidR="00C35E28" w:rsidRPr="00C35E28">
          <w:rPr>
            <w:b/>
            <w:rPrChange w:id="515" w:author="Kensaku Kawamoto" w:date="2013-12-18T15:28:00Z">
              <w:rPr>
                <w:b/>
                <w:caps/>
                <w:color w:val="0070C0"/>
                <w:lang w:bidi="en-US"/>
              </w:rPr>
            </w:rPrChange>
          </w:rPr>
          <w:t>Figure 3</w:t>
        </w:r>
      </w:ins>
      <w:del w:id="516" w:author="Kensaku Kawamoto" w:date="2013-12-18T15:28:00Z">
        <w:r w:rsidR="0069117A" w:rsidRPr="0069117A" w:rsidDel="00C35E28">
          <w:rPr>
            <w:b/>
          </w:rPr>
          <w:delText>Figure 3</w:delText>
        </w:r>
      </w:del>
      <w:r w:rsidR="00845C4B" w:rsidRPr="004872DE">
        <w:rPr>
          <w:b/>
        </w:rPr>
        <w:fldChar w:fldCharType="end"/>
      </w:r>
      <w:r w:rsidR="00845C4B">
        <w:t xml:space="preserve"> is shown below:</w:t>
      </w:r>
    </w:p>
    <w:p w:rsidR="00845C4B" w:rsidRDefault="00845C4B" w:rsidP="0072497A"/>
    <w:p w:rsidR="00845C4B" w:rsidRDefault="00845C4B" w:rsidP="0072497A">
      <w:pPr>
        <w:rPr>
          <w:rFonts w:ascii="Courier New" w:hAnsi="Courier New" w:cs="Courier New"/>
          <w:color w:val="000096"/>
          <w:sz w:val="18"/>
        </w:rPr>
      </w:pPr>
      <w:r w:rsidRPr="00E7111D">
        <w:rPr>
          <w:rFonts w:ascii="Courier New" w:hAnsi="Courier New" w:cs="Courier New"/>
          <w:color w:val="000000"/>
          <w:sz w:val="18"/>
        </w:rP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driId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itemId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714315">
        <w:rPr>
          <w:rFonts w:ascii="Courier New" w:hAnsi="Courier New" w:cs="Courier New"/>
          <w:color w:val="993300"/>
          <w:sz w:val="18"/>
        </w:rPr>
        <w:t>SoleDataRequirementItemForKM</w:t>
      </w:r>
      <w:proofErr w:type="spellEnd"/>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containingEntityId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714315">
        <w:rPr>
          <w:rFonts w:ascii="Courier New" w:hAnsi="Courier New" w:cs="Courier New"/>
          <w:color w:val="993300"/>
          <w:sz w:val="18"/>
        </w:rPr>
        <w:t>DiabetesMellitusNeedForPneumococcalVaccination</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"1.0.0"</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driId</w:t>
      </w:r>
      <w:proofErr w:type="spellEnd"/>
      <w:r w:rsidRPr="00E7111D">
        <w:rPr>
          <w:rFonts w:ascii="Courier New" w:hAnsi="Courier New" w:cs="Courier New"/>
          <w:color w:val="000096"/>
          <w:sz w:val="18"/>
        </w:rPr>
        <w:t>&gt;</w:t>
      </w:r>
    </w:p>
    <w:p w:rsidR="00845C4B" w:rsidRDefault="00845C4B" w:rsidP="0072497A"/>
    <w:p w:rsidR="00845C4B" w:rsidRDefault="00845C4B" w:rsidP="0072497A">
      <w:r>
        <w:br w:type="page"/>
      </w:r>
      <w:r>
        <w:lastRenderedPageBreak/>
        <w:t>To fulfill a DRI, DRI Data are provided with the DRI identifier specifying which DRI is being fulfilled, and a “data” section (example below) providing the required data.</w:t>
      </w:r>
    </w:p>
    <w:p w:rsidR="00845C4B" w:rsidRDefault="00845C4B" w:rsidP="0072497A"/>
    <w:p w:rsidR="00845C4B" w:rsidRDefault="00845C4B" w:rsidP="00845C4B">
      <w:pPr>
        <w:ind w:firstLine="720"/>
        <w:rPr>
          <w:rFonts w:ascii="Courier New" w:hAnsi="Courier New" w:cs="Courier New"/>
          <w:color w:val="000096"/>
          <w:sz w:val="18"/>
        </w:rPr>
      </w:pPr>
      <w:r w:rsidRPr="00E7111D">
        <w:rPr>
          <w:rFonts w:ascii="Courier New" w:hAnsi="Courier New" w:cs="Courier New"/>
          <w:color w:val="000000"/>
          <w:sz w:val="18"/>
        </w:rPr>
        <w:t xml:space="preserve">     </w:t>
      </w:r>
      <w:r w:rsidRPr="00E7111D">
        <w:rPr>
          <w:rFonts w:ascii="Courier New" w:hAnsi="Courier New" w:cs="Courier New"/>
          <w:color w:val="000096"/>
          <w:sz w:val="18"/>
        </w:rPr>
        <w:t>&lt;</w:t>
      </w:r>
      <w:proofErr w:type="gramStart"/>
      <w:r w:rsidRPr="00E7111D">
        <w:rPr>
          <w:rFonts w:ascii="Courier New" w:hAnsi="Courier New" w:cs="Courier New"/>
          <w:color w:val="000096"/>
          <w:sz w:val="18"/>
        </w:rPr>
        <w:t>data</w:t>
      </w:r>
      <w:proofErr w:type="gramEnd"/>
      <w:r w:rsidRPr="00E7111D">
        <w:rPr>
          <w:rFonts w:ascii="Courier New" w:hAnsi="Courier New" w:cs="Courier New"/>
          <w:color w:val="000096"/>
          <w:sz w:val="18"/>
        </w:rPr>
        <w:t>&gt;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format used for providing patient clinical data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informationModelSSId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org.hl7.cds</w:t>
      </w:r>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sidR="001859D3" w:rsidDel="001859D3">
        <w:rPr>
          <w:rFonts w:ascii="Courier New" w:hAnsi="Courier New" w:cs="Courier New"/>
          <w:color w:val="993300"/>
          <w:sz w:val="18"/>
        </w:rPr>
        <w:t xml:space="preserve"> </w:t>
      </w:r>
      <w:r>
        <w:rPr>
          <w:rFonts w:ascii="Courier New" w:hAnsi="Courier New" w:cs="Courier New"/>
          <w:color w:val="993300"/>
          <w:sz w:val="18"/>
        </w:rPr>
        <w:t>cdsinput:</w:t>
      </w:r>
      <w:r w:rsidR="00D94C7C">
        <w:rPr>
          <w:rFonts w:ascii="Courier New" w:hAnsi="Courier New" w:cs="Courier New"/>
          <w:color w:val="993300"/>
          <w:sz w:val="18"/>
        </w:rPr>
        <w:t>r2</w:t>
      </w:r>
      <w:r>
        <w:rPr>
          <w:rFonts w:ascii="Courier New" w:hAnsi="Courier New" w:cs="Courier New"/>
          <w:color w:val="993300"/>
          <w:sz w:val="18"/>
        </w:rPr>
        <w:t>:CDSInput</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w:t>
      </w:r>
      <w:r w:rsidR="0077070E">
        <w:rPr>
          <w:rFonts w:ascii="Courier New" w:hAnsi="Courier New" w:cs="Courier New"/>
          <w:color w:val="993300"/>
          <w:sz w:val="18"/>
        </w:rPr>
        <w:t>2</w:t>
      </w:r>
      <w:r w:rsidRPr="00E7111D">
        <w:rPr>
          <w:rFonts w:ascii="Courier New" w:hAnsi="Courier New" w:cs="Courier New"/>
          <w:color w:val="993300"/>
          <w:sz w:val="18"/>
        </w:rPr>
        <w:t>.0"</w:t>
      </w:r>
      <w:r w:rsidRPr="00E7111D">
        <w:rPr>
          <w:rFonts w:ascii="Courier New" w:hAnsi="Courier New" w:cs="Courier New"/>
          <w:color w:val="000096"/>
          <w:sz w:val="18"/>
        </w:rPr>
        <w:t>/&gt;</w:t>
      </w:r>
    </w:p>
    <w:p w:rsidR="00845C4B" w:rsidRDefault="00845C4B" w:rsidP="0072497A">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actual patient data is in the specified format, and base64 encoded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&lt;base64EncodedPayload&gt;</w:t>
      </w:r>
      <w:r>
        <w:rPr>
          <w:rFonts w:ascii="Courier New" w:hAnsi="Courier New" w:cs="Courier New"/>
          <w:color w:val="000000"/>
          <w:sz w:val="18"/>
        </w:rPr>
        <w:t xml:space="preserve">[base 64 encoded content from Section </w:t>
      </w:r>
      <w:r>
        <w:rPr>
          <w:rFonts w:ascii="Courier New" w:hAnsi="Courier New" w:cs="Courier New"/>
          <w:color w:val="000000"/>
          <w:sz w:val="18"/>
        </w:rPr>
        <w:fldChar w:fldCharType="begin"/>
      </w:r>
      <w:r>
        <w:rPr>
          <w:rFonts w:ascii="Courier New" w:hAnsi="Courier New" w:cs="Courier New"/>
          <w:color w:val="000000"/>
          <w:sz w:val="18"/>
        </w:rPr>
        <w:instrText xml:space="preserve"> REF _Ref363631313 \n \h </w:instrText>
      </w:r>
      <w:r>
        <w:rPr>
          <w:rFonts w:ascii="Courier New" w:hAnsi="Courier New" w:cs="Courier New"/>
          <w:color w:val="000000"/>
          <w:sz w:val="18"/>
        </w:rPr>
      </w:r>
      <w:r>
        <w:rPr>
          <w:rFonts w:ascii="Courier New" w:hAnsi="Courier New" w:cs="Courier New"/>
          <w:color w:val="000000"/>
          <w:sz w:val="18"/>
        </w:rPr>
        <w:fldChar w:fldCharType="separate"/>
      </w:r>
      <w:r w:rsidR="00C35E28">
        <w:rPr>
          <w:rFonts w:ascii="Courier New" w:hAnsi="Courier New" w:cs="Courier New"/>
          <w:color w:val="000000"/>
          <w:sz w:val="18"/>
        </w:rPr>
        <w:t>2.4</w:t>
      </w:r>
      <w:r>
        <w:rPr>
          <w:rFonts w:ascii="Courier New" w:hAnsi="Courier New" w:cs="Courier New"/>
          <w:color w:val="000000"/>
          <w:sz w:val="18"/>
        </w:rPr>
        <w:fldChar w:fldCharType="end"/>
      </w:r>
      <w:r>
        <w:rPr>
          <w:rFonts w:ascii="Courier New" w:hAnsi="Courier New" w:cs="Courier New"/>
          <w:color w:val="000000"/>
          <w:sz w:val="18"/>
        </w:rPr>
        <w:t>]</w:t>
      </w:r>
      <w:r w:rsidRPr="00E7111D">
        <w:rPr>
          <w:rFonts w:ascii="Courier New" w:hAnsi="Courier New" w:cs="Courier New"/>
          <w:color w:val="000096"/>
          <w:sz w:val="18"/>
        </w:rPr>
        <w:t>&lt;/base64EncodedPayload&gt;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r w:rsidRPr="00E7111D">
        <w:rPr>
          <w:rFonts w:ascii="Courier New" w:hAnsi="Courier New" w:cs="Courier New"/>
          <w:color w:val="000000"/>
          <w:sz w:val="18"/>
        </w:rPr>
        <w:br/>
      </w:r>
    </w:p>
    <w:p w:rsidR="007D44AD" w:rsidRDefault="00845C4B" w:rsidP="007D44AD">
      <w:pPr>
        <w:rPr>
          <w:ins w:id="517" w:author="Kensaku Kawamoto" w:date="2013-12-18T14:08:00Z"/>
        </w:rPr>
      </w:pPr>
      <w:r>
        <w:t xml:space="preserve">See </w:t>
      </w:r>
      <w:r w:rsidR="00730ECA" w:rsidRPr="00A878ED">
        <w:t>S</w:t>
      </w:r>
      <w:r w:rsidR="007D44AD" w:rsidRPr="00A878ED">
        <w:t>ection</w:t>
      </w:r>
      <w:r w:rsidR="00730ECA" w:rsidRPr="00A878ED">
        <w:t xml:space="preserve"> </w:t>
      </w:r>
      <w:r w:rsidR="00730ECA" w:rsidRPr="00A878ED">
        <w:fldChar w:fldCharType="begin"/>
      </w:r>
      <w:r w:rsidR="00730ECA" w:rsidRPr="00A878ED">
        <w:instrText xml:space="preserve"> REF _Ref363570574 \r \h </w:instrText>
      </w:r>
      <w:r w:rsidR="00A878ED" w:rsidRPr="00A878ED">
        <w:instrText xml:space="preserve"> \* MERGEFORMAT </w:instrText>
      </w:r>
      <w:r w:rsidR="00730ECA" w:rsidRPr="00A878ED">
        <w:fldChar w:fldCharType="separate"/>
      </w:r>
      <w:r w:rsidR="00C35E28">
        <w:t>2.6</w:t>
      </w:r>
      <w:r w:rsidR="00730ECA" w:rsidRPr="00A878ED">
        <w:fldChar w:fldCharType="end"/>
      </w:r>
      <w:r w:rsidR="007D44AD" w:rsidRPr="00A878ED">
        <w:t xml:space="preserve"> later in this document</w:t>
      </w:r>
      <w:r>
        <w:t xml:space="preserve"> for how this payload information is specified</w:t>
      </w:r>
      <w:r w:rsidR="007D44AD" w:rsidRPr="00A878ED">
        <w:t>.</w:t>
      </w:r>
    </w:p>
    <w:p w:rsidR="005008EA" w:rsidRDefault="005008EA" w:rsidP="007D44AD">
      <w:pPr>
        <w:rPr>
          <w:ins w:id="518" w:author="Kensaku Kawamoto" w:date="2013-12-18T14:08:00Z"/>
        </w:rPr>
      </w:pPr>
    </w:p>
    <w:p w:rsidR="005008EA" w:rsidRPr="005008EA" w:rsidRDefault="005008EA" w:rsidP="007D44AD">
      <w:ins w:id="519" w:author="Kensaku Kawamoto" w:date="2013-12-18T14:10:00Z">
        <w:r>
          <w:t>Of note, i</w:t>
        </w:r>
      </w:ins>
      <w:ins w:id="520" w:author="Kensaku Kawamoto" w:date="2013-12-18T14:08:00Z">
        <w:r w:rsidRPr="005008EA">
          <w:t>mplementers</w:t>
        </w:r>
      </w:ins>
      <w:ins w:id="521" w:author="Kensaku Kawamoto" w:date="2013-12-18T14:09:00Z">
        <w:r>
          <w:t xml:space="preserve"> generally</w:t>
        </w:r>
      </w:ins>
      <w:ins w:id="522" w:author="Kensaku Kawamoto" w:date="2013-12-18T14:08:00Z">
        <w:r>
          <w:t xml:space="preserve"> </w:t>
        </w:r>
        <w:r w:rsidRPr="005008EA">
          <w:rPr>
            <w:b/>
            <w:u w:val="single"/>
            <w:rPrChange w:id="523" w:author="Kensaku Kawamoto" w:date="2013-12-18T14:08:00Z">
              <w:rPr/>
            </w:rPrChange>
          </w:rPr>
          <w:t>SHOULD NOT</w:t>
        </w:r>
        <w:r>
          <w:t xml:space="preserve"> </w:t>
        </w:r>
        <w:r w:rsidRPr="005008EA">
          <w:t>includ</w:t>
        </w:r>
        <w:r>
          <w:t>e</w:t>
        </w:r>
        <w:r w:rsidRPr="005008EA">
          <w:t xml:space="preserve"> </w:t>
        </w:r>
        <w:r>
          <w:t xml:space="preserve">unnecessary </w:t>
        </w:r>
        <w:r w:rsidRPr="005008EA">
          <w:t>protected health information (PHI) in CDS requests.</w:t>
        </w:r>
        <w:r>
          <w:t xml:space="preserve">  </w:t>
        </w:r>
      </w:ins>
    </w:p>
    <w:p w:rsidR="007D44AD" w:rsidRDefault="00845C4B" w:rsidP="005E71E7">
      <w:pPr>
        <w:pStyle w:val="Heading3"/>
        <w:rPr>
          <w:rFonts w:ascii="Times New Roman" w:hAnsi="Times New Roman"/>
        </w:rPr>
      </w:pPr>
      <w:bookmarkStart w:id="524" w:name="_Toc360558878"/>
      <w:r>
        <w:rPr>
          <w:rFonts w:ascii="Times New Roman" w:hAnsi="Times New Roman"/>
        </w:rPr>
        <w:br w:type="page"/>
      </w:r>
      <w:bookmarkStart w:id="525" w:name="_Toc375143886"/>
      <w:r w:rsidR="007D44AD" w:rsidRPr="00A878ED">
        <w:rPr>
          <w:rFonts w:ascii="Times New Roman" w:hAnsi="Times New Roman"/>
        </w:rPr>
        <w:lastRenderedPageBreak/>
        <w:t>Evaluate Response</w:t>
      </w:r>
      <w:bookmarkEnd w:id="524"/>
      <w:bookmarkEnd w:id="525"/>
    </w:p>
    <w:p w:rsidR="00004581" w:rsidRPr="00E52EE6" w:rsidRDefault="00845C4B" w:rsidP="00004581">
      <w:pPr>
        <w:rPr>
          <w:lang w:eastAsia="de-DE"/>
        </w:rPr>
      </w:pPr>
      <w:r>
        <w:rPr>
          <w:lang w:eastAsia="de-DE"/>
        </w:rPr>
        <w:fldChar w:fldCharType="begin"/>
      </w:r>
      <w:r>
        <w:rPr>
          <w:lang w:eastAsia="de-DE"/>
        </w:rPr>
        <w:instrText xml:space="preserve"> REF _Ref363632798 \h  \* MERGEFORMAT </w:instrText>
      </w:r>
      <w:r>
        <w:rPr>
          <w:lang w:eastAsia="de-DE"/>
        </w:rPr>
      </w:r>
      <w:r>
        <w:rPr>
          <w:lang w:eastAsia="de-DE"/>
        </w:rPr>
        <w:fldChar w:fldCharType="separate"/>
      </w:r>
      <w:ins w:id="526" w:author="Kensaku Kawamoto" w:date="2013-12-18T15:28:00Z">
        <w:r w:rsidR="00C35E28" w:rsidRPr="00C35E28">
          <w:rPr>
            <w:lang w:eastAsia="de-DE"/>
            <w:rPrChange w:id="527" w:author="Kensaku Kawamoto" w:date="2013-12-18T15:28:00Z">
              <w:rPr>
                <w:b/>
                <w:caps/>
                <w:color w:val="0070C0"/>
                <w:lang w:bidi="en-US"/>
              </w:rPr>
            </w:rPrChange>
          </w:rPr>
          <w:t>Figure 4</w:t>
        </w:r>
      </w:ins>
      <w:del w:id="528" w:author="Kensaku Kawamoto" w:date="2013-12-18T15:28:00Z">
        <w:r w:rsidR="0069117A" w:rsidRPr="0069117A" w:rsidDel="00C35E28">
          <w:rPr>
            <w:lang w:eastAsia="de-DE"/>
          </w:rPr>
          <w:delText>Figure 4</w:delText>
        </w:r>
      </w:del>
      <w:r>
        <w:rPr>
          <w:lang w:eastAsia="de-DE"/>
        </w:rPr>
        <w:fldChar w:fldCharType="end"/>
      </w:r>
      <w:r>
        <w:rPr>
          <w:lang w:eastAsia="de-DE"/>
        </w:rPr>
        <w:t xml:space="preserve"> </w:t>
      </w:r>
      <w:r w:rsidR="00004581">
        <w:rPr>
          <w:lang w:eastAsia="de-DE"/>
        </w:rPr>
        <w:t xml:space="preserve">provides a sample DSS response (returned either via SOAP or REST) for the </w:t>
      </w:r>
      <w:r w:rsidR="00004581">
        <w:rPr>
          <w:i/>
          <w:lang w:eastAsia="de-DE"/>
        </w:rPr>
        <w:t xml:space="preserve">evaluateAtSpecfiedTime </w:t>
      </w:r>
      <w:r w:rsidR="00004581">
        <w:rPr>
          <w:lang w:eastAsia="de-DE"/>
        </w:rPr>
        <w:t xml:space="preserve">request.  Note that the response to the </w:t>
      </w:r>
      <w:r w:rsidR="00004581">
        <w:rPr>
          <w:i/>
          <w:lang w:eastAsia="de-DE"/>
        </w:rPr>
        <w:t>evaluate</w:t>
      </w:r>
      <w:r w:rsidR="00004581">
        <w:rPr>
          <w:lang w:eastAsia="de-DE"/>
        </w:rPr>
        <w:t xml:space="preserve"> request is identical, except that the top-level element is “evaluateResponse” rather than “evaluateAtSpecifiedTimeResponse</w:t>
      </w:r>
      <w:r>
        <w:rPr>
          <w:lang w:eastAsia="de-DE"/>
        </w:rPr>
        <w:t>.</w:t>
      </w:r>
      <w:r w:rsidR="00004581">
        <w:rPr>
          <w:lang w:eastAsia="de-DE"/>
        </w:rPr>
        <w:t>”</w:t>
      </w:r>
      <w:r>
        <w:rPr>
          <w:lang w:eastAsia="de-DE"/>
        </w:rPr>
        <w:t xml:space="preserve">  </w:t>
      </w:r>
      <w:r w:rsidR="00004581">
        <w:rPr>
          <w:lang w:eastAsia="de-DE"/>
        </w:rPr>
        <w:t xml:space="preserve">A brief explanation of each component of this request is provided as in-line comments in the example below, and a more detailed description is provided in </w:t>
      </w:r>
      <w:r>
        <w:rPr>
          <w:lang w:eastAsia="de-DE"/>
        </w:rPr>
        <w:t xml:space="preserve">the </w:t>
      </w:r>
      <w:r w:rsidR="00004581">
        <w:rPr>
          <w:lang w:eastAsia="de-DE"/>
        </w:rPr>
        <w:t>sections</w:t>
      </w:r>
      <w:r>
        <w:rPr>
          <w:lang w:eastAsia="de-DE"/>
        </w:rPr>
        <w:t xml:space="preserve"> immediately below</w:t>
      </w:r>
      <w:r w:rsidR="00004581">
        <w:rPr>
          <w:lang w:eastAsia="de-DE"/>
        </w:rPr>
        <w:t>.</w:t>
      </w:r>
    </w:p>
    <w:p w:rsidR="00004581" w:rsidRPr="00E52EE6" w:rsidRDefault="00004581" w:rsidP="00004581">
      <w:pPr>
        <w:rPr>
          <w:lang w:eastAsia="de-DE"/>
        </w:rPr>
      </w:pPr>
    </w:p>
    <w:p w:rsidR="000B0CFB" w:rsidRDefault="00873255" w:rsidP="0072497A">
      <w:pPr>
        <w:rPr>
          <w:rFonts w:ascii="Courier New" w:hAnsi="Courier New" w:cs="Courier New"/>
          <w:color w:val="000096"/>
          <w:sz w:val="18"/>
        </w:rPr>
      </w:pPr>
      <w:r w:rsidRPr="0072497A">
        <w:rPr>
          <w:rFonts w:ascii="Courier New" w:hAnsi="Courier New" w:cs="Courier New"/>
          <w:color w:val="000096"/>
          <w:sz w:val="18"/>
          <w:szCs w:val="20"/>
        </w:rPr>
        <w:t>&lt;dss</w:t>
      </w:r>
      <w:proofErr w:type="gramStart"/>
      <w:r w:rsidRPr="0072497A">
        <w:rPr>
          <w:rFonts w:ascii="Courier New" w:hAnsi="Courier New" w:cs="Courier New"/>
          <w:color w:val="000096"/>
          <w:sz w:val="18"/>
          <w:szCs w:val="20"/>
        </w:rPr>
        <w:t>:evaluateAtSpecifiedTimeResponse</w:t>
      </w:r>
      <w:proofErr w:type="gramEnd"/>
      <w:r w:rsidRPr="0072497A">
        <w:rPr>
          <w:rFonts w:ascii="Courier New" w:hAnsi="Courier New" w:cs="Courier New"/>
          <w:color w:val="000096"/>
          <w:sz w:val="18"/>
          <w:szCs w:val="20"/>
        </w:rPr>
        <w:t>&gt;</w:t>
      </w:r>
      <w:r w:rsidRPr="0072497A">
        <w:rPr>
          <w:rFonts w:ascii="Courier New" w:hAnsi="Courier New" w:cs="Courier New"/>
          <w:color w:val="000000"/>
          <w:sz w:val="18"/>
          <w:szCs w:val="20"/>
        </w:rPr>
        <w:br/>
      </w:r>
      <w:r w:rsidR="000B0CFB">
        <w:rPr>
          <w:sz w:val="20"/>
        </w:rPr>
        <w:t xml:space="preserve">         </w:t>
      </w:r>
      <w:r w:rsidR="000B0CFB" w:rsidRPr="00E52EE6">
        <w:rPr>
          <w:sz w:val="20"/>
        </w:rPr>
        <w:t>&lt;!-- unique identifier of interaction provided by service requestor --&gt;</w:t>
      </w:r>
      <w:r w:rsidR="000B0CFB" w:rsidRPr="00E52EE6">
        <w:rPr>
          <w:rFonts w:ascii="Courier New" w:hAnsi="Courier New" w:cs="Courier New"/>
          <w:color w:val="000000"/>
          <w:sz w:val="18"/>
        </w:rPr>
        <w:br/>
        <w:t xml:space="preserve">    </w:t>
      </w:r>
      <w:r w:rsidR="000B0CFB" w:rsidRPr="00E52EE6">
        <w:rPr>
          <w:rFonts w:ascii="Courier New" w:hAnsi="Courier New" w:cs="Courier New"/>
          <w:color w:val="000096"/>
          <w:sz w:val="18"/>
        </w:rPr>
        <w:t>&lt;</w:t>
      </w:r>
      <w:proofErr w:type="spellStart"/>
      <w:r w:rsidR="000B0CFB">
        <w:rPr>
          <w:rFonts w:ascii="Courier New" w:hAnsi="Courier New" w:cs="Courier New"/>
          <w:color w:val="000096"/>
          <w:sz w:val="18"/>
        </w:rPr>
        <w:t>request</w:t>
      </w:r>
      <w:r w:rsidR="000B0CFB" w:rsidRPr="00E52EE6">
        <w:rPr>
          <w:rFonts w:ascii="Courier New" w:hAnsi="Courier New" w:cs="Courier New"/>
          <w:color w:val="000096"/>
          <w:sz w:val="18"/>
        </w:rPr>
        <w:t>Id</w:t>
      </w:r>
      <w:proofErr w:type="spellEnd"/>
      <w:r w:rsidR="000B0CFB" w:rsidRPr="00E52EE6">
        <w:rPr>
          <w:rFonts w:ascii="Courier New" w:hAnsi="Courier New" w:cs="Courier New"/>
          <w:color w:val="F5844C"/>
          <w:sz w:val="18"/>
        </w:rPr>
        <w:t xml:space="preserve"> </w:t>
      </w:r>
      <w:proofErr w:type="spellStart"/>
      <w:r w:rsidR="000B0CFB" w:rsidRPr="00E52EE6">
        <w:rPr>
          <w:rFonts w:ascii="Courier New" w:hAnsi="Courier New" w:cs="Courier New"/>
          <w:color w:val="F5844C"/>
          <w:sz w:val="18"/>
        </w:rPr>
        <w:t>scopingEntityId</w:t>
      </w:r>
      <w:proofErr w:type="spellEnd"/>
      <w:r w:rsidR="000B0CFB" w:rsidRPr="00E52EE6">
        <w:rPr>
          <w:rFonts w:ascii="Courier New" w:hAnsi="Courier New" w:cs="Courier New"/>
          <w:color w:val="FF8040"/>
          <w:sz w:val="18"/>
        </w:rPr>
        <w:t>=</w:t>
      </w:r>
      <w:r w:rsidR="000B0CFB" w:rsidRPr="00E52EE6">
        <w:rPr>
          <w:rFonts w:ascii="Courier New" w:hAnsi="Courier New" w:cs="Courier New"/>
          <w:color w:val="993300"/>
          <w:sz w:val="18"/>
        </w:rPr>
        <w:t>"</w:t>
      </w:r>
      <w:proofErr w:type="spellStart"/>
      <w:r w:rsidR="000B0CFB" w:rsidRPr="00E52EE6">
        <w:rPr>
          <w:rFonts w:ascii="Courier New" w:hAnsi="Courier New" w:cs="Courier New"/>
          <w:color w:val="993300"/>
          <w:sz w:val="18"/>
        </w:rPr>
        <w:t>edu.utah.bmi</w:t>
      </w:r>
      <w:proofErr w:type="spellEnd"/>
      <w:r w:rsidR="000B0CFB" w:rsidRPr="00E52EE6">
        <w:rPr>
          <w:rFonts w:ascii="Courier New" w:hAnsi="Courier New" w:cs="Courier New"/>
          <w:color w:val="993300"/>
          <w:sz w:val="18"/>
        </w:rPr>
        <w:t>"</w:t>
      </w:r>
      <w:r w:rsidR="000B0CFB" w:rsidRPr="00E52EE6">
        <w:rPr>
          <w:rFonts w:ascii="Courier New" w:hAnsi="Courier New" w:cs="Courier New"/>
          <w:color w:val="F5844C"/>
          <w:sz w:val="18"/>
        </w:rPr>
        <w:t xml:space="preserve"> </w:t>
      </w:r>
      <w:proofErr w:type="spellStart"/>
      <w:r w:rsidR="000B0CFB" w:rsidRPr="00E52EE6">
        <w:rPr>
          <w:rFonts w:ascii="Courier New" w:hAnsi="Courier New" w:cs="Courier New"/>
          <w:color w:val="F5844C"/>
          <w:sz w:val="18"/>
        </w:rPr>
        <w:t>interactionId</w:t>
      </w:r>
      <w:proofErr w:type="spellEnd"/>
      <w:r w:rsidR="000B0CFB" w:rsidRPr="00E52EE6">
        <w:rPr>
          <w:rFonts w:ascii="Courier New" w:hAnsi="Courier New" w:cs="Courier New"/>
          <w:color w:val="FF8040"/>
          <w:sz w:val="18"/>
        </w:rPr>
        <w:t>=</w:t>
      </w:r>
      <w:r w:rsidR="000B0CFB" w:rsidRPr="00E52EE6">
        <w:rPr>
          <w:rFonts w:ascii="Courier New" w:hAnsi="Courier New" w:cs="Courier New"/>
          <w:color w:val="993300"/>
          <w:sz w:val="18"/>
        </w:rPr>
        <w:t>"123456"</w:t>
      </w:r>
      <w:r w:rsidR="000B0CFB" w:rsidRPr="00E52EE6">
        <w:rPr>
          <w:rFonts w:ascii="Courier New" w:hAnsi="Courier New" w:cs="Courier New"/>
          <w:color w:val="F5844C"/>
          <w:sz w:val="18"/>
        </w:rPr>
        <w:t xml:space="preserve"> </w:t>
      </w:r>
      <w:proofErr w:type="spellStart"/>
      <w:r w:rsidR="000B0CFB" w:rsidRPr="00E52EE6">
        <w:rPr>
          <w:rFonts w:ascii="Courier New" w:hAnsi="Courier New" w:cs="Courier New"/>
          <w:color w:val="F5844C"/>
          <w:sz w:val="18"/>
        </w:rPr>
        <w:t>submissionTime</w:t>
      </w:r>
      <w:proofErr w:type="spellEnd"/>
      <w:r w:rsidR="000B0CFB" w:rsidRPr="00E52EE6">
        <w:rPr>
          <w:rFonts w:ascii="Courier New" w:hAnsi="Courier New" w:cs="Courier New"/>
          <w:color w:val="FF8040"/>
          <w:sz w:val="18"/>
        </w:rPr>
        <w:t>=</w:t>
      </w:r>
      <w:r w:rsidR="000B0CFB" w:rsidRPr="00E52EE6">
        <w:rPr>
          <w:rFonts w:ascii="Courier New" w:hAnsi="Courier New" w:cs="Courier New"/>
          <w:color w:val="993300"/>
          <w:sz w:val="18"/>
        </w:rPr>
        <w:t>"2012-01-20T07:59:35.123"</w:t>
      </w:r>
      <w:r w:rsidR="000B0CFB" w:rsidRPr="00E52EE6">
        <w:rPr>
          <w:rFonts w:ascii="Courier New" w:hAnsi="Courier New" w:cs="Courier New"/>
          <w:color w:val="000096"/>
          <w:sz w:val="18"/>
        </w:rPr>
        <w:t>/&gt;</w:t>
      </w:r>
    </w:p>
    <w:p w:rsidR="000B0CFB" w:rsidRDefault="000B0CFB" w:rsidP="000B0CFB">
      <w:pPr>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unique identifier of </w:t>
      </w:r>
      <w:r>
        <w:rPr>
          <w:sz w:val="20"/>
        </w:rPr>
        <w:t>response</w:t>
      </w:r>
      <w:r w:rsidRPr="00E52EE6">
        <w:rPr>
          <w:sz w:val="20"/>
        </w:rPr>
        <w:t xml:space="preserve"> provided by service </w:t>
      </w:r>
      <w:r>
        <w:rPr>
          <w:sz w:val="20"/>
        </w:rPr>
        <w:t>provider</w:t>
      </w:r>
      <w:r w:rsidRPr="00E52EE6">
        <w:rPr>
          <w:sz w:val="20"/>
        </w:rPr>
        <w:t xml:space="preserve">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response</w:t>
      </w:r>
      <w:r w:rsidRPr="00E52EE6">
        <w:rPr>
          <w:rFonts w:ascii="Courier New" w:hAnsi="Courier New" w:cs="Courier New"/>
          <w:color w:val="000096"/>
          <w:sz w:val="18"/>
        </w:rPr>
        <w:t>Id</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scopingEntityId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interactionId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987654321</w:t>
      </w:r>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submissionTime</w:t>
      </w:r>
      <w:proofErr w:type="spellEnd"/>
      <w:r w:rsidRPr="00E52EE6">
        <w:rPr>
          <w:rFonts w:ascii="Courier New" w:hAnsi="Courier New" w:cs="Courier New"/>
          <w:color w:val="FF8040"/>
          <w:sz w:val="18"/>
        </w:rPr>
        <w:t>=</w:t>
      </w:r>
      <w:r w:rsidRPr="00E52EE6">
        <w:rPr>
          <w:rFonts w:ascii="Courier New" w:hAnsi="Courier New" w:cs="Courier New"/>
          <w:color w:val="993300"/>
          <w:sz w:val="18"/>
        </w:rPr>
        <w:t>"2012-01-20T07:59:35.</w:t>
      </w:r>
      <w:r>
        <w:rPr>
          <w:rFonts w:ascii="Courier New" w:hAnsi="Courier New" w:cs="Courier New"/>
          <w:color w:val="993300"/>
          <w:sz w:val="18"/>
        </w:rPr>
        <w:t>567</w:t>
      </w:r>
      <w:r w:rsidRPr="00E52EE6">
        <w:rPr>
          <w:rFonts w:ascii="Courier New" w:hAnsi="Courier New" w:cs="Courier New"/>
          <w:color w:val="993300"/>
          <w:sz w:val="18"/>
        </w:rPr>
        <w:t>"</w:t>
      </w:r>
      <w:r w:rsidRPr="00E52EE6">
        <w:rPr>
          <w:rFonts w:ascii="Courier New" w:hAnsi="Courier New" w:cs="Courier New"/>
          <w:color w:val="000096"/>
          <w:sz w:val="18"/>
        </w:rPr>
        <w:t>/&gt;</w:t>
      </w:r>
    </w:p>
    <w:p w:rsidR="000B0CFB" w:rsidRDefault="00983C5E" w:rsidP="0072497A">
      <w:pPr>
        <w:ind w:firstLine="90"/>
        <w:rPr>
          <w:rFonts w:ascii="Courier New" w:hAnsi="Courier New" w:cs="Courier New"/>
          <w:color w:val="000096"/>
          <w:sz w:val="18"/>
          <w:szCs w:val="20"/>
        </w:rPr>
      </w:pPr>
      <w:r>
        <w:rPr>
          <w:sz w:val="20"/>
        </w:rPr>
        <w:t xml:space="preserve">       </w:t>
      </w:r>
      <w:proofErr w:type="gramStart"/>
      <w:r w:rsidR="000B0CFB" w:rsidRPr="00E52EE6">
        <w:rPr>
          <w:sz w:val="20"/>
        </w:rPr>
        <w:t>&lt;!</w:t>
      </w:r>
      <w:r w:rsidR="00F01089">
        <w:rPr>
          <w:sz w:val="20"/>
        </w:rPr>
        <w:t>--</w:t>
      </w:r>
      <w:proofErr w:type="gramEnd"/>
      <w:r w:rsidR="00F01089">
        <w:rPr>
          <w:sz w:val="20"/>
        </w:rPr>
        <w:t xml:space="preserve"> w</w:t>
      </w:r>
      <w:r>
        <w:rPr>
          <w:sz w:val="20"/>
        </w:rPr>
        <w:t>rapper for the response from the service provide</w:t>
      </w:r>
      <w:r w:rsidR="000B0CFB">
        <w:rPr>
          <w:sz w:val="20"/>
        </w:rPr>
        <w:t xml:space="preserve">r </w:t>
      </w:r>
      <w:r w:rsidR="000B0CFB" w:rsidRPr="00E52EE6">
        <w:rPr>
          <w:sz w:val="20"/>
        </w:rPr>
        <w:t>--&gt;</w:t>
      </w:r>
      <w:r w:rsidR="000B0CFB" w:rsidRPr="00E52EE6">
        <w:rPr>
          <w:rFonts w:ascii="Courier New" w:hAnsi="Courier New" w:cs="Courier New"/>
          <w:color w:val="000000"/>
          <w:sz w:val="18"/>
        </w:rPr>
        <w:br/>
        <w:t xml:space="preserve">    </w:t>
      </w:r>
      <w:r w:rsidR="00873255" w:rsidRPr="0072497A">
        <w:rPr>
          <w:rFonts w:ascii="Courier New" w:hAnsi="Courier New" w:cs="Courier New"/>
          <w:color w:val="000096"/>
          <w:sz w:val="18"/>
          <w:szCs w:val="20"/>
        </w:rPr>
        <w:t>&lt;evaluationResponse&gt;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&lt;finalKMEvaluationResponse&gt;</w:t>
      </w:r>
      <w:r w:rsidR="00873255" w:rsidRPr="0072497A">
        <w:rPr>
          <w:rFonts w:ascii="Courier New" w:hAnsi="Courier New" w:cs="Courier New"/>
          <w:color w:val="000000"/>
          <w:sz w:val="18"/>
          <w:szCs w:val="20"/>
        </w:rPr>
        <w:br/>
      </w:r>
      <w:r w:rsidR="000B0CFB">
        <w:rPr>
          <w:sz w:val="20"/>
        </w:rPr>
        <w:t xml:space="preserve">                          </w:t>
      </w:r>
      <w:r w:rsidR="000B0CFB" w:rsidRPr="00E52EE6">
        <w:rPr>
          <w:sz w:val="20"/>
        </w:rPr>
        <w:t>&lt;</w:t>
      </w:r>
      <w:r w:rsidR="000B0CFB">
        <w:rPr>
          <w:sz w:val="20"/>
        </w:rPr>
        <w:t xml:space="preserve">!-- identification of </w:t>
      </w:r>
      <w:r w:rsidR="00F01089">
        <w:rPr>
          <w:sz w:val="20"/>
        </w:rPr>
        <w:t>KM</w:t>
      </w:r>
      <w:r w:rsidR="000B0CFB">
        <w:rPr>
          <w:sz w:val="20"/>
        </w:rPr>
        <w:t xml:space="preserve">(s) generating the patient evaluation </w:t>
      </w:r>
      <w:r w:rsidR="000B0CFB" w:rsidRPr="00E52EE6">
        <w:rPr>
          <w:sz w:val="20"/>
        </w:rPr>
        <w:t>--&gt;</w:t>
      </w:r>
      <w:r w:rsidR="000B0CFB" w:rsidRPr="00E52EE6">
        <w:rPr>
          <w:rFonts w:ascii="Courier New" w:hAnsi="Courier New" w:cs="Courier New"/>
          <w:color w:val="000000"/>
          <w:sz w:val="18"/>
        </w:rPr>
        <w:br/>
        <w:t xml:space="preserve">        </w:t>
      </w:r>
      <w:r w:rsidR="00873255" w:rsidRPr="0072497A">
        <w:rPr>
          <w:rFonts w:ascii="Courier New" w:hAnsi="Courier New" w:cs="Courier New"/>
          <w:color w:val="000000"/>
          <w:sz w:val="18"/>
          <w:szCs w:val="20"/>
        </w:rPr>
        <w:t xml:space="preserve">    </w:t>
      </w:r>
      <w:r w:rsidR="00873255" w:rsidRPr="0072497A">
        <w:rPr>
          <w:rFonts w:ascii="Courier New" w:hAnsi="Courier New" w:cs="Courier New"/>
          <w:color w:val="000096"/>
          <w:sz w:val="18"/>
          <w:szCs w:val="20"/>
        </w:rPr>
        <w:t>&lt;</w:t>
      </w:r>
      <w:proofErr w:type="spellStart"/>
      <w:r w:rsidR="00873255" w:rsidRPr="0072497A">
        <w:rPr>
          <w:rFonts w:ascii="Courier New" w:hAnsi="Courier New" w:cs="Courier New"/>
          <w:color w:val="000096"/>
          <w:sz w:val="18"/>
          <w:szCs w:val="20"/>
        </w:rPr>
        <w:t>kmId</w:t>
      </w:r>
      <w:proofErr w:type="spellEnd"/>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scopingEntityId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proofErr w:type="spellStart"/>
      <w:r w:rsidR="00F01089">
        <w:rPr>
          <w:rFonts w:ascii="Courier New" w:hAnsi="Courier New" w:cs="Courier New"/>
          <w:color w:val="993300"/>
          <w:sz w:val="18"/>
          <w:szCs w:val="20"/>
        </w:rPr>
        <w:t>com.cdsvendor</w:t>
      </w:r>
      <w:proofErr w:type="spellEnd"/>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businessId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proofErr w:type="spellStart"/>
      <w:r w:rsidR="00F01089" w:rsidRPr="00F01089">
        <w:rPr>
          <w:rFonts w:ascii="Courier New" w:hAnsi="Courier New" w:cs="Courier New"/>
          <w:color w:val="993300"/>
          <w:sz w:val="18"/>
          <w:szCs w:val="20"/>
        </w:rPr>
        <w:t>DiabetesMellitusNeedForPneumococcalVaccination</w:t>
      </w:r>
      <w:proofErr w:type="spellEnd"/>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"1.</w:t>
      </w:r>
      <w:r w:rsidR="00F01089">
        <w:rPr>
          <w:rFonts w:ascii="Courier New" w:hAnsi="Courier New" w:cs="Courier New"/>
          <w:color w:val="993300"/>
          <w:sz w:val="18"/>
          <w:szCs w:val="20"/>
        </w:rPr>
        <w:t>0</w:t>
      </w:r>
      <w:r w:rsidR="00873255" w:rsidRPr="0072497A">
        <w:rPr>
          <w:rFonts w:ascii="Courier New" w:hAnsi="Courier New" w:cs="Courier New"/>
          <w:color w:val="993300"/>
          <w:sz w:val="18"/>
          <w:szCs w:val="20"/>
        </w:rPr>
        <w:t>.</w:t>
      </w:r>
      <w:r w:rsidR="00F01089">
        <w:rPr>
          <w:rFonts w:ascii="Courier New" w:hAnsi="Courier New" w:cs="Courier New"/>
          <w:color w:val="993300"/>
          <w:sz w:val="18"/>
          <w:szCs w:val="20"/>
        </w:rPr>
        <w:t>0</w:t>
      </w:r>
      <w:r w:rsidR="00873255" w:rsidRPr="0072497A">
        <w:rPr>
          <w:rFonts w:ascii="Courier New" w:hAnsi="Courier New" w:cs="Courier New"/>
          <w:color w:val="993300"/>
          <w:sz w:val="18"/>
          <w:szCs w:val="20"/>
        </w:rPr>
        <w:t>"</w:t>
      </w:r>
      <w:r w:rsidR="00873255" w:rsidRPr="0072497A">
        <w:rPr>
          <w:rFonts w:ascii="Courier New" w:hAnsi="Courier New" w:cs="Courier New"/>
          <w:color w:val="000096"/>
          <w:sz w:val="18"/>
          <w:szCs w:val="20"/>
        </w:rPr>
        <w:t>/&gt;</w:t>
      </w:r>
    </w:p>
    <w:p w:rsidR="000B0CFB" w:rsidRDefault="000B0CFB" w:rsidP="0072497A">
      <w:pPr>
        <w:ind w:firstLine="90"/>
        <w:rPr>
          <w:rFonts w:ascii="Courier New" w:hAnsi="Courier New" w:cs="Courier New"/>
          <w:color w:val="000096"/>
          <w:sz w:val="18"/>
          <w:szCs w:val="20"/>
        </w:rPr>
      </w:pPr>
      <w:r>
        <w:rPr>
          <w:sz w:val="20"/>
        </w:rPr>
        <w:t xml:space="preserve">                         </w:t>
      </w:r>
      <w:proofErr w:type="gramStart"/>
      <w:r w:rsidRPr="00E52EE6">
        <w:rPr>
          <w:sz w:val="20"/>
        </w:rPr>
        <w:t>&lt;</w:t>
      </w:r>
      <w:r>
        <w:rPr>
          <w:sz w:val="20"/>
        </w:rPr>
        <w:t>!</w:t>
      </w:r>
      <w:r w:rsidR="00F01089">
        <w:rPr>
          <w:sz w:val="20"/>
        </w:rPr>
        <w:t>--</w:t>
      </w:r>
      <w:proofErr w:type="gramEnd"/>
      <w:r w:rsidR="00F01089">
        <w:rPr>
          <w:sz w:val="20"/>
        </w:rPr>
        <w:t xml:space="preserve"> </w:t>
      </w:r>
      <w:r>
        <w:rPr>
          <w:sz w:val="20"/>
        </w:rPr>
        <w:t xml:space="preserve">any warnings generated by the </w:t>
      </w:r>
      <w:r w:rsidR="00F01089">
        <w:rPr>
          <w:sz w:val="20"/>
        </w:rPr>
        <w:t xml:space="preserve">KM </w:t>
      </w:r>
      <w:r>
        <w:rPr>
          <w:sz w:val="20"/>
        </w:rPr>
        <w:t>during the patient evaluation</w:t>
      </w:r>
      <w:r w:rsidR="00F01089">
        <w:rPr>
          <w:sz w:val="20"/>
        </w:rPr>
        <w:t xml:space="preserve">.  If provided, uses same approach as the “data” section below.  </w:t>
      </w:r>
      <w:r w:rsidRPr="00E52EE6">
        <w:rPr>
          <w:sz w:val="20"/>
        </w:rPr>
        <w:t>--&gt;</w:t>
      </w:r>
      <w:r w:rsidR="00873255" w:rsidRPr="0072497A">
        <w:rPr>
          <w:rFonts w:ascii="Courier New" w:hAnsi="Courier New" w:cs="Courier New"/>
          <w:color w:val="000000"/>
          <w:sz w:val="18"/>
          <w:szCs w:val="20"/>
        </w:rPr>
        <w:br/>
      </w:r>
      <w:r w:rsidRPr="00E52EE6">
        <w:rPr>
          <w:rFonts w:ascii="Courier New" w:hAnsi="Courier New" w:cs="Courier New"/>
          <w:color w:val="000000"/>
          <w:sz w:val="18"/>
          <w:szCs w:val="20"/>
        </w:rPr>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warning/</w:t>
      </w:r>
      <w:r w:rsidRPr="00E52EE6">
        <w:rPr>
          <w:rFonts w:ascii="Courier New" w:hAnsi="Courier New" w:cs="Courier New"/>
          <w:color w:val="000096"/>
          <w:sz w:val="18"/>
          <w:szCs w:val="20"/>
        </w:rPr>
        <w:t>&gt;</w:t>
      </w:r>
    </w:p>
    <w:p w:rsidR="000B72A4" w:rsidRDefault="000B72A4" w:rsidP="0072497A">
      <w:pPr>
        <w:ind w:firstLine="90"/>
        <w:rPr>
          <w:rFonts w:ascii="Courier New" w:hAnsi="Courier New" w:cs="Courier New"/>
          <w:color w:val="000096"/>
          <w:sz w:val="18"/>
          <w:szCs w:val="20"/>
        </w:rPr>
      </w:pPr>
      <w:r>
        <w:rPr>
          <w:rFonts w:ascii="Courier New" w:hAnsi="Courier New" w:cs="Courier New"/>
          <w:color w:val="000096"/>
          <w:sz w:val="18"/>
          <w:szCs w:val="20"/>
        </w:rPr>
        <w:tab/>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kmResponseId/</w:t>
      </w:r>
      <w:r w:rsidRPr="00E52EE6">
        <w:rPr>
          <w:rFonts w:ascii="Courier New" w:hAnsi="Courier New" w:cs="Courier New"/>
          <w:color w:val="000096"/>
          <w:sz w:val="18"/>
          <w:szCs w:val="20"/>
        </w:rPr>
        <w:t>&gt;</w:t>
      </w:r>
    </w:p>
    <w:p w:rsidR="000B0CFB" w:rsidRDefault="000B0CFB"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wrapper for the patient output data payload </w:t>
      </w:r>
      <w:r w:rsidRPr="00E52EE6">
        <w:rPr>
          <w:sz w:val="20"/>
        </w:rPr>
        <w:t>--&gt;</w:t>
      </w:r>
      <w:r w:rsidRPr="00E52EE6">
        <w:rPr>
          <w:rFonts w:ascii="Courier New" w:hAnsi="Courier New" w:cs="Courier New"/>
          <w:color w:val="000000"/>
          <w:sz w:val="18"/>
          <w:szCs w:val="20"/>
        </w:rPr>
        <w:br/>
      </w:r>
      <w:r w:rsidR="00873255" w:rsidRPr="0072497A">
        <w:rPr>
          <w:rFonts w:ascii="Courier New" w:hAnsi="Courier New" w:cs="Courier New"/>
          <w:color w:val="000000"/>
          <w:sz w:val="18"/>
          <w:szCs w:val="20"/>
        </w:rPr>
        <w:t xml:space="preserve">            </w:t>
      </w:r>
      <w:r w:rsidR="00873255" w:rsidRPr="0072497A">
        <w:rPr>
          <w:rFonts w:ascii="Courier New" w:hAnsi="Courier New" w:cs="Courier New"/>
          <w:color w:val="000096"/>
          <w:sz w:val="18"/>
          <w:szCs w:val="20"/>
        </w:rPr>
        <w:t>&lt;kmEvaluationResultData&gt;</w:t>
      </w:r>
    </w:p>
    <w:p w:rsidR="00983C5E" w:rsidRDefault="000B0CFB"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identification of </w:t>
      </w:r>
      <w:r w:rsidR="00F01089">
        <w:rPr>
          <w:sz w:val="20"/>
        </w:rPr>
        <w:t xml:space="preserve">KM evaluation result being provided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&lt;evaluationResultId</w:t>
      </w:r>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itemId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"testPayload.EvaluationResult"</w:t>
      </w:r>
      <w:r w:rsidR="00873255" w:rsidRPr="0072497A">
        <w:rPr>
          <w:rFonts w:ascii="Courier New" w:hAnsi="Courier New" w:cs="Courier New"/>
          <w:color w:val="000096"/>
          <w:sz w:val="18"/>
          <w:szCs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w:t>
      </w:r>
      <w:proofErr w:type="spellStart"/>
      <w:r w:rsidR="00873255" w:rsidRPr="0072497A">
        <w:rPr>
          <w:rFonts w:ascii="Courier New" w:hAnsi="Courier New" w:cs="Courier New"/>
          <w:color w:val="000096"/>
          <w:sz w:val="18"/>
          <w:szCs w:val="20"/>
        </w:rPr>
        <w:t>containingEntityId</w:t>
      </w:r>
      <w:proofErr w:type="spellEnd"/>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scopingEntityId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proofErr w:type="spellStart"/>
      <w:r w:rsidR="00983C5E">
        <w:rPr>
          <w:rFonts w:ascii="Courier New" w:hAnsi="Courier New" w:cs="Courier New"/>
          <w:color w:val="993300"/>
          <w:sz w:val="18"/>
          <w:szCs w:val="20"/>
        </w:rPr>
        <w:t>com.cdsvendor</w:t>
      </w:r>
      <w:proofErr w:type="spellEnd"/>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businessId</w:t>
      </w:r>
      <w:proofErr w:type="spellEnd"/>
      <w:r w:rsidR="00873255" w:rsidRPr="0072497A">
        <w:rPr>
          <w:rFonts w:ascii="Courier New" w:hAnsi="Courier New" w:cs="Courier New"/>
          <w:color w:val="FF8040"/>
          <w:sz w:val="18"/>
          <w:szCs w:val="20"/>
        </w:rPr>
        <w:t>=</w:t>
      </w:r>
      <w:r w:rsidR="00983C5E">
        <w:rPr>
          <w:rFonts w:ascii="Courier New" w:hAnsi="Courier New" w:cs="Courier New"/>
          <w:color w:val="993300"/>
          <w:sz w:val="18"/>
          <w:szCs w:val="20"/>
        </w:rPr>
        <w:t>”OID for response template</w:t>
      </w:r>
      <w:r w:rsidR="00873255" w:rsidRPr="0072497A">
        <w:rPr>
          <w:rFonts w:ascii="Courier New" w:hAnsi="Courier New" w:cs="Courier New"/>
          <w:color w:val="993300"/>
          <w:sz w:val="18"/>
          <w:szCs w:val="20"/>
        </w:rPr>
        <w:t>"</w:t>
      </w:r>
      <w:r w:rsidR="00983C5E">
        <w:rPr>
          <w:rFonts w:ascii="Courier New" w:hAnsi="Courier New" w:cs="Courier New"/>
          <w:color w:val="000000"/>
          <w:sz w:val="18"/>
          <w:szCs w:val="20"/>
        </w:rPr>
        <w:t xml:space="preserve"> </w:t>
      </w:r>
      <w:r w:rsidR="00873255" w:rsidRPr="0072497A">
        <w:rPr>
          <w:rFonts w:ascii="Courier New" w:hAnsi="Courier New" w:cs="Courier New"/>
          <w:color w:val="F5844C"/>
          <w:sz w:val="18"/>
          <w:szCs w:val="20"/>
        </w:rPr>
        <w:t>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"1.0.0"</w:t>
      </w:r>
      <w:r w:rsidR="00873255" w:rsidRPr="0072497A">
        <w:rPr>
          <w:rFonts w:ascii="Courier New" w:hAnsi="Courier New" w:cs="Courier New"/>
          <w:color w:val="000096"/>
          <w:sz w:val="18"/>
          <w:szCs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&lt;/evaluationResultId&gt;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&lt;data&gt;</w:t>
      </w:r>
    </w:p>
    <w:p w:rsidR="00983C5E" w:rsidRDefault="00983C5E"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w:t>
      </w:r>
      <w:r w:rsidR="00F01089">
        <w:rPr>
          <w:sz w:val="20"/>
        </w:rPr>
        <w:t>identification of specific format used for providing evaluation results</w:t>
      </w:r>
      <w:r>
        <w:rPr>
          <w:sz w:val="20"/>
        </w:rPr>
        <w:t xml:space="preserve">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w:t>
      </w:r>
      <w:proofErr w:type="spellStart"/>
      <w:r w:rsidR="00873255" w:rsidRPr="0072497A">
        <w:rPr>
          <w:rFonts w:ascii="Courier New" w:hAnsi="Courier New" w:cs="Courier New"/>
          <w:color w:val="000096"/>
          <w:sz w:val="18"/>
          <w:szCs w:val="20"/>
        </w:rPr>
        <w:t>informationModelSSId</w:t>
      </w:r>
      <w:proofErr w:type="spellEnd"/>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scopingEntityId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"org.</w:t>
      </w:r>
      <w:r>
        <w:rPr>
          <w:rFonts w:ascii="Courier New" w:hAnsi="Courier New" w:cs="Courier New"/>
          <w:color w:val="993300"/>
          <w:sz w:val="18"/>
          <w:szCs w:val="20"/>
        </w:rPr>
        <w:t>hl7.cds</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businessId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Pr="00983C5E">
        <w:rPr>
          <w:rFonts w:ascii="Courier New" w:hAnsi="Courier New" w:cs="Courier New"/>
          <w:color w:val="993300"/>
          <w:sz w:val="18"/>
        </w:rPr>
        <w:t xml:space="preserve"> </w:t>
      </w:r>
      <w:r>
        <w:rPr>
          <w:rFonts w:ascii="Courier New" w:hAnsi="Courier New" w:cs="Courier New"/>
          <w:color w:val="993300"/>
          <w:sz w:val="18"/>
        </w:rPr>
        <w:t>cdsoutput:r</w:t>
      </w:r>
      <w:r w:rsidR="00D94C7C">
        <w:rPr>
          <w:rFonts w:ascii="Courier New" w:hAnsi="Courier New" w:cs="Courier New"/>
          <w:color w:val="993300"/>
          <w:sz w:val="18"/>
        </w:rPr>
        <w:t>2</w:t>
      </w:r>
      <w:r>
        <w:rPr>
          <w:rFonts w:ascii="Courier New" w:hAnsi="Courier New" w:cs="Courier New"/>
          <w:color w:val="993300"/>
          <w:sz w:val="18"/>
        </w:rPr>
        <w:t>:CDSOutput</w:t>
      </w:r>
      <w:r w:rsidR="006E7F29">
        <w:rPr>
          <w:rFonts w:ascii="Courier New" w:hAnsi="Courier New" w:cs="Courier New"/>
          <w:color w:val="993300"/>
          <w:sz w:val="18"/>
        </w:rPr>
        <w:t>AsVMR</w:t>
      </w:r>
      <w:r w:rsidR="00873255" w:rsidRPr="0072497A">
        <w:rPr>
          <w:rFonts w:ascii="Courier New" w:hAnsi="Courier New" w:cs="Courier New"/>
          <w:color w:val="993300"/>
          <w:sz w:val="18"/>
          <w:szCs w:val="20"/>
        </w:rPr>
        <w:t>"</w:t>
      </w:r>
      <w:r w:rsidR="00873255" w:rsidRPr="0072497A">
        <w:rPr>
          <w:rFonts w:ascii="Courier New" w:hAnsi="Courier New" w:cs="Courier New"/>
          <w:color w:val="000000"/>
          <w:sz w:val="18"/>
          <w:szCs w:val="20"/>
        </w:rPr>
        <w:br/>
      </w:r>
      <w:r w:rsidR="00873255" w:rsidRPr="0072497A">
        <w:rPr>
          <w:rFonts w:ascii="Courier New" w:hAnsi="Courier New" w:cs="Courier New"/>
          <w:color w:val="F5844C"/>
          <w:sz w:val="18"/>
          <w:szCs w:val="20"/>
        </w:rPr>
        <w:t xml:space="preserve">                        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77070E">
        <w:rPr>
          <w:rFonts w:ascii="Courier New" w:hAnsi="Courier New" w:cs="Courier New"/>
          <w:color w:val="993300"/>
          <w:sz w:val="18"/>
          <w:szCs w:val="20"/>
        </w:rPr>
        <w:t>2</w:t>
      </w:r>
      <w:r w:rsidR="00873255" w:rsidRPr="0072497A">
        <w:rPr>
          <w:rFonts w:ascii="Courier New" w:hAnsi="Courier New" w:cs="Courier New"/>
          <w:color w:val="993300"/>
          <w:sz w:val="18"/>
          <w:szCs w:val="20"/>
        </w:rPr>
        <w:t>.0"</w:t>
      </w:r>
      <w:r w:rsidR="00873255" w:rsidRPr="0072497A">
        <w:rPr>
          <w:rFonts w:ascii="Courier New" w:hAnsi="Courier New" w:cs="Courier New"/>
          <w:color w:val="000096"/>
          <w:sz w:val="18"/>
          <w:szCs w:val="20"/>
        </w:rPr>
        <w:t>/&gt;</w:t>
      </w:r>
    </w:p>
    <w:p w:rsidR="00004581" w:rsidRPr="00CB0DB4" w:rsidRDefault="00983C5E"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actual patient response data is in the specified </w:t>
      </w:r>
      <w:r w:rsidR="00F01089">
        <w:rPr>
          <w:sz w:val="20"/>
        </w:rPr>
        <w:t xml:space="preserve">format, and </w:t>
      </w:r>
      <w:r>
        <w:rPr>
          <w:sz w:val="20"/>
        </w:rPr>
        <w:t xml:space="preserve">base64 encoded </w:t>
      </w:r>
      <w:r w:rsidR="00F01089">
        <w:rPr>
          <w:sz w:val="20"/>
        </w:rPr>
        <w:t xml:space="preserve">(described in Section </w:t>
      </w:r>
      <w:r w:rsidR="00F01089">
        <w:rPr>
          <w:sz w:val="20"/>
        </w:rPr>
        <w:fldChar w:fldCharType="begin"/>
      </w:r>
      <w:r w:rsidR="00F01089">
        <w:rPr>
          <w:sz w:val="20"/>
        </w:rPr>
        <w:instrText xml:space="preserve"> REF _Ref363633066 \r \h </w:instrText>
      </w:r>
      <w:r w:rsidR="00F01089">
        <w:rPr>
          <w:sz w:val="20"/>
        </w:rPr>
      </w:r>
      <w:r w:rsidR="00F01089">
        <w:rPr>
          <w:sz w:val="20"/>
        </w:rPr>
        <w:fldChar w:fldCharType="separate"/>
      </w:r>
      <w:r w:rsidR="00C35E28">
        <w:rPr>
          <w:sz w:val="20"/>
        </w:rPr>
        <w:t>2.4</w:t>
      </w:r>
      <w:r w:rsidR="00F01089">
        <w:rPr>
          <w:sz w:val="20"/>
        </w:rPr>
        <w:fldChar w:fldCharType="end"/>
      </w:r>
      <w:r w:rsidR="00F01089">
        <w:rPr>
          <w:sz w:val="20"/>
        </w:rPr>
        <w:t xml:space="preserve">)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&lt;base64EncodedPayload&gt;</w:t>
      </w:r>
      <w:r w:rsidR="00F01089" w:rsidRPr="0072497A">
        <w:rPr>
          <w:rFonts w:ascii="Courier New" w:hAnsi="Courier New" w:cs="Courier New"/>
          <w:sz w:val="18"/>
          <w:szCs w:val="20"/>
        </w:rPr>
        <w:t xml:space="preserve">[base 64 encoded content from Section </w:t>
      </w:r>
      <w:r w:rsidR="00F01089" w:rsidRPr="0072497A">
        <w:rPr>
          <w:rFonts w:ascii="Courier New" w:hAnsi="Courier New" w:cs="Courier New"/>
          <w:sz w:val="18"/>
          <w:szCs w:val="20"/>
        </w:rPr>
        <w:fldChar w:fldCharType="begin"/>
      </w:r>
      <w:r w:rsidR="00F01089" w:rsidRPr="0072497A">
        <w:rPr>
          <w:rFonts w:ascii="Courier New" w:hAnsi="Courier New" w:cs="Courier New"/>
          <w:sz w:val="18"/>
          <w:szCs w:val="20"/>
        </w:rPr>
        <w:instrText xml:space="preserve"> REF _Ref363633066 \r \h  \* MERGEFORMAT </w:instrText>
      </w:r>
      <w:r w:rsidR="00F01089" w:rsidRPr="0072497A">
        <w:rPr>
          <w:rFonts w:ascii="Courier New" w:hAnsi="Courier New" w:cs="Courier New"/>
          <w:sz w:val="18"/>
          <w:szCs w:val="20"/>
        </w:rPr>
      </w:r>
      <w:r w:rsidR="00F01089" w:rsidRPr="0072497A">
        <w:rPr>
          <w:rFonts w:ascii="Courier New" w:hAnsi="Courier New" w:cs="Courier New"/>
          <w:sz w:val="18"/>
          <w:szCs w:val="20"/>
        </w:rPr>
        <w:fldChar w:fldCharType="separate"/>
      </w:r>
      <w:r w:rsidR="00C35E28">
        <w:rPr>
          <w:rFonts w:ascii="Courier New" w:hAnsi="Courier New" w:cs="Courier New"/>
          <w:sz w:val="18"/>
          <w:szCs w:val="20"/>
        </w:rPr>
        <w:t>2.4</w:t>
      </w:r>
      <w:r w:rsidR="00F01089" w:rsidRPr="0072497A">
        <w:rPr>
          <w:rFonts w:ascii="Courier New" w:hAnsi="Courier New" w:cs="Courier New"/>
          <w:sz w:val="18"/>
          <w:szCs w:val="20"/>
        </w:rPr>
        <w:fldChar w:fldCharType="end"/>
      </w:r>
      <w:r w:rsidR="00F01089" w:rsidRPr="0072497A">
        <w:rPr>
          <w:rFonts w:ascii="Courier New" w:hAnsi="Courier New" w:cs="Courier New"/>
          <w:sz w:val="18"/>
          <w:szCs w:val="20"/>
        </w:rPr>
        <w:t>]</w:t>
      </w:r>
      <w:r w:rsidR="00873255" w:rsidRPr="0072497A">
        <w:rPr>
          <w:rFonts w:ascii="Courier New" w:hAnsi="Courier New" w:cs="Courier New"/>
          <w:sz w:val="18"/>
          <w:szCs w:val="20"/>
        </w:rPr>
        <w:t xml:space="preserve"> </w:t>
      </w:r>
      <w:r w:rsidR="00873255" w:rsidRPr="0072497A">
        <w:rPr>
          <w:rFonts w:ascii="Courier New" w:hAnsi="Courier New" w:cs="Courier New"/>
          <w:color w:val="000096"/>
          <w:sz w:val="18"/>
          <w:szCs w:val="20"/>
        </w:rPr>
        <w:t>&lt;/base64EncodedPayload&gt;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&lt;/data&gt;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&lt;/kmEvaluationResultData&gt;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&lt;/finalKMEvaluationResponse&gt;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&lt;/evaluationResponse&gt;</w:t>
      </w:r>
      <w:r w:rsidR="00873255" w:rsidRPr="0072497A">
        <w:rPr>
          <w:rFonts w:ascii="Courier New" w:hAnsi="Courier New" w:cs="Courier New"/>
          <w:color w:val="000000"/>
          <w:sz w:val="18"/>
          <w:szCs w:val="20"/>
        </w:rPr>
        <w:br/>
      </w:r>
      <w:r w:rsidR="00873255" w:rsidRPr="0072497A">
        <w:rPr>
          <w:rFonts w:ascii="Courier New" w:hAnsi="Courier New" w:cs="Courier New"/>
          <w:color w:val="000096"/>
          <w:sz w:val="18"/>
          <w:szCs w:val="20"/>
        </w:rPr>
        <w:t>&lt;/dss:evaluateAtSpecifiedTimeResponse&gt;</w:t>
      </w:r>
    </w:p>
    <w:p w:rsidR="00004581" w:rsidRPr="00E52EE6" w:rsidRDefault="00004581" w:rsidP="00004581">
      <w:pPr>
        <w:pStyle w:val="Caption"/>
        <w:rPr>
          <w:b w:val="0"/>
          <w:caps w:val="0"/>
          <w:color w:val="0070C0"/>
          <w:lang w:bidi="en-US"/>
        </w:rPr>
      </w:pPr>
      <w:bookmarkStart w:id="529" w:name="_Ref363632798"/>
      <w:proofErr w:type="gramStart"/>
      <w:r w:rsidRPr="00E52EE6">
        <w:rPr>
          <w:b w:val="0"/>
          <w:caps w:val="0"/>
          <w:color w:val="0070C0"/>
          <w:lang w:bidi="en-US"/>
        </w:rPr>
        <w:t xml:space="preserve">Figure </w:t>
      </w:r>
      <w:r w:rsidRPr="00E52EE6">
        <w:rPr>
          <w:b w:val="0"/>
          <w:caps w:val="0"/>
          <w:color w:val="0070C0"/>
          <w:lang w:bidi="en-US"/>
        </w:rPr>
        <w:fldChar w:fldCharType="begin"/>
      </w:r>
      <w:r w:rsidRPr="00E52EE6">
        <w:rPr>
          <w:b w:val="0"/>
          <w:caps w:val="0"/>
          <w:color w:val="0070C0"/>
          <w:lang w:bidi="en-US"/>
        </w:rPr>
        <w:instrText xml:space="preserve"> SEQ Figure \* ARABIC </w:instrText>
      </w:r>
      <w:r w:rsidRPr="00E52EE6">
        <w:rPr>
          <w:b w:val="0"/>
          <w:caps w:val="0"/>
          <w:color w:val="0070C0"/>
          <w:lang w:bidi="en-US"/>
        </w:rPr>
        <w:fldChar w:fldCharType="separate"/>
      </w:r>
      <w:r w:rsidR="00C35E28">
        <w:rPr>
          <w:b w:val="0"/>
          <w:caps w:val="0"/>
          <w:noProof/>
          <w:color w:val="0070C0"/>
          <w:lang w:bidi="en-US"/>
        </w:rPr>
        <w:t>4</w:t>
      </w:r>
      <w:r w:rsidRPr="00E52EE6">
        <w:rPr>
          <w:b w:val="0"/>
          <w:caps w:val="0"/>
          <w:color w:val="0070C0"/>
          <w:lang w:bidi="en-US"/>
        </w:rPr>
        <w:fldChar w:fldCharType="end"/>
      </w:r>
      <w:bookmarkEnd w:id="529"/>
      <w:r w:rsidRPr="00E52EE6">
        <w:rPr>
          <w:b w:val="0"/>
          <w:caps w:val="0"/>
          <w:color w:val="0070C0"/>
          <w:lang w:bidi="en-US"/>
        </w:rPr>
        <w:t>.</w:t>
      </w:r>
      <w:proofErr w:type="gramEnd"/>
      <w:r w:rsidRPr="00E52EE6">
        <w:rPr>
          <w:b w:val="0"/>
          <w:caps w:val="0"/>
          <w:color w:val="0070C0"/>
          <w:lang w:bidi="en-US"/>
        </w:rPr>
        <w:t xml:space="preserve">  Sample DSS Response</w:t>
      </w:r>
    </w:p>
    <w:p w:rsidR="00004581" w:rsidRDefault="00004581" w:rsidP="0072497A">
      <w:pPr>
        <w:rPr>
          <w:lang w:eastAsia="de-DE"/>
        </w:rPr>
      </w:pPr>
    </w:p>
    <w:p w:rsidR="00004581" w:rsidRDefault="00F01089" w:rsidP="00004581">
      <w:pPr>
        <w:pStyle w:val="Heading3"/>
        <w:rPr>
          <w:rFonts w:ascii="Times New Roman" w:hAnsi="Times New Roman"/>
        </w:rPr>
      </w:pPr>
      <w:r>
        <w:rPr>
          <w:rFonts w:ascii="Times New Roman" w:hAnsi="Times New Roman"/>
        </w:rPr>
        <w:br w:type="page"/>
      </w:r>
      <w:bookmarkStart w:id="530" w:name="_Toc375143887"/>
      <w:r w:rsidR="00004581" w:rsidRPr="00A878ED">
        <w:rPr>
          <w:rFonts w:ascii="Times New Roman" w:hAnsi="Times New Roman"/>
        </w:rPr>
        <w:lastRenderedPageBreak/>
        <w:t>Evaluate Response</w:t>
      </w:r>
      <w:bookmarkEnd w:id="530"/>
    </w:p>
    <w:p w:rsidR="007D44AD" w:rsidRDefault="007D44AD" w:rsidP="007D44AD">
      <w:r w:rsidRPr="00A878ED">
        <w:t xml:space="preserve">The DSS standard allows for single and iterative evaluations, and the same response model is used to support both scenarios. For the purposes of this guide, the iterative </w:t>
      </w:r>
      <w:r w:rsidR="00F01089">
        <w:t>interaction model is out of scope</w:t>
      </w:r>
      <w:r w:rsidRPr="00A878ED">
        <w:t xml:space="preserve">. </w:t>
      </w:r>
      <w:r w:rsidR="00D94C7C">
        <w:t xml:space="preserve"> </w:t>
      </w:r>
      <w:r w:rsidRPr="00A878ED">
        <w:t>For more information, see the DSS standard.</w:t>
      </w:r>
    </w:p>
    <w:p w:rsidR="000B72A4" w:rsidRPr="00A878ED" w:rsidRDefault="000B72A4" w:rsidP="007D44AD"/>
    <w:p w:rsidR="007D44AD" w:rsidRDefault="007D44AD" w:rsidP="007D44AD">
      <w:r w:rsidRPr="00A878ED">
        <w:t>The evaluate response contains the following primary components, each of which is considered in more detail in the following sections</w:t>
      </w:r>
      <w:r w:rsidR="00F01089">
        <w:t xml:space="preserve">.  </w:t>
      </w:r>
    </w:p>
    <w:p w:rsidR="00F01089" w:rsidRDefault="00F01089" w:rsidP="007D44AD"/>
    <w:p w:rsidR="00F01089" w:rsidRPr="0072497A" w:rsidRDefault="00F01089" w:rsidP="0072497A">
      <w:pPr>
        <w:pStyle w:val="Caption"/>
        <w:rPr>
          <w:b w:val="0"/>
          <w:caps w:val="0"/>
          <w:color w:val="0070C0"/>
          <w:lang w:bidi="en-US"/>
        </w:rPr>
      </w:pPr>
      <w:proofErr w:type="gramStart"/>
      <w:r w:rsidRPr="0072497A">
        <w:rPr>
          <w:b w:val="0"/>
          <w:caps w:val="0"/>
          <w:color w:val="0070C0"/>
          <w:lang w:bidi="en-US"/>
        </w:rPr>
        <w:t xml:space="preserve">Table </w:t>
      </w:r>
      <w:r w:rsidRPr="0072497A">
        <w:rPr>
          <w:b w:val="0"/>
          <w:caps w:val="0"/>
          <w:color w:val="0070C0"/>
          <w:lang w:bidi="en-US"/>
        </w:rPr>
        <w:fldChar w:fldCharType="begin"/>
      </w:r>
      <w:r w:rsidRPr="0072497A">
        <w:rPr>
          <w:b w:val="0"/>
          <w:caps w:val="0"/>
          <w:color w:val="0070C0"/>
          <w:lang w:bidi="en-US"/>
        </w:rPr>
        <w:instrText xml:space="preserve"> SEQ Table \* ARABIC </w:instrText>
      </w:r>
      <w:r w:rsidRPr="0072497A">
        <w:rPr>
          <w:b w:val="0"/>
          <w:caps w:val="0"/>
          <w:color w:val="0070C0"/>
          <w:lang w:bidi="en-US"/>
        </w:rPr>
        <w:fldChar w:fldCharType="separate"/>
      </w:r>
      <w:r w:rsidR="00C35E28">
        <w:rPr>
          <w:b w:val="0"/>
          <w:caps w:val="0"/>
          <w:noProof/>
          <w:color w:val="0070C0"/>
          <w:lang w:bidi="en-US"/>
        </w:rPr>
        <w:t>9</w:t>
      </w:r>
      <w:r w:rsidRPr="0072497A">
        <w:rPr>
          <w:b w:val="0"/>
          <w:caps w:val="0"/>
          <w:color w:val="0070C0"/>
          <w:lang w:bidi="en-US"/>
        </w:rPr>
        <w:fldChar w:fldCharType="end"/>
      </w:r>
      <w:r w:rsidRPr="0072497A">
        <w:rPr>
          <w:b w:val="0"/>
          <w:caps w:val="0"/>
          <w:color w:val="0070C0"/>
          <w:lang w:bidi="en-US"/>
        </w:rPr>
        <w:t>.</w:t>
      </w:r>
      <w:proofErr w:type="gramEnd"/>
      <w:r w:rsidRPr="0072497A">
        <w:rPr>
          <w:b w:val="0"/>
          <w:caps w:val="0"/>
          <w:color w:val="0070C0"/>
          <w:lang w:bidi="en-US"/>
        </w:rPr>
        <w:t xml:space="preserve"> Components of Evaluate </w:t>
      </w:r>
      <w:r w:rsidR="00F866CC">
        <w:rPr>
          <w:b w:val="0"/>
          <w:caps w:val="0"/>
          <w:color w:val="0070C0"/>
          <w:lang w:bidi="en-US"/>
        </w:rPr>
        <w:t>R</w:t>
      </w:r>
      <w:r w:rsidRPr="0072497A">
        <w:rPr>
          <w:b w:val="0"/>
          <w:caps w:val="0"/>
          <w:color w:val="0070C0"/>
          <w:lang w:bidi="en-US"/>
        </w:rPr>
        <w:t>esponse</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8"/>
        <w:gridCol w:w="4788"/>
      </w:tblGrid>
      <w:tr w:rsidR="007D44AD" w:rsidRPr="00A878ED" w:rsidTr="00D26CFB">
        <w:tc>
          <w:tcPr>
            <w:tcW w:w="4788" w:type="dxa"/>
            <w:tcBorders>
              <w:top w:val="single" w:sz="8" w:space="0" w:color="7BA0CD"/>
              <w:left w:val="single" w:sz="8" w:space="0" w:color="7BA0CD"/>
              <w:bottom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Component</w:t>
            </w:r>
          </w:p>
        </w:tc>
        <w:tc>
          <w:tcPr>
            <w:tcW w:w="478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Description</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FinalKMEvaluationResponse</w:t>
            </w:r>
          </w:p>
        </w:tc>
        <w:tc>
          <w:tcPr>
            <w:tcW w:w="4788" w:type="dxa"/>
            <w:shd w:val="clear" w:color="auto" w:fill="D3DFEE"/>
          </w:tcPr>
          <w:p w:rsidR="007D44AD" w:rsidRPr="00A878ED" w:rsidRDefault="007D44AD" w:rsidP="0072497A">
            <w:pPr>
              <w:rPr>
                <w:rFonts w:eastAsia="Calibri"/>
                <w:sz w:val="22"/>
                <w:szCs w:val="22"/>
              </w:rPr>
            </w:pPr>
            <w:r w:rsidRPr="00A878ED">
              <w:rPr>
                <w:rFonts w:eastAsia="Calibri"/>
                <w:sz w:val="22"/>
                <w:szCs w:val="22"/>
              </w:rPr>
              <w:t xml:space="preserve">Describes the results of evaluation for each requested </w:t>
            </w:r>
            <w:r w:rsidR="00F01089">
              <w:rPr>
                <w:rFonts w:eastAsia="Calibri"/>
                <w:sz w:val="22"/>
                <w:szCs w:val="22"/>
              </w:rPr>
              <w:t>KM</w:t>
            </w:r>
            <w:r w:rsidRPr="00A878ED">
              <w:rPr>
                <w:rFonts w:eastAsia="Calibri"/>
                <w:sz w:val="22"/>
                <w:szCs w:val="22"/>
              </w:rPr>
              <w:t>, one per KM.</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r w:rsidRPr="00A878ED">
              <w:rPr>
                <w:rFonts w:eastAsia="Calibri"/>
                <w:b/>
                <w:bCs/>
                <w:sz w:val="22"/>
                <w:szCs w:val="22"/>
              </w:rPr>
              <w:t>Warning</w:t>
            </w:r>
          </w:p>
        </w:tc>
        <w:tc>
          <w:tcPr>
            <w:tcW w:w="4788" w:type="dxa"/>
            <w:tcBorders>
              <w:left w:val="nil"/>
            </w:tcBorders>
            <w:shd w:val="clear" w:color="auto" w:fill="auto"/>
          </w:tcPr>
          <w:p w:rsidR="007D44AD" w:rsidRPr="00A878ED" w:rsidRDefault="00F01089" w:rsidP="0072497A">
            <w:pPr>
              <w:rPr>
                <w:rFonts w:eastAsia="Calibri"/>
                <w:sz w:val="22"/>
                <w:szCs w:val="22"/>
              </w:rPr>
            </w:pPr>
            <w:r>
              <w:rPr>
                <w:rFonts w:eastAsia="Calibri"/>
                <w:sz w:val="22"/>
                <w:szCs w:val="22"/>
              </w:rPr>
              <w:t>Optional component which may contain</w:t>
            </w:r>
            <w:r w:rsidRPr="00A878ED">
              <w:rPr>
                <w:rFonts w:eastAsia="Calibri"/>
                <w:sz w:val="22"/>
                <w:szCs w:val="22"/>
              </w:rPr>
              <w:t xml:space="preserve"> </w:t>
            </w:r>
            <w:r w:rsidR="007D44AD" w:rsidRPr="00A878ED">
              <w:rPr>
                <w:rFonts w:eastAsia="Calibri"/>
                <w:sz w:val="22"/>
                <w:szCs w:val="22"/>
              </w:rPr>
              <w:t xml:space="preserve">any number of warnings generated by evaluation of the </w:t>
            </w:r>
            <w:r>
              <w:rPr>
                <w:rFonts w:eastAsia="Calibri"/>
                <w:sz w:val="22"/>
                <w:szCs w:val="22"/>
              </w:rPr>
              <w:t>KM</w:t>
            </w:r>
            <w:r w:rsidR="007D44AD" w:rsidRPr="00A878ED">
              <w:rPr>
                <w:rFonts w:eastAsia="Calibri"/>
                <w:sz w:val="22"/>
                <w:szCs w:val="22"/>
              </w:rPr>
              <w:t>.</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KMEvaluationResultData</w:t>
            </w:r>
          </w:p>
        </w:tc>
        <w:tc>
          <w:tcPr>
            <w:tcW w:w="4788" w:type="dxa"/>
            <w:shd w:val="clear" w:color="auto" w:fill="D3DFEE"/>
          </w:tcPr>
          <w:p w:rsidR="007D44AD" w:rsidRPr="00A878ED" w:rsidRDefault="007D44AD" w:rsidP="0072497A">
            <w:pPr>
              <w:rPr>
                <w:rFonts w:eastAsia="Calibri"/>
                <w:sz w:val="22"/>
                <w:szCs w:val="22"/>
              </w:rPr>
            </w:pPr>
            <w:r w:rsidRPr="00A878ED">
              <w:rPr>
                <w:rFonts w:eastAsia="Calibri"/>
                <w:sz w:val="22"/>
                <w:szCs w:val="22"/>
              </w:rPr>
              <w:t xml:space="preserve">Contains any number of results generated by evaluation of the </w:t>
            </w:r>
            <w:r w:rsidR="00F01089">
              <w:rPr>
                <w:rFonts w:eastAsia="Calibri"/>
                <w:sz w:val="22"/>
                <w:szCs w:val="22"/>
              </w:rPr>
              <w:t>KM</w:t>
            </w:r>
            <w:r w:rsidRPr="00A878ED">
              <w:rPr>
                <w:rFonts w:eastAsia="Calibri"/>
                <w:sz w:val="22"/>
                <w:szCs w:val="22"/>
              </w:rPr>
              <w:t>.</w:t>
            </w:r>
          </w:p>
        </w:tc>
      </w:tr>
    </w:tbl>
    <w:p w:rsidR="00F01089" w:rsidRDefault="00F01089" w:rsidP="00992373">
      <w:pPr>
        <w:pStyle w:val="Heading4"/>
        <w:numPr>
          <w:ilvl w:val="0"/>
          <w:numId w:val="0"/>
        </w:numPr>
        <w:ind w:left="864"/>
        <w:rPr>
          <w:b/>
          <w:caps w:val="0"/>
          <w:color w:val="C00000"/>
          <w:lang w:bidi="en-US"/>
        </w:rPr>
      </w:pPr>
      <w:bookmarkStart w:id="531" w:name="_Toc360558879"/>
    </w:p>
    <w:p w:rsidR="00F01089" w:rsidRPr="00A878ED" w:rsidRDefault="00F01089" w:rsidP="00F01089">
      <w:pPr>
        <w:pStyle w:val="Heading4"/>
        <w:rPr>
          <w:rFonts w:ascii="Times New Roman" w:hAnsi="Times New Roman"/>
        </w:rPr>
      </w:pPr>
      <w:r>
        <w:rPr>
          <w:rFonts w:ascii="Times New Roman" w:hAnsi="Times New Roman"/>
        </w:rPr>
        <w:t xml:space="preserve">EVALUATE </w:t>
      </w:r>
      <w:r w:rsidRPr="00A878ED">
        <w:rPr>
          <w:rFonts w:ascii="Times New Roman" w:hAnsi="Times New Roman"/>
        </w:rPr>
        <w:t>Response</w:t>
      </w:r>
    </w:p>
    <w:p w:rsidR="00F01089" w:rsidRDefault="00F01089" w:rsidP="00F01089">
      <w:pPr>
        <w:rPr>
          <w:lang w:eastAsia="de-DE"/>
        </w:rPr>
      </w:pPr>
      <w:r>
        <w:rPr>
          <w:lang w:eastAsia="de-DE"/>
        </w:rPr>
        <w:t xml:space="preserve">Example from </w:t>
      </w:r>
      <w:r w:rsidRPr="004872DE">
        <w:rPr>
          <w:b/>
          <w:lang w:eastAsia="de-DE"/>
        </w:rPr>
        <w:fldChar w:fldCharType="begin"/>
      </w:r>
      <w:r w:rsidRPr="004872DE">
        <w:rPr>
          <w:b/>
          <w:lang w:eastAsia="de-DE"/>
        </w:rPr>
        <w:instrText xml:space="preserve"> REF _Ref363632798 \h  \* MERGEFORMAT </w:instrText>
      </w:r>
      <w:r w:rsidRPr="004872DE">
        <w:rPr>
          <w:b/>
          <w:lang w:eastAsia="de-DE"/>
        </w:rPr>
      </w:r>
      <w:r w:rsidRPr="004872DE">
        <w:rPr>
          <w:b/>
          <w:lang w:eastAsia="de-DE"/>
        </w:rPr>
        <w:fldChar w:fldCharType="separate"/>
      </w:r>
      <w:ins w:id="532" w:author="Kensaku Kawamoto" w:date="2013-12-18T15:28:00Z">
        <w:r w:rsidR="00C35E28" w:rsidRPr="00C35E28">
          <w:rPr>
            <w:b/>
            <w:lang w:eastAsia="de-DE"/>
            <w:rPrChange w:id="533" w:author="Kensaku Kawamoto" w:date="2013-12-18T15:28:00Z">
              <w:rPr>
                <w:b/>
                <w:caps/>
                <w:color w:val="0070C0"/>
                <w:lang w:bidi="en-US"/>
              </w:rPr>
            </w:rPrChange>
          </w:rPr>
          <w:t>Figure 4</w:t>
        </w:r>
      </w:ins>
      <w:del w:id="534" w:author="Kensaku Kawamoto" w:date="2013-12-18T15:28:00Z">
        <w:r w:rsidR="0069117A" w:rsidRPr="0069117A" w:rsidDel="00C35E28">
          <w:rPr>
            <w:b/>
            <w:lang w:eastAsia="de-DE"/>
          </w:rPr>
          <w:delText>Figure 4</w:delText>
        </w:r>
      </w:del>
      <w:r w:rsidRPr="004872DE">
        <w:rPr>
          <w:b/>
          <w:lang w:eastAsia="de-DE"/>
        </w:rPr>
        <w:fldChar w:fldCharType="end"/>
      </w:r>
      <w:r>
        <w:rPr>
          <w:lang w:eastAsia="de-DE"/>
        </w:rPr>
        <w:t>:</w:t>
      </w:r>
    </w:p>
    <w:p w:rsidR="00F01089" w:rsidRDefault="00F01089" w:rsidP="00F01089">
      <w:pPr>
        <w:rPr>
          <w:lang w:eastAsia="de-DE"/>
        </w:rPr>
      </w:pPr>
    </w:p>
    <w:p w:rsidR="00F01089" w:rsidRDefault="00F01089" w:rsidP="00F01089">
      <w:pPr>
        <w:rPr>
          <w:rFonts w:ascii="Courier New" w:hAnsi="Courier New" w:cs="Courier New"/>
          <w:color w:val="000096"/>
          <w:sz w:val="18"/>
        </w:rPr>
      </w:pPr>
      <w:r w:rsidRPr="00E7111D">
        <w:rPr>
          <w:rFonts w:ascii="Courier New" w:hAnsi="Courier New" w:cs="Courier New"/>
          <w:color w:val="000096"/>
          <w:sz w:val="18"/>
          <w:szCs w:val="20"/>
        </w:rPr>
        <w:t>&lt;dss</w:t>
      </w:r>
      <w:proofErr w:type="gramStart"/>
      <w:r w:rsidRPr="00E7111D">
        <w:rPr>
          <w:rFonts w:ascii="Courier New" w:hAnsi="Courier New" w:cs="Courier New"/>
          <w:color w:val="000096"/>
          <w:sz w:val="18"/>
          <w:szCs w:val="20"/>
        </w:rPr>
        <w:t>:evaluateAtSpecifiedTimeResponse</w:t>
      </w:r>
      <w:proofErr w:type="gramEnd"/>
      <w:r w:rsidRPr="00E7111D">
        <w:rPr>
          <w:rFonts w:ascii="Courier New" w:hAnsi="Courier New" w:cs="Courier New"/>
          <w:color w:val="000096"/>
          <w:sz w:val="18"/>
          <w:szCs w:val="20"/>
        </w:rPr>
        <w:t>&gt;</w:t>
      </w:r>
      <w:r w:rsidRPr="00E7111D">
        <w:rPr>
          <w:rFonts w:ascii="Courier New" w:hAnsi="Courier New" w:cs="Courier New"/>
          <w:color w:val="000000"/>
          <w:sz w:val="18"/>
          <w:szCs w:val="20"/>
        </w:rPr>
        <w:br/>
      </w:r>
      <w:r>
        <w:rPr>
          <w:sz w:val="20"/>
        </w:rPr>
        <w:t xml:space="preserve">         </w:t>
      </w:r>
      <w:r w:rsidRPr="00E52EE6">
        <w:rPr>
          <w:sz w:val="20"/>
        </w:rPr>
        <w:t>&lt;!-- unique identifier of interaction provided by service requestor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proofErr w:type="spellStart"/>
      <w:r>
        <w:rPr>
          <w:rFonts w:ascii="Courier New" w:hAnsi="Courier New" w:cs="Courier New"/>
          <w:color w:val="000096"/>
          <w:sz w:val="18"/>
        </w:rPr>
        <w:t>request</w:t>
      </w:r>
      <w:r w:rsidRPr="00E52EE6">
        <w:rPr>
          <w:rFonts w:ascii="Courier New" w:hAnsi="Courier New" w:cs="Courier New"/>
          <w:color w:val="000096"/>
          <w:sz w:val="18"/>
        </w:rPr>
        <w:t>Id</w:t>
      </w:r>
      <w:proofErr w:type="spellEnd"/>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scopingEntityId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proofErr w:type="spellStart"/>
      <w:r w:rsidRPr="00E52EE6">
        <w:rPr>
          <w:rFonts w:ascii="Courier New" w:hAnsi="Courier New" w:cs="Courier New"/>
          <w:color w:val="993300"/>
          <w:sz w:val="18"/>
        </w:rPr>
        <w:t>edu.utah.bmi</w:t>
      </w:r>
      <w:proofErr w:type="spellEnd"/>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interactionId</w:t>
      </w:r>
      <w:proofErr w:type="spellEnd"/>
      <w:r w:rsidRPr="00E52EE6">
        <w:rPr>
          <w:rFonts w:ascii="Courier New" w:hAnsi="Courier New" w:cs="Courier New"/>
          <w:color w:val="FF8040"/>
          <w:sz w:val="18"/>
        </w:rPr>
        <w:t>=</w:t>
      </w:r>
      <w:r w:rsidRPr="00E52EE6">
        <w:rPr>
          <w:rFonts w:ascii="Courier New" w:hAnsi="Courier New" w:cs="Courier New"/>
          <w:color w:val="993300"/>
          <w:sz w:val="18"/>
        </w:rPr>
        <w:t>"123456"</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submissionTime</w:t>
      </w:r>
      <w:proofErr w:type="spellEnd"/>
      <w:r w:rsidRPr="00E52EE6">
        <w:rPr>
          <w:rFonts w:ascii="Courier New" w:hAnsi="Courier New" w:cs="Courier New"/>
          <w:color w:val="FF8040"/>
          <w:sz w:val="18"/>
        </w:rPr>
        <w:t>=</w:t>
      </w:r>
      <w:r w:rsidRPr="00E52EE6">
        <w:rPr>
          <w:rFonts w:ascii="Courier New" w:hAnsi="Courier New" w:cs="Courier New"/>
          <w:color w:val="993300"/>
          <w:sz w:val="18"/>
        </w:rPr>
        <w:t>"2012-01-20T07:59:35.123"</w:t>
      </w:r>
      <w:r w:rsidRPr="00E52EE6">
        <w:rPr>
          <w:rFonts w:ascii="Courier New" w:hAnsi="Courier New" w:cs="Courier New"/>
          <w:color w:val="000096"/>
          <w:sz w:val="18"/>
        </w:rPr>
        <w:t>/&gt;</w:t>
      </w:r>
    </w:p>
    <w:p w:rsidR="00F01089" w:rsidRDefault="00F01089" w:rsidP="00F01089">
      <w:pPr>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unique identifier of </w:t>
      </w:r>
      <w:r>
        <w:rPr>
          <w:sz w:val="20"/>
        </w:rPr>
        <w:t>response</w:t>
      </w:r>
      <w:r w:rsidRPr="00E52EE6">
        <w:rPr>
          <w:sz w:val="20"/>
        </w:rPr>
        <w:t xml:space="preserve"> provided by service </w:t>
      </w:r>
      <w:r>
        <w:rPr>
          <w:sz w:val="20"/>
        </w:rPr>
        <w:t>provider</w:t>
      </w:r>
      <w:r w:rsidRPr="00E52EE6">
        <w:rPr>
          <w:sz w:val="20"/>
        </w:rPr>
        <w:t xml:space="preserve">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response</w:t>
      </w:r>
      <w:r w:rsidRPr="00E52EE6">
        <w:rPr>
          <w:rFonts w:ascii="Courier New" w:hAnsi="Courier New" w:cs="Courier New"/>
          <w:color w:val="000096"/>
          <w:sz w:val="18"/>
        </w:rPr>
        <w:t>Id</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scopingEntityId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interactionId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987654321</w:t>
      </w:r>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submissionTime</w:t>
      </w:r>
      <w:proofErr w:type="spellEnd"/>
      <w:r w:rsidRPr="00E52EE6">
        <w:rPr>
          <w:rFonts w:ascii="Courier New" w:hAnsi="Courier New" w:cs="Courier New"/>
          <w:color w:val="FF8040"/>
          <w:sz w:val="18"/>
        </w:rPr>
        <w:t>=</w:t>
      </w:r>
      <w:r w:rsidRPr="00E52EE6">
        <w:rPr>
          <w:rFonts w:ascii="Courier New" w:hAnsi="Courier New" w:cs="Courier New"/>
          <w:color w:val="993300"/>
          <w:sz w:val="18"/>
        </w:rPr>
        <w:t>"2012-01-20T07:59:35.</w:t>
      </w:r>
      <w:r>
        <w:rPr>
          <w:rFonts w:ascii="Courier New" w:hAnsi="Courier New" w:cs="Courier New"/>
          <w:color w:val="993300"/>
          <w:sz w:val="18"/>
        </w:rPr>
        <w:t>567</w:t>
      </w:r>
      <w:r w:rsidRPr="00E52EE6">
        <w:rPr>
          <w:rFonts w:ascii="Courier New" w:hAnsi="Courier New" w:cs="Courier New"/>
          <w:color w:val="993300"/>
          <w:sz w:val="18"/>
        </w:rPr>
        <w:t>"</w:t>
      </w:r>
      <w:r w:rsidRPr="00E52EE6">
        <w:rPr>
          <w:rFonts w:ascii="Courier New" w:hAnsi="Courier New" w:cs="Courier New"/>
          <w:color w:val="000096"/>
          <w:sz w:val="18"/>
        </w:rPr>
        <w:t>/&gt;</w:t>
      </w:r>
    </w:p>
    <w:p w:rsidR="00F01089" w:rsidRDefault="00F01089" w:rsidP="0072497A">
      <w:pPr>
        <w:ind w:firstLine="90"/>
        <w:rPr>
          <w:rFonts w:ascii="Courier New" w:hAnsi="Courier New" w:cs="Courier New"/>
          <w:color w:val="000096"/>
          <w:sz w:val="18"/>
          <w:szCs w:val="20"/>
        </w:rPr>
      </w:pPr>
      <w:r>
        <w:rPr>
          <w:sz w:val="20"/>
        </w:rPr>
        <w:t xml:space="preserve">       </w:t>
      </w:r>
      <w:proofErr w:type="gramStart"/>
      <w:r w:rsidRPr="00E52EE6">
        <w:rPr>
          <w:sz w:val="20"/>
        </w:rPr>
        <w:t>&lt;!</w:t>
      </w:r>
      <w:r>
        <w:rPr>
          <w:sz w:val="20"/>
        </w:rPr>
        <w:t>--</w:t>
      </w:r>
      <w:proofErr w:type="gramEnd"/>
      <w:r>
        <w:rPr>
          <w:sz w:val="20"/>
        </w:rPr>
        <w:t xml:space="preserve"> wrapper for the response from the service provider </w:t>
      </w:r>
      <w:r w:rsidRPr="00E52EE6">
        <w:rPr>
          <w:sz w:val="20"/>
        </w:rPr>
        <w:t>--&gt;</w:t>
      </w:r>
      <w:r w:rsidRPr="00E52EE6">
        <w:rPr>
          <w:rFonts w:ascii="Courier New" w:hAnsi="Courier New" w:cs="Courier New"/>
          <w:color w:val="000000"/>
          <w:sz w:val="18"/>
        </w:rPr>
        <w:br/>
        <w:t xml:space="preserve">    </w:t>
      </w:r>
      <w:r w:rsidRPr="00E7111D">
        <w:rPr>
          <w:rFonts w:ascii="Courier New" w:hAnsi="Courier New" w:cs="Courier New"/>
          <w:color w:val="000096"/>
          <w:sz w:val="18"/>
          <w:szCs w:val="20"/>
        </w:rPr>
        <w:t>&lt;evaluationResponse&gt;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&lt;finalKMEvaluationResponse&gt;</w:t>
      </w:r>
    </w:p>
    <w:p w:rsidR="00F01089" w:rsidRDefault="00F01089" w:rsidP="0072497A">
      <w:pPr>
        <w:ind w:left="720" w:firstLine="720"/>
        <w:rPr>
          <w:rFonts w:ascii="Courier New" w:hAnsi="Courier New" w:cs="Courier New"/>
          <w:color w:val="000000"/>
          <w:sz w:val="18"/>
          <w:szCs w:val="20"/>
        </w:rPr>
      </w:pPr>
      <w:r>
        <w:rPr>
          <w:rFonts w:ascii="Courier New" w:hAnsi="Courier New" w:cs="Courier New"/>
          <w:color w:val="000096"/>
          <w:sz w:val="18"/>
          <w:szCs w:val="20"/>
        </w:rPr>
        <w: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&lt;/finalKMEvaluationResponse&gt;</w:t>
      </w:r>
    </w:p>
    <w:p w:rsidR="00F01089" w:rsidRDefault="00F01089" w:rsidP="0072497A">
      <w:pPr>
        <w:rPr>
          <w:rFonts w:ascii="Courier New" w:hAnsi="Courier New" w:cs="Courier New"/>
          <w:color w:val="000000"/>
          <w:sz w:val="18"/>
          <w:szCs w:val="20"/>
        </w:rPr>
      </w:pPr>
      <w:r>
        <w:rPr>
          <w:rFonts w:ascii="Courier New" w:hAnsi="Courier New" w:cs="Courier New"/>
          <w:color w:val="000000"/>
          <w:sz w:val="18"/>
          <w:szCs w:val="20"/>
        </w:rPr>
        <w:t xml:space="preserve">    </w:t>
      </w:r>
      <w:r w:rsidRPr="00E7111D">
        <w:rPr>
          <w:rFonts w:ascii="Courier New" w:hAnsi="Courier New" w:cs="Courier New"/>
          <w:color w:val="000096"/>
          <w:sz w:val="18"/>
          <w:szCs w:val="20"/>
        </w:rPr>
        <w:t>&lt;/evaluationResponse&gt;</w:t>
      </w:r>
    </w:p>
    <w:p w:rsidR="00F01089" w:rsidRPr="00CB0DB4" w:rsidRDefault="00F01089" w:rsidP="0072497A">
      <w:pPr>
        <w:rPr>
          <w:rFonts w:ascii="Courier New" w:hAnsi="Courier New" w:cs="Courier New"/>
          <w:color w:val="000096"/>
          <w:sz w:val="18"/>
          <w:szCs w:val="20"/>
        </w:rPr>
      </w:pPr>
      <w:r w:rsidRPr="00E7111D">
        <w:rPr>
          <w:rFonts w:ascii="Courier New" w:hAnsi="Courier New" w:cs="Courier New"/>
          <w:color w:val="000096"/>
          <w:sz w:val="18"/>
          <w:szCs w:val="20"/>
        </w:rPr>
        <w:t>&lt;/dss</w:t>
      </w:r>
      <w:proofErr w:type="gramStart"/>
      <w:r w:rsidRPr="00E7111D">
        <w:rPr>
          <w:rFonts w:ascii="Courier New" w:hAnsi="Courier New" w:cs="Courier New"/>
          <w:color w:val="000096"/>
          <w:sz w:val="18"/>
          <w:szCs w:val="20"/>
        </w:rPr>
        <w:t>:evaluateAtSpecifiedTimeResponse</w:t>
      </w:r>
      <w:proofErr w:type="gramEnd"/>
      <w:r w:rsidRPr="00E7111D">
        <w:rPr>
          <w:rFonts w:ascii="Courier New" w:hAnsi="Courier New" w:cs="Courier New"/>
          <w:color w:val="000096"/>
          <w:sz w:val="18"/>
          <w:szCs w:val="20"/>
        </w:rPr>
        <w:t>&gt;</w:t>
      </w:r>
    </w:p>
    <w:p w:rsidR="00F01089" w:rsidRDefault="00F01089" w:rsidP="0072497A"/>
    <w:p w:rsidR="00F01089" w:rsidRDefault="00F01089" w:rsidP="0072497A">
      <w:r w:rsidRPr="0072497A">
        <w:t>The</w:t>
      </w:r>
      <w:r>
        <w:t xml:space="preserve"> request ID </w:t>
      </w:r>
      <w:r w:rsidRPr="0072497A">
        <w:rPr>
          <w:b/>
        </w:rPr>
        <w:t>SHALL</w:t>
      </w:r>
      <w:r>
        <w:t xml:space="preserve"> </w:t>
      </w:r>
      <w:proofErr w:type="gramStart"/>
      <w:r>
        <w:t>be</w:t>
      </w:r>
      <w:proofErr w:type="gramEnd"/>
      <w:r>
        <w:t xml:space="preserve"> the ID provided by the CDS Guidance Requestor in the request.</w:t>
      </w:r>
    </w:p>
    <w:p w:rsidR="00F01089" w:rsidRDefault="00F01089" w:rsidP="0072497A"/>
    <w:p w:rsidR="007761CA" w:rsidRDefault="00F01089" w:rsidP="0072497A">
      <w:r>
        <w:t xml:space="preserve">The response ID </w:t>
      </w:r>
      <w:r>
        <w:rPr>
          <w:b/>
        </w:rPr>
        <w:t>SHALL</w:t>
      </w:r>
      <w:r>
        <w:t xml:space="preserve"> </w:t>
      </w:r>
      <w:proofErr w:type="gramStart"/>
      <w:r>
        <w:t>be</w:t>
      </w:r>
      <w:proofErr w:type="gramEnd"/>
      <w:r>
        <w:t xml:space="preserve"> provided by the CDS Guidance Provider to the client.</w:t>
      </w:r>
      <w:r w:rsidRPr="0072497A">
        <w:t xml:space="preserve"> </w:t>
      </w:r>
      <w:r w:rsidR="00661EDA">
        <w:t xml:space="preserve"> </w:t>
      </w:r>
      <w:r>
        <w:t xml:space="preserve">It </w:t>
      </w:r>
      <w:r w:rsidRPr="0072497A">
        <w:rPr>
          <w:b/>
        </w:rPr>
        <w:t>SHALL</w:t>
      </w:r>
      <w:r>
        <w:t xml:space="preserve"> be a unique identifier within the sc</w:t>
      </w:r>
      <w:r w:rsidR="007761CA">
        <w:t>ope of the scoping entity</w:t>
      </w:r>
      <w:r>
        <w:t>.</w:t>
      </w:r>
    </w:p>
    <w:p w:rsidR="00D842F0" w:rsidRPr="00A878ED" w:rsidRDefault="00D842F0" w:rsidP="0072497A"/>
    <w:p w:rsidR="007D44AD" w:rsidRPr="00A878ED" w:rsidRDefault="007761CA" w:rsidP="005E71E7">
      <w:pPr>
        <w:pStyle w:val="Heading4"/>
        <w:rPr>
          <w:rFonts w:ascii="Times New Roman" w:hAnsi="Times New Roman"/>
        </w:rPr>
      </w:pPr>
      <w:r>
        <w:rPr>
          <w:rFonts w:ascii="Times New Roman" w:hAnsi="Times New Roman"/>
        </w:rPr>
        <w:br w:type="page"/>
      </w:r>
      <w:r w:rsidR="007D44AD" w:rsidRPr="00A878ED">
        <w:rPr>
          <w:rFonts w:ascii="Times New Roman" w:hAnsi="Times New Roman"/>
        </w:rPr>
        <w:lastRenderedPageBreak/>
        <w:t>Final KM Evaluation Response</w:t>
      </w:r>
      <w:bookmarkEnd w:id="531"/>
    </w:p>
    <w:p w:rsidR="00F01089" w:rsidRDefault="00F01089" w:rsidP="00F01089">
      <w:pPr>
        <w:rPr>
          <w:lang w:eastAsia="de-DE"/>
        </w:rPr>
      </w:pPr>
      <w:r>
        <w:rPr>
          <w:lang w:eastAsia="de-DE"/>
        </w:rPr>
        <w:t xml:space="preserve">Example from </w:t>
      </w:r>
      <w:r w:rsidRPr="004872DE">
        <w:rPr>
          <w:b/>
          <w:lang w:eastAsia="de-DE"/>
        </w:rPr>
        <w:fldChar w:fldCharType="begin"/>
      </w:r>
      <w:r w:rsidRPr="004872DE">
        <w:rPr>
          <w:b/>
          <w:lang w:eastAsia="de-DE"/>
        </w:rPr>
        <w:instrText xml:space="preserve"> REF _Ref363632798 \h  \* MERGEFORMAT </w:instrText>
      </w:r>
      <w:r w:rsidRPr="004872DE">
        <w:rPr>
          <w:b/>
          <w:lang w:eastAsia="de-DE"/>
        </w:rPr>
      </w:r>
      <w:r w:rsidRPr="004872DE">
        <w:rPr>
          <w:b/>
          <w:lang w:eastAsia="de-DE"/>
        </w:rPr>
        <w:fldChar w:fldCharType="separate"/>
      </w:r>
      <w:ins w:id="535" w:author="Kensaku Kawamoto" w:date="2013-12-18T15:28:00Z">
        <w:r w:rsidR="00C35E28" w:rsidRPr="00C35E28">
          <w:rPr>
            <w:b/>
            <w:lang w:eastAsia="de-DE"/>
            <w:rPrChange w:id="536" w:author="Kensaku Kawamoto" w:date="2013-12-18T15:28:00Z">
              <w:rPr>
                <w:b/>
                <w:caps/>
                <w:color w:val="0070C0"/>
                <w:lang w:bidi="en-US"/>
              </w:rPr>
            </w:rPrChange>
          </w:rPr>
          <w:t>Figure 4</w:t>
        </w:r>
      </w:ins>
      <w:del w:id="537" w:author="Kensaku Kawamoto" w:date="2013-12-18T15:28:00Z">
        <w:r w:rsidR="0069117A" w:rsidRPr="0069117A" w:rsidDel="00C35E28">
          <w:rPr>
            <w:b/>
            <w:lang w:eastAsia="de-DE"/>
          </w:rPr>
          <w:delText>Figure 4</w:delText>
        </w:r>
      </w:del>
      <w:r w:rsidRPr="004872DE">
        <w:rPr>
          <w:b/>
          <w:lang w:eastAsia="de-DE"/>
        </w:rPr>
        <w:fldChar w:fldCharType="end"/>
      </w:r>
      <w:r>
        <w:rPr>
          <w:lang w:eastAsia="de-DE"/>
        </w:rPr>
        <w:t>:</w:t>
      </w:r>
    </w:p>
    <w:p w:rsidR="00F01089" w:rsidRDefault="00F01089" w:rsidP="007D44AD"/>
    <w:p w:rsidR="007761CA" w:rsidRDefault="007761CA" w:rsidP="007761CA">
      <w:pPr>
        <w:ind w:firstLine="90"/>
        <w:rPr>
          <w:rFonts w:ascii="Courier New" w:hAnsi="Courier New" w:cs="Courier New"/>
          <w:color w:val="000096"/>
          <w:sz w:val="18"/>
          <w:szCs w:val="20"/>
        </w:rPr>
      </w:pPr>
      <w:r w:rsidRPr="00E7111D">
        <w:rPr>
          <w:rFonts w:ascii="Courier New" w:hAnsi="Courier New" w:cs="Courier New"/>
          <w:color w:val="000096"/>
          <w:sz w:val="18"/>
          <w:szCs w:val="20"/>
        </w:rPr>
        <w:t>&lt;</w:t>
      </w:r>
      <w:proofErr w:type="gramStart"/>
      <w:r w:rsidRPr="00E7111D">
        <w:rPr>
          <w:rFonts w:ascii="Courier New" w:hAnsi="Courier New" w:cs="Courier New"/>
          <w:color w:val="000096"/>
          <w:sz w:val="18"/>
          <w:szCs w:val="20"/>
        </w:rPr>
        <w:t>finalKMEvaluationResponse</w:t>
      </w:r>
      <w:proofErr w:type="gramEnd"/>
      <w:r w:rsidRPr="00E7111D">
        <w:rPr>
          <w:rFonts w:ascii="Courier New" w:hAnsi="Courier New" w:cs="Courier New"/>
          <w:color w:val="000096"/>
          <w:sz w:val="18"/>
          <w:szCs w:val="20"/>
        </w:rPr>
        <w:t>&gt;</w:t>
      </w:r>
      <w:r w:rsidRPr="00E7111D">
        <w:rPr>
          <w:rFonts w:ascii="Courier New" w:hAnsi="Courier New" w:cs="Courier New"/>
          <w:color w:val="000000"/>
          <w:sz w:val="18"/>
          <w:szCs w:val="20"/>
        </w:rPr>
        <w:br/>
      </w:r>
      <w:r>
        <w:rPr>
          <w:sz w:val="20"/>
        </w:rPr>
        <w:t xml:space="preserve">                          </w:t>
      </w:r>
      <w:r w:rsidRPr="00E52EE6">
        <w:rPr>
          <w:sz w:val="20"/>
        </w:rPr>
        <w:t>&lt;</w:t>
      </w:r>
      <w:r>
        <w:rPr>
          <w:sz w:val="20"/>
        </w:rPr>
        <w:t xml:space="preserve">!-- identification of KM(s) generating the patient evaluation </w:t>
      </w:r>
      <w:r w:rsidRPr="00E52EE6">
        <w:rPr>
          <w:sz w:val="20"/>
        </w:rPr>
        <w:t>--&gt;</w:t>
      </w:r>
      <w:r w:rsidRPr="00E52EE6">
        <w:rPr>
          <w:rFonts w:ascii="Courier New" w:hAnsi="Courier New" w:cs="Courier New"/>
          <w:color w:val="000000"/>
          <w:sz w:val="18"/>
        </w:rPr>
        <w:br/>
        <w:t xml:space="preserve">        </w:t>
      </w:r>
      <w:r w:rsidRPr="00E7111D">
        <w:rPr>
          <w:rFonts w:ascii="Courier New" w:hAnsi="Courier New" w:cs="Courier New"/>
          <w:color w:val="000000"/>
          <w:sz w:val="18"/>
          <w:szCs w:val="20"/>
        </w:rPr>
        <w:t xml:space="preserve">    </w:t>
      </w:r>
      <w:r w:rsidRPr="00E7111D">
        <w:rPr>
          <w:rFonts w:ascii="Courier New" w:hAnsi="Courier New" w:cs="Courier New"/>
          <w:color w:val="000096"/>
          <w:sz w:val="18"/>
          <w:szCs w:val="20"/>
        </w:rPr>
        <w:t>&lt;</w:t>
      </w:r>
      <w:proofErr w:type="spellStart"/>
      <w:r w:rsidRPr="00E7111D">
        <w:rPr>
          <w:rFonts w:ascii="Courier New" w:hAnsi="Courier New" w:cs="Courier New"/>
          <w:color w:val="000096"/>
          <w:sz w:val="18"/>
          <w:szCs w:val="20"/>
        </w:rPr>
        <w:t>kmId</w:t>
      </w:r>
      <w:proofErr w:type="spellEnd"/>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scopingEntityId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proofErr w:type="spellStart"/>
      <w:r>
        <w:rPr>
          <w:rFonts w:ascii="Courier New" w:hAnsi="Courier New" w:cs="Courier New"/>
          <w:color w:val="993300"/>
          <w:sz w:val="18"/>
          <w:szCs w:val="20"/>
        </w:rPr>
        <w:t>com.cdsvendor</w:t>
      </w:r>
      <w:proofErr w:type="spellEnd"/>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businessId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proofErr w:type="spellStart"/>
      <w:r w:rsidRPr="00F01089">
        <w:rPr>
          <w:rFonts w:ascii="Courier New" w:hAnsi="Courier New" w:cs="Courier New"/>
          <w:color w:val="993300"/>
          <w:sz w:val="18"/>
          <w:szCs w:val="20"/>
        </w:rPr>
        <w:t>DiabetesMellitusNeedForPneumococcalVaccination</w:t>
      </w:r>
      <w:proofErr w:type="spellEnd"/>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"1.</w:t>
      </w:r>
      <w:r>
        <w:rPr>
          <w:rFonts w:ascii="Courier New" w:hAnsi="Courier New" w:cs="Courier New"/>
          <w:color w:val="993300"/>
          <w:sz w:val="18"/>
          <w:szCs w:val="20"/>
        </w:rPr>
        <w:t>0</w:t>
      </w:r>
      <w:r w:rsidRPr="00E7111D">
        <w:rPr>
          <w:rFonts w:ascii="Courier New" w:hAnsi="Courier New" w:cs="Courier New"/>
          <w:color w:val="993300"/>
          <w:sz w:val="18"/>
          <w:szCs w:val="20"/>
        </w:rPr>
        <w:t>.</w:t>
      </w:r>
      <w:r>
        <w:rPr>
          <w:rFonts w:ascii="Courier New" w:hAnsi="Courier New" w:cs="Courier New"/>
          <w:color w:val="993300"/>
          <w:sz w:val="18"/>
          <w:szCs w:val="20"/>
        </w:rPr>
        <w:t>0</w:t>
      </w:r>
      <w:r w:rsidRPr="00E7111D">
        <w:rPr>
          <w:rFonts w:ascii="Courier New" w:hAnsi="Courier New" w:cs="Courier New"/>
          <w:color w:val="993300"/>
          <w:sz w:val="18"/>
          <w:szCs w:val="20"/>
        </w:rPr>
        <w:t>"</w:t>
      </w:r>
      <w:r w:rsidRPr="00E7111D">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sz w:val="20"/>
        </w:rPr>
        <w:t xml:space="preserve">                         </w:t>
      </w:r>
      <w:proofErr w:type="gramStart"/>
      <w:r w:rsidRPr="00E52EE6">
        <w:rPr>
          <w:sz w:val="20"/>
        </w:rPr>
        <w:t>&lt;</w:t>
      </w:r>
      <w:r>
        <w:rPr>
          <w:sz w:val="20"/>
        </w:rPr>
        <w:t>!--</w:t>
      </w:r>
      <w:proofErr w:type="gramEnd"/>
      <w:r>
        <w:rPr>
          <w:sz w:val="20"/>
        </w:rPr>
        <w:t xml:space="preserve"> any warnings generated by the KM during the patient evaluation.  If provided, uses same approach as the “data” section below.  </w:t>
      </w:r>
      <w:r w:rsidRPr="00E52EE6">
        <w:rPr>
          <w:sz w:val="20"/>
        </w:rPr>
        <w:t>--&gt;</w:t>
      </w:r>
      <w:r w:rsidRPr="00E7111D">
        <w:rPr>
          <w:rFonts w:ascii="Courier New" w:hAnsi="Courier New" w:cs="Courier New"/>
          <w:color w:val="000000"/>
          <w:sz w:val="18"/>
          <w:szCs w:val="20"/>
        </w:rPr>
        <w:br/>
      </w:r>
      <w:r w:rsidRPr="00E52EE6">
        <w:rPr>
          <w:rFonts w:ascii="Courier New" w:hAnsi="Courier New" w:cs="Courier New"/>
          <w:color w:val="000000"/>
          <w:sz w:val="18"/>
          <w:szCs w:val="20"/>
        </w:rPr>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warning/</w:t>
      </w:r>
      <w:r w:rsidRPr="00E52EE6">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ab/>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kmResponseId/</w:t>
      </w:r>
      <w:r w:rsidRPr="00E52EE6">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wrapper for the patient output data payload </w:t>
      </w:r>
      <w:r w:rsidRPr="00E52EE6">
        <w:rPr>
          <w:sz w:val="20"/>
        </w:rPr>
        <w:t>--&gt;</w:t>
      </w:r>
      <w:r w:rsidRPr="00E52EE6">
        <w:rPr>
          <w:rFonts w:ascii="Courier New" w:hAnsi="Courier New" w:cs="Courier New"/>
          <w:color w:val="000000"/>
          <w:sz w:val="18"/>
          <w:szCs w:val="20"/>
        </w:rPr>
        <w:br/>
      </w:r>
      <w:r w:rsidRPr="00E7111D">
        <w:rPr>
          <w:rFonts w:ascii="Courier New" w:hAnsi="Courier New" w:cs="Courier New"/>
          <w:color w:val="000000"/>
          <w:sz w:val="18"/>
          <w:szCs w:val="20"/>
        </w:rPr>
        <w:t xml:space="preserve">            </w:t>
      </w:r>
      <w:r w:rsidRPr="00E7111D">
        <w:rPr>
          <w:rFonts w:ascii="Courier New" w:hAnsi="Courier New" w:cs="Courier New"/>
          <w:color w:val="000096"/>
          <w:sz w:val="18"/>
          <w:szCs w:val="20"/>
        </w:rPr>
        <w:t>&lt;kmEvaluationResultData&gt;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ab/>
      </w:r>
      <w:r>
        <w:rPr>
          <w:rFonts w:ascii="Courier New" w:hAnsi="Courier New" w:cs="Courier New"/>
          <w:color w:val="000096"/>
          <w:sz w:val="18"/>
          <w:szCs w:val="20"/>
        </w:rPr>
        <w:tab/>
        <w:t xml:space="preserve">   ...</w:t>
      </w:r>
    </w:p>
    <w:p w:rsidR="00F01089" w:rsidRDefault="007761CA"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7111D">
        <w:rPr>
          <w:rFonts w:ascii="Courier New" w:hAnsi="Courier New" w:cs="Courier New"/>
          <w:color w:val="000096"/>
          <w:sz w:val="18"/>
          <w:szCs w:val="20"/>
        </w:rPr>
        <w:t>&lt;/kmEvaluationResultData&gt;</w:t>
      </w:r>
      <w:r w:rsidRPr="00E7111D">
        <w:rPr>
          <w:rFonts w:ascii="Courier New" w:hAnsi="Courier New" w:cs="Courier New"/>
          <w:color w:val="000000"/>
          <w:sz w:val="18"/>
          <w:szCs w:val="20"/>
        </w:rPr>
        <w:br/>
      </w:r>
      <w:r w:rsidRPr="00E7111D">
        <w:rPr>
          <w:rFonts w:ascii="Courier New" w:hAnsi="Courier New" w:cs="Courier New"/>
          <w:color w:val="000096"/>
          <w:sz w:val="18"/>
          <w:szCs w:val="20"/>
        </w:rPr>
        <w:t>&lt;/finalKMEvaluationResponse&gt;</w:t>
      </w:r>
    </w:p>
    <w:p w:rsidR="007761CA" w:rsidRDefault="007761CA" w:rsidP="007761CA"/>
    <w:p w:rsidR="007761CA" w:rsidRDefault="007D44AD" w:rsidP="007D44AD">
      <w:r w:rsidRPr="00A878ED">
        <w:t>This element contains the identifier of the knowledge module that was evaluated</w:t>
      </w:r>
      <w:r w:rsidR="007761CA">
        <w:t>.</w:t>
      </w:r>
    </w:p>
    <w:p w:rsidR="007761CA" w:rsidRDefault="007761CA" w:rsidP="007D44AD"/>
    <w:p w:rsidR="007D44AD" w:rsidRPr="00A878ED" w:rsidRDefault="007761CA" w:rsidP="007D44AD">
      <w:r>
        <w:t xml:space="preserve">This element </w:t>
      </w:r>
      <w:r w:rsidRPr="0072497A">
        <w:rPr>
          <w:b/>
        </w:rPr>
        <w:t>MAY</w:t>
      </w:r>
      <w:r>
        <w:t xml:space="preserve"> also contain a warning (see section immediately below), as well as an optional KM Response ID to uniquely identify the evaluation results from the specific KM.  The Final KM Evaluation Response also contains KM Evaluation Result Data, as described below.</w:t>
      </w:r>
    </w:p>
    <w:p w:rsidR="007D44AD" w:rsidRPr="00A878ED" w:rsidRDefault="007D44AD" w:rsidP="005E71E7">
      <w:pPr>
        <w:pStyle w:val="Heading4"/>
        <w:rPr>
          <w:rFonts w:ascii="Times New Roman" w:hAnsi="Times New Roman"/>
        </w:rPr>
      </w:pPr>
      <w:bookmarkStart w:id="538" w:name="_Toc360558880"/>
      <w:r w:rsidRPr="00A878ED">
        <w:rPr>
          <w:rFonts w:ascii="Times New Roman" w:hAnsi="Times New Roman"/>
        </w:rPr>
        <w:t>Warning</w:t>
      </w:r>
      <w:bookmarkEnd w:id="538"/>
    </w:p>
    <w:p w:rsidR="007D44AD" w:rsidRPr="00A878ED" w:rsidRDefault="00F027DE" w:rsidP="007D44AD">
      <w:r w:rsidRPr="00A878ED">
        <w:t xml:space="preserve">The response </w:t>
      </w:r>
      <w:r w:rsidRPr="00A878ED">
        <w:rPr>
          <w:b/>
        </w:rPr>
        <w:t>MAY</w:t>
      </w:r>
      <w:r w:rsidR="007D44AD" w:rsidRPr="00A878ED">
        <w:t xml:space="preserve"> contain any number of warnings that were generated during the evaluation of the </w:t>
      </w:r>
      <w:r w:rsidR="007761CA">
        <w:t>KM</w:t>
      </w:r>
      <w:r w:rsidR="007D44AD" w:rsidRPr="00A878ED">
        <w:t>. Each warning has a single semantic payload which contains the base-64 encoded content of the warning</w:t>
      </w:r>
      <w:r w:rsidR="007761CA">
        <w:t xml:space="preserve"> (see Section </w:t>
      </w:r>
      <w:r w:rsidR="007761CA">
        <w:fldChar w:fldCharType="begin"/>
      </w:r>
      <w:r w:rsidR="007761CA">
        <w:instrText xml:space="preserve"> REF _Ref363633803 \r \h </w:instrText>
      </w:r>
      <w:r w:rsidR="007761CA">
        <w:fldChar w:fldCharType="separate"/>
      </w:r>
      <w:r w:rsidR="00C35E28">
        <w:t>2.4</w:t>
      </w:r>
      <w:r w:rsidR="007761CA">
        <w:fldChar w:fldCharType="end"/>
      </w:r>
      <w:r w:rsidR="007761CA">
        <w:t>)</w:t>
      </w:r>
      <w:r w:rsidR="007D44AD" w:rsidRPr="00A878ED">
        <w:t>.</w:t>
      </w:r>
    </w:p>
    <w:p w:rsidR="007D44AD" w:rsidRPr="00A878ED" w:rsidRDefault="007D44AD" w:rsidP="005E71E7">
      <w:pPr>
        <w:pStyle w:val="Heading4"/>
        <w:rPr>
          <w:rFonts w:ascii="Times New Roman" w:hAnsi="Times New Roman"/>
        </w:rPr>
      </w:pPr>
      <w:bookmarkStart w:id="539" w:name="_Toc360558881"/>
      <w:bookmarkStart w:id="540" w:name="_Ref363568825"/>
      <w:r w:rsidRPr="00A878ED">
        <w:rPr>
          <w:rFonts w:ascii="Times New Roman" w:hAnsi="Times New Roman"/>
        </w:rPr>
        <w:t>KM Evaluation Result Data</w:t>
      </w:r>
      <w:bookmarkEnd w:id="539"/>
      <w:bookmarkEnd w:id="540"/>
    </w:p>
    <w:p w:rsidR="007761CA" w:rsidRDefault="007761CA" w:rsidP="007761CA">
      <w:pPr>
        <w:rPr>
          <w:lang w:eastAsia="de-DE"/>
        </w:rPr>
      </w:pPr>
      <w:r>
        <w:rPr>
          <w:lang w:eastAsia="de-DE"/>
        </w:rPr>
        <w:t xml:space="preserve">Example from </w:t>
      </w:r>
      <w:r>
        <w:rPr>
          <w:lang w:eastAsia="de-DE"/>
        </w:rPr>
        <w:fldChar w:fldCharType="begin"/>
      </w:r>
      <w:r>
        <w:rPr>
          <w:lang w:eastAsia="de-DE"/>
        </w:rPr>
        <w:instrText xml:space="preserve"> REF _Ref363632798 \h  \* MERGEFORMAT </w:instrText>
      </w:r>
      <w:r>
        <w:rPr>
          <w:lang w:eastAsia="de-DE"/>
        </w:rPr>
      </w:r>
      <w:r>
        <w:rPr>
          <w:lang w:eastAsia="de-DE"/>
        </w:rPr>
        <w:fldChar w:fldCharType="separate"/>
      </w:r>
      <w:ins w:id="541" w:author="Kensaku Kawamoto" w:date="2013-12-18T15:28:00Z">
        <w:r w:rsidR="00C35E28" w:rsidRPr="00C35E28">
          <w:rPr>
            <w:lang w:eastAsia="de-DE"/>
            <w:rPrChange w:id="542" w:author="Kensaku Kawamoto" w:date="2013-12-18T15:28:00Z">
              <w:rPr>
                <w:b/>
                <w:caps/>
                <w:color w:val="0070C0"/>
                <w:lang w:bidi="en-US"/>
              </w:rPr>
            </w:rPrChange>
          </w:rPr>
          <w:t>Figure 4</w:t>
        </w:r>
      </w:ins>
      <w:del w:id="543" w:author="Kensaku Kawamoto" w:date="2013-12-18T15:28:00Z">
        <w:r w:rsidR="0069117A" w:rsidRPr="0069117A" w:rsidDel="00C35E28">
          <w:rPr>
            <w:lang w:eastAsia="de-DE"/>
          </w:rPr>
          <w:delText>Figure 4</w:delText>
        </w:r>
      </w:del>
      <w:r>
        <w:rPr>
          <w:lang w:eastAsia="de-DE"/>
        </w:rPr>
        <w:fldChar w:fldCharType="end"/>
      </w:r>
      <w:r>
        <w:rPr>
          <w:lang w:eastAsia="de-DE"/>
        </w:rPr>
        <w:t>:</w:t>
      </w:r>
    </w:p>
    <w:p w:rsidR="007761CA" w:rsidRDefault="007761CA" w:rsidP="007761CA">
      <w:pPr>
        <w:rPr>
          <w:lang w:eastAsia="de-DE"/>
        </w:rPr>
      </w:pPr>
    </w:p>
    <w:p w:rsidR="007761CA" w:rsidRDefault="007761CA" w:rsidP="007761CA">
      <w:pPr>
        <w:ind w:firstLine="90"/>
        <w:rPr>
          <w:rFonts w:ascii="Courier New" w:hAnsi="Courier New" w:cs="Courier New"/>
          <w:color w:val="000096"/>
          <w:sz w:val="18"/>
          <w:szCs w:val="20"/>
        </w:rPr>
      </w:pPr>
      <w:r w:rsidRPr="00E7111D">
        <w:rPr>
          <w:rFonts w:ascii="Courier New" w:hAnsi="Courier New" w:cs="Courier New"/>
          <w:color w:val="000096"/>
          <w:sz w:val="18"/>
          <w:szCs w:val="20"/>
        </w:rPr>
        <w:t>&lt;</w:t>
      </w:r>
      <w:proofErr w:type="gramStart"/>
      <w:r w:rsidRPr="00E7111D">
        <w:rPr>
          <w:rFonts w:ascii="Courier New" w:hAnsi="Courier New" w:cs="Courier New"/>
          <w:color w:val="000096"/>
          <w:sz w:val="18"/>
          <w:szCs w:val="20"/>
        </w:rPr>
        <w:t>kmEvaluationResultData</w:t>
      </w:r>
      <w:proofErr w:type="gramEnd"/>
      <w:r w:rsidRPr="00E7111D">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identification of KM evaluation result being provided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&lt;evaluationResultId</w:t>
      </w:r>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itemId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"testPayload.EvaluationResult"</w:t>
      </w:r>
      <w:r w:rsidRPr="00E7111D">
        <w:rPr>
          <w:rFonts w:ascii="Courier New" w:hAnsi="Courier New" w:cs="Courier New"/>
          <w:color w:val="000096"/>
          <w:sz w:val="18"/>
          <w:szCs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w:t>
      </w:r>
      <w:proofErr w:type="spellStart"/>
      <w:r w:rsidRPr="00E7111D">
        <w:rPr>
          <w:rFonts w:ascii="Courier New" w:hAnsi="Courier New" w:cs="Courier New"/>
          <w:color w:val="000096"/>
          <w:sz w:val="18"/>
          <w:szCs w:val="20"/>
        </w:rPr>
        <w:t>containingEntityId</w:t>
      </w:r>
      <w:proofErr w:type="spellEnd"/>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scopingEntityId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proofErr w:type="spellStart"/>
      <w:r>
        <w:rPr>
          <w:rFonts w:ascii="Courier New" w:hAnsi="Courier New" w:cs="Courier New"/>
          <w:color w:val="993300"/>
          <w:sz w:val="18"/>
          <w:szCs w:val="20"/>
        </w:rPr>
        <w:t>com.cdsvendor</w:t>
      </w:r>
      <w:proofErr w:type="spellEnd"/>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businessId</w:t>
      </w:r>
      <w:proofErr w:type="spellEnd"/>
      <w:r w:rsidRPr="00E7111D">
        <w:rPr>
          <w:rFonts w:ascii="Courier New" w:hAnsi="Courier New" w:cs="Courier New"/>
          <w:color w:val="FF8040"/>
          <w:sz w:val="18"/>
          <w:szCs w:val="20"/>
        </w:rPr>
        <w:t>=</w:t>
      </w:r>
      <w:r>
        <w:rPr>
          <w:rFonts w:ascii="Courier New" w:hAnsi="Courier New" w:cs="Courier New"/>
          <w:color w:val="993300"/>
          <w:sz w:val="18"/>
          <w:szCs w:val="20"/>
        </w:rPr>
        <w:t>”OID for response template</w:t>
      </w:r>
      <w:r w:rsidRPr="00E7111D">
        <w:rPr>
          <w:rFonts w:ascii="Courier New" w:hAnsi="Courier New" w:cs="Courier New"/>
          <w:color w:val="993300"/>
          <w:sz w:val="18"/>
          <w:szCs w:val="20"/>
        </w:rPr>
        <w:t>"</w:t>
      </w:r>
      <w:r>
        <w:rPr>
          <w:rFonts w:ascii="Courier New" w:hAnsi="Courier New" w:cs="Courier New"/>
          <w:color w:val="000000"/>
          <w:sz w:val="18"/>
          <w:szCs w:val="20"/>
        </w:rPr>
        <w:t xml:space="preserve"> </w:t>
      </w:r>
      <w:r w:rsidRPr="00E7111D">
        <w:rPr>
          <w:rFonts w:ascii="Courier New" w:hAnsi="Courier New" w:cs="Courier New"/>
          <w:color w:val="F5844C"/>
          <w:sz w:val="18"/>
          <w:szCs w:val="20"/>
        </w:rPr>
        <w:t>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"1.0.0"</w:t>
      </w:r>
      <w:r w:rsidRPr="00E7111D">
        <w:rPr>
          <w:rFonts w:ascii="Courier New" w:hAnsi="Courier New" w:cs="Courier New"/>
          <w:color w:val="000096"/>
          <w:sz w:val="18"/>
          <w:szCs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&lt;/evaluationResultId&gt;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identification of specific format used for providing evaluation results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w:t>
      </w:r>
      <w:proofErr w:type="spellStart"/>
      <w:r w:rsidRPr="00E7111D">
        <w:rPr>
          <w:rFonts w:ascii="Courier New" w:hAnsi="Courier New" w:cs="Courier New"/>
          <w:color w:val="000096"/>
          <w:sz w:val="18"/>
          <w:szCs w:val="20"/>
        </w:rPr>
        <w:t>informationModelSSId</w:t>
      </w:r>
      <w:proofErr w:type="spellEnd"/>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scopingEntityId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"org.</w:t>
      </w:r>
      <w:r>
        <w:rPr>
          <w:rFonts w:ascii="Courier New" w:hAnsi="Courier New" w:cs="Courier New"/>
          <w:color w:val="993300"/>
          <w:sz w:val="18"/>
          <w:szCs w:val="20"/>
        </w:rPr>
        <w:t>hl7.cds</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businessId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Pr="00983C5E">
        <w:rPr>
          <w:rFonts w:ascii="Courier New" w:hAnsi="Courier New" w:cs="Courier New"/>
          <w:color w:val="993300"/>
          <w:sz w:val="18"/>
        </w:rPr>
        <w:t xml:space="preserve"> </w:t>
      </w:r>
      <w:r>
        <w:rPr>
          <w:rFonts w:ascii="Courier New" w:hAnsi="Courier New" w:cs="Courier New"/>
          <w:color w:val="993300"/>
          <w:sz w:val="18"/>
        </w:rPr>
        <w:t>cdsoutput:r</w:t>
      </w:r>
      <w:r w:rsidR="00D94C7C">
        <w:rPr>
          <w:rFonts w:ascii="Courier New" w:hAnsi="Courier New" w:cs="Courier New"/>
          <w:color w:val="993300"/>
          <w:sz w:val="18"/>
        </w:rPr>
        <w:t>2</w:t>
      </w:r>
      <w:r>
        <w:rPr>
          <w:rFonts w:ascii="Courier New" w:hAnsi="Courier New" w:cs="Courier New"/>
          <w:color w:val="993300"/>
          <w:sz w:val="18"/>
        </w:rPr>
        <w:t>:CDSOutput</w:t>
      </w:r>
      <w:r w:rsidR="00523139">
        <w:rPr>
          <w:rFonts w:ascii="Courier New" w:hAnsi="Courier New" w:cs="Courier New"/>
          <w:color w:val="993300"/>
          <w:sz w:val="18"/>
        </w:rPr>
        <w:t>AsVMR</w:t>
      </w:r>
      <w:r w:rsidRPr="00E7111D">
        <w:rPr>
          <w:rFonts w:ascii="Courier New" w:hAnsi="Courier New" w:cs="Courier New"/>
          <w:color w:val="993300"/>
          <w:sz w:val="18"/>
          <w:szCs w:val="20"/>
        </w:rPr>
        <w:t>"</w:t>
      </w:r>
      <w:del w:id="544" w:author="Kensaku Kawamoto" w:date="2013-12-18T14:21:00Z">
        <w:r w:rsidRPr="00E7111D" w:rsidDel="00A51042">
          <w:rPr>
            <w:rFonts w:ascii="Courier New" w:hAnsi="Courier New" w:cs="Courier New"/>
            <w:color w:val="000000"/>
            <w:sz w:val="18"/>
            <w:szCs w:val="20"/>
          </w:rPr>
          <w:br/>
        </w:r>
        <w:r w:rsidRPr="00E7111D" w:rsidDel="00A51042">
          <w:rPr>
            <w:rFonts w:ascii="Courier New" w:hAnsi="Courier New" w:cs="Courier New"/>
            <w:color w:val="F5844C"/>
            <w:sz w:val="18"/>
            <w:szCs w:val="20"/>
          </w:rPr>
          <w:delText xml:space="preserve">                        </w:delText>
        </w:r>
      </w:del>
      <w:ins w:id="545" w:author="Kensaku Kawamoto" w:date="2013-12-18T14:21:00Z">
        <w:r w:rsidR="00A51042">
          <w:rPr>
            <w:rFonts w:ascii="Courier New" w:hAnsi="Courier New" w:cs="Courier New"/>
            <w:color w:val="F5844C"/>
            <w:sz w:val="18"/>
            <w:szCs w:val="20"/>
          </w:rPr>
          <w:t xml:space="preserve"> </w:t>
        </w:r>
      </w:ins>
      <w:r w:rsidRPr="00E7111D">
        <w:rPr>
          <w:rFonts w:ascii="Courier New" w:hAnsi="Courier New" w:cs="Courier New"/>
          <w:color w:val="F5844C"/>
          <w:sz w:val="18"/>
          <w:szCs w:val="20"/>
        </w:rPr>
        <w:t>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0077070E">
        <w:rPr>
          <w:rFonts w:ascii="Courier New" w:hAnsi="Courier New" w:cs="Courier New"/>
          <w:color w:val="993300"/>
          <w:sz w:val="18"/>
          <w:szCs w:val="20"/>
        </w:rPr>
        <w:t>2</w:t>
      </w:r>
      <w:r w:rsidRPr="00E7111D">
        <w:rPr>
          <w:rFonts w:ascii="Courier New" w:hAnsi="Courier New" w:cs="Courier New"/>
          <w:color w:val="993300"/>
          <w:sz w:val="18"/>
          <w:szCs w:val="20"/>
        </w:rPr>
        <w:t>.0"</w:t>
      </w:r>
      <w:r w:rsidRPr="00E7111D">
        <w:rPr>
          <w:rFonts w:ascii="Courier New" w:hAnsi="Courier New" w:cs="Courier New"/>
          <w:color w:val="000096"/>
          <w:sz w:val="18"/>
          <w:szCs w:val="20"/>
        </w:rPr>
        <w:t>/&gt;</w:t>
      </w:r>
    </w:p>
    <w:p w:rsidR="007761CA" w:rsidRDefault="007761CA" w:rsidP="007761CA">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actual patient response data is in the specified format, and base64 encoded (described in Section </w:t>
      </w:r>
      <w:r>
        <w:rPr>
          <w:sz w:val="20"/>
        </w:rPr>
        <w:fldChar w:fldCharType="begin"/>
      </w:r>
      <w:r>
        <w:rPr>
          <w:sz w:val="20"/>
        </w:rPr>
        <w:instrText xml:space="preserve"> REF _Ref363633066 \r \h </w:instrText>
      </w:r>
      <w:r>
        <w:rPr>
          <w:sz w:val="20"/>
        </w:rPr>
      </w:r>
      <w:r>
        <w:rPr>
          <w:sz w:val="20"/>
        </w:rPr>
        <w:fldChar w:fldCharType="separate"/>
      </w:r>
      <w:r w:rsidR="00C35E28">
        <w:rPr>
          <w:sz w:val="20"/>
        </w:rPr>
        <w:t>2.4</w:t>
      </w:r>
      <w:r>
        <w:rPr>
          <w:sz w:val="20"/>
        </w:rPr>
        <w:fldChar w:fldCharType="end"/>
      </w:r>
      <w:r>
        <w:rPr>
          <w:sz w:val="20"/>
        </w:rPr>
        <w:t xml:space="preserve">)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&lt;base64EncodedPayload&gt;</w:t>
      </w:r>
      <w:r w:rsidRPr="00E7111D">
        <w:rPr>
          <w:rFonts w:ascii="Courier New" w:hAnsi="Courier New" w:cs="Courier New"/>
          <w:sz w:val="18"/>
          <w:szCs w:val="20"/>
        </w:rPr>
        <w:t xml:space="preserve">[base 64 encoded content from Section </w:t>
      </w:r>
      <w:r w:rsidRPr="00E7111D">
        <w:rPr>
          <w:rFonts w:ascii="Courier New" w:hAnsi="Courier New" w:cs="Courier New"/>
          <w:sz w:val="18"/>
          <w:szCs w:val="20"/>
        </w:rPr>
        <w:fldChar w:fldCharType="begin"/>
      </w:r>
      <w:r w:rsidRPr="00E7111D">
        <w:rPr>
          <w:rFonts w:ascii="Courier New" w:hAnsi="Courier New" w:cs="Courier New"/>
          <w:sz w:val="18"/>
          <w:szCs w:val="20"/>
        </w:rPr>
        <w:instrText xml:space="preserve"> REF _Ref363633066 \r \h  \* MERGEFORMAT </w:instrText>
      </w:r>
      <w:r w:rsidRPr="00E7111D">
        <w:rPr>
          <w:rFonts w:ascii="Courier New" w:hAnsi="Courier New" w:cs="Courier New"/>
          <w:sz w:val="18"/>
          <w:szCs w:val="20"/>
        </w:rPr>
      </w:r>
      <w:r w:rsidRPr="00E7111D">
        <w:rPr>
          <w:rFonts w:ascii="Courier New" w:hAnsi="Courier New" w:cs="Courier New"/>
          <w:sz w:val="18"/>
          <w:szCs w:val="20"/>
        </w:rPr>
        <w:fldChar w:fldCharType="separate"/>
      </w:r>
      <w:r w:rsidR="00C35E28">
        <w:rPr>
          <w:rFonts w:ascii="Courier New" w:hAnsi="Courier New" w:cs="Courier New"/>
          <w:sz w:val="18"/>
          <w:szCs w:val="20"/>
        </w:rPr>
        <w:t>2.4</w:t>
      </w:r>
      <w:r w:rsidRPr="00E7111D">
        <w:rPr>
          <w:rFonts w:ascii="Courier New" w:hAnsi="Courier New" w:cs="Courier New"/>
          <w:sz w:val="18"/>
          <w:szCs w:val="20"/>
        </w:rPr>
        <w:fldChar w:fldCharType="end"/>
      </w:r>
      <w:r w:rsidRPr="00E7111D">
        <w:rPr>
          <w:rFonts w:ascii="Courier New" w:hAnsi="Courier New" w:cs="Courier New"/>
          <w:sz w:val="18"/>
          <w:szCs w:val="20"/>
        </w:rPr>
        <w:t xml:space="preserve">] </w:t>
      </w:r>
      <w:r w:rsidRPr="00E7111D">
        <w:rPr>
          <w:rFonts w:ascii="Courier New" w:hAnsi="Courier New" w:cs="Courier New"/>
          <w:color w:val="000096"/>
          <w:sz w:val="18"/>
          <w:szCs w:val="20"/>
        </w:rPr>
        <w:t>&lt;/base64EncodedPayload&gt;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&lt;/data&gt;</w:t>
      </w:r>
      <w:r w:rsidRPr="00E7111D">
        <w:rPr>
          <w:rFonts w:ascii="Courier New" w:hAnsi="Courier New" w:cs="Courier New"/>
          <w:color w:val="000000"/>
          <w:sz w:val="18"/>
          <w:szCs w:val="20"/>
        </w:rPr>
        <w:br/>
      </w:r>
      <w:r w:rsidRPr="00E7111D">
        <w:rPr>
          <w:rFonts w:ascii="Courier New" w:hAnsi="Courier New" w:cs="Courier New"/>
          <w:color w:val="000096"/>
          <w:sz w:val="18"/>
          <w:szCs w:val="20"/>
        </w:rPr>
        <w:t>&lt;/kmEvaluationResultData&gt;</w:t>
      </w:r>
      <w:r w:rsidRPr="00E7111D">
        <w:rPr>
          <w:rFonts w:ascii="Courier New" w:hAnsi="Courier New" w:cs="Courier New"/>
          <w:color w:val="000000"/>
          <w:sz w:val="18"/>
          <w:szCs w:val="20"/>
        </w:rPr>
        <w:br/>
      </w:r>
    </w:p>
    <w:p w:rsidR="007761CA" w:rsidRDefault="007761CA" w:rsidP="007761CA">
      <w:r w:rsidRPr="00A878ED">
        <w:t xml:space="preserve">As defined in the DSS </w:t>
      </w:r>
      <w:r>
        <w:t>standard</w:t>
      </w:r>
      <w:r w:rsidRPr="00A878ED">
        <w:t xml:space="preserve">, each </w:t>
      </w:r>
      <w:r>
        <w:t xml:space="preserve">KM </w:t>
      </w:r>
      <w:r w:rsidRPr="00A878ED">
        <w:t xml:space="preserve">specifies a set of </w:t>
      </w:r>
      <w:r>
        <w:t>evaluation results that will be returned</w:t>
      </w:r>
      <w:r w:rsidRPr="00A878ED">
        <w:t xml:space="preserve">. </w:t>
      </w:r>
      <w:r>
        <w:t xml:space="preserve"> The DSS provider identifies each evaluation result to be returned with an Evaluation </w:t>
      </w:r>
      <w:r>
        <w:lastRenderedPageBreak/>
        <w:t xml:space="preserve">Result identifier (see Section </w:t>
      </w:r>
      <w:r>
        <w:fldChar w:fldCharType="begin"/>
      </w:r>
      <w:r>
        <w:instrText xml:space="preserve"> REF _Ref363634060 \r \h </w:instrText>
      </w:r>
      <w:r>
        <w:fldChar w:fldCharType="separate"/>
      </w:r>
      <w:r w:rsidR="00C35E28">
        <w:t>2.6</w:t>
      </w:r>
      <w:r>
        <w:fldChar w:fldCharType="end"/>
      </w:r>
      <w:r>
        <w:t xml:space="preserve"> for how a DSS provider </w:t>
      </w:r>
      <w:r>
        <w:rPr>
          <w:b/>
        </w:rPr>
        <w:t>MAY</w:t>
      </w:r>
      <w:r>
        <w:t xml:space="preserve"> provide such meta-data to its clients).</w:t>
      </w:r>
    </w:p>
    <w:p w:rsidR="007761CA" w:rsidRDefault="007761CA" w:rsidP="007761CA"/>
    <w:p w:rsidR="007D44AD" w:rsidRDefault="007761CA" w:rsidP="0072497A">
      <w:r>
        <w:t xml:space="preserve">In the DSS evaluation response, the KM Evaluation Result Data will be identified in terms of its Evaluation Result identifier.  The KM Evaluation Result Data will also specify the information </w:t>
      </w:r>
      <w:proofErr w:type="gramStart"/>
      <w:r>
        <w:t>model  used</w:t>
      </w:r>
      <w:proofErr w:type="gramEnd"/>
      <w:r>
        <w:t xml:space="preserve"> to </w:t>
      </w:r>
      <w:r w:rsidR="0013343E">
        <w:t xml:space="preserve">deliver the evaluation results, as well as the </w:t>
      </w:r>
      <w:r w:rsidR="00F866CC">
        <w:t xml:space="preserve">actual evaluation results using the specified information model and encoded in </w:t>
      </w:r>
      <w:r w:rsidR="007D44AD" w:rsidRPr="00A878ED">
        <w:t>base</w:t>
      </w:r>
      <w:r w:rsidR="00F866CC">
        <w:t xml:space="preserve"> </w:t>
      </w:r>
      <w:r w:rsidR="007D44AD" w:rsidRPr="00A878ED">
        <w:t>64</w:t>
      </w:r>
      <w:r w:rsidR="00F866CC">
        <w:t xml:space="preserve">.  See Section </w:t>
      </w:r>
      <w:r w:rsidR="00F866CC">
        <w:fldChar w:fldCharType="begin"/>
      </w:r>
      <w:r w:rsidR="00F866CC">
        <w:instrText xml:space="preserve"> REF _Ref363634186 \r \h </w:instrText>
      </w:r>
      <w:r w:rsidR="00F866CC">
        <w:fldChar w:fldCharType="separate"/>
      </w:r>
      <w:r w:rsidR="00C35E28">
        <w:t>2.4</w:t>
      </w:r>
      <w:r w:rsidR="00F866CC">
        <w:fldChar w:fldCharType="end"/>
      </w:r>
      <w:r w:rsidR="00F866CC">
        <w:t xml:space="preserve"> for how the payload content is represented.</w:t>
      </w:r>
    </w:p>
    <w:p w:rsidR="00F866CC" w:rsidRPr="00A878ED" w:rsidRDefault="00F866CC" w:rsidP="0072497A"/>
    <w:p w:rsidR="00865DF0" w:rsidRPr="00A878ED" w:rsidRDefault="00F24533" w:rsidP="00A878ED">
      <w:pPr>
        <w:pStyle w:val="Heading3"/>
        <w:rPr>
          <w:rFonts w:ascii="Times New Roman" w:hAnsi="Times New Roman"/>
        </w:rPr>
      </w:pPr>
      <w:bookmarkStart w:id="546" w:name="_Toc360558882"/>
      <w:r>
        <w:rPr>
          <w:rFonts w:ascii="Times New Roman" w:hAnsi="Times New Roman"/>
        </w:rPr>
        <w:br w:type="page"/>
      </w:r>
      <w:bookmarkStart w:id="547" w:name="_Toc375143888"/>
      <w:r w:rsidR="00865DF0" w:rsidRPr="00A878ED">
        <w:rPr>
          <w:rFonts w:ascii="Times New Roman" w:hAnsi="Times New Roman"/>
        </w:rPr>
        <w:lastRenderedPageBreak/>
        <w:t>DSS Exceptions</w:t>
      </w:r>
      <w:bookmarkEnd w:id="547"/>
    </w:p>
    <w:p w:rsidR="00865DF0" w:rsidRPr="00A878ED" w:rsidRDefault="00865DF0" w:rsidP="00A878ED">
      <w:pPr>
        <w:rPr>
          <w:lang w:eastAsia="de-DE"/>
        </w:rPr>
      </w:pPr>
    </w:p>
    <w:p w:rsidR="00865DF0" w:rsidRDefault="00865DF0" w:rsidP="007D44AD">
      <w:r w:rsidRPr="00A878ED">
        <w:t xml:space="preserve">The DSS </w:t>
      </w:r>
      <w:r w:rsidR="00F866CC">
        <w:t xml:space="preserve">standard </w:t>
      </w:r>
      <w:r w:rsidRPr="00A878ED">
        <w:t xml:space="preserve">defines several exceptions that can be thrown at the DSS level. </w:t>
      </w:r>
      <w:r w:rsidR="00661EDA">
        <w:t xml:space="preserve"> </w:t>
      </w:r>
      <w:r w:rsidRPr="00A878ED">
        <w:t xml:space="preserve">For implementations using SOAP, these </w:t>
      </w:r>
      <w:r w:rsidR="00F866CC">
        <w:t xml:space="preserve">exceptions </w:t>
      </w:r>
      <w:r w:rsidR="00F866CC" w:rsidRPr="0072497A">
        <w:rPr>
          <w:b/>
        </w:rPr>
        <w:t>SHALL</w:t>
      </w:r>
      <w:r w:rsidR="00F866CC">
        <w:t xml:space="preserve"> </w:t>
      </w:r>
      <w:r w:rsidRPr="00A878ED">
        <w:t xml:space="preserve">be returned as SOAP faults. </w:t>
      </w:r>
      <w:r w:rsidR="00661EDA">
        <w:t xml:space="preserve"> </w:t>
      </w:r>
      <w:r w:rsidRPr="00A878ED">
        <w:t xml:space="preserve">For REST implementations, the exception message </w:t>
      </w:r>
      <w:r w:rsidR="00F866CC">
        <w:rPr>
          <w:b/>
        </w:rPr>
        <w:t>SHALL</w:t>
      </w:r>
      <w:r w:rsidRPr="00A878ED">
        <w:t xml:space="preserve"> be returned as the body of the response, with an appropriate HTTP Status Code as specified in the DSS Standard.</w:t>
      </w:r>
    </w:p>
    <w:p w:rsidR="00F866CC" w:rsidRPr="00A878ED" w:rsidRDefault="00F866CC" w:rsidP="007D44AD"/>
    <w:p w:rsidR="00F866CC" w:rsidRDefault="00F866CC" w:rsidP="007D44AD">
      <w:r>
        <w:t xml:space="preserve">The </w:t>
      </w:r>
      <w:r w:rsidR="00865DF0" w:rsidRPr="00A878ED">
        <w:t>exceptions defined as part of the DSS Standard</w:t>
      </w:r>
      <w:r>
        <w:t xml:space="preserve"> and which </w:t>
      </w:r>
      <w:r>
        <w:rPr>
          <w:b/>
        </w:rPr>
        <w:t>SHALL</w:t>
      </w:r>
      <w:r>
        <w:t xml:space="preserve"> be used by implementations conformant with this guide are listed </w:t>
      </w:r>
      <w:r w:rsidR="00661EDA">
        <w:t>in the table below</w:t>
      </w:r>
      <w:r>
        <w:t>.</w:t>
      </w:r>
    </w:p>
    <w:p w:rsidR="00F866CC" w:rsidRDefault="00F866CC" w:rsidP="007D44AD"/>
    <w:p w:rsidR="00865DF0" w:rsidRPr="0072497A" w:rsidRDefault="00F866CC" w:rsidP="0072497A">
      <w:pPr>
        <w:pStyle w:val="Caption"/>
        <w:rPr>
          <w:b w:val="0"/>
          <w:caps w:val="0"/>
          <w:color w:val="0070C0"/>
          <w:lang w:bidi="en-US"/>
        </w:rPr>
      </w:pPr>
      <w:bookmarkStart w:id="548" w:name="_Ref363634343"/>
      <w:proofErr w:type="gramStart"/>
      <w:r w:rsidRPr="0072497A">
        <w:rPr>
          <w:b w:val="0"/>
          <w:caps w:val="0"/>
          <w:color w:val="0070C0"/>
          <w:lang w:bidi="en-US"/>
        </w:rPr>
        <w:t xml:space="preserve">Table </w:t>
      </w:r>
      <w:r w:rsidRPr="0072497A">
        <w:rPr>
          <w:b w:val="0"/>
          <w:caps w:val="0"/>
          <w:color w:val="0070C0"/>
          <w:lang w:bidi="en-US"/>
        </w:rPr>
        <w:fldChar w:fldCharType="begin"/>
      </w:r>
      <w:r w:rsidRPr="0072497A">
        <w:rPr>
          <w:b w:val="0"/>
          <w:caps w:val="0"/>
          <w:color w:val="0070C0"/>
          <w:lang w:bidi="en-US"/>
        </w:rPr>
        <w:instrText xml:space="preserve"> SEQ Table \* ARABIC </w:instrText>
      </w:r>
      <w:r w:rsidRPr="0072497A">
        <w:rPr>
          <w:b w:val="0"/>
          <w:caps w:val="0"/>
          <w:color w:val="0070C0"/>
          <w:lang w:bidi="en-US"/>
        </w:rPr>
        <w:fldChar w:fldCharType="separate"/>
      </w:r>
      <w:r w:rsidR="00C35E28">
        <w:rPr>
          <w:b w:val="0"/>
          <w:caps w:val="0"/>
          <w:noProof/>
          <w:color w:val="0070C0"/>
          <w:lang w:bidi="en-US"/>
        </w:rPr>
        <w:t>10</w:t>
      </w:r>
      <w:r w:rsidRPr="0072497A">
        <w:rPr>
          <w:b w:val="0"/>
          <w:caps w:val="0"/>
          <w:color w:val="0070C0"/>
          <w:lang w:bidi="en-US"/>
        </w:rPr>
        <w:fldChar w:fldCharType="end"/>
      </w:r>
      <w:bookmarkEnd w:id="548"/>
      <w:r w:rsidRPr="0072497A">
        <w:rPr>
          <w:b w:val="0"/>
          <w:caps w:val="0"/>
          <w:color w:val="0070C0"/>
          <w:lang w:bidi="en-US"/>
        </w:rPr>
        <w:t>.</w:t>
      </w:r>
      <w:proofErr w:type="gramEnd"/>
      <w:r w:rsidRPr="0072497A">
        <w:rPr>
          <w:b w:val="0"/>
          <w:caps w:val="0"/>
          <w:color w:val="0070C0"/>
          <w:lang w:bidi="en-US"/>
        </w:rPr>
        <w:t xml:space="preserve">  DSS Exceptions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3712"/>
        <w:gridCol w:w="3549"/>
        <w:gridCol w:w="2315"/>
      </w:tblGrid>
      <w:tr w:rsidR="00865DF0" w:rsidRPr="00A878ED" w:rsidTr="00D842F0">
        <w:tc>
          <w:tcPr>
            <w:tcW w:w="3712" w:type="dxa"/>
            <w:tcBorders>
              <w:top w:val="single" w:sz="8" w:space="0" w:color="7BA0CD"/>
              <w:left w:val="single" w:sz="8" w:space="0" w:color="7BA0CD"/>
              <w:bottom w:val="single" w:sz="8" w:space="0" w:color="7BA0CD"/>
            </w:tcBorders>
            <w:shd w:val="clear" w:color="auto" w:fill="4F81BD"/>
          </w:tcPr>
          <w:p w:rsidR="00865DF0" w:rsidRPr="00A878ED" w:rsidRDefault="00F866CC" w:rsidP="00D26CFB">
            <w:pPr>
              <w:rPr>
                <w:rFonts w:eastAsia="Calibri"/>
                <w:b/>
                <w:bCs/>
                <w:color w:val="FFFFFF"/>
                <w:sz w:val="22"/>
                <w:szCs w:val="22"/>
              </w:rPr>
            </w:pPr>
            <w:r>
              <w:rPr>
                <w:rFonts w:eastAsia="Calibri"/>
                <w:b/>
                <w:bCs/>
                <w:color w:val="FFFFFF"/>
                <w:sz w:val="22"/>
                <w:szCs w:val="22"/>
              </w:rPr>
              <w:t xml:space="preserve">SOAP </w:t>
            </w:r>
            <w:r w:rsidR="00865DF0" w:rsidRPr="00A878ED">
              <w:rPr>
                <w:rFonts w:eastAsia="Calibri"/>
                <w:b/>
                <w:bCs/>
                <w:color w:val="FFFFFF"/>
                <w:sz w:val="22"/>
                <w:szCs w:val="22"/>
              </w:rPr>
              <w:t>Exception</w:t>
            </w:r>
          </w:p>
        </w:tc>
        <w:tc>
          <w:tcPr>
            <w:tcW w:w="3549" w:type="dxa"/>
            <w:tcBorders>
              <w:top w:val="single" w:sz="8" w:space="0" w:color="7BA0CD"/>
              <w:bottom w:val="single" w:sz="8" w:space="0" w:color="7BA0CD"/>
            </w:tcBorders>
            <w:shd w:val="clear" w:color="auto" w:fill="4F81BD"/>
          </w:tcPr>
          <w:p w:rsidR="00865DF0" w:rsidRPr="00A878ED" w:rsidRDefault="00865DF0" w:rsidP="00D26CFB">
            <w:pPr>
              <w:rPr>
                <w:rFonts w:eastAsia="Calibri"/>
                <w:b/>
                <w:bCs/>
                <w:color w:val="FFFFFF"/>
                <w:sz w:val="22"/>
                <w:szCs w:val="22"/>
              </w:rPr>
            </w:pPr>
            <w:r w:rsidRPr="00A878ED">
              <w:rPr>
                <w:rFonts w:eastAsia="Calibri"/>
                <w:b/>
                <w:bCs/>
                <w:color w:val="FFFFFF"/>
                <w:sz w:val="22"/>
                <w:szCs w:val="22"/>
              </w:rPr>
              <w:t>Condition</w:t>
            </w:r>
          </w:p>
        </w:tc>
        <w:tc>
          <w:tcPr>
            <w:tcW w:w="2315" w:type="dxa"/>
            <w:tcBorders>
              <w:top w:val="single" w:sz="8" w:space="0" w:color="7BA0CD"/>
              <w:bottom w:val="single" w:sz="8" w:space="0" w:color="7BA0CD"/>
              <w:right w:val="single" w:sz="8" w:space="0" w:color="7BA0CD"/>
            </w:tcBorders>
            <w:shd w:val="clear" w:color="auto" w:fill="4F81BD"/>
          </w:tcPr>
          <w:p w:rsidR="00865DF0" w:rsidRPr="00A878ED" w:rsidRDefault="00F866CC" w:rsidP="00D26CFB">
            <w:pPr>
              <w:rPr>
                <w:rFonts w:eastAsia="Calibri"/>
                <w:b/>
                <w:bCs/>
                <w:color w:val="FFFFFF"/>
                <w:sz w:val="22"/>
                <w:szCs w:val="22"/>
              </w:rPr>
            </w:pPr>
            <w:r>
              <w:rPr>
                <w:rFonts w:eastAsia="Calibri"/>
                <w:b/>
                <w:bCs/>
                <w:color w:val="FFFFFF"/>
                <w:sz w:val="22"/>
                <w:szCs w:val="22"/>
              </w:rPr>
              <w:t xml:space="preserve">REST </w:t>
            </w:r>
            <w:r w:rsidR="00865DF0" w:rsidRPr="00A878ED">
              <w:rPr>
                <w:rFonts w:eastAsia="Calibri"/>
                <w:b/>
                <w:bCs/>
                <w:color w:val="FFFFFF"/>
                <w:sz w:val="22"/>
                <w:szCs w:val="22"/>
              </w:rPr>
              <w:t>HTTP Status Code</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InvalidTimeZoneOffsetException</w:t>
            </w:r>
          </w:p>
        </w:tc>
        <w:tc>
          <w:tcPr>
            <w:tcW w:w="3549" w:type="dxa"/>
            <w:shd w:val="clear" w:color="auto" w:fill="D3DFEE"/>
          </w:tcPr>
          <w:p w:rsidR="00865DF0" w:rsidRPr="00A878ED" w:rsidRDefault="00865DF0" w:rsidP="00D26CFB">
            <w:pPr>
              <w:rPr>
                <w:rFonts w:eastAsia="Calibri"/>
              </w:rPr>
            </w:pPr>
            <w:r w:rsidRPr="00A878ED">
              <w:rPr>
                <w:rFonts w:eastAsia="Calibri"/>
                <w:sz w:val="22"/>
                <w:szCs w:val="22"/>
              </w:rPr>
              <w:t>The specified time zone offset is invalid.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UnsupportedLanguageException</w:t>
            </w:r>
          </w:p>
        </w:tc>
        <w:tc>
          <w:tcPr>
            <w:tcW w:w="3549" w:type="dxa"/>
            <w:tcBorders>
              <w:left w:val="nil"/>
              <w:right w:val="nil"/>
            </w:tcBorders>
            <w:shd w:val="clear" w:color="auto" w:fill="auto"/>
          </w:tcPr>
          <w:p w:rsidR="00865DF0" w:rsidRPr="00A878ED" w:rsidRDefault="00865DF0" w:rsidP="00D26CFB">
            <w:pPr>
              <w:rPr>
                <w:rFonts w:eastAsia="Calibri"/>
              </w:rPr>
            </w:pPr>
            <w:r w:rsidRPr="00A878ED">
              <w:rPr>
                <w:rFonts w:eastAsia="Calibri"/>
                <w:sz w:val="22"/>
                <w:szCs w:val="22"/>
              </w:rPr>
              <w:t>The client’s specified Language is recognized but not supported.  Note that the language specified by the client must exactly match a language</w:t>
            </w:r>
          </w:p>
          <w:p w:rsidR="00865DF0" w:rsidRPr="00A878ED" w:rsidRDefault="00865DF0" w:rsidP="00D26CFB">
            <w:pPr>
              <w:rPr>
                <w:rFonts w:eastAsia="Calibri"/>
                <w:sz w:val="22"/>
                <w:szCs w:val="22"/>
              </w:rPr>
            </w:pPr>
            <w:proofErr w:type="gramStart"/>
            <w:r w:rsidRPr="00A878ED">
              <w:rPr>
                <w:rFonts w:eastAsia="Calibri"/>
                <w:sz w:val="22"/>
                <w:szCs w:val="22"/>
              </w:rPr>
              <w:t>supported</w:t>
            </w:r>
            <w:proofErr w:type="gramEnd"/>
            <w:r w:rsidRPr="00A878ED">
              <w:rPr>
                <w:rFonts w:eastAsia="Calibri"/>
                <w:sz w:val="22"/>
                <w:szCs w:val="22"/>
              </w:rPr>
              <w:t xml:space="preserve"> by the service in order to avoid this exception.</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UnrecognizedLanguageException</w:t>
            </w:r>
          </w:p>
        </w:tc>
        <w:tc>
          <w:tcPr>
            <w:tcW w:w="3549" w:type="dxa"/>
            <w:shd w:val="clear" w:color="auto" w:fill="D3DFEE"/>
          </w:tcPr>
          <w:p w:rsidR="00865DF0" w:rsidRPr="00A878ED" w:rsidRDefault="00865DF0" w:rsidP="00D26CFB">
            <w:pPr>
              <w:rPr>
                <w:rFonts w:eastAsia="Calibri"/>
              </w:rPr>
            </w:pPr>
            <w:r w:rsidRPr="00A878ED">
              <w:rPr>
                <w:rFonts w:eastAsia="Calibri"/>
                <w:sz w:val="22"/>
                <w:szCs w:val="22"/>
              </w:rPr>
              <w:t>The client’s specified Language is not recognized.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UnrecognizedScopedEntityException</w:t>
            </w:r>
          </w:p>
        </w:tc>
        <w:tc>
          <w:tcPr>
            <w:tcW w:w="3549" w:type="dxa"/>
            <w:tcBorders>
              <w:left w:val="nil"/>
              <w:right w:val="nil"/>
            </w:tcBorders>
            <w:shd w:val="clear" w:color="auto" w:fill="auto"/>
          </w:tcPr>
          <w:p w:rsidR="00865DF0" w:rsidRPr="00A878ED" w:rsidRDefault="00865DF0" w:rsidP="00D26CFB">
            <w:pPr>
              <w:rPr>
                <w:rFonts w:eastAsia="Calibri"/>
              </w:rPr>
            </w:pPr>
            <w:r w:rsidRPr="00A878ED">
              <w:rPr>
                <w:rFonts w:eastAsia="Calibri"/>
                <w:sz w:val="22"/>
                <w:szCs w:val="22"/>
              </w:rPr>
              <w:t>A requested knowledge module does not exist.</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RequiredDataNotProvidedException</w:t>
            </w:r>
          </w:p>
        </w:tc>
        <w:tc>
          <w:tcPr>
            <w:tcW w:w="3549" w:type="dxa"/>
            <w:shd w:val="clear" w:color="auto" w:fill="D3DFEE"/>
          </w:tcPr>
          <w:p w:rsidR="00865DF0" w:rsidRPr="00A878ED" w:rsidRDefault="00865DF0" w:rsidP="00D26CFB">
            <w:pPr>
              <w:rPr>
                <w:rFonts w:eastAsia="Calibri"/>
                <w:sz w:val="22"/>
                <w:szCs w:val="22"/>
              </w:rPr>
            </w:pPr>
            <w:r w:rsidRPr="00A878ED">
              <w:rPr>
                <w:rFonts w:eastAsia="Calibri"/>
                <w:sz w:val="22"/>
                <w:szCs w:val="22"/>
              </w:rPr>
              <w:t>Required data not provided. This exception specifies the data requirement group(s) for which data were required but not provided.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InvalidDriDataFormatException</w:t>
            </w:r>
          </w:p>
        </w:tc>
        <w:tc>
          <w:tcPr>
            <w:tcW w:w="3549" w:type="dxa"/>
            <w:tcBorders>
              <w:left w:val="nil"/>
              <w:righ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Required data were not provided in the correct format.</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EvaluationException</w:t>
            </w:r>
          </w:p>
        </w:tc>
        <w:tc>
          <w:tcPr>
            <w:tcW w:w="3549" w:type="dxa"/>
            <w:shd w:val="clear" w:color="auto" w:fill="D3DFEE"/>
          </w:tcPr>
          <w:p w:rsidR="00865DF0" w:rsidRPr="00A878ED" w:rsidRDefault="00865DF0" w:rsidP="00D26CFB">
            <w:pPr>
              <w:rPr>
                <w:rFonts w:eastAsia="Calibri"/>
                <w:sz w:val="22"/>
                <w:szCs w:val="22"/>
              </w:rPr>
            </w:pPr>
            <w:r w:rsidRPr="00A878ED">
              <w:rPr>
                <w:rFonts w:eastAsia="Calibri"/>
                <w:sz w:val="22"/>
                <w:szCs w:val="22"/>
              </w:rPr>
              <w:t>An exception occurred during the evaluation process.</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500: Internal Server Error</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DSSRuntimeException</w:t>
            </w:r>
          </w:p>
        </w:tc>
        <w:tc>
          <w:tcPr>
            <w:tcW w:w="3549" w:type="dxa"/>
            <w:tcBorders>
              <w:left w:val="nil"/>
              <w:righ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A DSSRuntimeException is thrown when the DSS service encounters an error at runtime. This exception is used when the error in question is not covered by the other DSS exception types.</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500: Internal Server Error</w:t>
            </w:r>
          </w:p>
        </w:tc>
      </w:tr>
    </w:tbl>
    <w:p w:rsidR="00865DF0" w:rsidRPr="00A878ED" w:rsidRDefault="00865DF0" w:rsidP="007D44AD"/>
    <w:p w:rsidR="007D44AD" w:rsidRPr="00A878ED" w:rsidRDefault="00F24533" w:rsidP="005E71E7">
      <w:pPr>
        <w:pStyle w:val="Heading3"/>
        <w:rPr>
          <w:rFonts w:ascii="Times New Roman" w:hAnsi="Times New Roman"/>
        </w:rPr>
      </w:pPr>
      <w:r>
        <w:rPr>
          <w:rFonts w:ascii="Times New Roman" w:hAnsi="Times New Roman"/>
        </w:rPr>
        <w:br w:type="page"/>
      </w:r>
      <w:bookmarkStart w:id="549" w:name="_Toc375143889"/>
      <w:r w:rsidR="007D44AD" w:rsidRPr="00A878ED">
        <w:rPr>
          <w:rFonts w:ascii="Times New Roman" w:hAnsi="Times New Roman"/>
        </w:rPr>
        <w:lastRenderedPageBreak/>
        <w:t>Service Protocols</w:t>
      </w:r>
      <w:bookmarkEnd w:id="546"/>
      <w:bookmarkEnd w:id="549"/>
    </w:p>
    <w:p w:rsidR="007D44AD" w:rsidRPr="00A878ED" w:rsidRDefault="007D44AD" w:rsidP="007D44AD">
      <w:r w:rsidRPr="00A878ED">
        <w:t>The DSS standard defines both SOAP and REST-based platform-specific profiles for the Simple Evaluation functional profile. Selecting which protocol to use is an architectural decision based on the best fit for the implementation environment. As such, this guide makes no recommendation, and allows for either protocol to be used.</w:t>
      </w:r>
    </w:p>
    <w:p w:rsidR="007207DA" w:rsidRPr="00A878ED" w:rsidRDefault="007207DA" w:rsidP="007D44AD"/>
    <w:p w:rsidR="007D44AD" w:rsidRPr="00A878ED" w:rsidRDefault="007D44AD" w:rsidP="007D44AD">
      <w:r w:rsidRPr="00A878ED">
        <w:t>Similarly, the security standards and protocols used depend on a number of factors including the implementation environment, licensing and business arrangements, sensitivity of information in the calls, and many others. Security is therefore considered out</w:t>
      </w:r>
      <w:r w:rsidR="00F24533">
        <w:t xml:space="preserve"> </w:t>
      </w:r>
      <w:r w:rsidRPr="00A878ED">
        <w:t>of</w:t>
      </w:r>
      <w:r w:rsidR="00F24533">
        <w:t xml:space="preserve"> s</w:t>
      </w:r>
      <w:r w:rsidRPr="00A878ED">
        <w:t xml:space="preserve">cope for the purpose of this document. </w:t>
      </w:r>
      <w:r w:rsidR="0077070E">
        <w:t xml:space="preserve"> </w:t>
      </w:r>
      <w:r w:rsidRPr="00A878ED">
        <w:t xml:space="preserve">However, implementers </w:t>
      </w:r>
      <w:r w:rsidR="00F24533">
        <w:rPr>
          <w:b/>
        </w:rPr>
        <w:t xml:space="preserve">SHALL </w:t>
      </w:r>
      <w:r w:rsidRPr="00A878ED">
        <w:t xml:space="preserve">ensure </w:t>
      </w:r>
      <w:r w:rsidR="00F24533">
        <w:t xml:space="preserve">appropriate </w:t>
      </w:r>
      <w:r w:rsidRPr="00A878ED">
        <w:t>secure operation of all components</w:t>
      </w:r>
      <w:r w:rsidR="00F24533">
        <w:t xml:space="preserve"> as needed</w:t>
      </w:r>
      <w:r w:rsidRPr="00A878ED">
        <w:t>, especially if the possibility exists for requests and responses to contain identifiable patient health information.</w:t>
      </w:r>
    </w:p>
    <w:p w:rsidR="007D44AD" w:rsidRPr="00A878ED" w:rsidRDefault="007D44AD" w:rsidP="005E71E7">
      <w:pPr>
        <w:pStyle w:val="Heading4"/>
        <w:rPr>
          <w:rFonts w:ascii="Times New Roman" w:hAnsi="Times New Roman"/>
        </w:rPr>
      </w:pPr>
      <w:bookmarkStart w:id="550" w:name="_Toc360558883"/>
      <w:r w:rsidRPr="00A878ED">
        <w:rPr>
          <w:rFonts w:ascii="Times New Roman" w:hAnsi="Times New Roman"/>
        </w:rPr>
        <w:t xml:space="preserve">SOAP </w:t>
      </w:r>
      <w:bookmarkEnd w:id="550"/>
      <w:r w:rsidR="007207DA" w:rsidRPr="00A878ED">
        <w:rPr>
          <w:rFonts w:ascii="Times New Roman" w:hAnsi="Times New Roman"/>
        </w:rPr>
        <w:t>Protocol</w:t>
      </w:r>
    </w:p>
    <w:p w:rsidR="00A878ED" w:rsidRDefault="007D44AD" w:rsidP="00A878ED">
      <w:r w:rsidRPr="00A878ED">
        <w:t xml:space="preserve">For the SOAP protocol, the DSS standard provides a 1.1 WSDL document that describes a conforming service. </w:t>
      </w:r>
      <w:r w:rsidR="00F24533">
        <w:t xml:space="preserve"> </w:t>
      </w:r>
      <w:r w:rsidRPr="00A878ED">
        <w:t xml:space="preserve">This WSDL is defined in the dssEvaluate.wsdl file, located in the NormativeContent\PSM folder of the </w:t>
      </w:r>
      <w:r w:rsidR="007207DA" w:rsidRPr="00A878ED">
        <w:t xml:space="preserve">DSS </w:t>
      </w:r>
      <w:r w:rsidRPr="00A878ED">
        <w:t>standard.</w:t>
      </w:r>
      <w:r w:rsidR="00F24533">
        <w:t xml:space="preserve">  This WSDL is provided as a supplement to this implementation guide</w:t>
      </w:r>
      <w:bookmarkStart w:id="551" w:name="_Toc360558884"/>
      <w:r w:rsidR="00F24533">
        <w:t xml:space="preserve"> (Section </w:t>
      </w:r>
      <w:r w:rsidR="00F24533">
        <w:fldChar w:fldCharType="begin"/>
      </w:r>
      <w:r w:rsidR="00F24533">
        <w:instrText xml:space="preserve"> REF _Ref363634535 \r \h </w:instrText>
      </w:r>
      <w:r w:rsidR="00F24533">
        <w:fldChar w:fldCharType="separate"/>
      </w:r>
      <w:r w:rsidR="00C35E28">
        <w:t>2.2</w:t>
      </w:r>
      <w:r w:rsidR="00F24533">
        <w:fldChar w:fldCharType="end"/>
      </w:r>
      <w:r w:rsidR="00F24533">
        <w:t>).</w:t>
      </w:r>
    </w:p>
    <w:bookmarkEnd w:id="551"/>
    <w:p w:rsidR="00A878ED" w:rsidRDefault="00A878ED" w:rsidP="00A878ED">
      <w:pPr>
        <w:pStyle w:val="Heading4"/>
      </w:pPr>
      <w:r w:rsidRPr="00A878ED">
        <w:rPr>
          <w:rFonts w:ascii="Times New Roman" w:hAnsi="Times New Roman"/>
        </w:rPr>
        <w:t>REST PROTOCOL</w:t>
      </w:r>
    </w:p>
    <w:p w:rsidR="00F24533" w:rsidRDefault="007D44AD" w:rsidP="00A878ED">
      <w:r w:rsidRPr="00A878ED">
        <w:t xml:space="preserve">For RESTful implementations, the DSS standard provides a 2.0 WSDL document that describes a conforming service. This WSDL is defined in the dssEvaluateRest.wsdl file, located in the NormativeContent\PSM folder of the </w:t>
      </w:r>
      <w:r w:rsidR="007207DA" w:rsidRPr="00A878ED">
        <w:t xml:space="preserve">DSS </w:t>
      </w:r>
      <w:r w:rsidRPr="00A878ED">
        <w:t>standard.</w:t>
      </w:r>
      <w:bookmarkStart w:id="552" w:name="_Toc360558885"/>
      <w:r w:rsidR="00F24533">
        <w:t xml:space="preserve">  This WSDL is provided as a supplement to this implementation guide (Section </w:t>
      </w:r>
      <w:r w:rsidR="00F24533">
        <w:fldChar w:fldCharType="begin"/>
      </w:r>
      <w:r w:rsidR="00F24533">
        <w:instrText xml:space="preserve"> REF _Ref363634535 \r \h </w:instrText>
      </w:r>
      <w:r w:rsidR="00F24533">
        <w:fldChar w:fldCharType="separate"/>
      </w:r>
      <w:r w:rsidR="00C35E28">
        <w:t>2.2</w:t>
      </w:r>
      <w:r w:rsidR="00F24533">
        <w:fldChar w:fldCharType="end"/>
      </w:r>
      <w:r w:rsidR="00F24533">
        <w:t>).</w:t>
      </w:r>
    </w:p>
    <w:p w:rsidR="00A878ED" w:rsidRPr="0072497A" w:rsidRDefault="00F24533" w:rsidP="0072497A">
      <w:pPr>
        <w:rPr>
          <w:sz w:val="2"/>
          <w:szCs w:val="2"/>
          <w:lang w:eastAsia="de-DE"/>
        </w:rPr>
      </w:pPr>
      <w:r>
        <w:br w:type="page"/>
      </w:r>
    </w:p>
    <w:p w:rsidR="007D44AD" w:rsidRPr="00A878ED" w:rsidRDefault="002C3D7C" w:rsidP="0072497A">
      <w:pPr>
        <w:pStyle w:val="Heading2"/>
        <w:spacing w:before="0"/>
        <w:ind w:left="720" w:hanging="720"/>
        <w:rPr>
          <w:rFonts w:ascii="Times New Roman" w:hAnsi="Times New Roman"/>
        </w:rPr>
      </w:pPr>
      <w:bookmarkStart w:id="553" w:name="_Toc363642390"/>
      <w:bookmarkStart w:id="554" w:name="_Toc363646257"/>
      <w:bookmarkStart w:id="555" w:name="_Toc363646369"/>
      <w:bookmarkStart w:id="556" w:name="_Toc363642391"/>
      <w:bookmarkStart w:id="557" w:name="_Toc363646258"/>
      <w:bookmarkStart w:id="558" w:name="_Toc363646370"/>
      <w:bookmarkStart w:id="559" w:name="_Toc363642392"/>
      <w:bookmarkStart w:id="560" w:name="_Toc363646259"/>
      <w:bookmarkStart w:id="561" w:name="_Toc363646371"/>
      <w:bookmarkStart w:id="562" w:name="_Toc363642431"/>
      <w:bookmarkStart w:id="563" w:name="_Toc363646298"/>
      <w:bookmarkStart w:id="564" w:name="_Toc363646410"/>
      <w:bookmarkStart w:id="565" w:name="_Toc363642432"/>
      <w:bookmarkStart w:id="566" w:name="_Toc363646299"/>
      <w:bookmarkStart w:id="567" w:name="_Toc363646411"/>
      <w:bookmarkStart w:id="568" w:name="_Toc360558886"/>
      <w:bookmarkStart w:id="569" w:name="_Ref363568154"/>
      <w:bookmarkStart w:id="570" w:name="_Ref363631257"/>
      <w:bookmarkStart w:id="571" w:name="_Ref363631313"/>
      <w:bookmarkStart w:id="572" w:name="_Ref363633066"/>
      <w:bookmarkStart w:id="573" w:name="_Ref363633803"/>
      <w:bookmarkStart w:id="574" w:name="_Ref363634186"/>
      <w:bookmarkStart w:id="575" w:name="_Toc375143890"/>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r>
        <w:rPr>
          <w:rFonts w:ascii="Times New Roman" w:hAnsi="Times New Roman"/>
        </w:rPr>
        <w:lastRenderedPageBreak/>
        <w:t xml:space="preserve">Content </w:t>
      </w:r>
      <w:r w:rsidR="007D44AD" w:rsidRPr="00A878ED">
        <w:rPr>
          <w:rFonts w:ascii="Times New Roman" w:hAnsi="Times New Roman"/>
        </w:rPr>
        <w:t>Payload Definition</w:t>
      </w:r>
      <w:bookmarkEnd w:id="568"/>
      <w:bookmarkEnd w:id="569"/>
      <w:bookmarkEnd w:id="570"/>
      <w:bookmarkEnd w:id="571"/>
      <w:bookmarkEnd w:id="572"/>
      <w:bookmarkEnd w:id="573"/>
      <w:bookmarkEnd w:id="574"/>
      <w:bookmarkEnd w:id="575"/>
    </w:p>
    <w:p w:rsidR="00F24533" w:rsidRDefault="00A843D9" w:rsidP="00A843D9">
      <w:pPr>
        <w:rPr>
          <w:lang w:eastAsia="de-DE"/>
        </w:rPr>
      </w:pPr>
      <w:bookmarkStart w:id="576" w:name="_Toc360558887"/>
      <w:bookmarkStart w:id="577" w:name="_Toc362951261"/>
      <w:r w:rsidRPr="00A878ED">
        <w:rPr>
          <w:lang w:eastAsia="de-DE"/>
        </w:rPr>
        <w:t>This section describes the specification for the payloads for the evaluation request</w:t>
      </w:r>
      <w:r w:rsidR="00F24533">
        <w:rPr>
          <w:lang w:eastAsia="de-DE"/>
        </w:rPr>
        <w:t xml:space="preserve">, evaluation </w:t>
      </w:r>
      <w:r w:rsidRPr="00A878ED">
        <w:rPr>
          <w:lang w:eastAsia="de-DE"/>
        </w:rPr>
        <w:t>response</w:t>
      </w:r>
      <w:r w:rsidR="00F24533">
        <w:rPr>
          <w:lang w:eastAsia="de-DE"/>
        </w:rPr>
        <w:t>, and warning (if provided)</w:t>
      </w:r>
      <w:r w:rsidRPr="00A878ED">
        <w:rPr>
          <w:lang w:eastAsia="de-DE"/>
        </w:rPr>
        <w:t>.</w:t>
      </w:r>
      <w:r w:rsidR="00F24533">
        <w:rPr>
          <w:lang w:eastAsia="de-DE"/>
        </w:rPr>
        <w:t xml:space="preserve">  SOAP exceptions may also contain messages using the warning payload definition.</w:t>
      </w:r>
      <w:r w:rsidRPr="00A878ED">
        <w:rPr>
          <w:lang w:eastAsia="de-DE"/>
        </w:rPr>
        <w:t xml:space="preserve"> </w:t>
      </w:r>
    </w:p>
    <w:p w:rsidR="00F24533" w:rsidRDefault="00F24533" w:rsidP="00A843D9">
      <w:pPr>
        <w:rPr>
          <w:lang w:eastAsia="de-DE"/>
        </w:rPr>
      </w:pPr>
    </w:p>
    <w:p w:rsidR="00A843D9" w:rsidRPr="00A878ED" w:rsidRDefault="00A843D9" w:rsidP="00A843D9">
      <w:pPr>
        <w:rPr>
          <w:lang w:eastAsia="de-DE"/>
        </w:rPr>
      </w:pPr>
      <w:r w:rsidRPr="00A878ED">
        <w:rPr>
          <w:lang w:eastAsia="de-DE"/>
        </w:rPr>
        <w:t xml:space="preserve">The payload for the request is the clinical and contextual data that is evaluated by the DSS. The payload for the response is the guidance, such as for clinical interventions, provided by the DSS. The data model used in request and in response is the </w:t>
      </w:r>
      <w:ins w:id="578" w:author="Kensaku Kawamoto" w:date="2013-12-18T15:16:00Z">
        <w:r w:rsidR="00961BC6">
          <w:rPr>
            <w:lang w:eastAsia="de-DE"/>
          </w:rPr>
          <w:t xml:space="preserve">HL7 </w:t>
        </w:r>
      </w:ins>
      <w:r w:rsidR="00F24533">
        <w:rPr>
          <w:lang w:eastAsia="de-DE"/>
        </w:rPr>
        <w:t xml:space="preserve">vMR </w:t>
      </w:r>
      <w:del w:id="579" w:author="Kensaku Kawamoto" w:date="2013-12-18T15:15:00Z">
        <w:r w:rsidR="00F24533" w:rsidDel="00961BC6">
          <w:rPr>
            <w:lang w:eastAsia="de-DE"/>
          </w:rPr>
          <w:delText xml:space="preserve">Implementation </w:delText>
        </w:r>
        <w:r w:rsidR="00905C67" w:rsidDel="00961BC6">
          <w:rPr>
            <w:lang w:eastAsia="de-DE"/>
          </w:rPr>
          <w:delText>Guide</w:delText>
        </w:r>
      </w:del>
      <w:ins w:id="580" w:author="Kensaku Kawamoto" w:date="2013-12-18T15:15:00Z">
        <w:r w:rsidR="00961BC6">
          <w:rPr>
            <w:lang w:eastAsia="de-DE"/>
          </w:rPr>
          <w:t>XML Specification</w:t>
        </w:r>
      </w:ins>
      <w:r w:rsidR="00F24533">
        <w:rPr>
          <w:lang w:eastAsia="de-DE"/>
        </w:rPr>
        <w:t xml:space="preserve"> Release </w:t>
      </w:r>
      <w:r w:rsidR="00905C67">
        <w:rPr>
          <w:lang w:eastAsia="de-DE"/>
        </w:rPr>
        <w:t>1 Ve</w:t>
      </w:r>
      <w:del w:id="581" w:author="Kensaku Kawamoto" w:date="2013-12-18T15:15:00Z">
        <w:r w:rsidR="00905C67" w:rsidDel="00961BC6">
          <w:rPr>
            <w:lang w:eastAsia="de-DE"/>
          </w:rPr>
          <w:delText>e</w:delText>
        </w:r>
      </w:del>
      <w:r w:rsidR="00905C67">
        <w:rPr>
          <w:lang w:eastAsia="de-DE"/>
        </w:rPr>
        <w:t>rsion 2.0</w:t>
      </w:r>
      <w:r w:rsidRPr="00A878ED">
        <w:rPr>
          <w:lang w:eastAsia="de-DE"/>
        </w:rPr>
        <w:t xml:space="preserve">. This is further constrained by the </w:t>
      </w:r>
      <w:r w:rsidR="00F24533">
        <w:rPr>
          <w:lang w:eastAsia="de-DE"/>
        </w:rPr>
        <w:t xml:space="preserve">vMR templates defined in the </w:t>
      </w:r>
      <w:ins w:id="582" w:author="Kensaku Kawamoto" w:date="2013-12-18T15:16:00Z">
        <w:r w:rsidR="00961BC6">
          <w:rPr>
            <w:lang w:eastAsia="de-DE"/>
          </w:rPr>
          <w:t xml:space="preserve">HL7 </w:t>
        </w:r>
      </w:ins>
      <w:r w:rsidR="00F24533">
        <w:rPr>
          <w:lang w:eastAsia="de-DE"/>
        </w:rPr>
        <w:t xml:space="preserve">vMR Templates Release 1 </w:t>
      </w:r>
      <w:ins w:id="583" w:author="Kensaku Kawamoto" w:date="2013-12-18T15:16:00Z">
        <w:r w:rsidR="00961BC6">
          <w:rPr>
            <w:lang w:eastAsia="de-DE"/>
          </w:rPr>
          <w:t xml:space="preserve">specification </w:t>
        </w:r>
      </w:ins>
      <w:r w:rsidR="00F24533">
        <w:rPr>
          <w:lang w:eastAsia="de-DE"/>
        </w:rPr>
        <w:t>(</w:t>
      </w:r>
      <w:r w:rsidR="00905C67" w:rsidRPr="00905C67">
        <w:rPr>
          <w:b/>
          <w:lang w:eastAsia="de-DE"/>
        </w:rPr>
        <w:fldChar w:fldCharType="begin"/>
      </w:r>
      <w:r w:rsidR="00905C67" w:rsidRPr="00905C67">
        <w:rPr>
          <w:b/>
          <w:lang w:eastAsia="de-DE"/>
        </w:rPr>
        <w:instrText xml:space="preserve"> REF _Ref365609069 \h  \* MERGEFORMAT </w:instrText>
      </w:r>
      <w:r w:rsidR="00905C67" w:rsidRPr="00905C67">
        <w:rPr>
          <w:b/>
          <w:lang w:eastAsia="de-DE"/>
        </w:rPr>
      </w:r>
      <w:r w:rsidR="00905C67" w:rsidRPr="00905C67">
        <w:rPr>
          <w:b/>
          <w:lang w:eastAsia="de-DE"/>
        </w:rPr>
        <w:fldChar w:fldCharType="separate"/>
      </w:r>
      <w:ins w:id="584" w:author="Kensaku Kawamoto" w:date="2013-12-18T15:28:00Z">
        <w:r w:rsidR="00C35E28" w:rsidRPr="00C35E28">
          <w:rPr>
            <w:b/>
            <w:lang w:eastAsia="de-DE"/>
            <w:rPrChange w:id="585" w:author="Kensaku Kawamoto" w:date="2013-12-18T15:28:00Z">
              <w:rPr>
                <w:b/>
                <w:caps/>
                <w:color w:val="0070C0"/>
                <w:lang w:bidi="en-US"/>
              </w:rPr>
            </w:rPrChange>
          </w:rPr>
          <w:t>Table 5</w:t>
        </w:r>
      </w:ins>
      <w:del w:id="586" w:author="Kensaku Kawamoto" w:date="2013-12-18T15:28:00Z">
        <w:r w:rsidR="00905C67" w:rsidRPr="00905C67" w:rsidDel="00C35E28">
          <w:rPr>
            <w:b/>
            <w:lang w:eastAsia="de-DE"/>
          </w:rPr>
          <w:delText>Table 5</w:delText>
        </w:r>
      </w:del>
      <w:r w:rsidR="00905C67" w:rsidRPr="00905C67">
        <w:rPr>
          <w:b/>
          <w:lang w:eastAsia="de-DE"/>
        </w:rPr>
        <w:fldChar w:fldCharType="end"/>
      </w:r>
      <w:r w:rsidR="00F24533">
        <w:rPr>
          <w:lang w:eastAsia="de-DE"/>
        </w:rPr>
        <w:t>)</w:t>
      </w:r>
      <w:r w:rsidRPr="00A878ED">
        <w:rPr>
          <w:lang w:eastAsia="de-DE"/>
        </w:rPr>
        <w:t>.</w:t>
      </w:r>
    </w:p>
    <w:p w:rsidR="00A843D9" w:rsidRPr="00A878ED" w:rsidRDefault="00A843D9" w:rsidP="00A843D9">
      <w:pPr>
        <w:pStyle w:val="Heading3"/>
        <w:rPr>
          <w:rFonts w:ascii="Times New Roman" w:hAnsi="Times New Roman"/>
        </w:rPr>
      </w:pPr>
      <w:bookmarkStart w:id="587" w:name="_Toc361904848"/>
      <w:bookmarkStart w:id="588" w:name="_Toc362512054"/>
      <w:bookmarkStart w:id="589" w:name="_Toc375143891"/>
      <w:r w:rsidRPr="00A878ED">
        <w:rPr>
          <w:rFonts w:ascii="Times New Roman" w:hAnsi="Times New Roman"/>
        </w:rPr>
        <w:t>Semantic Signifier</w:t>
      </w:r>
      <w:bookmarkEnd w:id="587"/>
      <w:bookmarkEnd w:id="588"/>
      <w:bookmarkEnd w:id="589"/>
    </w:p>
    <w:p w:rsidR="00ED5D45" w:rsidRPr="00A878ED" w:rsidRDefault="00A843D9" w:rsidP="00A843D9">
      <w:r w:rsidRPr="00A878ED">
        <w:t xml:space="preserve">The evaluation request </w:t>
      </w:r>
      <w:r w:rsidR="00F027DE" w:rsidRPr="0072497A">
        <w:rPr>
          <w:b/>
          <w:u w:val="single"/>
        </w:rPr>
        <w:t>SHALL</w:t>
      </w:r>
      <w:r w:rsidRPr="00A878ED">
        <w:t xml:space="preserve"> use the following semantic signifier for the information model</w:t>
      </w:r>
      <w:r w:rsidR="00ED5D45">
        <w:t xml:space="preserve">.  This semantic signifier corresponds to the CDSInput element defined in the cdsinput.xsd XML schema defined in the </w:t>
      </w:r>
      <w:r w:rsidR="00B470A8">
        <w:t xml:space="preserve">HL7 </w:t>
      </w:r>
      <w:r w:rsidR="00ED5D45">
        <w:t xml:space="preserve">vMR XML </w:t>
      </w:r>
      <w:del w:id="590" w:author="Kensaku Kawamoto" w:date="2013-12-18T15:16:00Z">
        <w:r w:rsidR="00ED5D45" w:rsidDel="00961BC6">
          <w:delText xml:space="preserve">Implementation </w:delText>
        </w:r>
        <w:r w:rsidR="0077070E" w:rsidDel="00961BC6">
          <w:delText>Guide</w:delText>
        </w:r>
        <w:r w:rsidR="00ED5D45" w:rsidDel="00961BC6">
          <w:delText xml:space="preserve"> </w:delText>
        </w:r>
      </w:del>
      <w:ins w:id="591" w:author="Kensaku Kawamoto" w:date="2013-12-18T15:16:00Z">
        <w:r w:rsidR="00961BC6">
          <w:t xml:space="preserve">Specification </w:t>
        </w:r>
      </w:ins>
      <w:r w:rsidR="00ED5D45">
        <w:t xml:space="preserve">Release </w:t>
      </w:r>
      <w:r w:rsidR="0077070E">
        <w:t xml:space="preserve">1 Version 2.0 </w:t>
      </w:r>
      <w:r w:rsidR="00ED5D45">
        <w:t>(this and other schemas referenced in this guide are provided as supplemental files in this specification).</w:t>
      </w:r>
    </w:p>
    <w:p w:rsidR="00ED5D45" w:rsidRDefault="00ED5D45" w:rsidP="0072497A">
      <w:pPr>
        <w:autoSpaceDE w:val="0"/>
        <w:autoSpaceDN w:val="0"/>
        <w:adjustRightInd w:val="0"/>
        <w:rPr>
          <w:sz w:val="20"/>
          <w:szCs w:val="20"/>
          <w:highlight w:val="white"/>
        </w:rPr>
      </w:pPr>
    </w:p>
    <w:p w:rsidR="00A843D9" w:rsidRDefault="00A843D9" w:rsidP="0072497A">
      <w:pPr>
        <w:autoSpaceDE w:val="0"/>
        <w:autoSpaceDN w:val="0"/>
        <w:adjustRightInd w:val="0"/>
        <w:rPr>
          <w:color w:val="0070C0"/>
          <w:sz w:val="20"/>
          <w:szCs w:val="20"/>
          <w:highlight w:val="white"/>
        </w:rPr>
      </w:pPr>
      <w:r w:rsidRPr="0072497A">
        <w:rPr>
          <w:color w:val="0070C0"/>
          <w:sz w:val="20"/>
          <w:szCs w:val="20"/>
          <w:highlight w:val="white"/>
        </w:rPr>
        <w:t>&lt;</w:t>
      </w:r>
      <w:proofErr w:type="spellStart"/>
      <w:r w:rsidRPr="0072497A">
        <w:rPr>
          <w:color w:val="0070C0"/>
          <w:sz w:val="20"/>
          <w:szCs w:val="20"/>
          <w:highlight w:val="white"/>
        </w:rPr>
        <w:t>informationModelSSId</w:t>
      </w:r>
      <w:proofErr w:type="spellEnd"/>
      <w:r w:rsidRPr="0072497A">
        <w:rPr>
          <w:color w:val="0070C0"/>
          <w:sz w:val="20"/>
          <w:szCs w:val="20"/>
          <w:highlight w:val="white"/>
        </w:rPr>
        <w:t xml:space="preserve"> </w:t>
      </w:r>
      <w:proofErr w:type="spellStart"/>
      <w:r w:rsidRPr="0072497A">
        <w:rPr>
          <w:color w:val="0070C0"/>
          <w:sz w:val="20"/>
          <w:szCs w:val="20"/>
          <w:highlight w:val="white"/>
        </w:rPr>
        <w:t>scopingEntityId</w:t>
      </w:r>
      <w:proofErr w:type="spellEnd"/>
      <w:r w:rsidRPr="0072497A">
        <w:rPr>
          <w:color w:val="0070C0"/>
          <w:sz w:val="20"/>
          <w:szCs w:val="20"/>
          <w:highlight w:val="white"/>
        </w:rPr>
        <w:t xml:space="preserve">="org.hl7.cds" </w:t>
      </w:r>
      <w:proofErr w:type="spellStart"/>
      <w:r w:rsidRPr="0072497A">
        <w:rPr>
          <w:color w:val="0070C0"/>
          <w:sz w:val="20"/>
          <w:szCs w:val="20"/>
          <w:highlight w:val="white"/>
        </w:rPr>
        <w:t>businessId</w:t>
      </w:r>
      <w:proofErr w:type="spellEnd"/>
      <w:r w:rsidRPr="0072497A">
        <w:rPr>
          <w:color w:val="0070C0"/>
          <w:sz w:val="20"/>
          <w:szCs w:val="20"/>
          <w:highlight w:val="white"/>
        </w:rPr>
        <w:t>="</w:t>
      </w:r>
      <w:r w:rsidR="00073453" w:rsidRPr="0072497A" w:rsidDel="00073453">
        <w:rPr>
          <w:color w:val="0070C0"/>
          <w:sz w:val="20"/>
          <w:szCs w:val="20"/>
          <w:highlight w:val="white"/>
        </w:rPr>
        <w:t xml:space="preserve"> </w:t>
      </w:r>
      <w:r w:rsidR="00ED5D45" w:rsidRPr="0072497A">
        <w:rPr>
          <w:color w:val="0070C0"/>
          <w:sz w:val="20"/>
          <w:szCs w:val="20"/>
          <w:highlight w:val="white"/>
        </w:rPr>
        <w:t>cdsinput</w:t>
      </w:r>
      <w:proofErr w:type="gramStart"/>
      <w:r w:rsidR="00ED5D45" w:rsidRPr="0072497A">
        <w:rPr>
          <w:color w:val="0070C0"/>
          <w:sz w:val="20"/>
          <w:szCs w:val="20"/>
          <w:highlight w:val="white"/>
        </w:rPr>
        <w:t>:r</w:t>
      </w:r>
      <w:r w:rsidR="00D94C7C">
        <w:rPr>
          <w:color w:val="0070C0"/>
          <w:sz w:val="20"/>
          <w:szCs w:val="20"/>
          <w:highlight w:val="white"/>
        </w:rPr>
        <w:t>2</w:t>
      </w:r>
      <w:r w:rsidR="00ED5D45" w:rsidRPr="0072497A">
        <w:rPr>
          <w:color w:val="0070C0"/>
          <w:sz w:val="20"/>
          <w:szCs w:val="20"/>
          <w:highlight w:val="white"/>
        </w:rPr>
        <w:t>:CDSInput</w:t>
      </w:r>
      <w:proofErr w:type="gramEnd"/>
      <w:r w:rsidRPr="0072497A">
        <w:rPr>
          <w:color w:val="0070C0"/>
          <w:sz w:val="20"/>
          <w:szCs w:val="20"/>
          <w:highlight w:val="white"/>
        </w:rPr>
        <w:t>" version="</w:t>
      </w:r>
      <w:r w:rsidR="0077070E">
        <w:rPr>
          <w:color w:val="0070C0"/>
          <w:sz w:val="20"/>
          <w:szCs w:val="20"/>
          <w:highlight w:val="white"/>
        </w:rPr>
        <w:t>2</w:t>
      </w:r>
      <w:r w:rsidRPr="0072497A">
        <w:rPr>
          <w:color w:val="0070C0"/>
          <w:sz w:val="20"/>
          <w:szCs w:val="20"/>
          <w:highlight w:val="white"/>
        </w:rPr>
        <w:t>.0"/&gt;</w:t>
      </w:r>
    </w:p>
    <w:p w:rsidR="00ED5D45" w:rsidRDefault="00ED5D45" w:rsidP="0072497A">
      <w:pPr>
        <w:autoSpaceDE w:val="0"/>
        <w:autoSpaceDN w:val="0"/>
        <w:adjustRightInd w:val="0"/>
        <w:rPr>
          <w:color w:val="0070C0"/>
          <w:sz w:val="20"/>
          <w:szCs w:val="20"/>
          <w:highlight w:val="white"/>
        </w:rPr>
      </w:pPr>
    </w:p>
    <w:p w:rsidR="00ED5D45" w:rsidRDefault="00ED5D45" w:rsidP="00ED5D45">
      <w:r w:rsidRPr="00A878ED">
        <w:t xml:space="preserve">The evaluation </w:t>
      </w:r>
      <w:r>
        <w:t xml:space="preserve">response </w:t>
      </w:r>
      <w:r w:rsidRPr="0072497A">
        <w:rPr>
          <w:b/>
          <w:u w:val="single"/>
        </w:rPr>
        <w:t>SHALL</w:t>
      </w:r>
      <w:r w:rsidRPr="00A878ED">
        <w:t xml:space="preserve"> use </w:t>
      </w:r>
      <w:r w:rsidR="00CA3D1E">
        <w:t xml:space="preserve">one of </w:t>
      </w:r>
      <w:r w:rsidRPr="00A878ED">
        <w:t>the following semantic signifier</w:t>
      </w:r>
      <w:r w:rsidR="00CA3D1E">
        <w:t>s</w:t>
      </w:r>
      <w:r>
        <w:t xml:space="preserve"> for the information model.</w:t>
      </w:r>
    </w:p>
    <w:p w:rsidR="00ED5D45" w:rsidRDefault="00ED5D45" w:rsidP="00ED5D45"/>
    <w:p w:rsidR="00ED5D45" w:rsidRDefault="00ED5D45" w:rsidP="00ED5D45">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073453" w:rsidRPr="00E7111D" w:rsidDel="00073453">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proofErr w:type="gramStart"/>
      <w:r w:rsidRPr="00E7111D">
        <w:rPr>
          <w:color w:val="0070C0"/>
          <w:sz w:val="20"/>
          <w:szCs w:val="20"/>
          <w:highlight w:val="white"/>
        </w:rPr>
        <w:t>:</w:t>
      </w:r>
      <w:r w:rsidR="00D94C7C"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CA3D1E">
        <w:rPr>
          <w:color w:val="0070C0"/>
          <w:sz w:val="20"/>
          <w:szCs w:val="20"/>
          <w:highlight w:val="white"/>
        </w:rPr>
        <w:t>AsVMR</w:t>
      </w:r>
      <w:proofErr w:type="gramEnd"/>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ED5D45" w:rsidRDefault="00ED5D45" w:rsidP="00ED5D45"/>
    <w:p w:rsidR="00CA3D1E" w:rsidRDefault="00CA3D1E" w:rsidP="00CA3D1E">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056615" w:rsidRPr="00E7111D" w:rsidDel="00056615">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proofErr w:type="gramStart"/>
      <w:r w:rsidRPr="00E7111D">
        <w:rPr>
          <w:color w:val="0070C0"/>
          <w:sz w:val="20"/>
          <w:szCs w:val="20"/>
          <w:highlight w:val="white"/>
        </w:rPr>
        <w:t>:</w:t>
      </w:r>
      <w:r w:rsidR="00D94C7C"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AsDataType</w:t>
      </w:r>
      <w:proofErr w:type="gramEnd"/>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CA3D1E" w:rsidRDefault="00CA3D1E" w:rsidP="00ED5D45"/>
    <w:p w:rsidR="0077070E" w:rsidRDefault="0077070E" w:rsidP="0077070E">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056615" w:rsidRPr="00E7111D" w:rsidDel="00056615">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proofErr w:type="gramStart"/>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AsStringNameValuePairs</w:t>
      </w:r>
      <w:proofErr w:type="gramEnd"/>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77070E" w:rsidRDefault="0077070E" w:rsidP="00ED5D45"/>
    <w:p w:rsidR="00CA3D1E" w:rsidRDefault="00CA3D1E" w:rsidP="00CA3D1E">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056615">
        <w:rPr>
          <w:color w:val="0070C0"/>
          <w:sz w:val="20"/>
          <w:szCs w:val="20"/>
          <w:highlight w:val="white"/>
        </w:rPr>
        <w:t>kaoutput</w:t>
      </w:r>
      <w:proofErr w:type="gramStart"/>
      <w:r w:rsidRPr="00E7111D">
        <w:rPr>
          <w:color w:val="0070C0"/>
          <w:sz w:val="20"/>
          <w:szCs w:val="20"/>
          <w:highlight w:val="white"/>
        </w:rPr>
        <w:t>:r</w:t>
      </w:r>
      <w:r w:rsidR="00056615">
        <w:rPr>
          <w:color w:val="0070C0"/>
          <w:sz w:val="20"/>
          <w:szCs w:val="20"/>
          <w:highlight w:val="white"/>
        </w:rPr>
        <w:t>1</w:t>
      </w:r>
      <w:r w:rsidRPr="00E7111D">
        <w:rPr>
          <w:color w:val="0070C0"/>
          <w:sz w:val="20"/>
          <w:szCs w:val="20"/>
          <w:highlight w:val="white"/>
        </w:rPr>
        <w:t>:</w:t>
      </w:r>
      <w:r w:rsidR="00056615">
        <w:rPr>
          <w:color w:val="0070C0"/>
          <w:sz w:val="20"/>
          <w:szCs w:val="20"/>
          <w:highlight w:val="white"/>
        </w:rPr>
        <w:t>CDSActionGroupResponse</w:t>
      </w:r>
      <w:proofErr w:type="gramEnd"/>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CA3D1E" w:rsidRDefault="00CA3D1E" w:rsidP="00ED5D45"/>
    <w:p w:rsidR="00ED5D45" w:rsidRPr="0072497A" w:rsidRDefault="00ED5D45" w:rsidP="0072497A">
      <w:pPr>
        <w:rPr>
          <w:b/>
          <w:u w:val="single"/>
        </w:rPr>
      </w:pPr>
      <w:r>
        <w:t xml:space="preserve">The CDSOutput element </w:t>
      </w:r>
      <w:r w:rsidR="0077070E">
        <w:t xml:space="preserve">is </w:t>
      </w:r>
      <w:r>
        <w:t xml:space="preserve">defined in the cdsoutput.xsd XML schema </w:t>
      </w:r>
      <w:r w:rsidR="0077070E">
        <w:t xml:space="preserve">included </w:t>
      </w:r>
      <w:r>
        <w:t>in the</w:t>
      </w:r>
      <w:r w:rsidRPr="00ED5D45">
        <w:t xml:space="preserve"> </w:t>
      </w:r>
      <w:r w:rsidR="00B470A8">
        <w:t xml:space="preserve">HL7 </w:t>
      </w:r>
      <w:r>
        <w:t xml:space="preserve">vMR XML </w:t>
      </w:r>
      <w:del w:id="592" w:author="Kensaku Kawamoto" w:date="2013-12-18T15:16:00Z">
        <w:r w:rsidDel="00961BC6">
          <w:delText xml:space="preserve">Implementation </w:delText>
        </w:r>
        <w:r w:rsidR="0077070E" w:rsidDel="00961BC6">
          <w:delText>Guide</w:delText>
        </w:r>
        <w:r w:rsidDel="00961BC6">
          <w:delText xml:space="preserve"> </w:delText>
        </w:r>
      </w:del>
      <w:ins w:id="593" w:author="Kensaku Kawamoto" w:date="2013-12-18T15:16:00Z">
        <w:r w:rsidR="00961BC6">
          <w:t xml:space="preserve">Specification </w:t>
        </w:r>
      </w:ins>
      <w:r>
        <w:t xml:space="preserve">Release </w:t>
      </w:r>
      <w:r w:rsidR="0077070E">
        <w:t>1 Version 2.0</w:t>
      </w:r>
      <w:r>
        <w:t xml:space="preserve">.  The CDSOutput is abstract, and the vMR XML </w:t>
      </w:r>
      <w:del w:id="594" w:author="Kensaku Kawamoto" w:date="2013-12-18T15:17:00Z">
        <w:r w:rsidDel="00961BC6">
          <w:delText xml:space="preserve">Implementation </w:delText>
        </w:r>
        <w:r w:rsidR="0077070E" w:rsidDel="00961BC6">
          <w:delText>Guide</w:delText>
        </w:r>
      </w:del>
      <w:ins w:id="595" w:author="Kensaku Kawamoto" w:date="2013-12-18T15:17:00Z">
        <w:r w:rsidR="00961BC6">
          <w:t>Specification</w:t>
        </w:r>
      </w:ins>
      <w:r w:rsidR="0077070E">
        <w:t xml:space="preserve"> </w:t>
      </w:r>
      <w:r>
        <w:t xml:space="preserve">defines </w:t>
      </w:r>
      <w:r w:rsidR="0077070E">
        <w:t xml:space="preserve">three </w:t>
      </w:r>
      <w:r>
        <w:t>concrete implementations</w:t>
      </w:r>
      <w:r w:rsidR="00CA3D1E">
        <w:t xml:space="preserve"> (CDSOutputAsVMR</w:t>
      </w:r>
      <w:r w:rsidR="0077070E">
        <w:t xml:space="preserve">, </w:t>
      </w:r>
      <w:r w:rsidR="00CA3D1E">
        <w:t>CDSOutputAsDataType</w:t>
      </w:r>
      <w:r w:rsidR="0077070E">
        <w:t>, and CDSOutputAsStringNameValuePairs</w:t>
      </w:r>
      <w:r w:rsidR="00CA3D1E">
        <w:t>)</w:t>
      </w:r>
      <w:r>
        <w:t>.  This implementation guide specifies an additional concrete implementation based on the Action Groups used in the HL7 CDS Knowledge Artifact Implementation Guide</w:t>
      </w:r>
      <w:r w:rsidR="00CA3D1E">
        <w:t xml:space="preserve"> (</w:t>
      </w:r>
      <w:r w:rsidR="006019D4">
        <w:t>CDSActionGroupResponse</w:t>
      </w:r>
      <w:r w:rsidR="00CA3D1E">
        <w:t>)</w:t>
      </w:r>
      <w:r>
        <w:t xml:space="preserve">.  KMs conformant to this </w:t>
      </w:r>
      <w:r w:rsidR="00C35714">
        <w:t xml:space="preserve">implementation guide </w:t>
      </w:r>
      <w:r w:rsidRPr="0072497A">
        <w:rPr>
          <w:b/>
          <w:u w:val="single"/>
        </w:rPr>
        <w:t>SHALL</w:t>
      </w:r>
      <w:r>
        <w:t xml:space="preserve"> </w:t>
      </w:r>
      <w:r w:rsidRPr="0072497A">
        <w:t>use</w:t>
      </w:r>
      <w:r>
        <w:t xml:space="preserve"> one of these </w:t>
      </w:r>
      <w:r w:rsidR="0077070E">
        <w:t xml:space="preserve">four concrete </w:t>
      </w:r>
      <w:r>
        <w:t>CDSOutput implementations.</w:t>
      </w:r>
    </w:p>
    <w:p w:rsidR="00ED5D45" w:rsidRDefault="00ED5D45" w:rsidP="0072497A">
      <w:r>
        <w:t xml:space="preserve"> </w:t>
      </w:r>
    </w:p>
    <w:p w:rsidR="00B470A8" w:rsidRDefault="00B470A8" w:rsidP="0072497A">
      <w:r>
        <w:br w:type="page"/>
      </w:r>
      <w:r>
        <w:lastRenderedPageBreak/>
        <w:t>For CDS inputs, specificatio</w:t>
      </w:r>
      <w:r w:rsidR="00DA0E0B">
        <w:t>n</w:t>
      </w:r>
      <w:r>
        <w:t xml:space="preserve">s on what to include, if provided by a DSS, </w:t>
      </w:r>
      <w:r>
        <w:rPr>
          <w:b/>
          <w:u w:val="single"/>
        </w:rPr>
        <w:t>SHALL</w:t>
      </w:r>
      <w:r>
        <w:t xml:space="preserve"> use the CDSInputSpecification information </w:t>
      </w:r>
      <w:proofErr w:type="gramStart"/>
      <w:r>
        <w:t>model  defined</w:t>
      </w:r>
      <w:proofErr w:type="gramEnd"/>
      <w:r>
        <w:t xml:space="preserve"> in the HL7 vMR XML </w:t>
      </w:r>
      <w:del w:id="596" w:author="Kensaku Kawamoto" w:date="2013-12-18T15:17:00Z">
        <w:r w:rsidDel="00961BC6">
          <w:delText xml:space="preserve">Implementation </w:delText>
        </w:r>
        <w:r w:rsidR="0077070E" w:rsidDel="00961BC6">
          <w:delText>Guide</w:delText>
        </w:r>
      </w:del>
      <w:ins w:id="597" w:author="Kensaku Kawamoto" w:date="2013-12-18T15:17:00Z">
        <w:r w:rsidR="00961BC6">
          <w:t>Specification</w:t>
        </w:r>
      </w:ins>
      <w:r w:rsidR="0077070E">
        <w:t xml:space="preserve"> Release 1 Version 2.0</w:t>
      </w:r>
      <w:r>
        <w:t xml:space="preserve">.  The semantic signifier denoting this information model </w:t>
      </w:r>
      <w:r>
        <w:rPr>
          <w:b/>
          <w:u w:val="single"/>
        </w:rPr>
        <w:t>SHALL</w:t>
      </w:r>
      <w:r>
        <w:t xml:space="preserve"> be:</w:t>
      </w:r>
    </w:p>
    <w:p w:rsidR="00B470A8" w:rsidRPr="0072497A" w:rsidRDefault="00B470A8" w:rsidP="0072497A"/>
    <w:p w:rsidR="00B470A8" w:rsidRDefault="00B470A8" w:rsidP="00B470A8">
      <w:pPr>
        <w:autoSpaceDE w:val="0"/>
        <w:autoSpaceDN w:val="0"/>
        <w:adjustRightInd w:val="0"/>
        <w:rPr>
          <w:color w:val="0070C0"/>
          <w:sz w:val="20"/>
          <w:szCs w:val="20"/>
          <w:highlight w:val="white"/>
        </w:rPr>
      </w:pPr>
      <w:bookmarkStart w:id="598" w:name="_Toc361904849"/>
      <w:bookmarkStart w:id="599" w:name="_Toc362512055"/>
      <w:bookmarkStart w:id="600" w:name="_Ref363567724"/>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BC6991" w:rsidRPr="00E7111D" w:rsidDel="00BC6991">
        <w:rPr>
          <w:color w:val="0070C0"/>
          <w:sz w:val="20"/>
          <w:szCs w:val="20"/>
          <w:highlight w:val="white"/>
        </w:rPr>
        <w:t xml:space="preserve"> </w:t>
      </w:r>
      <w:r w:rsidRPr="00E7111D">
        <w:rPr>
          <w:color w:val="0070C0"/>
          <w:sz w:val="20"/>
          <w:szCs w:val="20"/>
          <w:highlight w:val="white"/>
        </w:rPr>
        <w:t>cdsinput</w:t>
      </w:r>
      <w:r>
        <w:rPr>
          <w:color w:val="0070C0"/>
          <w:sz w:val="20"/>
          <w:szCs w:val="20"/>
          <w:highlight w:val="white"/>
        </w:rPr>
        <w:t>specification</w:t>
      </w:r>
      <w:proofErr w:type="gramStart"/>
      <w:r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:CDSInput</w:t>
      </w:r>
      <w:r>
        <w:rPr>
          <w:color w:val="0070C0"/>
          <w:sz w:val="20"/>
          <w:szCs w:val="20"/>
          <w:highlight w:val="white"/>
        </w:rPr>
        <w:t>Specification</w:t>
      </w:r>
      <w:proofErr w:type="gramEnd"/>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B470A8" w:rsidRDefault="00B470A8" w:rsidP="00B470A8">
      <w:pPr>
        <w:autoSpaceDE w:val="0"/>
        <w:autoSpaceDN w:val="0"/>
        <w:adjustRightInd w:val="0"/>
        <w:rPr>
          <w:color w:val="0070C0"/>
          <w:sz w:val="20"/>
          <w:szCs w:val="20"/>
          <w:highlight w:val="white"/>
        </w:rPr>
      </w:pPr>
    </w:p>
    <w:p w:rsidR="0022358E" w:rsidRDefault="00B470A8" w:rsidP="00B470A8">
      <w:r>
        <w:t>For CDS outputs, specificatio</w:t>
      </w:r>
      <w:r w:rsidR="00DA0E0B">
        <w:t>n</w:t>
      </w:r>
      <w:r>
        <w:t xml:space="preserve">s on what to include, if provided by a DSS, </w:t>
      </w:r>
      <w:r>
        <w:rPr>
          <w:b/>
          <w:u w:val="single"/>
        </w:rPr>
        <w:t>SHALL</w:t>
      </w:r>
      <w:r>
        <w:t xml:space="preserve"> use the </w:t>
      </w:r>
      <w:r w:rsidR="00204316">
        <w:t xml:space="preserve">appropriate </w:t>
      </w:r>
      <w:r>
        <w:t xml:space="preserve">CDSOutputSpecification information </w:t>
      </w:r>
      <w:proofErr w:type="gramStart"/>
      <w:r>
        <w:t>model  defined</w:t>
      </w:r>
      <w:proofErr w:type="gramEnd"/>
      <w:r>
        <w:t xml:space="preserve"> in the HL7 vMR XML </w:t>
      </w:r>
      <w:del w:id="601" w:author="Kensaku Kawamoto" w:date="2013-12-18T15:17:00Z">
        <w:r w:rsidDel="00961BC6">
          <w:delText xml:space="preserve">Implementation </w:delText>
        </w:r>
        <w:r w:rsidR="00204316" w:rsidDel="00961BC6">
          <w:delText>Guide</w:delText>
        </w:r>
      </w:del>
      <w:ins w:id="602" w:author="Kensaku Kawamoto" w:date="2013-12-18T15:17:00Z">
        <w:r w:rsidR="00961BC6">
          <w:t>Specification</w:t>
        </w:r>
      </w:ins>
      <w:r w:rsidR="00204316">
        <w:t xml:space="preserve"> </w:t>
      </w:r>
      <w:r>
        <w:t xml:space="preserve">Release </w:t>
      </w:r>
      <w:r w:rsidR="00204316">
        <w:t>1 Version 2.0</w:t>
      </w:r>
      <w:r>
        <w:t xml:space="preserve">.  </w:t>
      </w:r>
    </w:p>
    <w:p w:rsidR="0022358E" w:rsidRDefault="0022358E" w:rsidP="00B470A8"/>
    <w:p w:rsidR="0022358E" w:rsidRDefault="00204316" w:rsidP="00B470A8">
      <w:r>
        <w:t xml:space="preserve">For CDSOutputAsVMR and CDSOutputAsActionGroup, if providing CDS output specifications, CDSOutputAsVMRSpecification </w:t>
      </w:r>
      <w:r>
        <w:rPr>
          <w:b/>
          <w:u w:val="single"/>
        </w:rPr>
        <w:t>SHALL</w:t>
      </w:r>
      <w:r>
        <w:t xml:space="preserve"> be used.  </w:t>
      </w:r>
    </w:p>
    <w:p w:rsidR="0022358E" w:rsidRDefault="0022358E" w:rsidP="00B470A8"/>
    <w:p w:rsidR="0022358E" w:rsidRDefault="00204316" w:rsidP="00B470A8">
      <w:r>
        <w:t xml:space="preserve">For CDSOutputAsDataType, if providing CDS output specifications, CDSOutputAsDataTypeSpecification </w:t>
      </w:r>
      <w:r>
        <w:rPr>
          <w:b/>
          <w:u w:val="single"/>
        </w:rPr>
        <w:t>SHALL</w:t>
      </w:r>
      <w:r>
        <w:t xml:space="preserve"> be used.  </w:t>
      </w:r>
    </w:p>
    <w:p w:rsidR="0022358E" w:rsidRDefault="0022358E" w:rsidP="00B470A8"/>
    <w:p w:rsidR="00204316" w:rsidRPr="00204316" w:rsidRDefault="00204316" w:rsidP="00B470A8">
      <w:r>
        <w:t xml:space="preserve">For CDSOutputAsStringNameValuePairs, if providing CDS output specifications, CDSOutputAsStringNameValuePairSpecification </w:t>
      </w:r>
      <w:r>
        <w:rPr>
          <w:b/>
          <w:u w:val="single"/>
        </w:rPr>
        <w:t>SHALL</w:t>
      </w:r>
      <w:r>
        <w:t xml:space="preserve"> be used.</w:t>
      </w:r>
    </w:p>
    <w:p w:rsidR="00204316" w:rsidRDefault="00204316" w:rsidP="00B470A8"/>
    <w:p w:rsidR="00B470A8" w:rsidRDefault="00B470A8" w:rsidP="00B470A8">
      <w:r>
        <w:t xml:space="preserve">The semantic signifier denoting </w:t>
      </w:r>
      <w:r w:rsidR="00204316">
        <w:t xml:space="preserve">these </w:t>
      </w:r>
      <w:r>
        <w:t>information model</w:t>
      </w:r>
      <w:r w:rsidR="00204316">
        <w:t>s</w:t>
      </w:r>
      <w:r>
        <w:t xml:space="preserve"> </w:t>
      </w:r>
      <w:r>
        <w:rPr>
          <w:b/>
          <w:u w:val="single"/>
        </w:rPr>
        <w:t>SHALL</w:t>
      </w:r>
      <w:r>
        <w:t xml:space="preserve"> be:</w:t>
      </w:r>
    </w:p>
    <w:p w:rsidR="00B470A8" w:rsidRPr="00E7111D" w:rsidRDefault="00B470A8" w:rsidP="00B470A8"/>
    <w:p w:rsidR="00B470A8" w:rsidRDefault="00B470A8" w:rsidP="00B470A8">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D94C7C"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r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AsVMR</w:t>
      </w:r>
      <w:r>
        <w:rPr>
          <w:color w:val="0070C0"/>
          <w:sz w:val="20"/>
          <w:szCs w:val="20"/>
          <w:highlight w:val="white"/>
        </w:rPr>
        <w:t>Specification</w:t>
      </w:r>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1615A2" w:rsidRDefault="001615A2" w:rsidP="001615A2">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AsDataType</w:t>
      </w:r>
      <w:r>
        <w:rPr>
          <w:color w:val="0070C0"/>
          <w:sz w:val="20"/>
          <w:szCs w:val="20"/>
          <w:highlight w:val="white"/>
        </w:rPr>
        <w:t>Specification</w:t>
      </w:r>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1615A2" w:rsidRDefault="001615A2" w:rsidP="001615A2">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AsStringNameValuePair</w:t>
      </w:r>
      <w:r>
        <w:rPr>
          <w:color w:val="0070C0"/>
          <w:sz w:val="20"/>
          <w:szCs w:val="20"/>
          <w:highlight w:val="white"/>
        </w:rPr>
        <w:t>Specification</w:t>
      </w:r>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204316" w:rsidRDefault="00204316" w:rsidP="00B470A8">
      <w:pPr>
        <w:autoSpaceDE w:val="0"/>
        <w:autoSpaceDN w:val="0"/>
        <w:adjustRightInd w:val="0"/>
        <w:rPr>
          <w:color w:val="0070C0"/>
          <w:sz w:val="20"/>
          <w:szCs w:val="20"/>
          <w:highlight w:val="white"/>
        </w:rPr>
      </w:pPr>
    </w:p>
    <w:p w:rsidR="00B470A8" w:rsidRDefault="00B470A8" w:rsidP="00B470A8">
      <w:pPr>
        <w:autoSpaceDE w:val="0"/>
        <w:autoSpaceDN w:val="0"/>
        <w:adjustRightInd w:val="0"/>
        <w:rPr>
          <w:color w:val="0070C0"/>
          <w:sz w:val="20"/>
          <w:szCs w:val="20"/>
          <w:highlight w:val="white"/>
        </w:rPr>
      </w:pPr>
    </w:p>
    <w:p w:rsidR="00A843D9" w:rsidRPr="00A878ED" w:rsidRDefault="00CA3D1E" w:rsidP="00A843D9">
      <w:pPr>
        <w:pStyle w:val="Heading3"/>
        <w:rPr>
          <w:rFonts w:ascii="Times New Roman" w:hAnsi="Times New Roman"/>
        </w:rPr>
      </w:pPr>
      <w:r>
        <w:rPr>
          <w:rFonts w:ascii="Times New Roman" w:hAnsi="Times New Roman"/>
        </w:rPr>
        <w:br w:type="page"/>
      </w:r>
      <w:bookmarkStart w:id="603" w:name="_Toc375143892"/>
      <w:bookmarkEnd w:id="598"/>
      <w:bookmarkEnd w:id="599"/>
      <w:bookmarkEnd w:id="600"/>
      <w:r>
        <w:rPr>
          <w:rFonts w:ascii="Times New Roman" w:hAnsi="Times New Roman"/>
        </w:rPr>
        <w:lastRenderedPageBreak/>
        <w:t>CDSInput</w:t>
      </w:r>
      <w:bookmarkEnd w:id="603"/>
    </w:p>
    <w:p w:rsidR="00A843D9" w:rsidRPr="00A878ED" w:rsidRDefault="00A843D9" w:rsidP="00A843D9">
      <w:pPr>
        <w:pStyle w:val="Heading4"/>
        <w:rPr>
          <w:rFonts w:ascii="Times New Roman" w:hAnsi="Times New Roman"/>
        </w:rPr>
      </w:pPr>
      <w:bookmarkStart w:id="604" w:name="_Ref363568061"/>
      <w:r w:rsidRPr="00A878ED">
        <w:rPr>
          <w:rFonts w:ascii="Times New Roman" w:hAnsi="Times New Roman"/>
        </w:rPr>
        <w:t xml:space="preserve">Sample </w:t>
      </w:r>
      <w:r w:rsidR="00CA3D1E">
        <w:rPr>
          <w:rFonts w:ascii="Times New Roman" w:hAnsi="Times New Roman"/>
        </w:rPr>
        <w:t>CDS INPUT</w:t>
      </w:r>
      <w:bookmarkEnd w:id="604"/>
    </w:p>
    <w:p w:rsidR="00A843D9" w:rsidRDefault="00A843D9" w:rsidP="00A843D9">
      <w:pPr>
        <w:rPr>
          <w:lang w:eastAsia="de-DE"/>
        </w:rPr>
      </w:pPr>
      <w:r w:rsidRPr="00A878ED">
        <w:rPr>
          <w:lang w:eastAsia="de-DE"/>
        </w:rPr>
        <w:t xml:space="preserve">In the sample below, the </w:t>
      </w:r>
      <w:r w:rsidR="00CA3D1E">
        <w:rPr>
          <w:lang w:eastAsia="de-DE"/>
        </w:rPr>
        <w:t xml:space="preserve">CDS Input </w:t>
      </w:r>
      <w:r w:rsidRPr="00A878ED">
        <w:rPr>
          <w:lang w:eastAsia="de-DE"/>
        </w:rPr>
        <w:t xml:space="preserve">is shown unencoded. </w:t>
      </w:r>
      <w:r w:rsidR="005C2BF9">
        <w:rPr>
          <w:lang w:eastAsia="de-DE"/>
        </w:rPr>
        <w:t xml:space="preserve"> </w:t>
      </w:r>
      <w:r w:rsidRPr="00A878ED">
        <w:rPr>
          <w:lang w:eastAsia="de-DE"/>
        </w:rPr>
        <w:t>However, it will be encoded within the service request</w:t>
      </w:r>
      <w:r w:rsidR="00CA3D1E">
        <w:rPr>
          <w:lang w:eastAsia="de-DE"/>
        </w:rPr>
        <w:t xml:space="preserve"> in base 64</w:t>
      </w:r>
      <w:r w:rsidRPr="00A878ED">
        <w:rPr>
          <w:lang w:eastAsia="de-DE"/>
        </w:rPr>
        <w:t>.</w:t>
      </w:r>
      <w:r w:rsidR="00CA3D1E">
        <w:rPr>
          <w:lang w:eastAsia="de-DE"/>
        </w:rPr>
        <w:t xml:space="preserve">  The content to be</w:t>
      </w:r>
      <w:r w:rsidR="00CA3D1E">
        <w:rPr>
          <w:b/>
          <w:lang w:eastAsia="de-DE"/>
        </w:rPr>
        <w:t xml:space="preserve"> </w:t>
      </w:r>
      <w:r w:rsidR="00CA3D1E">
        <w:rPr>
          <w:lang w:eastAsia="de-DE"/>
        </w:rPr>
        <w:t xml:space="preserve">provided in a CDS Input is defined by a CDS Input Specification (see Section </w:t>
      </w:r>
      <w:r w:rsidR="00CA3D1E">
        <w:rPr>
          <w:lang w:eastAsia="de-DE"/>
        </w:rPr>
        <w:fldChar w:fldCharType="begin"/>
      </w:r>
      <w:r w:rsidR="00CA3D1E">
        <w:rPr>
          <w:lang w:eastAsia="de-DE"/>
        </w:rPr>
        <w:instrText xml:space="preserve"> REF _Ref363635609 \r \h </w:instrText>
      </w:r>
      <w:r w:rsidR="00CA3D1E">
        <w:rPr>
          <w:lang w:eastAsia="de-DE"/>
        </w:rPr>
      </w:r>
      <w:r w:rsidR="00CA3D1E">
        <w:rPr>
          <w:lang w:eastAsia="de-DE"/>
        </w:rPr>
        <w:fldChar w:fldCharType="separate"/>
      </w:r>
      <w:r w:rsidR="00C35E28">
        <w:rPr>
          <w:lang w:eastAsia="de-DE"/>
        </w:rPr>
        <w:t>2.6</w:t>
      </w:r>
      <w:r w:rsidR="00CA3D1E">
        <w:rPr>
          <w:lang w:eastAsia="de-DE"/>
        </w:rPr>
        <w:fldChar w:fldCharType="end"/>
      </w:r>
      <w:r w:rsidR="00CA3D1E">
        <w:rPr>
          <w:lang w:eastAsia="de-DE"/>
        </w:rPr>
        <w:t>).</w:t>
      </w:r>
    </w:p>
    <w:p w:rsidR="005C2BF9" w:rsidRDefault="005C2BF9" w:rsidP="00A843D9">
      <w:pPr>
        <w:rPr>
          <w:lang w:eastAsia="de-DE"/>
        </w:rPr>
      </w:pPr>
    </w:p>
    <w:p w:rsidR="005C2BF9" w:rsidRDefault="005C2BF9" w:rsidP="00A843D9">
      <w:pPr>
        <w:rPr>
          <w:lang w:eastAsia="de-DE"/>
        </w:rPr>
      </w:pPr>
      <w:r>
        <w:rPr>
          <w:lang w:eastAsia="de-DE"/>
        </w:rPr>
        <w:t>Also of note, for the sake of simplicity, namespaces are omitted from the following examples.</w:t>
      </w:r>
    </w:p>
    <w:p w:rsidR="00CA3D1E" w:rsidRDefault="00CA3D1E" w:rsidP="00A843D9">
      <w:pPr>
        <w:rPr>
          <w:lang w:eastAsia="de-DE"/>
        </w:rPr>
      </w:pPr>
    </w:p>
    <w:p w:rsidR="00AF77A7" w:rsidRPr="004872DE" w:rsidRDefault="00AF77A7" w:rsidP="00AF77A7">
      <w:pPr>
        <w:autoSpaceDE w:val="0"/>
        <w:autoSpaceDN w:val="0"/>
        <w:adjustRightInd w:val="0"/>
        <w:rPr>
          <w:color w:val="000000"/>
          <w:sz w:val="18"/>
          <w:szCs w:val="18"/>
          <w:highlight w:val="white"/>
        </w:rPr>
      </w:pPr>
      <w:r w:rsidRPr="004872DE">
        <w:rPr>
          <w:color w:val="008080"/>
          <w:sz w:val="18"/>
          <w:szCs w:val="18"/>
          <w:highlight w:val="white"/>
        </w:rPr>
        <w:t>&lt;?xml version="1.0" encoding="UTF-8"?&gt;</w:t>
      </w:r>
    </w:p>
    <w:p w:rsidR="00AF77A7" w:rsidRPr="004872DE" w:rsidRDefault="00AF77A7" w:rsidP="00AF77A7">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CDSInput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vmrInput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birthTime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19630525</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gender</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2.16.840.1.113883.1.11.1</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HL7</w:t>
      </w:r>
      <w:r w:rsidRPr="004872DE">
        <w:rPr>
          <w:color w:val="0000FF"/>
          <w:sz w:val="18"/>
          <w:szCs w:val="18"/>
          <w:highlight w:val="white"/>
        </w:rPr>
        <w:t>"</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M</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FF0000"/>
          <w:sz w:val="18"/>
          <w:szCs w:val="18"/>
          <w:highlight w:val="white"/>
        </w:rPr>
        <w:t xml:space="preserve"> xsi:type</w:t>
      </w:r>
      <w:r w:rsidRPr="004872DE">
        <w:rPr>
          <w:color w:val="0000FF"/>
          <w:sz w:val="18"/>
          <w:szCs w:val="18"/>
          <w:highlight w:val="white"/>
        </w:rPr>
        <w:t>="</w:t>
      </w:r>
      <w:r w:rsidRPr="004872DE">
        <w:rPr>
          <w:color w:val="000000"/>
          <w:sz w:val="18"/>
          <w:szCs w:val="18"/>
          <w:highlight w:val="white"/>
        </w:rPr>
        <w:t>Problem</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templateId</w:t>
      </w:r>
      <w:r w:rsidRPr="004872DE">
        <w:rPr>
          <w:color w:val="FF0000"/>
          <w:sz w:val="18"/>
          <w:szCs w:val="18"/>
          <w:highlight w:val="white"/>
        </w:rPr>
        <w:t xml:space="preserve"> root</w:t>
      </w:r>
      <w:r w:rsidRPr="004872DE">
        <w:rPr>
          <w:color w:val="0000FF"/>
          <w:sz w:val="18"/>
          <w:szCs w:val="18"/>
          <w:highlight w:val="white"/>
        </w:rPr>
        <w:t>="</w:t>
      </w:r>
      <w:r w:rsidRPr="004872DE">
        <w:rPr>
          <w:color w:val="000000"/>
          <w:sz w:val="18"/>
          <w:szCs w:val="18"/>
          <w:highlight w:val="white"/>
        </w:rPr>
        <w:t>2.16.840.1.113883.3.1829.11.7.2.4</w:t>
      </w:r>
      <w:r w:rsidRPr="004872DE">
        <w:rPr>
          <w:color w:val="0000FF"/>
          <w:sz w:val="18"/>
          <w:szCs w:val="18"/>
          <w:highlight w:val="white"/>
        </w:rPr>
        <w:t>"</w:t>
      </w:r>
      <w:r w:rsidRPr="004872DE">
        <w:rPr>
          <w:color w:val="FF0000"/>
          <w:sz w:val="18"/>
          <w:szCs w:val="18"/>
          <w:highlight w:val="white"/>
        </w:rPr>
        <w:t xml:space="preserve"> identifierName</w:t>
      </w:r>
      <w:r w:rsidRPr="004872DE">
        <w:rPr>
          <w:color w:val="0000FF"/>
          <w:sz w:val="18"/>
          <w:szCs w:val="18"/>
          <w:highlight w:val="white"/>
        </w:rPr>
        <w:t>="</w:t>
      </w:r>
      <w:proofErr w:type="spellStart"/>
      <w:r w:rsidRPr="004872DE">
        <w:rPr>
          <w:color w:val="000000"/>
          <w:sz w:val="18"/>
          <w:szCs w:val="18"/>
          <w:highlight w:val="white"/>
        </w:rPr>
        <w:t>ActiveProblemListEntryCodeOnly</w:t>
      </w:r>
      <w:proofErr w:type="spell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proofErr w:type="spellStart"/>
      <w:del w:id="605" w:author="Kensaku Kawamoto" w:date="2013-12-18T14:49:00Z">
        <w:r w:rsidRPr="004872DE" w:rsidDel="00F1324D">
          <w:rPr>
            <w:color w:val="800000"/>
            <w:sz w:val="18"/>
            <w:szCs w:val="18"/>
            <w:highlight w:val="white"/>
          </w:rPr>
          <w:delText>problemCode</w:delText>
        </w:r>
        <w:r w:rsidRPr="004872DE" w:rsidDel="00F1324D">
          <w:rPr>
            <w:color w:val="FF0000"/>
            <w:sz w:val="18"/>
            <w:szCs w:val="18"/>
            <w:highlight w:val="white"/>
          </w:rPr>
          <w:delText xml:space="preserve"> </w:delText>
        </w:r>
      </w:del>
      <w:ins w:id="606" w:author="Kensaku Kawamoto" w:date="2013-12-18T14:49:00Z">
        <w:r w:rsidR="00F1324D">
          <w:rPr>
            <w:color w:val="800000"/>
            <w:sz w:val="18"/>
            <w:szCs w:val="18"/>
            <w:highlight w:val="white"/>
          </w:rPr>
          <w:t>condition</w:t>
        </w:r>
        <w:r w:rsidR="00F1324D" w:rsidRPr="004872DE">
          <w:rPr>
            <w:color w:val="800000"/>
            <w:sz w:val="18"/>
            <w:szCs w:val="18"/>
            <w:highlight w:val="white"/>
          </w:rPr>
          <w:t>Code</w:t>
        </w:r>
        <w:proofErr w:type="spellEnd"/>
        <w:r w:rsidR="00F1324D" w:rsidRPr="004872DE">
          <w:rPr>
            <w:color w:val="FF0000"/>
            <w:sz w:val="18"/>
            <w:szCs w:val="18"/>
            <w:highlight w:val="white"/>
          </w:rPr>
          <w:t xml:space="preserve"> </w:t>
        </w:r>
      </w:ins>
      <w:r w:rsidRPr="004872DE">
        <w:rPr>
          <w:color w:val="FF0000"/>
          <w:sz w:val="18"/>
          <w:szCs w:val="18"/>
          <w:highlight w:val="white"/>
        </w:rPr>
        <w:t>codeSystem</w:t>
      </w:r>
      <w:r w:rsidRPr="004872DE">
        <w:rPr>
          <w:color w:val="0000FF"/>
          <w:sz w:val="18"/>
          <w:szCs w:val="18"/>
          <w:highlight w:val="white"/>
        </w:rPr>
        <w:t>="</w:t>
      </w:r>
      <w:r w:rsidRPr="004872DE">
        <w:rPr>
          <w:color w:val="000000"/>
          <w:sz w:val="18"/>
          <w:szCs w:val="18"/>
          <w:highlight w:val="white"/>
        </w:rPr>
        <w:t>OID for ICD9CM</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ICD9CM</w:t>
      </w:r>
      <w:r w:rsidRPr="004872DE">
        <w:rPr>
          <w:color w:val="0000FF"/>
          <w:sz w:val="18"/>
          <w:szCs w:val="18"/>
          <w:highlight w:val="white"/>
        </w:rPr>
        <w:t>"</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250.00</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displayName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Diabetes mellitus</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proofErr w:type="spellStart"/>
      <w:del w:id="607" w:author="Kensaku Kawamoto" w:date="2013-12-18T14:49:00Z">
        <w:r w:rsidRPr="004872DE" w:rsidDel="00F1324D">
          <w:rPr>
            <w:color w:val="800000"/>
            <w:sz w:val="18"/>
            <w:szCs w:val="18"/>
            <w:highlight w:val="white"/>
          </w:rPr>
          <w:delText>problemCode</w:delText>
        </w:r>
      </w:del>
      <w:ins w:id="608" w:author="Kensaku Kawamoto" w:date="2013-12-18T14:49:00Z">
        <w:r w:rsidR="00F1324D">
          <w:rPr>
            <w:color w:val="800000"/>
            <w:sz w:val="18"/>
            <w:szCs w:val="18"/>
            <w:highlight w:val="white"/>
          </w:rPr>
          <w:t>condition</w:t>
        </w:r>
        <w:r w:rsidR="00F1324D" w:rsidRPr="004872DE">
          <w:rPr>
            <w:color w:val="800000"/>
            <w:sz w:val="18"/>
            <w:szCs w:val="18"/>
            <w:highlight w:val="white"/>
          </w:rPr>
          <w:t>Code</w:t>
        </w:r>
      </w:ins>
      <w:proofErr w:type="spell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vmrInput</w:t>
      </w:r>
      <w:r w:rsidRPr="004872DE">
        <w:rPr>
          <w:color w:val="0000FF"/>
          <w:sz w:val="18"/>
          <w:szCs w:val="18"/>
          <w:highlight w:val="white"/>
        </w:rPr>
        <w:t>&gt;</w:t>
      </w:r>
    </w:p>
    <w:p w:rsidR="00AF77A7" w:rsidRPr="00AF77A7" w:rsidRDefault="00AF77A7" w:rsidP="00AF77A7">
      <w:pPr>
        <w:autoSpaceDE w:val="0"/>
        <w:autoSpaceDN w:val="0"/>
        <w:adjustRightInd w:val="0"/>
        <w:rPr>
          <w:color w:val="008080"/>
          <w:sz w:val="18"/>
          <w:szCs w:val="18"/>
        </w:rPr>
      </w:pPr>
      <w:r w:rsidRPr="004872DE">
        <w:rPr>
          <w:color w:val="0000FF"/>
          <w:sz w:val="18"/>
          <w:szCs w:val="18"/>
          <w:highlight w:val="white"/>
        </w:rPr>
        <w:t>&lt;/</w:t>
      </w:r>
      <w:r w:rsidRPr="004872DE">
        <w:rPr>
          <w:color w:val="800000"/>
          <w:sz w:val="18"/>
          <w:szCs w:val="18"/>
          <w:highlight w:val="white"/>
        </w:rPr>
        <w:t>CDSInput</w:t>
      </w:r>
      <w:r w:rsidRPr="004872DE">
        <w:rPr>
          <w:color w:val="0000FF"/>
          <w:sz w:val="18"/>
          <w:szCs w:val="18"/>
          <w:highlight w:val="white"/>
        </w:rPr>
        <w:t>&gt;</w:t>
      </w:r>
    </w:p>
    <w:p w:rsidR="00CA3D1E" w:rsidRDefault="00CA3D1E" w:rsidP="0072497A">
      <w:pPr>
        <w:pStyle w:val="Caption"/>
        <w:rPr>
          <w:rFonts w:ascii="Times New Roman" w:hAnsi="Times New Roman"/>
        </w:rPr>
      </w:pPr>
      <w:bookmarkStart w:id="609" w:name="_Toc361904850"/>
      <w:bookmarkStart w:id="610" w:name="_Toc362512056"/>
      <w:bookmarkStart w:id="611" w:name="_Ref363576221"/>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C35E28">
        <w:rPr>
          <w:b w:val="0"/>
          <w:caps w:val="0"/>
          <w:noProof/>
          <w:color w:val="0070C0"/>
          <w:lang w:bidi="en-US"/>
        </w:rPr>
        <w:t>5</w:t>
      </w:r>
      <w:r w:rsidRPr="0072497A">
        <w:rPr>
          <w:b w:val="0"/>
          <w:caps w:val="0"/>
          <w:color w:val="0070C0"/>
          <w:lang w:bidi="en-US"/>
        </w:rPr>
        <w:fldChar w:fldCharType="end"/>
      </w:r>
      <w:r w:rsidRPr="0072497A">
        <w:rPr>
          <w:b w:val="0"/>
          <w:caps w:val="0"/>
          <w:color w:val="0070C0"/>
          <w:lang w:bidi="en-US"/>
        </w:rPr>
        <w:t>. Sample CDS Input</w:t>
      </w:r>
    </w:p>
    <w:p w:rsidR="00A843D9" w:rsidRPr="00A878ED" w:rsidRDefault="00CA3D1E" w:rsidP="00A843D9">
      <w:pPr>
        <w:pStyle w:val="Heading3"/>
        <w:rPr>
          <w:rFonts w:ascii="Times New Roman" w:hAnsi="Times New Roman"/>
        </w:rPr>
      </w:pPr>
      <w:r>
        <w:rPr>
          <w:rFonts w:ascii="Times New Roman" w:hAnsi="Times New Roman"/>
        </w:rPr>
        <w:br w:type="page"/>
      </w:r>
      <w:bookmarkStart w:id="612" w:name="_Toc375143893"/>
      <w:bookmarkEnd w:id="609"/>
      <w:bookmarkEnd w:id="610"/>
      <w:bookmarkEnd w:id="611"/>
      <w:r>
        <w:rPr>
          <w:rFonts w:ascii="Times New Roman" w:hAnsi="Times New Roman"/>
        </w:rPr>
        <w:lastRenderedPageBreak/>
        <w:t>CDS OUTPUT</w:t>
      </w:r>
      <w:bookmarkEnd w:id="612"/>
    </w:p>
    <w:p w:rsidR="00CA3D1E" w:rsidRDefault="00CA3D1E" w:rsidP="00A843D9">
      <w:r>
        <w:t xml:space="preserve">There are </w:t>
      </w:r>
      <w:r w:rsidR="002E08BD">
        <w:t xml:space="preserve">four </w:t>
      </w:r>
      <w:r w:rsidR="00DA39AC">
        <w:t xml:space="preserve">potential outputs that may be used: </w:t>
      </w:r>
      <w:r w:rsidR="00DA39AC" w:rsidRPr="00DA39AC">
        <w:t>CDSOutputAsVMR</w:t>
      </w:r>
      <w:r w:rsidR="00DA39AC">
        <w:t xml:space="preserve">, </w:t>
      </w:r>
      <w:r w:rsidR="00DA39AC" w:rsidRPr="00DA39AC">
        <w:t>CDSOutputAsDataType</w:t>
      </w:r>
      <w:r w:rsidR="00DA39AC">
        <w:t xml:space="preserve">, </w:t>
      </w:r>
      <w:r w:rsidR="002E08BD">
        <w:t xml:space="preserve">CDSOutputAsStringNameValuePairs, </w:t>
      </w:r>
      <w:r w:rsidR="00DA39AC">
        <w:t>and CDSOutputAsActionGroup.  This section describes these allowed outputs.</w:t>
      </w:r>
    </w:p>
    <w:p w:rsidR="00DA39AC" w:rsidRDefault="00DA39AC" w:rsidP="00A843D9"/>
    <w:p w:rsidR="00DA39AC" w:rsidRDefault="00DA39AC" w:rsidP="0072497A">
      <w:pPr>
        <w:pStyle w:val="Heading4"/>
        <w:numPr>
          <w:ilvl w:val="3"/>
          <w:numId w:val="56"/>
        </w:numPr>
        <w:rPr>
          <w:rFonts w:ascii="Times New Roman" w:hAnsi="Times New Roman"/>
        </w:rPr>
      </w:pPr>
      <w:r w:rsidRPr="0072497A">
        <w:rPr>
          <w:rFonts w:ascii="Times New Roman" w:hAnsi="Times New Roman"/>
        </w:rPr>
        <w:t>CDS OUTPUT</w:t>
      </w:r>
      <w:r>
        <w:rPr>
          <w:rFonts w:ascii="Times New Roman" w:hAnsi="Times New Roman"/>
        </w:rPr>
        <w:t xml:space="preserve"> AS VMR</w:t>
      </w:r>
    </w:p>
    <w:p w:rsidR="00DA39AC" w:rsidRPr="0072497A" w:rsidRDefault="00DA39AC" w:rsidP="0072497A">
      <w:pPr>
        <w:rPr>
          <w:lang w:eastAsia="de-DE"/>
        </w:rPr>
      </w:pPr>
      <w:r>
        <w:rPr>
          <w:lang w:eastAsia="de-DE"/>
        </w:rPr>
        <w:t xml:space="preserve">As the name suggest, this output uses the vMR as the output.  Please refer to the HL7 vMR XML </w:t>
      </w:r>
      <w:del w:id="613" w:author="Kensaku Kawamoto" w:date="2013-12-18T15:17:00Z">
        <w:r w:rsidR="002E08BD" w:rsidDel="00961BC6">
          <w:rPr>
            <w:lang w:eastAsia="de-DE"/>
          </w:rPr>
          <w:delText>Implementation Guide</w:delText>
        </w:r>
      </w:del>
      <w:ins w:id="614" w:author="Kensaku Kawamoto" w:date="2013-12-18T15:17:00Z">
        <w:r w:rsidR="00961BC6">
          <w:rPr>
            <w:lang w:eastAsia="de-DE"/>
          </w:rPr>
          <w:t>Specification</w:t>
        </w:r>
      </w:ins>
      <w:r w:rsidR="002E08BD">
        <w:rPr>
          <w:lang w:eastAsia="de-DE"/>
        </w:rPr>
        <w:t xml:space="preserve"> </w:t>
      </w:r>
      <w:r>
        <w:rPr>
          <w:lang w:eastAsia="de-DE"/>
        </w:rPr>
        <w:t xml:space="preserve">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C35E28">
        <w:rPr>
          <w:lang w:eastAsia="de-DE"/>
        </w:rPr>
        <w:t>1.4.2</w:t>
      </w:r>
      <w:r>
        <w:rPr>
          <w:lang w:eastAsia="de-DE"/>
        </w:rPr>
        <w:fldChar w:fldCharType="end"/>
      </w:r>
      <w:r>
        <w:rPr>
          <w:lang w:eastAsia="de-DE"/>
        </w:rPr>
        <w:t>).  An example is provided below.</w:t>
      </w:r>
    </w:p>
    <w:p w:rsidR="00DA39AC" w:rsidRDefault="00DA39AC" w:rsidP="00A843D9"/>
    <w:p w:rsidR="00AF77A7" w:rsidRPr="004872DE" w:rsidRDefault="00AF77A7" w:rsidP="00AF77A7">
      <w:pPr>
        <w:autoSpaceDE w:val="0"/>
        <w:autoSpaceDN w:val="0"/>
        <w:adjustRightInd w:val="0"/>
        <w:rPr>
          <w:color w:val="000000"/>
          <w:sz w:val="18"/>
          <w:szCs w:val="18"/>
          <w:highlight w:val="white"/>
        </w:rPr>
      </w:pPr>
      <w:r w:rsidRPr="004872DE">
        <w:rPr>
          <w:color w:val="008080"/>
          <w:sz w:val="18"/>
          <w:szCs w:val="18"/>
          <w:highlight w:val="white"/>
        </w:rPr>
        <w:t>&lt;?xml version="1.0" encoding="UTF-8"?&gt;</w:t>
      </w:r>
    </w:p>
    <w:p w:rsidR="00AF77A7" w:rsidRPr="004872DE" w:rsidRDefault="00AF77A7" w:rsidP="00AF77A7">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CDSOutputAsVMR</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vmrOutput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FF0000"/>
          <w:sz w:val="18"/>
          <w:szCs w:val="18"/>
          <w:highlight w:val="white"/>
        </w:rPr>
        <w:t xml:space="preserve"> xsi:type</w:t>
      </w:r>
      <w:r w:rsidRPr="004872DE">
        <w:rPr>
          <w:color w:val="0000FF"/>
          <w:sz w:val="18"/>
          <w:szCs w:val="18"/>
          <w:highlight w:val="white"/>
        </w:rPr>
        <w:t>="</w:t>
      </w:r>
      <w:r w:rsidRPr="004872DE">
        <w:rPr>
          <w:color w:val="000000"/>
          <w:sz w:val="18"/>
          <w:szCs w:val="18"/>
          <w:highlight w:val="white"/>
        </w:rPr>
        <w:t>ImagingProposal</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id</w:t>
      </w:r>
      <w:r w:rsidRPr="004872DE">
        <w:rPr>
          <w:color w:val="FF0000"/>
          <w:sz w:val="18"/>
          <w:szCs w:val="18"/>
          <w:highlight w:val="white"/>
        </w:rPr>
        <w:t xml:space="preserve"> root</w:t>
      </w:r>
      <w:r w:rsidRPr="004872DE">
        <w:rPr>
          <w:color w:val="0000FF"/>
          <w:sz w:val="18"/>
          <w:szCs w:val="18"/>
          <w:highlight w:val="white"/>
        </w:rPr>
        <w:t>="</w:t>
      </w:r>
      <w:r w:rsidRPr="004872DE">
        <w:rPr>
          <w:color w:val="000000"/>
          <w:sz w:val="18"/>
          <w:szCs w:val="18"/>
          <w:highlight w:val="white"/>
        </w:rPr>
        <w:t>9a6d1bac-17d3-4195-89c4-1121bc809b5a</w:t>
      </w:r>
      <w:r w:rsidRPr="004872DE">
        <w:rPr>
          <w:color w:val="0000FF"/>
          <w:sz w:val="18"/>
          <w:szCs w:val="18"/>
          <w:highlight w:val="white"/>
        </w:rPr>
        <w:t>"/&gt;</w:t>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p>
    <w:p w:rsidR="00AF77A7" w:rsidRDefault="00AF77A7" w:rsidP="00AF77A7">
      <w:pPr>
        <w:autoSpaceDE w:val="0"/>
        <w:autoSpaceDN w:val="0"/>
        <w:adjustRightInd w:val="0"/>
        <w:rPr>
          <w:color w:val="0000FF"/>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procedureCode</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168731009</w:t>
      </w:r>
      <w:r w:rsidRPr="004872DE">
        <w:rPr>
          <w:color w:val="0000FF"/>
          <w:sz w:val="18"/>
          <w:szCs w:val="18"/>
          <w:highlight w:val="white"/>
        </w:rPr>
        <w:t>"</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2.16.840.1.113883.6.96</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SNOMED-CT</w:t>
      </w:r>
      <w:r w:rsidRPr="004872DE">
        <w:rPr>
          <w:color w:val="0000FF"/>
          <w:sz w:val="18"/>
          <w:szCs w:val="18"/>
          <w:highlight w:val="white"/>
        </w:rPr>
        <w:t>"&gt;</w:t>
      </w:r>
    </w:p>
    <w:p w:rsidR="00AF77A7" w:rsidRDefault="00AF77A7">
      <w:pPr>
        <w:autoSpaceDE w:val="0"/>
        <w:autoSpaceDN w:val="0"/>
        <w:adjustRightInd w:val="0"/>
        <w:rPr>
          <w:color w:val="0000FF"/>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displayName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Chest X-Ray</w:t>
      </w:r>
      <w:r w:rsidRPr="004872DE">
        <w:rPr>
          <w:color w:val="0000FF"/>
          <w:sz w:val="18"/>
          <w:szCs w:val="18"/>
          <w:highlight w:val="white"/>
        </w:rPr>
        <w:t>"/&gt;</w:t>
      </w:r>
    </w:p>
    <w:p w:rsidR="00AF77A7" w:rsidRPr="004872DE" w:rsidRDefault="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procedureCode</w:t>
      </w:r>
      <w:r w:rsidRPr="004872DE">
        <w:rPr>
          <w:color w:val="0000FF"/>
          <w:sz w:val="18"/>
          <w:szCs w:val="18"/>
          <w:highlight w:val="white"/>
        </w:rPr>
        <w:t>&gt;</w:t>
      </w:r>
    </w:p>
    <w:p w:rsidR="00AF77A7"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proposedProcedureTime</w:t>
      </w:r>
      <w:r w:rsidRPr="004872DE">
        <w:rPr>
          <w:color w:val="0000FF"/>
          <w:sz w:val="18"/>
          <w:szCs w:val="18"/>
          <w:highlight w:val="white"/>
        </w:rPr>
        <w:t>&gt;&lt;</w:t>
      </w:r>
      <w:r w:rsidRPr="004872DE">
        <w:rPr>
          <w:color w:val="800000"/>
          <w:sz w:val="18"/>
          <w:szCs w:val="18"/>
          <w:highlight w:val="white"/>
        </w:rPr>
        <w:t>low</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20120826</w:t>
      </w:r>
      <w:r w:rsidRPr="004872DE">
        <w:rPr>
          <w:color w:val="0000FF"/>
          <w:sz w:val="18"/>
          <w:szCs w:val="18"/>
          <w:highlight w:val="white"/>
        </w:rPr>
        <w:t>"/&gt;&lt;</w:t>
      </w:r>
      <w:r w:rsidRPr="004872DE">
        <w:rPr>
          <w:color w:val="800000"/>
          <w:sz w:val="18"/>
          <w:szCs w:val="18"/>
          <w:highlight w:val="white"/>
        </w:rPr>
        <w:t>high</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20120826</w:t>
      </w:r>
      <w:r w:rsidRPr="004872DE">
        <w:rPr>
          <w:color w:val="0000FF"/>
          <w:sz w:val="18"/>
          <w:szCs w:val="18"/>
          <w:highlight w:val="white"/>
        </w:rPr>
        <w:t>"/&gt;&lt;/</w:t>
      </w:r>
      <w:r w:rsidRPr="004872DE">
        <w:rPr>
          <w:color w:val="800000"/>
          <w:sz w:val="18"/>
          <w:szCs w:val="18"/>
          <w:highlight w:val="white"/>
        </w:rPr>
        <w:t>proposedProcedureTime</w:t>
      </w:r>
      <w:r w:rsidRPr="004872DE">
        <w:rPr>
          <w:color w:val="0000FF"/>
          <w:sz w:val="18"/>
          <w:szCs w:val="18"/>
          <w:highlight w:val="white"/>
        </w:rPr>
        <w:t>&gt;</w:t>
      </w:r>
      <w:r w:rsidRPr="004872DE">
        <w:rPr>
          <w:color w:val="000000"/>
          <w:sz w:val="18"/>
          <w:szCs w:val="18"/>
          <w:highlight w:val="white"/>
        </w:rPr>
        <w:tab/>
      </w:r>
      <w:r>
        <w:rPr>
          <w:color w:val="000000"/>
          <w:sz w:val="18"/>
          <w:szCs w:val="18"/>
          <w:highlight w:val="white"/>
        </w:rPr>
        <w:t xml:space="preserve">                     </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vmrOutput</w:t>
      </w:r>
      <w:r w:rsidRPr="004872DE">
        <w:rPr>
          <w:color w:val="0000FF"/>
          <w:sz w:val="18"/>
          <w:szCs w:val="18"/>
          <w:highlight w:val="white"/>
        </w:rPr>
        <w:t>&gt;</w:t>
      </w:r>
    </w:p>
    <w:p w:rsidR="00AF77A7" w:rsidRPr="004872DE" w:rsidRDefault="00AF77A7" w:rsidP="00AF77A7">
      <w:pPr>
        <w:rPr>
          <w:sz w:val="18"/>
          <w:szCs w:val="18"/>
        </w:rPr>
      </w:pPr>
      <w:r w:rsidRPr="004872DE">
        <w:rPr>
          <w:color w:val="0000FF"/>
          <w:sz w:val="18"/>
          <w:szCs w:val="18"/>
          <w:highlight w:val="white"/>
        </w:rPr>
        <w:t>&lt;/</w:t>
      </w:r>
      <w:r w:rsidRPr="004872DE">
        <w:rPr>
          <w:color w:val="800000"/>
          <w:sz w:val="18"/>
          <w:szCs w:val="18"/>
          <w:highlight w:val="white"/>
        </w:rPr>
        <w:t>CDSOutputAsVMR</w:t>
      </w:r>
      <w:r w:rsidRPr="004872DE">
        <w:rPr>
          <w:color w:val="0000FF"/>
          <w:sz w:val="18"/>
          <w:szCs w:val="18"/>
          <w:highlight w:val="white"/>
        </w:rPr>
        <w:t>&gt;</w:t>
      </w:r>
    </w:p>
    <w:p w:rsidR="00DA39AC" w:rsidRDefault="00DA39AC" w:rsidP="00DA39AC">
      <w:pPr>
        <w:pStyle w:val="Caption"/>
        <w:rPr>
          <w:rFonts w:ascii="Times New Roman" w:hAnsi="Times New Roman"/>
        </w:rPr>
      </w:pPr>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C35E28">
        <w:rPr>
          <w:b w:val="0"/>
          <w:caps w:val="0"/>
          <w:noProof/>
          <w:color w:val="0070C0"/>
          <w:lang w:bidi="en-US"/>
        </w:rPr>
        <w:t>6</w:t>
      </w:r>
      <w:r w:rsidRPr="00E7111D">
        <w:rPr>
          <w:b w:val="0"/>
          <w:caps w:val="0"/>
          <w:color w:val="0070C0"/>
          <w:lang w:bidi="en-US"/>
        </w:rPr>
        <w:fldChar w:fldCharType="end"/>
      </w:r>
      <w:r w:rsidRPr="00E7111D">
        <w:rPr>
          <w:b w:val="0"/>
          <w:caps w:val="0"/>
          <w:color w:val="0070C0"/>
          <w:lang w:bidi="en-US"/>
        </w:rPr>
        <w:t>. Sample CDS</w:t>
      </w:r>
      <w:r>
        <w:rPr>
          <w:b w:val="0"/>
          <w:caps w:val="0"/>
          <w:color w:val="0070C0"/>
          <w:lang w:bidi="en-US"/>
        </w:rPr>
        <w:t>OutputAsVMR</w:t>
      </w:r>
    </w:p>
    <w:p w:rsidR="00CA3D1E" w:rsidRDefault="00CA3D1E" w:rsidP="00A843D9"/>
    <w:p w:rsidR="00DA39AC" w:rsidRDefault="00DA39AC" w:rsidP="00DA39AC">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DATA TYPE</w:t>
      </w:r>
    </w:p>
    <w:p w:rsidR="00DA39AC" w:rsidRPr="00E7111D" w:rsidRDefault="00DA39AC" w:rsidP="00DA39AC">
      <w:pPr>
        <w:rPr>
          <w:lang w:eastAsia="de-DE"/>
        </w:rPr>
      </w:pPr>
      <w:r>
        <w:rPr>
          <w:lang w:eastAsia="de-DE"/>
        </w:rPr>
        <w:t xml:space="preserve">As the name suggest, this output uses a data type as defined in the vMR as the output.  Please refer to the HL7 vMR XML </w:t>
      </w:r>
      <w:del w:id="615" w:author="Kensaku Kawamoto" w:date="2013-12-18T15:17:00Z">
        <w:r w:rsidR="002E08BD" w:rsidDel="00961BC6">
          <w:rPr>
            <w:lang w:eastAsia="de-DE"/>
          </w:rPr>
          <w:delText>Implementation Guide</w:delText>
        </w:r>
      </w:del>
      <w:ins w:id="616" w:author="Kensaku Kawamoto" w:date="2013-12-18T15:17:00Z">
        <w:r w:rsidR="00961BC6">
          <w:rPr>
            <w:lang w:eastAsia="de-DE"/>
          </w:rPr>
          <w:t>Specification</w:t>
        </w:r>
      </w:ins>
      <w:r w:rsidR="002E08BD">
        <w:rPr>
          <w:lang w:eastAsia="de-DE"/>
        </w:rPr>
        <w:t xml:space="preserve"> </w:t>
      </w:r>
      <w:r>
        <w:rPr>
          <w:lang w:eastAsia="de-DE"/>
        </w:rPr>
        <w:t xml:space="preserve">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C35E28">
        <w:rPr>
          <w:lang w:eastAsia="de-DE"/>
        </w:rPr>
        <w:t>1.4.2</w:t>
      </w:r>
      <w:r>
        <w:rPr>
          <w:lang w:eastAsia="de-DE"/>
        </w:rPr>
        <w:fldChar w:fldCharType="end"/>
      </w:r>
      <w:r>
        <w:rPr>
          <w:lang w:eastAsia="de-DE"/>
        </w:rPr>
        <w:t>).  An example is provided below.</w:t>
      </w:r>
    </w:p>
    <w:p w:rsidR="00DA39AC" w:rsidRDefault="00DA39AC" w:rsidP="00DA39AC"/>
    <w:p w:rsidR="005C2BF9" w:rsidRPr="004872DE" w:rsidRDefault="005C2BF9" w:rsidP="005C2BF9">
      <w:pPr>
        <w:autoSpaceDE w:val="0"/>
        <w:autoSpaceDN w:val="0"/>
        <w:adjustRightInd w:val="0"/>
        <w:rPr>
          <w:color w:val="000000"/>
          <w:sz w:val="18"/>
          <w:szCs w:val="18"/>
          <w:highlight w:val="white"/>
        </w:rPr>
      </w:pPr>
      <w:r w:rsidRPr="004872DE">
        <w:rPr>
          <w:color w:val="008080"/>
          <w:sz w:val="18"/>
          <w:szCs w:val="18"/>
          <w:highlight w:val="white"/>
        </w:rPr>
        <w:t>&lt;?xml version="1.0" encoding="UTF-8"?&gt;</w:t>
      </w:r>
    </w:p>
    <w:p w:rsidR="005C2BF9" w:rsidRPr="004872DE" w:rsidRDefault="005C2BF9" w:rsidP="005C2BF9">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CDSOutputAsDataType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cdsoutput:value</w:t>
      </w:r>
      <w:r w:rsidRPr="004872DE">
        <w:rPr>
          <w:color w:val="0000FF"/>
          <w:sz w:val="18"/>
          <w:szCs w:val="18"/>
          <w:highlight w:val="white"/>
        </w:rPr>
        <w:t>&gt;&lt;</w:t>
      </w:r>
      <w:r w:rsidRPr="004872DE">
        <w:rPr>
          <w:color w:val="800000"/>
          <w:sz w:val="18"/>
          <w:szCs w:val="18"/>
          <w:highlight w:val="white"/>
        </w:rPr>
        <w:t>value</w:t>
      </w:r>
      <w:r w:rsidRPr="004872DE">
        <w:rPr>
          <w:color w:val="FF0000"/>
          <w:sz w:val="18"/>
          <w:szCs w:val="18"/>
          <w:highlight w:val="white"/>
        </w:rPr>
        <w:t xml:space="preserve"> xsi:type</w:t>
      </w:r>
      <w:r w:rsidRPr="004872DE">
        <w:rPr>
          <w:color w:val="0000FF"/>
          <w:sz w:val="18"/>
          <w:szCs w:val="18"/>
          <w:highlight w:val="white"/>
        </w:rPr>
        <w:t>="</w:t>
      </w:r>
      <w:r w:rsidRPr="004872DE">
        <w:rPr>
          <w:color w:val="000000"/>
          <w:sz w:val="18"/>
          <w:szCs w:val="18"/>
          <w:highlight w:val="white"/>
        </w:rPr>
        <w:t>BL</w:t>
      </w:r>
      <w:r w:rsidRPr="004872DE">
        <w:rPr>
          <w:color w:val="0000FF"/>
          <w:sz w:val="18"/>
          <w:szCs w:val="18"/>
          <w:highlight w:val="white"/>
        </w:rPr>
        <w:t>"</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false</w:t>
      </w:r>
      <w:r w:rsidRPr="004872DE">
        <w:rPr>
          <w:color w:val="0000FF"/>
          <w:sz w:val="18"/>
          <w:szCs w:val="18"/>
          <w:highlight w:val="white"/>
        </w:rPr>
        <w:t>"/&gt;&lt;/</w:t>
      </w:r>
      <w:r w:rsidRPr="004872DE">
        <w:rPr>
          <w:color w:val="800000"/>
          <w:sz w:val="18"/>
          <w:szCs w:val="18"/>
          <w:highlight w:val="white"/>
        </w:rPr>
        <w:t>cdsoutput:value</w:t>
      </w:r>
      <w:r w:rsidRPr="004872DE">
        <w:rPr>
          <w:color w:val="0000FF"/>
          <w:sz w:val="18"/>
          <w:szCs w:val="18"/>
          <w:highlight w:val="white"/>
        </w:rPr>
        <w:t>&gt;</w:t>
      </w:r>
    </w:p>
    <w:p w:rsidR="005C2BF9" w:rsidRPr="004872DE" w:rsidRDefault="005C2BF9" w:rsidP="005C2BF9">
      <w:pPr>
        <w:rPr>
          <w:sz w:val="18"/>
          <w:szCs w:val="18"/>
        </w:rPr>
      </w:pPr>
      <w:r w:rsidRPr="004872DE">
        <w:rPr>
          <w:color w:val="0000FF"/>
          <w:sz w:val="18"/>
          <w:szCs w:val="18"/>
          <w:highlight w:val="white"/>
        </w:rPr>
        <w:t>&lt;/</w:t>
      </w:r>
      <w:r w:rsidRPr="004872DE">
        <w:rPr>
          <w:color w:val="800000"/>
          <w:sz w:val="18"/>
          <w:szCs w:val="18"/>
          <w:highlight w:val="white"/>
        </w:rPr>
        <w:t>CDSOutputAsDataType</w:t>
      </w:r>
      <w:r w:rsidRPr="004872DE">
        <w:rPr>
          <w:color w:val="0000FF"/>
          <w:sz w:val="18"/>
          <w:szCs w:val="18"/>
          <w:highlight w:val="white"/>
        </w:rPr>
        <w:t>&gt;</w:t>
      </w:r>
    </w:p>
    <w:p w:rsidR="00DA39AC" w:rsidRDefault="00DA39AC" w:rsidP="00DA39AC">
      <w:pPr>
        <w:pStyle w:val="Caption"/>
        <w:rPr>
          <w:rFonts w:ascii="Times New Roman" w:hAnsi="Times New Roman"/>
        </w:rPr>
      </w:pPr>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C35E28">
        <w:rPr>
          <w:b w:val="0"/>
          <w:caps w:val="0"/>
          <w:noProof/>
          <w:color w:val="0070C0"/>
          <w:lang w:bidi="en-US"/>
        </w:rPr>
        <w:t>7</w:t>
      </w:r>
      <w:r w:rsidRPr="00E7111D">
        <w:rPr>
          <w:b w:val="0"/>
          <w:caps w:val="0"/>
          <w:color w:val="0070C0"/>
          <w:lang w:bidi="en-US"/>
        </w:rPr>
        <w:fldChar w:fldCharType="end"/>
      </w:r>
      <w:r w:rsidRPr="00E7111D">
        <w:rPr>
          <w:b w:val="0"/>
          <w:caps w:val="0"/>
          <w:color w:val="0070C0"/>
          <w:lang w:bidi="en-US"/>
        </w:rPr>
        <w:t>. Sample CDS</w:t>
      </w:r>
      <w:r>
        <w:rPr>
          <w:b w:val="0"/>
          <w:caps w:val="0"/>
          <w:color w:val="0070C0"/>
          <w:lang w:bidi="en-US"/>
        </w:rPr>
        <w:t>OutputAsDataType</w:t>
      </w:r>
    </w:p>
    <w:p w:rsidR="00DA39AC" w:rsidRDefault="00DA39AC" w:rsidP="00DA39AC"/>
    <w:p w:rsidR="007F112D" w:rsidRDefault="007F112D">
      <w:pPr>
        <w:rPr>
          <w:caps/>
          <w:kern w:val="28"/>
          <w:lang w:eastAsia="de-DE"/>
        </w:rPr>
      </w:pPr>
      <w:r>
        <w:br w:type="page"/>
      </w:r>
    </w:p>
    <w:p w:rsidR="002E08BD" w:rsidRDefault="002E08BD" w:rsidP="002E08BD">
      <w:pPr>
        <w:pStyle w:val="Heading4"/>
        <w:numPr>
          <w:ilvl w:val="3"/>
          <w:numId w:val="56"/>
        </w:numPr>
        <w:rPr>
          <w:rFonts w:ascii="Times New Roman" w:hAnsi="Times New Roman"/>
        </w:rPr>
      </w:pPr>
      <w:r w:rsidRPr="00E7111D">
        <w:rPr>
          <w:rFonts w:ascii="Times New Roman" w:hAnsi="Times New Roman"/>
        </w:rPr>
        <w:lastRenderedPageBreak/>
        <w:t>CDS OUTPUT</w:t>
      </w:r>
      <w:r>
        <w:rPr>
          <w:rFonts w:ascii="Times New Roman" w:hAnsi="Times New Roman"/>
        </w:rPr>
        <w:t xml:space="preserve"> AS String Name Value Pairs</w:t>
      </w:r>
    </w:p>
    <w:p w:rsidR="002E08BD" w:rsidRPr="00E7111D" w:rsidRDefault="002E08BD" w:rsidP="002E08BD">
      <w:pPr>
        <w:rPr>
          <w:lang w:eastAsia="de-DE"/>
        </w:rPr>
      </w:pPr>
      <w:r>
        <w:rPr>
          <w:lang w:eastAsia="de-DE"/>
        </w:rPr>
        <w:t xml:space="preserve">As the name suggest, this output uses string name-value pairs as defined in the vMR as the output.  Please refer to the HL7 vMR XML </w:t>
      </w:r>
      <w:del w:id="617" w:author="Kensaku Kawamoto" w:date="2013-12-18T15:17:00Z">
        <w:r w:rsidDel="00961BC6">
          <w:rPr>
            <w:lang w:eastAsia="de-DE"/>
          </w:rPr>
          <w:delText>Implementation Guide</w:delText>
        </w:r>
      </w:del>
      <w:ins w:id="618" w:author="Kensaku Kawamoto" w:date="2013-12-18T15:17:00Z">
        <w:r w:rsidR="00961BC6">
          <w:rPr>
            <w:lang w:eastAsia="de-DE"/>
          </w:rPr>
          <w:t>Specification</w:t>
        </w:r>
      </w:ins>
      <w:r>
        <w:rPr>
          <w:lang w:eastAsia="de-DE"/>
        </w:rPr>
        <w:t xml:space="preserve"> 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C35E28">
        <w:rPr>
          <w:lang w:eastAsia="de-DE"/>
        </w:rPr>
        <w:t>1.4.2</w:t>
      </w:r>
      <w:r>
        <w:rPr>
          <w:lang w:eastAsia="de-DE"/>
        </w:rPr>
        <w:fldChar w:fldCharType="end"/>
      </w:r>
      <w:r>
        <w:rPr>
          <w:lang w:eastAsia="de-DE"/>
        </w:rPr>
        <w:t>).  An example is provided below.</w:t>
      </w:r>
    </w:p>
    <w:p w:rsidR="002E08BD" w:rsidRDefault="002E08BD" w:rsidP="002E08BD"/>
    <w:p w:rsidR="005C2BF9" w:rsidRPr="004872DE" w:rsidRDefault="005C2BF9" w:rsidP="005C2BF9">
      <w:pPr>
        <w:autoSpaceDE w:val="0"/>
        <w:autoSpaceDN w:val="0"/>
        <w:adjustRightInd w:val="0"/>
        <w:rPr>
          <w:color w:val="000000"/>
          <w:sz w:val="18"/>
          <w:szCs w:val="18"/>
          <w:highlight w:val="white"/>
        </w:rPr>
      </w:pPr>
      <w:r w:rsidRPr="004872DE">
        <w:rPr>
          <w:color w:val="008080"/>
          <w:sz w:val="18"/>
          <w:szCs w:val="18"/>
          <w:highlight w:val="white"/>
        </w:rPr>
        <w:t>&lt;?xml version="1.0" encoding="UTF-8"?&gt;</w:t>
      </w:r>
    </w:p>
    <w:p w:rsidR="005C2BF9" w:rsidRPr="004872DE" w:rsidRDefault="005C2BF9" w:rsidP="005C2BF9">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CDSOutputAsStringNameValuePairs</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Denominator criteria met</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value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true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Pr>
          <w:color w:val="800000"/>
          <w:sz w:val="18"/>
          <w:szCs w:val="18"/>
          <w:highlight w:val="white"/>
        </w:rPr>
        <w:t>s</w:t>
      </w:r>
      <w:r w:rsidRPr="004872DE">
        <w:rPr>
          <w:color w:val="800000"/>
          <w:sz w:val="18"/>
          <w:szCs w:val="18"/>
          <w:highlight w:val="white"/>
        </w:rPr>
        <w:t>tringNameValuePair</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Numerator criteria met</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value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true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rPr>
          <w:sz w:val="18"/>
          <w:szCs w:val="18"/>
        </w:rPr>
      </w:pPr>
      <w:r w:rsidRPr="004872DE">
        <w:rPr>
          <w:color w:val="0000FF"/>
          <w:sz w:val="18"/>
          <w:szCs w:val="18"/>
          <w:highlight w:val="white"/>
        </w:rPr>
        <w:t>&lt;/</w:t>
      </w:r>
      <w:r w:rsidRPr="004872DE">
        <w:rPr>
          <w:color w:val="800000"/>
          <w:sz w:val="18"/>
          <w:szCs w:val="18"/>
          <w:highlight w:val="white"/>
        </w:rPr>
        <w:t>CDSOutputAsStringNameValuePairs</w:t>
      </w:r>
      <w:r w:rsidRPr="004872DE">
        <w:rPr>
          <w:color w:val="0000FF"/>
          <w:sz w:val="18"/>
          <w:szCs w:val="18"/>
          <w:highlight w:val="white"/>
        </w:rPr>
        <w:t>&gt;</w:t>
      </w:r>
    </w:p>
    <w:p w:rsidR="002E08BD" w:rsidRDefault="002E08BD" w:rsidP="002E08BD">
      <w:pPr>
        <w:pStyle w:val="Caption"/>
        <w:rPr>
          <w:rFonts w:ascii="Times New Roman" w:hAnsi="Times New Roman"/>
        </w:rPr>
      </w:pPr>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C35E28">
        <w:rPr>
          <w:b w:val="0"/>
          <w:caps w:val="0"/>
          <w:noProof/>
          <w:color w:val="0070C0"/>
          <w:lang w:bidi="en-US"/>
        </w:rPr>
        <w:t>8</w:t>
      </w:r>
      <w:r w:rsidRPr="00E7111D">
        <w:rPr>
          <w:b w:val="0"/>
          <w:caps w:val="0"/>
          <w:color w:val="0070C0"/>
          <w:lang w:bidi="en-US"/>
        </w:rPr>
        <w:fldChar w:fldCharType="end"/>
      </w:r>
      <w:r w:rsidRPr="00E7111D">
        <w:rPr>
          <w:b w:val="0"/>
          <w:caps w:val="0"/>
          <w:color w:val="0070C0"/>
          <w:lang w:bidi="en-US"/>
        </w:rPr>
        <w:t>. Sample CDS</w:t>
      </w:r>
      <w:r>
        <w:rPr>
          <w:b w:val="0"/>
          <w:caps w:val="0"/>
          <w:color w:val="0070C0"/>
          <w:lang w:bidi="en-US"/>
        </w:rPr>
        <w:t>OutputAsStringNameValuePairs</w:t>
      </w:r>
    </w:p>
    <w:p w:rsidR="002E08BD" w:rsidRDefault="002E08BD">
      <w:pPr>
        <w:rPr>
          <w:caps/>
          <w:kern w:val="28"/>
          <w:lang w:eastAsia="de-DE"/>
        </w:rPr>
      </w:pPr>
      <w:bookmarkStart w:id="619" w:name="_Ref365622708"/>
    </w:p>
    <w:p w:rsidR="00DA39AC" w:rsidRDefault="00DA39AC" w:rsidP="00DA39AC">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ACTION GROUP</w:t>
      </w:r>
      <w:bookmarkEnd w:id="619"/>
    </w:p>
    <w:p w:rsidR="00DA39AC" w:rsidRDefault="00DA39AC" w:rsidP="00DA39AC">
      <w:r>
        <w:t xml:space="preserve">This output uses the notion of an Action Group defined in the HL7 CDS Knowledge Artifact Implementation Guide, Release 1 </w:t>
      </w:r>
      <w:r>
        <w:rPr>
          <w:lang w:eastAsia="de-DE"/>
        </w:rPr>
        <w:t xml:space="preserve">(Section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C35E28">
        <w:rPr>
          <w:lang w:eastAsia="de-DE"/>
        </w:rPr>
        <w:t>1.4.2</w:t>
      </w:r>
      <w:r>
        <w:rPr>
          <w:lang w:eastAsia="de-DE"/>
        </w:rPr>
        <w:fldChar w:fldCharType="end"/>
      </w:r>
      <w:r>
        <w:rPr>
          <w:lang w:eastAsia="de-DE"/>
        </w:rPr>
        <w:t>).  Further details on this output is provided below.</w:t>
      </w:r>
    </w:p>
    <w:p w:rsidR="00DA39AC" w:rsidRDefault="00DA39AC" w:rsidP="00A843D9"/>
    <w:p w:rsidR="00A843D9" w:rsidRPr="00A878ED" w:rsidRDefault="00A843D9" w:rsidP="00A843D9">
      <w:r w:rsidRPr="00A878ED">
        <w:t>The response payload</w:t>
      </w:r>
      <w:r w:rsidR="00DA39AC">
        <w:t xml:space="preserve"> for this type of output</w:t>
      </w:r>
      <w:r w:rsidRPr="00A878ED">
        <w:t xml:space="preserve"> </w:t>
      </w:r>
      <w:r w:rsidR="00F027DE" w:rsidRPr="004872DE">
        <w:rPr>
          <w:b/>
          <w:u w:val="single"/>
        </w:rPr>
        <w:t>SHALL</w:t>
      </w:r>
      <w:r w:rsidRPr="00A878ED">
        <w:t xml:space="preserve"> be CDS</w:t>
      </w:r>
      <w:r w:rsidR="00DA39AC">
        <w:t>OutputAsActionGroup</w:t>
      </w:r>
      <w:r w:rsidRPr="00A878ED">
        <w:t xml:space="preserve">. This type, whose schema is included in </w:t>
      </w:r>
      <w:r w:rsidR="002E08BD">
        <w:t>the supplemental files</w:t>
      </w:r>
      <w:r w:rsidRPr="00A878ED">
        <w:t>, contains these elements: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358"/>
        <w:gridCol w:w="7218"/>
      </w:tblGrid>
      <w:tr w:rsidR="00A843D9" w:rsidRPr="00A878ED" w:rsidTr="00B57ACF">
        <w:tc>
          <w:tcPr>
            <w:tcW w:w="2358"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Component</w:t>
            </w:r>
          </w:p>
        </w:tc>
        <w:tc>
          <w:tcPr>
            <w:tcW w:w="7218"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358"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PatientId</w:t>
            </w:r>
          </w:p>
        </w:tc>
        <w:tc>
          <w:tcPr>
            <w:tcW w:w="7218" w:type="dxa"/>
            <w:tcBorders>
              <w:left w:val="nil"/>
            </w:tcBorders>
            <w:shd w:val="clear" w:color="auto" w:fill="D3DFEE"/>
          </w:tcPr>
          <w:p w:rsidR="00A843D9" w:rsidRPr="00A878ED" w:rsidRDefault="00A843D9" w:rsidP="00B57ACF">
            <w:pPr>
              <w:rPr>
                <w:rFonts w:eastAsia="Calibri"/>
              </w:rPr>
            </w:pPr>
            <w:r w:rsidRPr="00A878ED">
              <w:rPr>
                <w:rFonts w:eastAsia="Calibri"/>
              </w:rPr>
              <w:t>The identifier of the patient for whom this guidance is provided</w:t>
            </w:r>
          </w:p>
        </w:tc>
      </w:tr>
      <w:tr w:rsidR="00A843D9" w:rsidRPr="00A878ED" w:rsidTr="00B57ACF">
        <w:tc>
          <w:tcPr>
            <w:tcW w:w="2358" w:type="dxa"/>
            <w:tcBorders>
              <w:right w:val="nil"/>
            </w:tcBorders>
            <w:shd w:val="clear" w:color="auto" w:fill="auto"/>
          </w:tcPr>
          <w:p w:rsidR="00A843D9" w:rsidRPr="00A878ED" w:rsidRDefault="00DA39AC" w:rsidP="00B57ACF">
            <w:pPr>
              <w:rPr>
                <w:rFonts w:eastAsia="Calibri"/>
                <w:b/>
                <w:bCs/>
              </w:rPr>
            </w:pPr>
            <w:r>
              <w:rPr>
                <w:rFonts w:eastAsia="Calibri"/>
                <w:b/>
                <w:bCs/>
              </w:rPr>
              <w:t>ActionGroup</w:t>
            </w:r>
          </w:p>
        </w:tc>
        <w:tc>
          <w:tcPr>
            <w:tcW w:w="7218" w:type="dxa"/>
            <w:tcBorders>
              <w:left w:val="nil"/>
            </w:tcBorders>
            <w:shd w:val="clear" w:color="auto" w:fill="auto"/>
          </w:tcPr>
          <w:p w:rsidR="00A843D9" w:rsidRPr="00A878ED" w:rsidRDefault="00A843D9" w:rsidP="00B57ACF">
            <w:pPr>
              <w:rPr>
                <w:rFonts w:eastAsia="Calibri"/>
              </w:rPr>
            </w:pPr>
            <w:r w:rsidRPr="00A878ED">
              <w:rPr>
                <w:rFonts w:eastAsia="Calibri"/>
              </w:rPr>
              <w:t>Guidance provided by the server</w:t>
            </w:r>
          </w:p>
        </w:tc>
      </w:tr>
    </w:tbl>
    <w:p w:rsidR="00A843D9" w:rsidRPr="00A878ED" w:rsidRDefault="00A843D9" w:rsidP="00A843D9"/>
    <w:p w:rsidR="00A843D9" w:rsidRDefault="00A843D9" w:rsidP="00A843D9">
      <w:r w:rsidRPr="00A878ED">
        <w:t>The patien</w:t>
      </w:r>
      <w:r w:rsidR="00F027DE" w:rsidRPr="00A878ED">
        <w:t xml:space="preserve">t identifier, if specified, </w:t>
      </w:r>
      <w:r w:rsidR="00F027DE" w:rsidRPr="00A878ED">
        <w:rPr>
          <w:b/>
        </w:rPr>
        <w:t>SHALL</w:t>
      </w:r>
      <w:r w:rsidRPr="00A878ED">
        <w:t xml:space="preserve"> be the same as that specified in the </w:t>
      </w:r>
      <w:r w:rsidR="00DA39AC">
        <w:t>v</w:t>
      </w:r>
      <w:r w:rsidR="00DA39AC" w:rsidRPr="00A878ED">
        <w:t xml:space="preserve">MR </w:t>
      </w:r>
      <w:r w:rsidRPr="00A878ED">
        <w:t xml:space="preserve">element of the request. </w:t>
      </w:r>
      <w:r w:rsidR="00DA39AC">
        <w:t xml:space="preserve"> </w:t>
      </w:r>
      <w:r w:rsidRPr="00A878ED">
        <w:t>If the request element did not include a patient identifier, then the response element also will not include a patient identi</w:t>
      </w:r>
      <w:r w:rsidR="00F027DE" w:rsidRPr="00A878ED">
        <w:t xml:space="preserve">fier. </w:t>
      </w:r>
      <w:r w:rsidR="002E08BD">
        <w:t xml:space="preserve"> </w:t>
      </w:r>
      <w:r w:rsidR="00F027DE" w:rsidRPr="00A878ED">
        <w:t xml:space="preserve">The patient identifier </w:t>
      </w:r>
      <w:r w:rsidR="00F027DE" w:rsidRPr="00A878ED">
        <w:rPr>
          <w:b/>
        </w:rPr>
        <w:t>MAY</w:t>
      </w:r>
      <w:r w:rsidRPr="00A878ED">
        <w:t xml:space="preserve"> be any identifier used by the requesting organization. </w:t>
      </w:r>
      <w:r w:rsidR="00DA39AC">
        <w:t xml:space="preserve"> </w:t>
      </w:r>
      <w:r w:rsidRPr="00A878ED">
        <w:t xml:space="preserve">The identifier also may be a temporary identifier created for the purpose of the CDS transaction. </w:t>
      </w:r>
    </w:p>
    <w:p w:rsidR="00DA39AC" w:rsidRPr="00A878ED" w:rsidRDefault="00DA39AC" w:rsidP="00A843D9"/>
    <w:p w:rsidR="00A843D9" w:rsidRPr="00A878ED" w:rsidRDefault="00F027DE" w:rsidP="00A843D9">
      <w:r w:rsidRPr="00A878ED">
        <w:t xml:space="preserve">The </w:t>
      </w:r>
      <w:r w:rsidR="00DA39AC">
        <w:t xml:space="preserve">ActionGroup </w:t>
      </w:r>
      <w:r w:rsidRPr="00A878ED">
        <w:t xml:space="preserve">element </w:t>
      </w:r>
      <w:r w:rsidRPr="00A878ED">
        <w:rPr>
          <w:b/>
        </w:rPr>
        <w:t>SHALL</w:t>
      </w:r>
      <w:r w:rsidR="00A843D9" w:rsidRPr="00A878ED">
        <w:t xml:space="preserve"> be of the type ActionGroup that is specified in the HL7 </w:t>
      </w:r>
      <w:r w:rsidR="00DA39AC">
        <w:t xml:space="preserve">CDS </w:t>
      </w:r>
      <w:r w:rsidR="00A843D9" w:rsidRPr="00A878ED">
        <w:t>Knowledge Artifact Implementation Guide</w:t>
      </w:r>
      <w:r w:rsidR="00DA39AC">
        <w:t>, Release</w:t>
      </w:r>
      <w:r w:rsidR="002E08BD">
        <w:t xml:space="preserve"> 1</w:t>
      </w:r>
      <w:r w:rsidR="00A843D9" w:rsidRPr="00A878ED">
        <w:t xml:space="preserve">. </w:t>
      </w:r>
      <w:r w:rsidR="00DA39AC">
        <w:t xml:space="preserve"> </w:t>
      </w:r>
      <w:r w:rsidR="00A843D9" w:rsidRPr="00A878ED">
        <w:t>Further constraints on the use of ActionGroup are specified below.</w:t>
      </w:r>
    </w:p>
    <w:p w:rsidR="00A843D9" w:rsidRPr="00A878ED" w:rsidRDefault="00A843D9" w:rsidP="00A843D9">
      <w:pPr>
        <w:pStyle w:val="Heading4"/>
        <w:rPr>
          <w:rFonts w:ascii="Times New Roman" w:hAnsi="Times New Roman"/>
        </w:rPr>
      </w:pPr>
      <w:bookmarkStart w:id="620" w:name="_Ref363568018"/>
      <w:r w:rsidRPr="00A878ED">
        <w:rPr>
          <w:rFonts w:ascii="Times New Roman" w:hAnsi="Times New Roman"/>
        </w:rPr>
        <w:t xml:space="preserve">Constraints on HeD Actions when used </w:t>
      </w:r>
      <w:bookmarkEnd w:id="620"/>
      <w:r w:rsidR="00DA39AC">
        <w:rPr>
          <w:rFonts w:ascii="Times New Roman" w:hAnsi="Times New Roman"/>
        </w:rPr>
        <w:t>WITHIN CDS OUTPUT AS ACTION GROUP</w:t>
      </w:r>
    </w:p>
    <w:p w:rsidR="00A843D9" w:rsidRPr="00A878ED" w:rsidRDefault="00A843D9" w:rsidP="00A843D9">
      <w:r w:rsidRPr="00A878ED">
        <w:t xml:space="preserve">These constraints are specified largely because of the requirement that the CDS requestor (client of the DSS) should not have to evaluate expressions from the knowledge artifact schema except literal expressions. </w:t>
      </w:r>
      <w:r w:rsidR="002E08BD">
        <w:t xml:space="preserve"> </w:t>
      </w:r>
      <w:r w:rsidRPr="00A878ED">
        <w:t xml:space="preserve">Thus, in that sense the actions specified in the CDS response payload are simpler. </w:t>
      </w:r>
      <w:r w:rsidR="00DA39AC">
        <w:t xml:space="preserve"> </w:t>
      </w:r>
      <w:r w:rsidRPr="00A878ED">
        <w:t>The constraints below are grouped by the base data type (of the knowledge artifact) in which they occur.</w:t>
      </w:r>
    </w:p>
    <w:p w:rsidR="00DA39AC" w:rsidRDefault="00DA39AC" w:rsidP="00A843D9">
      <w:pPr>
        <w:rPr>
          <w:b/>
        </w:rPr>
      </w:pPr>
    </w:p>
    <w:p w:rsidR="00A843D9" w:rsidRPr="00A878ED" w:rsidRDefault="00A843D9" w:rsidP="00A843D9">
      <w:pPr>
        <w:rPr>
          <w:b/>
        </w:rPr>
      </w:pPr>
      <w:r w:rsidRPr="00A878ED">
        <w:rPr>
          <w:b/>
        </w:rPr>
        <w:t>ActionBase</w:t>
      </w:r>
    </w:p>
    <w:p w:rsidR="00A843D9" w:rsidRPr="00A878ED" w:rsidRDefault="00A843D9" w:rsidP="00A843D9">
      <w:pPr>
        <w:rPr>
          <w:u w:val="single"/>
        </w:rPr>
      </w:pPr>
      <w:r w:rsidRPr="00A878ED">
        <w:rPr>
          <w:u w:val="single"/>
        </w:rPr>
        <w:t>Constraint AB-1: No conditions</w:t>
      </w:r>
    </w:p>
    <w:p w:rsidR="00A843D9" w:rsidRPr="00A878ED" w:rsidRDefault="00A843D9" w:rsidP="00A843D9">
      <w:r w:rsidRPr="00A878ED">
        <w:t xml:space="preserve">The conditions element of ActionBase </w:t>
      </w:r>
      <w:r w:rsidRPr="0072497A">
        <w:rPr>
          <w:b/>
          <w:u w:val="single"/>
        </w:rPr>
        <w:t>SHALL NOT</w:t>
      </w:r>
      <w:r w:rsidRPr="00A878ED">
        <w:t xml:space="preserve"> be used. </w:t>
      </w:r>
      <w:r w:rsidR="00DA39AC">
        <w:t xml:space="preserve"> </w:t>
      </w:r>
      <w:r w:rsidRPr="00A878ED">
        <w:t>Since ActionBase is the ancestor of all actions and groups, this constraint implies that actions and groups cannot specify conditions.</w:t>
      </w:r>
    </w:p>
    <w:p w:rsidR="00DA39AC" w:rsidRDefault="00DA39AC" w:rsidP="00A843D9">
      <w:pPr>
        <w:rPr>
          <w:b/>
        </w:rPr>
      </w:pPr>
    </w:p>
    <w:p w:rsidR="00A843D9" w:rsidRPr="00A878ED" w:rsidRDefault="00A843D9" w:rsidP="00A843D9">
      <w:pPr>
        <w:rPr>
          <w:b/>
        </w:rPr>
      </w:pPr>
      <w:r w:rsidRPr="00A878ED">
        <w:rPr>
          <w:b/>
        </w:rPr>
        <w:t>ActionGroup</w:t>
      </w:r>
    </w:p>
    <w:p w:rsidR="00A843D9" w:rsidRPr="00A878ED" w:rsidRDefault="00A843D9" w:rsidP="00A843D9">
      <w:pPr>
        <w:rPr>
          <w:u w:val="single"/>
        </w:rPr>
      </w:pPr>
      <w:r w:rsidRPr="00A878ED">
        <w:rPr>
          <w:u w:val="single"/>
        </w:rPr>
        <w:t>Constraint AG-1: No group references</w:t>
      </w:r>
    </w:p>
    <w:p w:rsidR="00A843D9" w:rsidRDefault="00A843D9" w:rsidP="00A843D9">
      <w:r w:rsidRPr="00A878ED">
        <w:t xml:space="preserve">The subElements element of ActionGroup </w:t>
      </w:r>
      <w:r w:rsidRPr="0072497A">
        <w:rPr>
          <w:b/>
          <w:u w:val="single"/>
        </w:rPr>
        <w:t>SHALL NOT</w:t>
      </w:r>
      <w:r w:rsidRPr="00A878ED">
        <w:t xml:space="preserve"> allow any actionGroupReference elements within it.</w:t>
      </w:r>
    </w:p>
    <w:p w:rsidR="00B9070E" w:rsidRPr="00A878ED" w:rsidRDefault="00B9070E" w:rsidP="00A843D9"/>
    <w:p w:rsidR="00A843D9" w:rsidRPr="00A878ED" w:rsidRDefault="00A843D9" w:rsidP="00A843D9">
      <w:pPr>
        <w:rPr>
          <w:u w:val="single"/>
        </w:rPr>
      </w:pPr>
      <w:r w:rsidRPr="00A878ED">
        <w:rPr>
          <w:u w:val="single"/>
        </w:rPr>
        <w:t>Constraint AG-2: At least one simple action</w:t>
      </w:r>
    </w:p>
    <w:p w:rsidR="00A843D9" w:rsidRDefault="00A843D9" w:rsidP="00A843D9">
      <w:r w:rsidRPr="00A878ED">
        <w:t xml:space="preserve">The subElements of ActionGroup or its contained groups </w:t>
      </w:r>
      <w:r w:rsidRPr="0072497A">
        <w:rPr>
          <w:b/>
          <w:u w:val="single"/>
        </w:rPr>
        <w:t>SHOULD</w:t>
      </w:r>
      <w:r w:rsidRPr="00A878ED">
        <w:t xml:space="preserve"> contain at least one simple action. </w:t>
      </w:r>
      <w:r w:rsidR="00B9070E">
        <w:t xml:space="preserve"> </w:t>
      </w:r>
      <w:r w:rsidRPr="00A878ED">
        <w:t xml:space="preserve">That is, a CDS response </w:t>
      </w:r>
      <w:r w:rsidR="00B9070E" w:rsidRPr="0072497A">
        <w:rPr>
          <w:b/>
          <w:u w:val="single"/>
        </w:rPr>
        <w:t>SHOULD</w:t>
      </w:r>
      <w:r w:rsidR="00B9070E" w:rsidRPr="00A878ED">
        <w:t xml:space="preserve"> </w:t>
      </w:r>
      <w:r w:rsidRPr="00A878ED">
        <w:t>always contain one action even if there is no specific guidance being returned.</w:t>
      </w:r>
      <w:r w:rsidR="002E08BD">
        <w:t xml:space="preserve">  The action element </w:t>
      </w:r>
      <w:r w:rsidR="002E08BD">
        <w:rPr>
          <w:b/>
        </w:rPr>
        <w:t>MAY</w:t>
      </w:r>
      <w:r w:rsidR="002E08BD">
        <w:t xml:space="preserve"> indicate that no specific action is needed at the current time.</w:t>
      </w:r>
    </w:p>
    <w:p w:rsidR="00B9070E" w:rsidRPr="00A878ED" w:rsidRDefault="00B9070E" w:rsidP="00A843D9"/>
    <w:p w:rsidR="00A843D9" w:rsidRPr="00A878ED" w:rsidRDefault="00A843D9" w:rsidP="00A843D9">
      <w:pPr>
        <w:rPr>
          <w:b/>
        </w:rPr>
      </w:pPr>
      <w:r w:rsidRPr="00A878ED">
        <w:rPr>
          <w:b/>
        </w:rPr>
        <w:t>AtomicAction</w:t>
      </w:r>
    </w:p>
    <w:p w:rsidR="00A843D9" w:rsidRPr="00A878ED" w:rsidRDefault="00A843D9" w:rsidP="00A843D9">
      <w:pPr>
        <w:rPr>
          <w:u w:val="single"/>
        </w:rPr>
      </w:pPr>
      <w:r w:rsidRPr="00A878ED">
        <w:rPr>
          <w:u w:val="single"/>
        </w:rPr>
        <w:t>Constraint AA-1: No DeclareResponseAction</w:t>
      </w:r>
    </w:p>
    <w:p w:rsidR="00A843D9" w:rsidRPr="00A878ED" w:rsidRDefault="00A843D9" w:rsidP="00A843D9">
      <w:r w:rsidRPr="00A878ED">
        <w:t xml:space="preserve">Actions of type DeclareResponseAction </w:t>
      </w:r>
      <w:r w:rsidRPr="0072497A">
        <w:rPr>
          <w:b/>
          <w:u w:val="single"/>
        </w:rPr>
        <w:t>SHALL NOT</w:t>
      </w:r>
      <w:r w:rsidRPr="00A878ED">
        <w:t xml:space="preserve"> be allowed.</w:t>
      </w:r>
    </w:p>
    <w:p w:rsidR="00B9070E" w:rsidRDefault="00B9070E" w:rsidP="00A843D9">
      <w:pPr>
        <w:rPr>
          <w:u w:val="single"/>
        </w:rPr>
      </w:pPr>
    </w:p>
    <w:p w:rsidR="00A843D9" w:rsidRPr="00A878ED" w:rsidRDefault="00A843D9" w:rsidP="00A843D9">
      <w:pPr>
        <w:rPr>
          <w:u w:val="single"/>
        </w:rPr>
      </w:pPr>
      <w:r w:rsidRPr="00A878ED">
        <w:rPr>
          <w:u w:val="single"/>
        </w:rPr>
        <w:t>Constraint AA-3: No FireEventAction</w:t>
      </w:r>
    </w:p>
    <w:p w:rsidR="00A843D9" w:rsidRPr="00A878ED" w:rsidRDefault="00A843D9" w:rsidP="00A843D9">
      <w:r w:rsidRPr="00A878ED">
        <w:t xml:space="preserve">Actions of type FireEventAction </w:t>
      </w:r>
      <w:r w:rsidRPr="0072497A">
        <w:rPr>
          <w:b/>
          <w:u w:val="single"/>
        </w:rPr>
        <w:t>SHALL NOT</w:t>
      </w:r>
      <w:r w:rsidRPr="00A878ED">
        <w:t xml:space="preserve"> be allowed.</w:t>
      </w:r>
    </w:p>
    <w:p w:rsidR="00B9070E" w:rsidRDefault="00B9070E" w:rsidP="00A843D9">
      <w:pPr>
        <w:rPr>
          <w:b/>
        </w:rPr>
      </w:pPr>
    </w:p>
    <w:p w:rsidR="00A843D9" w:rsidRPr="00A878ED" w:rsidRDefault="00A843D9" w:rsidP="00A843D9">
      <w:pPr>
        <w:rPr>
          <w:b/>
        </w:rPr>
      </w:pPr>
      <w:r w:rsidRPr="00A878ED">
        <w:rPr>
          <w:b/>
        </w:rPr>
        <w:t>CollectInformationAction</w:t>
      </w:r>
    </w:p>
    <w:p w:rsidR="00A843D9" w:rsidRPr="00A878ED" w:rsidRDefault="00A843D9" w:rsidP="00A843D9">
      <w:pPr>
        <w:rPr>
          <w:u w:val="single"/>
        </w:rPr>
      </w:pPr>
      <w:r w:rsidRPr="00A878ED">
        <w:rPr>
          <w:u w:val="single"/>
        </w:rPr>
        <w:t>Constraint CIA-1: No ResponseBinding</w:t>
      </w:r>
    </w:p>
    <w:p w:rsidR="00A843D9" w:rsidRPr="00A878ED" w:rsidRDefault="00A843D9" w:rsidP="00A843D9">
      <w:r w:rsidRPr="00A878ED">
        <w:t xml:space="preserve">The element responseBinding </w:t>
      </w:r>
      <w:r w:rsidRPr="0072497A">
        <w:rPr>
          <w:b/>
          <w:u w:val="single"/>
        </w:rPr>
        <w:t>SHALL NOT</w:t>
      </w:r>
      <w:r w:rsidRPr="00A878ED">
        <w:t xml:space="preserve"> be used in an element of type CollectionInformationAction.</w:t>
      </w:r>
    </w:p>
    <w:p w:rsidR="00B9070E" w:rsidRDefault="00B9070E" w:rsidP="00A843D9">
      <w:pPr>
        <w:rPr>
          <w:b/>
        </w:rPr>
      </w:pPr>
    </w:p>
    <w:p w:rsidR="00A843D9" w:rsidRPr="00A878ED" w:rsidRDefault="00A843D9" w:rsidP="00A843D9">
      <w:pPr>
        <w:rPr>
          <w:b/>
        </w:rPr>
      </w:pPr>
      <w:r w:rsidRPr="00A878ED">
        <w:rPr>
          <w:b/>
        </w:rPr>
        <w:t>CreateAction</w:t>
      </w:r>
    </w:p>
    <w:p w:rsidR="00A843D9" w:rsidRPr="00A878ED" w:rsidRDefault="00A843D9" w:rsidP="00A843D9">
      <w:pPr>
        <w:rPr>
          <w:u w:val="single"/>
        </w:rPr>
      </w:pPr>
      <w:r w:rsidRPr="00A878ED">
        <w:rPr>
          <w:u w:val="single"/>
        </w:rPr>
        <w:t>Constraint CA-1: Only ComplexLiteral actionSentence</w:t>
      </w:r>
    </w:p>
    <w:p w:rsidR="00A843D9" w:rsidRDefault="00A843D9" w:rsidP="00A843D9">
      <w:r w:rsidRPr="00A878ED">
        <w:t xml:space="preserve">The actionSentence element in CreateAction </w:t>
      </w:r>
      <w:r w:rsidRPr="0072497A">
        <w:rPr>
          <w:b/>
          <w:u w:val="single"/>
        </w:rPr>
        <w:t>SHALL</w:t>
      </w:r>
      <w:r w:rsidRPr="00A878ED">
        <w:t xml:space="preserve"> only allow expressions of type ComplexLiteral.</w:t>
      </w:r>
    </w:p>
    <w:p w:rsidR="00B9070E" w:rsidRPr="00A878ED" w:rsidRDefault="00B9070E" w:rsidP="00A843D9"/>
    <w:p w:rsidR="00A843D9" w:rsidRPr="00A878ED" w:rsidRDefault="00A843D9" w:rsidP="00A843D9">
      <w:pPr>
        <w:rPr>
          <w:b/>
        </w:rPr>
      </w:pPr>
      <w:r w:rsidRPr="00A878ED">
        <w:rPr>
          <w:b/>
        </w:rPr>
        <w:t>UpdateAction</w:t>
      </w:r>
    </w:p>
    <w:p w:rsidR="00A843D9" w:rsidRPr="00A878ED" w:rsidRDefault="00A843D9" w:rsidP="00A843D9">
      <w:pPr>
        <w:rPr>
          <w:u w:val="single"/>
        </w:rPr>
      </w:pPr>
      <w:r w:rsidRPr="00A878ED">
        <w:rPr>
          <w:u w:val="single"/>
        </w:rPr>
        <w:t>Constraint UA-1: Only ObjectDescriptor expression for source</w:t>
      </w:r>
    </w:p>
    <w:p w:rsidR="00A843D9" w:rsidRDefault="00A843D9" w:rsidP="00A843D9">
      <w:r w:rsidRPr="00A878ED">
        <w:t xml:space="preserve">The element source of the element actionSentence (which is of type ObjectRedefine) </w:t>
      </w:r>
      <w:r w:rsidRPr="0072497A">
        <w:rPr>
          <w:b/>
          <w:u w:val="single"/>
        </w:rPr>
        <w:t>SHALL</w:t>
      </w:r>
      <w:r w:rsidRPr="00A878ED">
        <w:t xml:space="preserve"> be of type ObjectDescriptor.</w:t>
      </w:r>
    </w:p>
    <w:p w:rsidR="00B9070E" w:rsidRPr="00A878ED" w:rsidRDefault="00B9070E" w:rsidP="00A843D9"/>
    <w:p w:rsidR="00A843D9" w:rsidRPr="00A878ED" w:rsidRDefault="00A843D9" w:rsidP="00A843D9">
      <w:pPr>
        <w:rPr>
          <w:u w:val="single"/>
        </w:rPr>
      </w:pPr>
      <w:r w:rsidRPr="00A878ED">
        <w:rPr>
          <w:u w:val="single"/>
        </w:rPr>
        <w:t>Constraint UA-2: Only literal properties</w:t>
      </w:r>
    </w:p>
    <w:p w:rsidR="00A843D9" w:rsidRDefault="00A843D9" w:rsidP="00A843D9">
      <w:r w:rsidRPr="00A878ED">
        <w:t xml:space="preserve">The element value of the element property of the element actionSentence </w:t>
      </w:r>
      <w:r w:rsidRPr="0072497A">
        <w:rPr>
          <w:b/>
          <w:u w:val="single"/>
        </w:rPr>
        <w:t>SHALL</w:t>
      </w:r>
      <w:r w:rsidRPr="00A878ED">
        <w:t xml:space="preserve"> only allow expressions of literal types.</w:t>
      </w:r>
    </w:p>
    <w:p w:rsidR="00B9070E" w:rsidRPr="00A878ED" w:rsidRDefault="00B9070E" w:rsidP="00A843D9"/>
    <w:p w:rsidR="00A843D9" w:rsidRPr="00A878ED" w:rsidRDefault="00A843D9" w:rsidP="00A843D9">
      <w:pPr>
        <w:rPr>
          <w:b/>
        </w:rPr>
      </w:pPr>
      <w:r w:rsidRPr="00A878ED">
        <w:rPr>
          <w:b/>
        </w:rPr>
        <w:t>RemoveAction</w:t>
      </w:r>
    </w:p>
    <w:p w:rsidR="00A843D9" w:rsidRPr="00A878ED" w:rsidRDefault="00A843D9" w:rsidP="00A843D9">
      <w:pPr>
        <w:rPr>
          <w:u w:val="single"/>
        </w:rPr>
      </w:pPr>
      <w:r w:rsidRPr="00A878ED">
        <w:rPr>
          <w:u w:val="single"/>
        </w:rPr>
        <w:t>Constraint RA-1: Only ObjectDescriptor expression for actionSentence</w:t>
      </w:r>
    </w:p>
    <w:p w:rsidR="00A843D9" w:rsidRPr="00A878ED" w:rsidRDefault="00A843D9" w:rsidP="00A843D9">
      <w:r w:rsidRPr="00A878ED">
        <w:lastRenderedPageBreak/>
        <w:t xml:space="preserve">The element actionSentence </w:t>
      </w:r>
      <w:r w:rsidRPr="0072497A">
        <w:rPr>
          <w:b/>
          <w:u w:val="single"/>
        </w:rPr>
        <w:t>SHALL</w:t>
      </w:r>
      <w:r w:rsidRPr="00A878ED">
        <w:t xml:space="preserve"> be of type ObjectDescriptor.</w:t>
      </w:r>
    </w:p>
    <w:p w:rsidR="00B9070E" w:rsidRDefault="00B9070E" w:rsidP="00A843D9"/>
    <w:p w:rsidR="00A843D9" w:rsidRPr="00A878ED" w:rsidRDefault="00A843D9" w:rsidP="00A843D9">
      <w:r w:rsidRPr="00A878ED">
        <w:t xml:space="preserve">When the response needs to reference an existing data object (in UpdateAction and RemoveAction) known to the CDS requestor, it </w:t>
      </w:r>
      <w:r w:rsidR="00B9070E" w:rsidRPr="0072497A">
        <w:rPr>
          <w:b/>
          <w:u w:val="single"/>
        </w:rPr>
        <w:t>SHALL</w:t>
      </w:r>
      <w:r w:rsidR="00B9070E">
        <w:t xml:space="preserve"> </w:t>
      </w:r>
      <w:r w:rsidRPr="00A878ED">
        <w:t xml:space="preserve">use an ObjectDescriptor expression. This expression specifies an identifier of the object. </w:t>
      </w:r>
      <w:r w:rsidR="00B9070E">
        <w:t xml:space="preserve"> </w:t>
      </w:r>
      <w:r w:rsidRPr="00A878ED">
        <w:t xml:space="preserve">In order to determine the identifier property or properties of a given type, the service references a configuration file. </w:t>
      </w:r>
      <w:r w:rsidR="00B9070E">
        <w:t xml:space="preserve"> </w:t>
      </w:r>
      <w:r w:rsidRPr="002D59B7">
        <w:t xml:space="preserve">This information is provided in the </w:t>
      </w:r>
      <w:r w:rsidR="008D6896">
        <w:t>vMRDefinitions</w:t>
      </w:r>
      <w:r w:rsidRPr="002D59B7">
        <w:t xml:space="preserve">.xml document included in </w:t>
      </w:r>
      <w:r w:rsidR="002D59B7" w:rsidRPr="004872DE">
        <w:t>the supplemental files</w:t>
      </w:r>
      <w:r w:rsidR="00472052">
        <w:t xml:space="preserve"> in Example Implementation\HeD.DSS\Models</w:t>
      </w:r>
      <w:r w:rsidRPr="002D59B7">
        <w:t>.</w:t>
      </w:r>
    </w:p>
    <w:p w:rsidR="00B9070E" w:rsidRDefault="00B9070E" w:rsidP="00A843D9">
      <w:bookmarkStart w:id="621" w:name="_Ref363568100"/>
    </w:p>
    <w:bookmarkEnd w:id="621"/>
    <w:p w:rsidR="00A843D9" w:rsidRDefault="00A843D9" w:rsidP="00A843D9">
      <w:pPr>
        <w:rPr>
          <w:lang w:eastAsia="de-DE"/>
        </w:rPr>
      </w:pPr>
      <w:r w:rsidRPr="00A878ED">
        <w:rPr>
          <w:lang w:eastAsia="de-DE"/>
        </w:rPr>
        <w:t xml:space="preserve">In the sample below, the payload is shown unencoded. However, it will be encoded </w:t>
      </w:r>
      <w:r w:rsidR="00B9070E">
        <w:rPr>
          <w:lang w:eastAsia="de-DE"/>
        </w:rPr>
        <w:t xml:space="preserve">in base 64 format </w:t>
      </w:r>
      <w:r w:rsidRPr="00A878ED">
        <w:rPr>
          <w:lang w:eastAsia="de-DE"/>
        </w:rPr>
        <w:t>within the service response.</w:t>
      </w:r>
    </w:p>
    <w:p w:rsidR="00B9070E" w:rsidRPr="00A878ED" w:rsidRDefault="00B9070E" w:rsidP="00A843D9">
      <w:pPr>
        <w:rPr>
          <w:lang w:eastAsia="de-DE"/>
        </w:rPr>
      </w:pPr>
    </w:p>
    <w:p w:rsidR="00A843D9" w:rsidRPr="00A878ED" w:rsidRDefault="00A843D9" w:rsidP="00A843D9">
      <w:pPr>
        <w:autoSpaceDE w:val="0"/>
        <w:autoSpaceDN w:val="0"/>
        <w:adjustRightInd w:val="0"/>
        <w:rPr>
          <w:sz w:val="18"/>
          <w:szCs w:val="18"/>
        </w:rPr>
      </w:pPr>
      <w:r w:rsidRPr="00A878ED">
        <w:rPr>
          <w:color w:val="008080"/>
          <w:sz w:val="18"/>
          <w:szCs w:val="18"/>
        </w:rPr>
        <w:t>&lt;</w:t>
      </w:r>
      <w:r w:rsidR="00B9070E">
        <w:rPr>
          <w:color w:val="008080"/>
          <w:sz w:val="18"/>
          <w:szCs w:val="18"/>
        </w:rPr>
        <w:t>cdsOutput xsi:type=”</w:t>
      </w:r>
      <w:r w:rsidR="00B1526D">
        <w:rPr>
          <w:color w:val="008080"/>
          <w:sz w:val="18"/>
          <w:szCs w:val="18"/>
        </w:rPr>
        <w:t>CDSActionGroupResponse</w:t>
      </w:r>
      <w:r w:rsidR="00B9070E">
        <w:rPr>
          <w:color w:val="008080"/>
          <w:sz w:val="18"/>
          <w:szCs w:val="18"/>
        </w:rPr>
        <w:t>”</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Pr="00A878ED">
        <w:rPr>
          <w:color w:val="3F7F7F"/>
          <w:sz w:val="18"/>
          <w:szCs w:val="18"/>
        </w:rPr>
        <w:t>patientId</w:t>
      </w:r>
      <w:r w:rsidRPr="00A878ED">
        <w:rPr>
          <w:sz w:val="18"/>
          <w:szCs w:val="18"/>
        </w:rPr>
        <w:t xml:space="preserve"> </w:t>
      </w:r>
      <w:r w:rsidRPr="00A878ED">
        <w:rPr>
          <w:color w:val="7F007F"/>
          <w:sz w:val="18"/>
          <w:szCs w:val="18"/>
        </w:rPr>
        <w:t>identifierName</w:t>
      </w:r>
      <w:r w:rsidRPr="00A878ED">
        <w:rPr>
          <w:color w:val="000000"/>
          <w:sz w:val="18"/>
          <w:szCs w:val="18"/>
        </w:rPr>
        <w:t>=</w:t>
      </w:r>
      <w:r w:rsidRPr="00A878ED">
        <w:rPr>
          <w:i/>
          <w:iCs/>
          <w:color w:val="2A00FF"/>
          <w:sz w:val="18"/>
          <w:szCs w:val="18"/>
        </w:rPr>
        <w:t>"mrn"</w:t>
      </w:r>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"999112AR"</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00B9070E">
        <w:rPr>
          <w:color w:val="008080"/>
          <w:sz w:val="18"/>
          <w:szCs w:val="18"/>
        </w:rPr>
        <w:t>ka:</w:t>
      </w:r>
      <w:r w:rsidR="00B9070E">
        <w:rPr>
          <w:color w:val="3F7F7F"/>
          <w:sz w:val="18"/>
          <w:szCs w:val="18"/>
        </w:rPr>
        <w:t>actionGroup</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ka:actionId</w:t>
      </w:r>
      <w:r w:rsidRPr="00A878ED">
        <w:rPr>
          <w:sz w:val="18"/>
          <w:szCs w:val="18"/>
        </w:rPr>
        <w:t xml:space="preserve"> </w:t>
      </w:r>
      <w:r w:rsidRPr="00A878ED">
        <w:rPr>
          <w:color w:val="7F007F"/>
          <w:sz w:val="18"/>
          <w:szCs w:val="18"/>
        </w:rPr>
        <w:t>identifierName</w:t>
      </w:r>
      <w:r w:rsidRPr="00A878ED">
        <w:rPr>
          <w:color w:val="000000"/>
          <w:sz w:val="18"/>
          <w:szCs w:val="18"/>
        </w:rPr>
        <w:t>=</w:t>
      </w:r>
      <w:r w:rsidRPr="00A878ED">
        <w:rPr>
          <w:i/>
          <w:iCs/>
          <w:color w:val="2A00FF"/>
          <w:sz w:val="18"/>
          <w:szCs w:val="18"/>
        </w:rPr>
        <w:t>"CDSSGenId"</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color w:val="7F007F"/>
          <w:sz w:val="18"/>
          <w:szCs w:val="18"/>
        </w:rPr>
        <w:t>root</w:t>
      </w:r>
      <w:r w:rsidRPr="00A878ED">
        <w:rPr>
          <w:color w:val="000000"/>
          <w:sz w:val="18"/>
          <w:szCs w:val="18"/>
        </w:rPr>
        <w:t>=</w:t>
      </w:r>
      <w:r w:rsidRPr="00A878ED">
        <w:rPr>
          <w:i/>
          <w:iCs/>
          <w:color w:val="2A00FF"/>
          <w:sz w:val="18"/>
          <w:szCs w:val="18"/>
        </w:rPr>
        <w:t>"9547370d-b0b0-4820-b3ce-5eadec7d37d4"</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ka:behaviors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ka:behavior</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"ka:GroupSelectionBehavior"</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"AtMostOne"</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ka:behaviors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ka:title</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"CDS Response Action Examples"</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ka:subElements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ka:simpleAction</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"ka:CreateAction"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3F5FBF"/>
          <w:sz w:val="18"/>
          <w:szCs w:val="18"/>
        </w:rPr>
        <w:t xml:space="preserve">&lt;!-- Create a proposed procedure to be presented to the physician at </w:t>
      </w:r>
    </w:p>
    <w:p w:rsidR="00A843D9" w:rsidRPr="00A878ED" w:rsidRDefault="00A843D9" w:rsidP="00A843D9">
      <w:pPr>
        <w:autoSpaceDE w:val="0"/>
        <w:autoSpaceDN w:val="0"/>
        <w:adjustRightInd w:val="0"/>
        <w:rPr>
          <w:sz w:val="18"/>
          <w:szCs w:val="18"/>
        </w:rPr>
      </w:pPr>
      <w:r w:rsidRPr="00A878ED">
        <w:rPr>
          <w:color w:val="3F5FBF"/>
          <w:sz w:val="18"/>
          <w:szCs w:val="18"/>
        </w:rPr>
        <w:tab/>
      </w:r>
      <w:r w:rsidRPr="00A878ED">
        <w:rPr>
          <w:color w:val="3F5FBF"/>
          <w:sz w:val="18"/>
          <w:szCs w:val="18"/>
        </w:rPr>
        <w:tab/>
      </w:r>
      <w:r w:rsidRPr="00A878ED">
        <w:rPr>
          <w:color w:val="3F5FBF"/>
          <w:sz w:val="18"/>
          <w:szCs w:val="18"/>
        </w:rPr>
        <w:tab/>
      </w:r>
      <w:r w:rsidRPr="00A878ED">
        <w:rPr>
          <w:color w:val="3F5FBF"/>
          <w:sz w:val="18"/>
          <w:szCs w:val="18"/>
        </w:rPr>
        <w:tab/>
      </w:r>
      <w:r w:rsidRPr="00A878ED">
        <w:rPr>
          <w:color w:val="3F5FBF"/>
          <w:sz w:val="18"/>
          <w:szCs w:val="18"/>
        </w:rPr>
        <w:tab/>
        <w:t>CPOE time --&gt;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ka:textEquivalent</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"Ambulate"</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ka:actionSentence</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"ka:ComplexLiteral"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ka:value</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"vmr:ProcedureProposal"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vmr:templateId</w:t>
      </w:r>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"2.16.840.1.113883.3.1829.11.8.3.2"</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color w:val="7F007F"/>
          <w:sz w:val="18"/>
          <w:szCs w:val="18"/>
        </w:rPr>
        <w:t>identifierName</w:t>
      </w:r>
      <w:r w:rsidRPr="00A878ED">
        <w:rPr>
          <w:color w:val="000000"/>
          <w:sz w:val="18"/>
          <w:szCs w:val="18"/>
        </w:rPr>
        <w:t>=</w:t>
      </w:r>
      <w:r w:rsidRPr="00A878ED">
        <w:rPr>
          <w:i/>
          <w:iCs/>
          <w:color w:val="2A00FF"/>
          <w:sz w:val="18"/>
          <w:szCs w:val="18"/>
        </w:rPr>
        <w:t>"ProcedureProposal"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vmr:procedureCode</w:t>
      </w:r>
      <w:r w:rsidRPr="00A878ED">
        <w:rPr>
          <w:sz w:val="18"/>
          <w:szCs w:val="18"/>
        </w:rPr>
        <w:t xml:space="preserve"> </w:t>
      </w:r>
      <w:r w:rsidRPr="00A878ED">
        <w:rPr>
          <w:color w:val="7F007F"/>
          <w:sz w:val="18"/>
          <w:szCs w:val="18"/>
        </w:rPr>
        <w:t>codeSystem</w:t>
      </w:r>
      <w:r w:rsidRPr="00A878ED">
        <w:rPr>
          <w:color w:val="000000"/>
          <w:sz w:val="18"/>
          <w:szCs w:val="18"/>
        </w:rPr>
        <w:t>=</w:t>
      </w:r>
      <w:r w:rsidRPr="00A878ED">
        <w:rPr>
          <w:i/>
          <w:iCs/>
          <w:color w:val="2A00FF"/>
          <w:sz w:val="18"/>
          <w:szCs w:val="18"/>
        </w:rPr>
        <w:t>"2.16.840.1.113883.6.96"</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color w:val="7F007F"/>
          <w:sz w:val="18"/>
          <w:szCs w:val="18"/>
        </w:rPr>
        <w:t>code</w:t>
      </w:r>
      <w:r w:rsidRPr="00A878ED">
        <w:rPr>
          <w:color w:val="000000"/>
          <w:sz w:val="18"/>
          <w:szCs w:val="18"/>
        </w:rPr>
        <w:t>=</w:t>
      </w:r>
      <w:r w:rsidRPr="00A878ED">
        <w:rPr>
          <w:i/>
          <w:iCs/>
          <w:color w:val="2A00FF"/>
          <w:sz w:val="18"/>
          <w:szCs w:val="18"/>
        </w:rPr>
        <w:t>"62013009"</w:t>
      </w:r>
      <w:r w:rsidRPr="00A878ED">
        <w:rPr>
          <w:sz w:val="18"/>
          <w:szCs w:val="18"/>
        </w:rPr>
        <w:t xml:space="preserve"> </w:t>
      </w:r>
      <w:r w:rsidRPr="00A878ED">
        <w:rPr>
          <w:color w:val="7F007F"/>
          <w:sz w:val="18"/>
          <w:szCs w:val="18"/>
        </w:rPr>
        <w:t>codeSystemName</w:t>
      </w:r>
      <w:r w:rsidRPr="00A878ED">
        <w:rPr>
          <w:color w:val="000000"/>
          <w:sz w:val="18"/>
          <w:szCs w:val="18"/>
        </w:rPr>
        <w:t>=</w:t>
      </w:r>
      <w:r w:rsidRPr="00A878ED">
        <w:rPr>
          <w:i/>
          <w:iCs/>
          <w:color w:val="2A00FF"/>
          <w:sz w:val="18"/>
          <w:szCs w:val="18"/>
        </w:rPr>
        <w:t>"SNOMED-CT"</w:t>
      </w:r>
      <w:r w:rsidRPr="00A878ED">
        <w:rPr>
          <w:color w:val="008080"/>
          <w:sz w:val="18"/>
          <w:szCs w:val="18"/>
        </w:rPr>
        <w:t>&gt;</w:t>
      </w:r>
      <w:r w:rsidR="00AF77A7">
        <w:rPr>
          <w:color w:val="008080"/>
          <w:sz w:val="18"/>
          <w:szCs w:val="18"/>
        </w:rPr>
        <w:t xml:space="preserve">&lt;dt:displayName </w:t>
      </w:r>
      <w:r w:rsidR="005C2BF9">
        <w:rPr>
          <w:color w:val="7F007F"/>
          <w:sz w:val="18"/>
          <w:szCs w:val="18"/>
        </w:rPr>
        <w:t>value</w:t>
      </w:r>
      <w:r w:rsidR="005C2BF9" w:rsidRPr="00A878ED">
        <w:rPr>
          <w:color w:val="000000"/>
          <w:sz w:val="18"/>
          <w:szCs w:val="18"/>
        </w:rPr>
        <w:t>=</w:t>
      </w:r>
      <w:r w:rsidR="005C2BF9" w:rsidRPr="00A878ED">
        <w:rPr>
          <w:i/>
          <w:iCs/>
          <w:color w:val="2A00FF"/>
          <w:sz w:val="18"/>
          <w:szCs w:val="18"/>
        </w:rPr>
        <w:t>"</w:t>
      </w:r>
      <w:r w:rsidR="005C2BF9">
        <w:rPr>
          <w:i/>
          <w:iCs/>
          <w:color w:val="2A00FF"/>
          <w:sz w:val="18"/>
          <w:szCs w:val="18"/>
        </w:rPr>
        <w:t>Ambulating Patient</w:t>
      </w:r>
      <w:r w:rsidR="005C2BF9" w:rsidRPr="00A878ED">
        <w:rPr>
          <w:i/>
          <w:iCs/>
          <w:color w:val="2A00FF"/>
          <w:sz w:val="18"/>
          <w:szCs w:val="18"/>
        </w:rPr>
        <w:t>"</w:t>
      </w:r>
      <w:r w:rsidR="005C2BF9" w:rsidRPr="00A878ED">
        <w:rPr>
          <w:color w:val="008080"/>
          <w:sz w:val="18"/>
          <w:szCs w:val="18"/>
        </w:rPr>
        <w:t>/</w:t>
      </w:r>
      <w:r w:rsidR="005C2BF9">
        <w:rPr>
          <w:color w:val="008080"/>
          <w:sz w:val="18"/>
          <w:szCs w:val="18"/>
        </w:rPr>
        <w:t>&gt;</w:t>
      </w:r>
      <w:r w:rsidR="00AF77A7">
        <w:rPr>
          <w:color w:val="008080"/>
          <w:sz w:val="18"/>
          <w:szCs w:val="18"/>
        </w:rPr>
        <w:t>&lt;/vmr:procedureCode&gt;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ka:value</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ka:actionSentence</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ka:simpleAction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ka:simpleAction</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"ka:CreateAction"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ka:textEquivalent</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"Bed rest"</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ka:actionSentence</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"ka:ComplexLiteral"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ka:value</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"vmr:ProcedureProposal"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vmr:templateId</w:t>
      </w:r>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"2.16.840.1.113883.3.1829.11.8.3.2"</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color w:val="7F007F"/>
          <w:sz w:val="18"/>
          <w:szCs w:val="18"/>
        </w:rPr>
        <w:t>identifierName</w:t>
      </w:r>
      <w:r w:rsidRPr="00A878ED">
        <w:rPr>
          <w:color w:val="000000"/>
          <w:sz w:val="18"/>
          <w:szCs w:val="18"/>
        </w:rPr>
        <w:t>=</w:t>
      </w:r>
      <w:r w:rsidRPr="00A878ED">
        <w:rPr>
          <w:i/>
          <w:iCs/>
          <w:color w:val="2A00FF"/>
          <w:sz w:val="18"/>
          <w:szCs w:val="18"/>
        </w:rPr>
        <w:t>"ProcedureProposal"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vmr:procedureCode</w:t>
      </w:r>
      <w:r w:rsidRPr="00A878ED">
        <w:rPr>
          <w:sz w:val="18"/>
          <w:szCs w:val="18"/>
        </w:rPr>
        <w:t xml:space="preserve"> </w:t>
      </w:r>
      <w:r w:rsidRPr="00A878ED">
        <w:rPr>
          <w:color w:val="7F007F"/>
          <w:sz w:val="18"/>
          <w:szCs w:val="18"/>
        </w:rPr>
        <w:t>codeSystem</w:t>
      </w:r>
      <w:r w:rsidRPr="00A878ED">
        <w:rPr>
          <w:color w:val="000000"/>
          <w:sz w:val="18"/>
          <w:szCs w:val="18"/>
        </w:rPr>
        <w:t>=</w:t>
      </w:r>
      <w:r w:rsidRPr="00A878ED">
        <w:rPr>
          <w:i/>
          <w:iCs/>
          <w:color w:val="2A00FF"/>
          <w:sz w:val="18"/>
          <w:szCs w:val="18"/>
        </w:rPr>
        <w:t>"2.16.840.1.113883.6.96"</w:t>
      </w:r>
    </w:p>
    <w:p w:rsidR="005C2BF9" w:rsidRPr="00A878ED" w:rsidRDefault="00A843D9" w:rsidP="005C2BF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code</w:t>
      </w:r>
      <w:proofErr w:type="gramEnd"/>
      <w:r w:rsidRPr="00A878ED">
        <w:rPr>
          <w:color w:val="000000"/>
          <w:sz w:val="18"/>
          <w:szCs w:val="18"/>
        </w:rPr>
        <w:t>=</w:t>
      </w:r>
      <w:r w:rsidRPr="00A878ED">
        <w:rPr>
          <w:i/>
          <w:iCs/>
          <w:color w:val="2A00FF"/>
          <w:sz w:val="18"/>
          <w:szCs w:val="18"/>
        </w:rPr>
        <w:t>"183074009"</w:t>
      </w:r>
      <w:r w:rsidRPr="00A878ED">
        <w:rPr>
          <w:sz w:val="18"/>
          <w:szCs w:val="18"/>
        </w:rPr>
        <w:t xml:space="preserve"> </w:t>
      </w:r>
      <w:r w:rsidRPr="00A878ED">
        <w:rPr>
          <w:color w:val="7F007F"/>
          <w:sz w:val="18"/>
          <w:szCs w:val="18"/>
        </w:rPr>
        <w:t>codeSystemName</w:t>
      </w:r>
      <w:r w:rsidRPr="00A878ED">
        <w:rPr>
          <w:color w:val="000000"/>
          <w:sz w:val="18"/>
          <w:szCs w:val="18"/>
        </w:rPr>
        <w:t>=</w:t>
      </w:r>
      <w:r w:rsidRPr="00A878ED">
        <w:rPr>
          <w:i/>
          <w:iCs/>
          <w:color w:val="2A00FF"/>
          <w:sz w:val="18"/>
          <w:szCs w:val="18"/>
        </w:rPr>
        <w:t>"SNOMED-CT"</w:t>
      </w:r>
      <w:ins w:id="622" w:author="Kensaku Kawamoto" w:date="2013-12-18T15:31:00Z">
        <w:r w:rsidR="002E6024" w:rsidRPr="00A878ED">
          <w:rPr>
            <w:color w:val="008080"/>
            <w:sz w:val="18"/>
            <w:szCs w:val="18"/>
          </w:rPr>
          <w:t>&gt;</w:t>
        </w:r>
      </w:ins>
      <w:r w:rsidRPr="00A878ED">
        <w:rPr>
          <w:sz w:val="18"/>
          <w:szCs w:val="18"/>
        </w:rPr>
        <w:t xml:space="preserve"> </w:t>
      </w:r>
      <w:r w:rsidR="005C2BF9">
        <w:rPr>
          <w:color w:val="008080"/>
          <w:sz w:val="18"/>
          <w:szCs w:val="18"/>
        </w:rPr>
        <w:t xml:space="preserve">&lt;dt:displayName </w:t>
      </w:r>
      <w:r w:rsidR="005C2BF9">
        <w:rPr>
          <w:color w:val="7F007F"/>
          <w:sz w:val="18"/>
          <w:szCs w:val="18"/>
        </w:rPr>
        <w:t>value</w:t>
      </w:r>
      <w:r w:rsidR="005C2BF9" w:rsidRPr="00A878ED">
        <w:rPr>
          <w:color w:val="000000"/>
          <w:sz w:val="18"/>
          <w:szCs w:val="18"/>
        </w:rPr>
        <w:t>=</w:t>
      </w:r>
      <w:r w:rsidR="005C2BF9" w:rsidRPr="00A878ED">
        <w:rPr>
          <w:i/>
          <w:iCs/>
          <w:color w:val="2A00FF"/>
          <w:sz w:val="18"/>
          <w:szCs w:val="18"/>
        </w:rPr>
        <w:t>"</w:t>
      </w:r>
      <w:r w:rsidR="005C2BF9">
        <w:rPr>
          <w:i/>
          <w:iCs/>
          <w:color w:val="2A00FF"/>
          <w:sz w:val="18"/>
          <w:szCs w:val="18"/>
        </w:rPr>
        <w:t>Recommendation to rest in bed</w:t>
      </w:r>
      <w:r w:rsidR="005C2BF9" w:rsidRPr="00A878ED">
        <w:rPr>
          <w:i/>
          <w:iCs/>
          <w:color w:val="2A00FF"/>
          <w:sz w:val="18"/>
          <w:szCs w:val="18"/>
        </w:rPr>
        <w:t>"</w:t>
      </w:r>
      <w:r w:rsidR="005C2BF9" w:rsidRPr="00A878ED">
        <w:rPr>
          <w:color w:val="008080"/>
          <w:sz w:val="18"/>
          <w:szCs w:val="18"/>
        </w:rPr>
        <w:t>/</w:t>
      </w:r>
      <w:r w:rsidR="005C2BF9">
        <w:rPr>
          <w:color w:val="008080"/>
          <w:sz w:val="18"/>
          <w:szCs w:val="18"/>
        </w:rPr>
        <w:t>&gt;&lt;/vmr:procedureCode&gt;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ka:value</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ka:actionSentence</w:t>
      </w:r>
      <w:r w:rsidRPr="00A878ED">
        <w:rPr>
          <w:color w:val="008080"/>
          <w:sz w:val="18"/>
          <w:szCs w:val="18"/>
        </w:rPr>
        <w:t>&gt;</w:t>
      </w:r>
    </w:p>
    <w:p w:rsidR="00A843D9" w:rsidRPr="00A878ED" w:rsidDel="002E6024" w:rsidRDefault="00A843D9" w:rsidP="00A843D9">
      <w:pPr>
        <w:autoSpaceDE w:val="0"/>
        <w:autoSpaceDN w:val="0"/>
        <w:adjustRightInd w:val="0"/>
        <w:rPr>
          <w:del w:id="623" w:author="Kensaku Kawamoto" w:date="2013-12-18T15:32:00Z"/>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:simpleAction</w:t>
      </w:r>
      <w:proofErr w:type="gramEnd"/>
      <w:r w:rsidRPr="00A878ED">
        <w:rPr>
          <w:color w:val="008080"/>
          <w:sz w:val="18"/>
          <w:szCs w:val="18"/>
        </w:rPr>
        <w:t>&gt;</w:t>
      </w:r>
      <w:bookmarkStart w:id="624" w:name="_GoBack"/>
      <w:bookmarkEnd w:id="624"/>
    </w:p>
    <w:p w:rsidR="00A843D9" w:rsidRPr="00A878ED" w:rsidRDefault="00A843D9" w:rsidP="00A843D9">
      <w:pPr>
        <w:autoSpaceDE w:val="0"/>
        <w:autoSpaceDN w:val="0"/>
        <w:adjustRightInd w:val="0"/>
        <w:rPr>
          <w:sz w:val="18"/>
          <w:szCs w:val="18"/>
        </w:rPr>
      </w:pP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ka:subElements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00B9070E">
        <w:rPr>
          <w:color w:val="3F7F7F"/>
          <w:sz w:val="18"/>
          <w:szCs w:val="18"/>
        </w:rPr>
        <w:t>ka:actionGroup</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8080"/>
          <w:sz w:val="18"/>
          <w:szCs w:val="18"/>
        </w:rPr>
        <w:t>&lt;/</w:t>
      </w:r>
      <w:r w:rsidR="00B9070E">
        <w:rPr>
          <w:color w:val="3F7F7F"/>
          <w:sz w:val="18"/>
          <w:szCs w:val="18"/>
        </w:rPr>
        <w:t>cdsOutput</w:t>
      </w:r>
      <w:r w:rsidRPr="00A878ED">
        <w:rPr>
          <w:color w:val="008080"/>
          <w:sz w:val="18"/>
          <w:szCs w:val="18"/>
        </w:rPr>
        <w:t>&gt;</w:t>
      </w:r>
    </w:p>
    <w:p w:rsidR="00B9070E" w:rsidRDefault="00B9070E" w:rsidP="00B9070E">
      <w:pPr>
        <w:pStyle w:val="Caption"/>
        <w:rPr>
          <w:rFonts w:ascii="Times New Roman" w:hAnsi="Times New Roman"/>
        </w:rPr>
      </w:pPr>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C35E28">
        <w:rPr>
          <w:b w:val="0"/>
          <w:caps w:val="0"/>
          <w:noProof/>
          <w:color w:val="0070C0"/>
          <w:lang w:bidi="en-US"/>
        </w:rPr>
        <w:t>9</w:t>
      </w:r>
      <w:r w:rsidRPr="00E7111D">
        <w:rPr>
          <w:b w:val="0"/>
          <w:caps w:val="0"/>
          <w:color w:val="0070C0"/>
          <w:lang w:bidi="en-US"/>
        </w:rPr>
        <w:fldChar w:fldCharType="end"/>
      </w:r>
      <w:r w:rsidRPr="00E7111D">
        <w:rPr>
          <w:b w:val="0"/>
          <w:caps w:val="0"/>
          <w:color w:val="0070C0"/>
          <w:lang w:bidi="en-US"/>
        </w:rPr>
        <w:t xml:space="preserve">. Sample </w:t>
      </w:r>
      <w:r w:rsidR="002037B4">
        <w:rPr>
          <w:b w:val="0"/>
          <w:caps w:val="0"/>
          <w:color w:val="0070C0"/>
          <w:lang w:bidi="en-US"/>
        </w:rPr>
        <w:t>CDSActionGroupResponse</w:t>
      </w:r>
    </w:p>
    <w:p w:rsidR="00A843D9" w:rsidRPr="00A878ED" w:rsidRDefault="00A843D9" w:rsidP="00A843D9"/>
    <w:p w:rsidR="007D1142" w:rsidRDefault="007D1142">
      <w:pPr>
        <w:rPr>
          <w:b/>
          <w:caps/>
          <w:kern w:val="28"/>
          <w:lang w:eastAsia="de-DE"/>
        </w:rPr>
      </w:pPr>
      <w:bookmarkStart w:id="625" w:name="_Toc362512057"/>
      <w:r>
        <w:br w:type="page"/>
      </w:r>
    </w:p>
    <w:p w:rsidR="00A843D9" w:rsidRPr="00A878ED" w:rsidRDefault="00E93075" w:rsidP="00A843D9">
      <w:pPr>
        <w:pStyle w:val="Heading3"/>
        <w:rPr>
          <w:rFonts w:ascii="Times New Roman" w:hAnsi="Times New Roman"/>
        </w:rPr>
      </w:pPr>
      <w:bookmarkStart w:id="626" w:name="_Toc375143894"/>
      <w:r w:rsidRPr="00A878ED">
        <w:rPr>
          <w:rFonts w:ascii="Times New Roman" w:hAnsi="Times New Roman"/>
        </w:rPr>
        <w:lastRenderedPageBreak/>
        <w:t>Execution</w:t>
      </w:r>
      <w:r w:rsidR="00A843D9" w:rsidRPr="00A878ED">
        <w:rPr>
          <w:rFonts w:ascii="Times New Roman" w:hAnsi="Times New Roman"/>
        </w:rPr>
        <w:t xml:space="preserve"> Message Container</w:t>
      </w:r>
      <w:bookmarkEnd w:id="625"/>
      <w:bookmarkEnd w:id="626"/>
    </w:p>
    <w:p w:rsidR="00A843D9" w:rsidRDefault="00A843D9" w:rsidP="00A843D9">
      <w:r w:rsidRPr="00A878ED">
        <w:t>This section describes the payload structure for warning</w:t>
      </w:r>
      <w:r w:rsidR="00B9070E">
        <w:t xml:space="preserve">, </w:t>
      </w:r>
      <w:r w:rsidRPr="00A878ED">
        <w:t>informational</w:t>
      </w:r>
      <w:r w:rsidR="00B9070E">
        <w:t>, and exception</w:t>
      </w:r>
      <w:r w:rsidRPr="00A878ED">
        <w:t xml:space="preserve"> messages from the server to the requestor. </w:t>
      </w:r>
      <w:r w:rsidR="00B9070E">
        <w:t xml:space="preserve"> </w:t>
      </w:r>
      <w:r w:rsidRPr="00A878ED">
        <w:t>An information message is returned when the DSS execution proceeded as expected and it successfully evaluated the patient data.</w:t>
      </w:r>
      <w:r w:rsidR="00B9070E">
        <w:t xml:space="preserve">  </w:t>
      </w:r>
      <w:r w:rsidRPr="00A878ED">
        <w:t xml:space="preserve">A warning is issued by the DSS </w:t>
      </w:r>
      <w:r w:rsidR="007D1142">
        <w:t xml:space="preserve">if it </w:t>
      </w:r>
      <w:r w:rsidRPr="00A878ED">
        <w:t xml:space="preserve">encountered unexpected issues but was able to evaluate the patient data against the specified knowledge module. </w:t>
      </w:r>
      <w:r w:rsidR="007D1142">
        <w:t xml:space="preserve"> </w:t>
      </w:r>
      <w:r w:rsidRPr="00A878ED">
        <w:t xml:space="preserve">In comparison, the DSS throws an exception when it is unable to successfully initiate or complete the evaluation of patient data against the specified knowledge module. </w:t>
      </w:r>
      <w:r w:rsidR="00B9070E">
        <w:t xml:space="preserve"> Within the SOAP implementation, a message can be provided within the exception using this message container.  </w:t>
      </w:r>
      <w:r w:rsidRPr="00A878ED">
        <w:t xml:space="preserve">The same schema models these messages with varying severity. </w:t>
      </w:r>
      <w:r w:rsidR="00B9070E">
        <w:t xml:space="preserve"> </w:t>
      </w:r>
      <w:r w:rsidRPr="00A878ED">
        <w:t>The semantic signifier for the information mo</w:t>
      </w:r>
      <w:r w:rsidR="00F027DE" w:rsidRPr="00A878ED">
        <w:t xml:space="preserve">del for the warning </w:t>
      </w:r>
      <w:r w:rsidR="00B9070E">
        <w:t xml:space="preserve">and exception message </w:t>
      </w:r>
      <w:r w:rsidR="00F027DE" w:rsidRPr="00A878ED">
        <w:t xml:space="preserve">payload </w:t>
      </w:r>
      <w:r w:rsidR="00F027DE" w:rsidRPr="0072497A">
        <w:rPr>
          <w:b/>
          <w:u w:val="single"/>
        </w:rPr>
        <w:t>SHALL</w:t>
      </w:r>
      <w:r w:rsidRPr="00A878ED">
        <w:t xml:space="preserve"> be:</w:t>
      </w:r>
    </w:p>
    <w:p w:rsidR="00B9070E" w:rsidRPr="00A878ED" w:rsidRDefault="00B9070E" w:rsidP="00A843D9"/>
    <w:p w:rsidR="00A843D9" w:rsidRPr="0072497A" w:rsidRDefault="00A843D9" w:rsidP="00A843D9">
      <w:pPr>
        <w:ind w:left="720"/>
        <w:rPr>
          <w:color w:val="0070C0"/>
          <w:sz w:val="20"/>
          <w:szCs w:val="20"/>
        </w:rPr>
      </w:pPr>
      <w:r w:rsidRPr="0072497A">
        <w:rPr>
          <w:color w:val="0070C0"/>
          <w:sz w:val="20"/>
          <w:szCs w:val="20"/>
        </w:rPr>
        <w:t>&lt;</w:t>
      </w:r>
      <w:proofErr w:type="spellStart"/>
      <w:r w:rsidRPr="0072497A">
        <w:rPr>
          <w:color w:val="0070C0"/>
          <w:sz w:val="20"/>
          <w:szCs w:val="20"/>
        </w:rPr>
        <w:t>informationModelSSId</w:t>
      </w:r>
      <w:proofErr w:type="spellEnd"/>
      <w:r w:rsidRPr="0072497A">
        <w:rPr>
          <w:color w:val="0070C0"/>
          <w:sz w:val="20"/>
          <w:szCs w:val="20"/>
        </w:rPr>
        <w:t xml:space="preserve"> </w:t>
      </w:r>
      <w:proofErr w:type="spellStart"/>
      <w:r w:rsidRPr="0072497A">
        <w:rPr>
          <w:color w:val="0070C0"/>
          <w:sz w:val="20"/>
          <w:szCs w:val="20"/>
        </w:rPr>
        <w:t>scopingEntityId</w:t>
      </w:r>
      <w:proofErr w:type="spellEnd"/>
      <w:r w:rsidRPr="0072497A">
        <w:rPr>
          <w:color w:val="0070C0"/>
          <w:sz w:val="20"/>
          <w:szCs w:val="20"/>
        </w:rPr>
        <w:t xml:space="preserve">="org.hl7.cds" </w:t>
      </w:r>
      <w:proofErr w:type="spellStart"/>
      <w:r w:rsidRPr="0072497A">
        <w:rPr>
          <w:color w:val="0070C0"/>
          <w:sz w:val="20"/>
          <w:szCs w:val="20"/>
        </w:rPr>
        <w:t>businessId</w:t>
      </w:r>
      <w:proofErr w:type="spellEnd"/>
      <w:r w:rsidRPr="0072497A">
        <w:rPr>
          <w:color w:val="0070C0"/>
          <w:sz w:val="20"/>
          <w:szCs w:val="20"/>
        </w:rPr>
        <w:t>="</w:t>
      </w:r>
      <w:r w:rsidR="00E062EA">
        <w:rPr>
          <w:color w:val="0070C0"/>
          <w:sz w:val="20"/>
          <w:szCs w:val="20"/>
        </w:rPr>
        <w:t>kaoutput</w:t>
      </w:r>
      <w:r w:rsidRPr="0072497A">
        <w:rPr>
          <w:color w:val="0070C0"/>
          <w:sz w:val="20"/>
          <w:szCs w:val="20"/>
        </w:rPr>
        <w:t>:r1</w:t>
      </w:r>
      <w:r w:rsidR="00E93075" w:rsidRPr="0072497A">
        <w:rPr>
          <w:color w:val="0070C0"/>
          <w:sz w:val="20"/>
          <w:szCs w:val="20"/>
        </w:rPr>
        <w:t>:CDSExecutionMessage</w:t>
      </w:r>
      <w:r w:rsidRPr="0072497A">
        <w:rPr>
          <w:color w:val="0070C0"/>
          <w:sz w:val="20"/>
          <w:szCs w:val="20"/>
        </w:rPr>
        <w:t>"  version="1.0"/&gt;</w:t>
      </w:r>
    </w:p>
    <w:p w:rsidR="00B9070E" w:rsidRDefault="00B9070E" w:rsidP="00A843D9"/>
    <w:p w:rsidR="00B9070E" w:rsidRDefault="00B9070E" w:rsidP="00A843D9">
      <w:r>
        <w:t>The XML schema for this model, called CDSExecutionMessage.xsd, is provided as a supplemental file to this specification.</w:t>
      </w:r>
    </w:p>
    <w:p w:rsidR="00B9070E" w:rsidRDefault="00B9070E" w:rsidP="00A843D9"/>
    <w:p w:rsidR="00A843D9" w:rsidRDefault="00A843D9" w:rsidP="00A843D9">
      <w:r w:rsidRPr="00A878ED">
        <w:t xml:space="preserve">The message </w:t>
      </w:r>
      <w:r w:rsidR="00F027DE" w:rsidRPr="00A878ED">
        <w:t xml:space="preserve">payload </w:t>
      </w:r>
      <w:r w:rsidR="00F027DE" w:rsidRPr="0072497A">
        <w:rPr>
          <w:b/>
          <w:u w:val="single"/>
        </w:rPr>
        <w:t>SHALL</w:t>
      </w:r>
      <w:r w:rsidRPr="00A878ED">
        <w:t xml:space="preserve"> be of type CDSExecutionMessage. </w:t>
      </w:r>
      <w:r w:rsidR="007D1142">
        <w:t xml:space="preserve"> </w:t>
      </w:r>
      <w:r w:rsidRPr="00A878ED">
        <w:t xml:space="preserve">This type, </w:t>
      </w:r>
      <w:r w:rsidR="00B9070E">
        <w:t xml:space="preserve">an example of which </w:t>
      </w:r>
      <w:r w:rsidRPr="00A878ED">
        <w:t xml:space="preserve">is </w:t>
      </w:r>
      <w:r w:rsidR="00B9070E">
        <w:t xml:space="preserve">provided </w:t>
      </w:r>
      <w:r w:rsidRPr="00A878ED">
        <w:t xml:space="preserve">in Section </w:t>
      </w:r>
      <w:r w:rsidR="00FD186F" w:rsidRPr="00A878ED">
        <w:rPr>
          <w:highlight w:val="yellow"/>
        </w:rPr>
        <w:fldChar w:fldCharType="begin"/>
      </w:r>
      <w:r w:rsidR="00FD186F" w:rsidRPr="00A878ED">
        <w:instrText xml:space="preserve"> REF _Ref363568479 \r \h </w:instrText>
      </w:r>
      <w:r w:rsidR="00A878ED" w:rsidRPr="00A878ED">
        <w:rPr>
          <w:highlight w:val="yellow"/>
        </w:rPr>
        <w:instrText xml:space="preserve"> \* MERGEFORMAT </w:instrText>
      </w:r>
      <w:r w:rsidR="00FD186F" w:rsidRPr="00A878ED">
        <w:rPr>
          <w:highlight w:val="yellow"/>
        </w:rPr>
      </w:r>
      <w:r w:rsidR="00FD186F" w:rsidRPr="00A878ED">
        <w:rPr>
          <w:highlight w:val="yellow"/>
        </w:rPr>
        <w:fldChar w:fldCharType="separate"/>
      </w:r>
      <w:r w:rsidR="00C35E28">
        <w:t>2.4.4.1</w:t>
      </w:r>
      <w:r w:rsidR="00FD186F" w:rsidRPr="00A878ED">
        <w:rPr>
          <w:highlight w:val="yellow"/>
        </w:rPr>
        <w:fldChar w:fldCharType="end"/>
      </w:r>
      <w:r w:rsidRPr="00A878ED">
        <w:t>, contains the following elements:</w:t>
      </w:r>
    </w:p>
    <w:p w:rsidR="00B9070E" w:rsidRPr="0072497A" w:rsidRDefault="00B9070E" w:rsidP="00A843D9">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643"/>
        <w:gridCol w:w="6933"/>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Component</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Id</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A DSS generated identifier for the message.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Reason</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code indicating the specific reason for the message.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Level</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value indicating the relative severity of the message.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Message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Descriptive text explaining why the message was issued and potential ways to resolve any issues.</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SourceComponentType</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type of the component within the DSS "ecosystem" that caused the message to be issued. A value for this element must be provided if a value for the sourceComponentId is provided.</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SourceComponentId</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specific source component instance that caused the message. This can be a knowledge module id, a clinical statement id for patient data, a URL for an external resource.</w:t>
            </w:r>
          </w:p>
        </w:tc>
      </w:tr>
    </w:tbl>
    <w:p w:rsidR="00A843D9" w:rsidRPr="00A878ED" w:rsidRDefault="00A843D9" w:rsidP="00A843D9"/>
    <w:p w:rsidR="00A843D9" w:rsidRDefault="00B9070E" w:rsidP="00A843D9">
      <w:r>
        <w:br w:type="page"/>
      </w:r>
      <w:r w:rsidR="00A843D9" w:rsidRPr="00A878ED">
        <w:lastRenderedPageBreak/>
        <w:t>T</w:t>
      </w:r>
      <w:r w:rsidR="00F027DE" w:rsidRPr="00A878ED">
        <w:t xml:space="preserve">he level of the message </w:t>
      </w:r>
      <w:r w:rsidR="00F027DE" w:rsidRPr="0072497A">
        <w:rPr>
          <w:b/>
          <w:u w:val="single"/>
        </w:rPr>
        <w:t>SHALL</w:t>
      </w:r>
      <w:r w:rsidR="00A843D9" w:rsidRPr="00A878ED">
        <w:t xml:space="preserve"> be from one of the following values:</w:t>
      </w:r>
    </w:p>
    <w:p w:rsidR="00B9070E" w:rsidRPr="00E7111D" w:rsidRDefault="00B9070E" w:rsidP="00B9070E">
      <w:pPr>
        <w:rPr>
          <w:sz w:val="4"/>
          <w:szCs w:val="4"/>
        </w:rPr>
      </w:pPr>
    </w:p>
    <w:p w:rsidR="00B9070E" w:rsidRPr="0072497A" w:rsidRDefault="00B9070E" w:rsidP="00A843D9">
      <w:pPr>
        <w:rPr>
          <w:sz w:val="2"/>
          <w:szCs w:val="2"/>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404"/>
        <w:gridCol w:w="7172"/>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Information</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The message may provide helpful information to the requestor when the evaluation proceeded as expected. </w:t>
            </w:r>
            <w:r w:rsidR="00B9070E">
              <w:rPr>
                <w:rFonts w:eastAsia="Calibri"/>
              </w:rPr>
              <w:t xml:space="preserve"> </w:t>
            </w:r>
            <w:r w:rsidRPr="00A878ED">
              <w:rPr>
                <w:rFonts w:eastAsia="Calibri"/>
              </w:rPr>
              <w:t>The message is issued as payload for a DSS Response.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Warning</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 xml:space="preserve">The message is issued when issues were encountered but did not prevent the evaluation of the data. </w:t>
            </w:r>
            <w:r w:rsidR="00B9070E">
              <w:rPr>
                <w:rFonts w:eastAsia="Calibri"/>
              </w:rPr>
              <w:t xml:space="preserve"> </w:t>
            </w:r>
            <w:r w:rsidRPr="00A878ED">
              <w:rPr>
                <w:rFonts w:eastAsia="Calibri"/>
              </w:rPr>
              <w:t xml:space="preserve">This can occur when the DSS can correct a problem, for example. </w:t>
            </w:r>
            <w:r w:rsidR="00B9070E">
              <w:rPr>
                <w:rFonts w:eastAsia="Calibri"/>
              </w:rPr>
              <w:t xml:space="preserve"> </w:t>
            </w:r>
            <w:r w:rsidRPr="00A878ED">
              <w:rPr>
                <w:rFonts w:eastAsia="Calibri"/>
              </w:rPr>
              <w:t>The message is issued as payload for a DSS Response.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Exception</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This message is issued when problems were encountered that prevented a successful evaluation. </w:t>
            </w:r>
            <w:r w:rsidR="00B9070E">
              <w:rPr>
                <w:rFonts w:eastAsia="Calibri"/>
              </w:rPr>
              <w:t xml:space="preserve"> </w:t>
            </w:r>
            <w:r w:rsidRPr="00A878ED">
              <w:rPr>
                <w:rFonts w:eastAsia="Calibri"/>
              </w:rPr>
              <w:t xml:space="preserve">Typically, these problems can be corrected by the requestor for future requests. </w:t>
            </w:r>
            <w:r w:rsidR="00B9070E">
              <w:rPr>
                <w:rFonts w:eastAsia="Calibri"/>
              </w:rPr>
              <w:t xml:space="preserve"> </w:t>
            </w:r>
            <w:r w:rsidRPr="00A878ED">
              <w:rPr>
                <w:rFonts w:eastAsia="Calibri"/>
              </w:rPr>
              <w:t>The message is issued as payload for a DSS Exception.</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Fatal</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This message is issued when there were severe problems within the DSS that prevent the evaluation.</w:t>
            </w:r>
            <w:r w:rsidR="00B9070E">
              <w:rPr>
                <w:rFonts w:eastAsia="Calibri"/>
              </w:rPr>
              <w:t xml:space="preserve"> </w:t>
            </w:r>
            <w:r w:rsidRPr="00A878ED">
              <w:rPr>
                <w:rFonts w:eastAsia="Calibri"/>
              </w:rPr>
              <w:t xml:space="preserve"> The problem must be corrected by the DSS administrator. </w:t>
            </w:r>
            <w:r w:rsidR="00B9070E">
              <w:rPr>
                <w:rFonts w:eastAsia="Calibri"/>
              </w:rPr>
              <w:t xml:space="preserve"> </w:t>
            </w:r>
            <w:r w:rsidRPr="00A878ED">
              <w:rPr>
                <w:rFonts w:eastAsia="Calibri"/>
              </w:rPr>
              <w:t>The message is issued as payload for a DSS Exception.</w:t>
            </w:r>
          </w:p>
        </w:tc>
      </w:tr>
    </w:tbl>
    <w:p w:rsidR="00A843D9" w:rsidRPr="0072497A" w:rsidRDefault="00A843D9" w:rsidP="00A843D9">
      <w:pPr>
        <w:rPr>
          <w:sz w:val="16"/>
          <w:szCs w:val="16"/>
        </w:rPr>
      </w:pPr>
    </w:p>
    <w:p w:rsidR="00A843D9" w:rsidRDefault="00F027DE" w:rsidP="00A843D9">
      <w:r w:rsidRPr="00A878ED">
        <w:t xml:space="preserve">The SourceComponentType </w:t>
      </w:r>
      <w:r w:rsidRPr="0072497A">
        <w:rPr>
          <w:b/>
          <w:u w:val="single"/>
        </w:rPr>
        <w:t>SHALL</w:t>
      </w:r>
      <w:r w:rsidR="00A843D9" w:rsidRPr="00A878ED">
        <w:t xml:space="preserve"> be one of the following items:</w:t>
      </w:r>
    </w:p>
    <w:p w:rsidR="00B9070E" w:rsidRPr="00E7111D" w:rsidRDefault="00B9070E" w:rsidP="00B9070E">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404"/>
        <w:gridCol w:w="7172"/>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related to the data being sent as part of the request.</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Connectivity</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warning is related to connectivity with one or more components within the system.</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KnowledgeBase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related to an inappropriate use of a knowledge base.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Security</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warning is related to authentication or authorization of the request.</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System</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an internal warning from the CDS engine.</w:t>
            </w:r>
          </w:p>
        </w:tc>
      </w:tr>
    </w:tbl>
    <w:p w:rsidR="00A843D9" w:rsidRPr="0072497A" w:rsidRDefault="00A843D9" w:rsidP="00A843D9">
      <w:pPr>
        <w:rPr>
          <w:sz w:val="16"/>
          <w:szCs w:val="16"/>
        </w:rPr>
      </w:pPr>
    </w:p>
    <w:p w:rsidR="00A843D9" w:rsidRDefault="00F027DE" w:rsidP="00A843D9">
      <w:r w:rsidRPr="00A878ED">
        <w:t xml:space="preserve">The Reason </w:t>
      </w:r>
      <w:r w:rsidRPr="0072497A">
        <w:rPr>
          <w:b/>
          <w:u w:val="single"/>
        </w:rPr>
        <w:t>SHALL</w:t>
      </w:r>
      <w:r w:rsidR="00A843D9" w:rsidRPr="00A878ED">
        <w:t xml:space="preserve"> be selected from one of the following items:</w:t>
      </w:r>
    </w:p>
    <w:p w:rsidR="00B9070E" w:rsidRPr="00E7111D" w:rsidRDefault="00B9070E" w:rsidP="00B9070E">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4470"/>
        <w:gridCol w:w="5106"/>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DataFormatNotRecognized</w:t>
            </w:r>
          </w:p>
        </w:tc>
        <w:tc>
          <w:tcPr>
            <w:tcW w:w="7172" w:type="dxa"/>
            <w:tcBorders>
              <w:left w:val="nil"/>
            </w:tcBorders>
            <w:shd w:val="clear" w:color="auto" w:fill="D3DFEE"/>
          </w:tcPr>
          <w:p w:rsidR="00A843D9" w:rsidRPr="00A878ED" w:rsidRDefault="00A843D9" w:rsidP="0072497A">
            <w:pPr>
              <w:rPr>
                <w:rFonts w:eastAsia="Calibri"/>
              </w:rPr>
            </w:pPr>
            <w:r w:rsidRPr="00A878ED">
              <w:rPr>
                <w:rFonts w:eastAsia="Calibri"/>
              </w:rPr>
              <w:t xml:space="preserve">The format in which the patient data was sent was not recognized. </w:t>
            </w:r>
            <w:r w:rsidR="00B9070E">
              <w:rPr>
                <w:rFonts w:eastAsia="Calibri"/>
              </w:rPr>
              <w:t xml:space="preserve"> </w:t>
            </w:r>
            <w:r w:rsidRPr="00A878ED">
              <w:rPr>
                <w:rFonts w:eastAsia="Calibri"/>
              </w:rPr>
              <w:t xml:space="preserve">This may include non-conformance to a </w:t>
            </w:r>
            <w:r w:rsidR="00B9070E">
              <w:rPr>
                <w:rFonts w:eastAsia="Calibri"/>
              </w:rPr>
              <w:t>v</w:t>
            </w:r>
            <w:r w:rsidR="00B9070E" w:rsidRPr="00A878ED">
              <w:rPr>
                <w:rFonts w:eastAsia="Calibri"/>
              </w:rPr>
              <w:t xml:space="preserve">MR </w:t>
            </w:r>
            <w:r w:rsidRPr="00A878ED">
              <w:rPr>
                <w:rFonts w:eastAsia="Calibri"/>
              </w:rPr>
              <w:t>template.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DataValueIsOutOfRange</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Value for data item is out of expected range.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DataIsMissing</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Data item or value for a data item property is missing.</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KnowledgeModuleIsNotCurrent</w:t>
            </w:r>
          </w:p>
        </w:tc>
        <w:tc>
          <w:tcPr>
            <w:tcW w:w="7172" w:type="dxa"/>
            <w:tcBorders>
              <w:left w:val="nil"/>
            </w:tcBorders>
            <w:shd w:val="clear" w:color="auto" w:fill="auto"/>
          </w:tcPr>
          <w:p w:rsidR="00A843D9" w:rsidRPr="00A878ED" w:rsidRDefault="00A843D9" w:rsidP="003C770C">
            <w:pPr>
              <w:rPr>
                <w:rFonts w:eastAsia="Calibri"/>
              </w:rPr>
            </w:pPr>
            <w:r w:rsidRPr="00A878ED">
              <w:rPr>
                <w:rFonts w:eastAsia="Calibri"/>
              </w:rPr>
              <w:t xml:space="preserve">A knowledge module is not current and has been </w:t>
            </w:r>
            <w:del w:id="627" w:author="Kensaku Kawamoto" w:date="2013-12-18T13:21:00Z">
              <w:r w:rsidRPr="00A878ED" w:rsidDel="003C770C">
                <w:rPr>
                  <w:rFonts w:eastAsia="Calibri"/>
                </w:rPr>
                <w:delText xml:space="preserve">superceded </w:delText>
              </w:r>
            </w:del>
            <w:ins w:id="628" w:author="Kensaku Kawamoto" w:date="2013-12-18T13:21:00Z">
              <w:r w:rsidR="003C770C" w:rsidRPr="00A878ED">
                <w:rPr>
                  <w:rFonts w:eastAsia="Calibri"/>
                </w:rPr>
                <w:t>super</w:t>
              </w:r>
              <w:r w:rsidR="003C770C">
                <w:rPr>
                  <w:rFonts w:eastAsia="Calibri"/>
                </w:rPr>
                <w:t>s</w:t>
              </w:r>
              <w:r w:rsidR="003C770C" w:rsidRPr="00A878ED">
                <w:rPr>
                  <w:rFonts w:eastAsia="Calibri"/>
                </w:rPr>
                <w:t xml:space="preserve">eded </w:t>
              </w:r>
            </w:ins>
            <w:r w:rsidRPr="00A878ED">
              <w:rPr>
                <w:rFonts w:eastAsia="Calibri"/>
              </w:rPr>
              <w:t>by a new version.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KnowledgeModuleIsNotApplicable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requested knowledge module is not applicable to the given context - i.e., patient, care location, encounter, user, or recipient.</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ResourceIssuedMessage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A message was issued by another resource (e.g., terminology server) that is being passed through by the DSS.</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AuthenticationCredentialsNearingExpiry</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The credentials used for establishing connectivity </w:t>
            </w:r>
            <w:r w:rsidRPr="00A878ED">
              <w:rPr>
                <w:rFonts w:eastAsia="Calibri"/>
              </w:rPr>
              <w:lastRenderedPageBreak/>
              <w:t>will expire in the near future.</w:t>
            </w:r>
          </w:p>
        </w:tc>
      </w:tr>
    </w:tbl>
    <w:p w:rsidR="00A843D9" w:rsidRPr="00A878ED" w:rsidRDefault="00A843D9" w:rsidP="00A843D9">
      <w:pPr>
        <w:pStyle w:val="Heading4"/>
        <w:rPr>
          <w:rFonts w:ascii="Times New Roman" w:hAnsi="Times New Roman"/>
        </w:rPr>
      </w:pPr>
      <w:bookmarkStart w:id="629" w:name="_Ref363568479"/>
      <w:r w:rsidRPr="00A878ED">
        <w:rPr>
          <w:rFonts w:ascii="Times New Roman" w:hAnsi="Times New Roman"/>
        </w:rPr>
        <w:lastRenderedPageBreak/>
        <w:t>Sample warning payload</w:t>
      </w:r>
      <w:bookmarkEnd w:id="629"/>
    </w:p>
    <w:p w:rsidR="00A843D9" w:rsidRDefault="00A843D9" w:rsidP="00A843D9">
      <w:pPr>
        <w:rPr>
          <w:lang w:eastAsia="de-DE"/>
        </w:rPr>
      </w:pPr>
      <w:r w:rsidRPr="00A878ED">
        <w:rPr>
          <w:lang w:eastAsia="de-DE"/>
        </w:rPr>
        <w:t xml:space="preserve">In the sample below, the payload is shown unencoded. However, it will be encoded </w:t>
      </w:r>
      <w:r w:rsidR="005846B1">
        <w:rPr>
          <w:lang w:eastAsia="de-DE"/>
        </w:rPr>
        <w:t xml:space="preserve">in base 64 </w:t>
      </w:r>
      <w:r w:rsidRPr="00A878ED">
        <w:rPr>
          <w:lang w:eastAsia="de-DE"/>
        </w:rPr>
        <w:t>within the service response.</w:t>
      </w:r>
    </w:p>
    <w:p w:rsidR="005846B1" w:rsidRDefault="005846B1" w:rsidP="00A843D9">
      <w:pPr>
        <w:rPr>
          <w:lang w:eastAsia="de-DE"/>
        </w:rPr>
      </w:pPr>
    </w:p>
    <w:p w:rsidR="00A843D9" w:rsidRPr="00A17E17" w:rsidRDefault="00A843D9" w:rsidP="00A843D9">
      <w:pPr>
        <w:autoSpaceDE w:val="0"/>
        <w:autoSpaceDN w:val="0"/>
        <w:adjustRightInd w:val="0"/>
        <w:rPr>
          <w:sz w:val="18"/>
          <w:szCs w:val="18"/>
        </w:rPr>
      </w:pPr>
      <w:r w:rsidRPr="00A17E17">
        <w:rPr>
          <w:color w:val="008080"/>
          <w:sz w:val="18"/>
          <w:szCs w:val="18"/>
        </w:rPr>
        <w:t>&lt;</w:t>
      </w:r>
      <w:r w:rsidR="000D5273" w:rsidRPr="004872DE">
        <w:rPr>
          <w:color w:val="3F7F7F"/>
          <w:sz w:val="18"/>
          <w:szCs w:val="18"/>
        </w:rPr>
        <w:t>cdsExecutionMessage</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20"/>
          <w:szCs w:val="20"/>
        </w:rPr>
        <w:tab/>
      </w:r>
      <w:r w:rsidRPr="00A17E17">
        <w:rPr>
          <w:color w:val="3F5FBF"/>
          <w:sz w:val="18"/>
          <w:szCs w:val="18"/>
        </w:rPr>
        <w:t>&lt;!-- This warning shows that the problem was coded in a code system that does not conform to requirements  --&gt;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id</w:t>
      </w:r>
      <w:r w:rsidRPr="00A17E17">
        <w:rPr>
          <w:sz w:val="18"/>
          <w:szCs w:val="18"/>
        </w:rPr>
        <w:t xml:space="preserve"> </w:t>
      </w:r>
      <w:r w:rsidRPr="00A17E17">
        <w:rPr>
          <w:color w:val="7F007F"/>
          <w:sz w:val="18"/>
          <w:szCs w:val="18"/>
        </w:rPr>
        <w:t>root</w:t>
      </w:r>
      <w:r w:rsidRPr="00A17E17">
        <w:rPr>
          <w:color w:val="000000"/>
          <w:sz w:val="18"/>
          <w:szCs w:val="18"/>
        </w:rPr>
        <w:t>=</w:t>
      </w:r>
      <w:r w:rsidRPr="00A17E17">
        <w:rPr>
          <w:i/>
          <w:iCs/>
          <w:color w:val="2A00FF"/>
          <w:sz w:val="18"/>
          <w:szCs w:val="18"/>
        </w:rPr>
        <w:t>"54ff5a98-b61f-4ef8-871f-2a2bb2feeb4d"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reason</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"DataFormatNotRecognized"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level</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"Warning"</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message</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"Invalid codeSystem ICPC used for problemCode in Problem"</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sourceComponentType</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"Data"</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sourceComponentId</w:t>
      </w:r>
      <w:r w:rsidRPr="00A17E17">
        <w:rPr>
          <w:sz w:val="18"/>
          <w:szCs w:val="18"/>
        </w:rPr>
        <w:t xml:space="preserve"> </w:t>
      </w:r>
      <w:r w:rsidRPr="00A17E17">
        <w:rPr>
          <w:color w:val="7F007F"/>
          <w:sz w:val="18"/>
          <w:szCs w:val="18"/>
        </w:rPr>
        <w:t>objectType</w:t>
      </w:r>
      <w:r w:rsidRPr="00A17E17">
        <w:rPr>
          <w:color w:val="000000"/>
          <w:sz w:val="18"/>
          <w:szCs w:val="18"/>
        </w:rPr>
        <w:t>=</w:t>
      </w:r>
      <w:r w:rsidRPr="00A17E17">
        <w:rPr>
          <w:i/>
          <w:iCs/>
          <w:color w:val="2A00FF"/>
          <w:sz w:val="18"/>
          <w:szCs w:val="18"/>
        </w:rPr>
        <w:t>"vmr:Problem"</w:t>
      </w:r>
      <w:r w:rsidRPr="00A17E17">
        <w:rPr>
          <w:sz w:val="18"/>
          <w:szCs w:val="18"/>
        </w:rPr>
        <w:t xml:space="preserve"> </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ka:property</w:t>
      </w:r>
      <w:r w:rsidRPr="00A17E17">
        <w:rPr>
          <w:sz w:val="18"/>
          <w:szCs w:val="18"/>
        </w:rPr>
        <w:t xml:space="preserve"> </w:t>
      </w:r>
      <w:r w:rsidRPr="00A17E17">
        <w:rPr>
          <w:color w:val="7F007F"/>
          <w:sz w:val="18"/>
          <w:szCs w:val="18"/>
        </w:rPr>
        <w:t>name</w:t>
      </w:r>
      <w:r w:rsidRPr="00A17E17">
        <w:rPr>
          <w:color w:val="000000"/>
          <w:sz w:val="18"/>
          <w:szCs w:val="18"/>
        </w:rPr>
        <w:t>=</w:t>
      </w:r>
      <w:r w:rsidRPr="00A17E17">
        <w:rPr>
          <w:i/>
          <w:iCs/>
          <w:color w:val="2A00FF"/>
          <w:sz w:val="18"/>
          <w:szCs w:val="18"/>
        </w:rPr>
        <w:t>"id"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sz w:val="18"/>
          <w:szCs w:val="18"/>
        </w:rPr>
        <w:t xml:space="preserve"> </w:t>
      </w:r>
      <w:r w:rsidRPr="00A17E17">
        <w:rPr>
          <w:color w:val="7F007F"/>
          <w:sz w:val="18"/>
          <w:szCs w:val="18"/>
        </w:rPr>
        <w:t>xsi:type</w:t>
      </w:r>
      <w:r w:rsidRPr="00A17E17">
        <w:rPr>
          <w:color w:val="000000"/>
          <w:sz w:val="18"/>
          <w:szCs w:val="18"/>
        </w:rPr>
        <w:t>=</w:t>
      </w:r>
      <w:r w:rsidRPr="00A17E17">
        <w:rPr>
          <w:i/>
          <w:iCs/>
          <w:color w:val="2A00FF"/>
          <w:sz w:val="18"/>
          <w:szCs w:val="18"/>
        </w:rPr>
        <w:t>"ka:ComplexLiteral"</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sz w:val="18"/>
          <w:szCs w:val="18"/>
        </w:rPr>
        <w:t xml:space="preserve"> </w:t>
      </w:r>
      <w:r w:rsidRPr="00A17E17">
        <w:rPr>
          <w:color w:val="7F007F"/>
          <w:sz w:val="18"/>
          <w:szCs w:val="18"/>
        </w:rPr>
        <w:t>xsi:type</w:t>
      </w:r>
      <w:r w:rsidRPr="00A17E17">
        <w:rPr>
          <w:color w:val="000000"/>
          <w:sz w:val="18"/>
          <w:szCs w:val="18"/>
        </w:rPr>
        <w:t>=</w:t>
      </w:r>
      <w:r w:rsidRPr="00A17E17">
        <w:rPr>
          <w:i/>
          <w:iCs/>
          <w:color w:val="2A00FF"/>
          <w:sz w:val="18"/>
          <w:szCs w:val="18"/>
        </w:rPr>
        <w:t>"dt:II"</w:t>
      </w:r>
    </w:p>
    <w:p w:rsidR="009A0B89" w:rsidRPr="00A17E17" w:rsidRDefault="009A0B89" w:rsidP="009A0B89">
      <w:pPr>
        <w:autoSpaceDE w:val="0"/>
        <w:autoSpaceDN w:val="0"/>
        <w:adjustRightInd w:val="0"/>
        <w:rPr>
          <w:sz w:val="18"/>
          <w:szCs w:val="18"/>
        </w:rPr>
      </w:pPr>
      <w:r w:rsidRPr="00A17E17">
        <w:rPr>
          <w:sz w:val="18"/>
          <w:szCs w:val="18"/>
        </w:rPr>
        <w:tab/>
      </w:r>
      <w:r w:rsidRPr="00A17E17">
        <w:rPr>
          <w:sz w:val="18"/>
          <w:szCs w:val="18"/>
        </w:rPr>
        <w:tab/>
      </w:r>
      <w:r w:rsidRPr="00A17E17">
        <w:rPr>
          <w:sz w:val="18"/>
          <w:szCs w:val="18"/>
        </w:rPr>
        <w:tab/>
      </w:r>
      <w:r w:rsidRPr="00A17E17">
        <w:rPr>
          <w:sz w:val="18"/>
          <w:szCs w:val="18"/>
        </w:rPr>
        <w:tab/>
      </w:r>
      <w:r w:rsidRPr="00A17E17">
        <w:rPr>
          <w:sz w:val="18"/>
          <w:szCs w:val="18"/>
        </w:rPr>
        <w:tab/>
        <w:t xml:space="preserve"> </w:t>
      </w:r>
      <w:r w:rsidRPr="00A17E17">
        <w:rPr>
          <w:color w:val="7F007F"/>
          <w:sz w:val="18"/>
          <w:szCs w:val="18"/>
        </w:rPr>
        <w:t>root</w:t>
      </w:r>
      <w:r w:rsidRPr="00A17E17">
        <w:rPr>
          <w:color w:val="000000"/>
          <w:sz w:val="18"/>
          <w:szCs w:val="18"/>
        </w:rPr>
        <w:t>=</w:t>
      </w:r>
      <w:r w:rsidRPr="00A17E17">
        <w:rPr>
          <w:i/>
          <w:iCs/>
          <w:color w:val="2A00FF"/>
          <w:sz w:val="18"/>
          <w:szCs w:val="18"/>
        </w:rPr>
        <w:t>"8a625979-500d-4c49-b5a4-a39cc72061bd"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color w:val="008080"/>
          <w:sz w:val="18"/>
          <w:szCs w:val="18"/>
        </w:rPr>
        <w:t>&gt;</w:t>
      </w:r>
    </w:p>
    <w:p w:rsidR="00A843D9" w:rsidRPr="00A17E17" w:rsidRDefault="009A0B89" w:rsidP="00A843D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ka:property</w:t>
      </w:r>
      <w:r w:rsidRPr="00A17E17">
        <w:rPr>
          <w:color w:val="008080"/>
          <w:sz w:val="18"/>
          <w:szCs w:val="18"/>
        </w:rPr>
        <w:t>&gt;</w:t>
      </w:r>
    </w:p>
    <w:p w:rsidR="005E71E7" w:rsidRPr="00A17E17" w:rsidRDefault="00A843D9" w:rsidP="00A878ED">
      <w:pPr>
        <w:autoSpaceDE w:val="0"/>
        <w:autoSpaceDN w:val="0"/>
        <w:adjustRightInd w:val="0"/>
        <w:rPr>
          <w:sz w:val="20"/>
          <w:szCs w:val="20"/>
        </w:rPr>
      </w:pPr>
      <w:r w:rsidRPr="00A17E17">
        <w:rPr>
          <w:color w:val="008080"/>
          <w:sz w:val="18"/>
          <w:szCs w:val="18"/>
        </w:rPr>
        <w:t>&lt;/</w:t>
      </w:r>
      <w:r w:rsidR="000D5273" w:rsidRPr="00A17E17">
        <w:rPr>
          <w:color w:val="3F7F7F"/>
          <w:sz w:val="18"/>
          <w:szCs w:val="18"/>
        </w:rPr>
        <w:t>cdsExecutionMessage</w:t>
      </w:r>
      <w:r w:rsidRPr="00A17E17">
        <w:rPr>
          <w:color w:val="008080"/>
          <w:sz w:val="18"/>
          <w:szCs w:val="18"/>
        </w:rPr>
        <w:t>&gt;</w:t>
      </w:r>
      <w:bookmarkEnd w:id="576"/>
      <w:bookmarkEnd w:id="577"/>
    </w:p>
    <w:p w:rsidR="005846B1" w:rsidRDefault="005846B1" w:rsidP="005846B1">
      <w:pPr>
        <w:pStyle w:val="Caption"/>
        <w:rPr>
          <w:rFonts w:ascii="Times New Roman" w:hAnsi="Times New Roman"/>
        </w:rPr>
      </w:pPr>
      <w:r w:rsidRPr="00A17E17">
        <w:rPr>
          <w:b w:val="0"/>
          <w:caps w:val="0"/>
          <w:color w:val="0070C0"/>
          <w:lang w:bidi="en-US"/>
        </w:rPr>
        <w:t xml:space="preserve">Figure </w:t>
      </w:r>
      <w:r w:rsidRPr="00AF77A7">
        <w:rPr>
          <w:b w:val="0"/>
          <w:caps w:val="0"/>
          <w:color w:val="0070C0"/>
          <w:lang w:bidi="en-US"/>
        </w:rPr>
        <w:fldChar w:fldCharType="begin"/>
      </w:r>
      <w:r w:rsidRPr="00A17E17">
        <w:rPr>
          <w:b w:val="0"/>
          <w:caps w:val="0"/>
          <w:color w:val="0070C0"/>
          <w:lang w:bidi="en-US"/>
        </w:rPr>
        <w:instrText xml:space="preserve"> SEQ Figure \* ARABIC </w:instrText>
      </w:r>
      <w:r w:rsidRPr="00AF77A7">
        <w:rPr>
          <w:b w:val="0"/>
          <w:caps w:val="0"/>
          <w:color w:val="0070C0"/>
          <w:lang w:bidi="en-US"/>
        </w:rPr>
        <w:fldChar w:fldCharType="separate"/>
      </w:r>
      <w:r w:rsidR="00C35E28">
        <w:rPr>
          <w:b w:val="0"/>
          <w:caps w:val="0"/>
          <w:noProof/>
          <w:color w:val="0070C0"/>
          <w:lang w:bidi="en-US"/>
        </w:rPr>
        <w:t>10</w:t>
      </w:r>
      <w:r w:rsidRPr="00AF77A7">
        <w:rPr>
          <w:b w:val="0"/>
          <w:caps w:val="0"/>
          <w:color w:val="0070C0"/>
          <w:lang w:bidi="en-US"/>
        </w:rPr>
        <w:fldChar w:fldCharType="end"/>
      </w:r>
      <w:r w:rsidRPr="00A17E17">
        <w:rPr>
          <w:b w:val="0"/>
          <w:caps w:val="0"/>
          <w:color w:val="0070C0"/>
          <w:lang w:bidi="en-US"/>
        </w:rPr>
        <w:t xml:space="preserve">. Sample </w:t>
      </w:r>
      <w:r w:rsidR="000D5273" w:rsidRPr="00A17E17">
        <w:rPr>
          <w:b w:val="0"/>
          <w:caps w:val="0"/>
          <w:color w:val="0070C0"/>
          <w:lang w:bidi="en-US"/>
        </w:rPr>
        <w:t>CDSExecutionMessage</w:t>
      </w:r>
    </w:p>
    <w:p w:rsidR="005E71E7" w:rsidRPr="00A878ED" w:rsidRDefault="005E71E7" w:rsidP="007D44AD"/>
    <w:p w:rsidR="007D44AD" w:rsidRPr="00A878ED" w:rsidRDefault="007D44AD" w:rsidP="005E71E7">
      <w:pPr>
        <w:pStyle w:val="Heading2"/>
        <w:ind w:left="720" w:hanging="720"/>
        <w:rPr>
          <w:rFonts w:ascii="Times New Roman" w:hAnsi="Times New Roman"/>
        </w:rPr>
      </w:pPr>
      <w:bookmarkStart w:id="630" w:name="_Toc360558891"/>
      <w:bookmarkStart w:id="631" w:name="_Ref363568175"/>
      <w:bookmarkStart w:id="632" w:name="_Toc375143895"/>
      <w:r w:rsidRPr="00A878ED">
        <w:rPr>
          <w:rFonts w:ascii="Times New Roman" w:hAnsi="Times New Roman"/>
        </w:rPr>
        <w:t>Clinical Data Representation</w:t>
      </w:r>
      <w:bookmarkEnd w:id="630"/>
      <w:bookmarkEnd w:id="631"/>
      <w:bookmarkEnd w:id="632"/>
    </w:p>
    <w:p w:rsidR="005E71E7" w:rsidRPr="00A878ED" w:rsidRDefault="00E16BCC" w:rsidP="007D44AD">
      <w:r w:rsidRPr="00A17E17">
        <w:t xml:space="preserve">DSS implementations compliant with this </w:t>
      </w:r>
      <w:r w:rsidR="00F7050A" w:rsidRPr="004872DE">
        <w:t xml:space="preserve">implementation guide </w:t>
      </w:r>
      <w:r w:rsidRPr="00A17E17">
        <w:rPr>
          <w:b/>
          <w:u w:val="single"/>
        </w:rPr>
        <w:t>SHALL</w:t>
      </w:r>
      <w:r w:rsidRPr="00A17E17">
        <w:t xml:space="preserve"> use the vMR </w:t>
      </w:r>
      <w:r w:rsidR="00F7050A" w:rsidRPr="004872DE">
        <w:t xml:space="preserve">as defined in the HL7 vMR XML </w:t>
      </w:r>
      <w:del w:id="633" w:author="Kensaku Kawamoto" w:date="2013-12-18T15:19:00Z">
        <w:r w:rsidR="00F7050A" w:rsidRPr="004872DE" w:rsidDel="00961BC6">
          <w:delText>Implementation Guide</w:delText>
        </w:r>
      </w:del>
      <w:ins w:id="634" w:author="Kensaku Kawamoto" w:date="2013-12-18T15:19:00Z">
        <w:r w:rsidR="00961BC6">
          <w:t>Specification</w:t>
        </w:r>
      </w:ins>
      <w:r w:rsidR="00F7050A" w:rsidRPr="004872DE">
        <w:t xml:space="preserve"> Release 1 Version 2.0 </w:t>
      </w:r>
      <w:r w:rsidRPr="00A17E17">
        <w:t xml:space="preserve">for clinical data representation.  Moreover, compliant DSS implementations </w:t>
      </w:r>
      <w:r w:rsidRPr="00A17E17">
        <w:rPr>
          <w:b/>
          <w:u w:val="single"/>
        </w:rPr>
        <w:t>SHALL</w:t>
      </w:r>
      <w:r w:rsidRPr="00A17E17">
        <w:t xml:space="preserve"> </w:t>
      </w:r>
      <w:r w:rsidR="007D1142" w:rsidRPr="004872DE">
        <w:t xml:space="preserve">use HL7 vMR templates </w:t>
      </w:r>
      <w:r w:rsidR="00F7050A" w:rsidRPr="004872DE">
        <w:t xml:space="preserve">as defined in the HL7 vMR Templates Release 1 Version 1.0 specification </w:t>
      </w:r>
      <w:r w:rsidR="007D1142" w:rsidRPr="004872DE">
        <w:t xml:space="preserve">when an appropriate </w:t>
      </w:r>
      <w:r w:rsidR="00F7050A" w:rsidRPr="004872DE">
        <w:t xml:space="preserve">template </w:t>
      </w:r>
      <w:r w:rsidR="007D1142" w:rsidRPr="004872DE">
        <w:t>is available</w:t>
      </w:r>
      <w:r w:rsidR="00F7050A" w:rsidRPr="004872DE">
        <w:t xml:space="preserve">.  If a vMR template is used, extraneous data </w:t>
      </w:r>
      <w:r w:rsidR="00406B03" w:rsidRPr="004872DE">
        <w:t xml:space="preserve">elements or attributes that are outside </w:t>
      </w:r>
      <w:r w:rsidR="00F7050A" w:rsidRPr="004872DE">
        <w:t xml:space="preserve">the scope of </w:t>
      </w:r>
      <w:r w:rsidR="00406B03" w:rsidRPr="004872DE">
        <w:t xml:space="preserve">the </w:t>
      </w:r>
      <w:r w:rsidR="00F7050A" w:rsidRPr="004872DE">
        <w:t xml:space="preserve">template </w:t>
      </w:r>
      <w:r w:rsidR="00F7050A" w:rsidRPr="004872DE">
        <w:rPr>
          <w:b/>
          <w:u w:val="single"/>
        </w:rPr>
        <w:t>SHALL</w:t>
      </w:r>
      <w:r w:rsidR="00F7050A" w:rsidRPr="004872DE">
        <w:t xml:space="preserve"> be ignored by the DSS provider</w:t>
      </w:r>
      <w:r w:rsidRPr="00A17E17">
        <w:t>.</w:t>
      </w:r>
      <w:r w:rsidR="00406B03" w:rsidRPr="00A17E17">
        <w:t xml:space="preserve"> For example, consider the </w:t>
      </w:r>
      <w:proofErr w:type="spellStart"/>
      <w:r w:rsidR="00406B03" w:rsidRPr="00A17E17">
        <w:t>ActiveProblemListEntryCodeOnly</w:t>
      </w:r>
      <w:proofErr w:type="spellEnd"/>
      <w:r w:rsidR="00406B03" w:rsidRPr="00A17E17">
        <w:t xml:space="preserve"> template.  This template requires that only active</w:t>
      </w:r>
      <w:r w:rsidR="00406B03">
        <w:t xml:space="preserve"> problem list en</w:t>
      </w:r>
      <w:r w:rsidR="0069117A">
        <w:t>t</w:t>
      </w:r>
      <w:r w:rsidR="00406B03">
        <w:t xml:space="preserve">ries be provided, and that only the problemCode is populated for each problem.  If the DSS client uses this template and sends in additional information (e.g., problemStatus or problemEffectiveTime), such additional data </w:t>
      </w:r>
      <w:r w:rsidR="00406B03" w:rsidRPr="0022358E">
        <w:rPr>
          <w:b/>
          <w:u w:val="single"/>
        </w:rPr>
        <w:t>SHALL</w:t>
      </w:r>
      <w:r w:rsidR="00406B03">
        <w:t xml:space="preserve"> be ignored by the DSS provider.</w:t>
      </w:r>
    </w:p>
    <w:p w:rsidR="005E71E7" w:rsidRPr="00A878ED" w:rsidRDefault="005E71E7" w:rsidP="007D44AD"/>
    <w:p w:rsidR="007D44AD" w:rsidRPr="00A878ED" w:rsidRDefault="005846B1" w:rsidP="008033A1">
      <w:pPr>
        <w:pStyle w:val="Heading2"/>
        <w:ind w:left="720" w:hanging="720"/>
        <w:rPr>
          <w:rFonts w:ascii="Times New Roman" w:hAnsi="Times New Roman"/>
        </w:rPr>
      </w:pPr>
      <w:bookmarkStart w:id="635" w:name="_Toc360558892"/>
      <w:bookmarkStart w:id="636" w:name="_Ref363570574"/>
      <w:bookmarkStart w:id="637" w:name="_Ref363570804"/>
      <w:bookmarkStart w:id="638" w:name="_Ref363622012"/>
      <w:bookmarkStart w:id="639" w:name="_Ref363622034"/>
      <w:bookmarkStart w:id="640" w:name="_Ref363632329"/>
      <w:bookmarkStart w:id="641" w:name="_Ref363634060"/>
      <w:bookmarkStart w:id="642" w:name="_Ref363635609"/>
      <w:r>
        <w:rPr>
          <w:rFonts w:ascii="Times New Roman" w:hAnsi="Times New Roman"/>
        </w:rPr>
        <w:br w:type="page"/>
      </w:r>
      <w:bookmarkStart w:id="643" w:name="_Ref365627002"/>
      <w:bookmarkStart w:id="644" w:name="_Toc375143896"/>
      <w:r w:rsidR="008033A1" w:rsidRPr="00A878ED">
        <w:rPr>
          <w:rFonts w:ascii="Times New Roman" w:hAnsi="Times New Roman"/>
        </w:rPr>
        <w:lastRenderedPageBreak/>
        <w:t>Specification of Knowledge Module Meta-Data</w:t>
      </w:r>
      <w:bookmarkEnd w:id="635"/>
      <w:bookmarkEnd w:id="636"/>
      <w:bookmarkEnd w:id="637"/>
      <w:bookmarkEnd w:id="638"/>
      <w:bookmarkEnd w:id="639"/>
      <w:bookmarkEnd w:id="640"/>
      <w:bookmarkEnd w:id="641"/>
      <w:bookmarkEnd w:id="642"/>
      <w:bookmarkEnd w:id="643"/>
      <w:bookmarkEnd w:id="644"/>
    </w:p>
    <w:p w:rsidR="00E16BCC" w:rsidRPr="00A878ED" w:rsidRDefault="00E16BCC" w:rsidP="00E16BCC">
      <w:r w:rsidRPr="00A878ED">
        <w:t xml:space="preserve">A DSS provider will need to make certain meta-data available to its clients.  At a </w:t>
      </w:r>
      <w:r w:rsidRPr="00A878ED">
        <w:rPr>
          <w:u w:val="single"/>
        </w:rPr>
        <w:t>minimum</w:t>
      </w:r>
      <w:r w:rsidRPr="00A878ED">
        <w:t xml:space="preserve">, DSS implementations compliant with this </w:t>
      </w:r>
      <w:r w:rsidR="00F7050A">
        <w:t xml:space="preserve">implementation guide </w:t>
      </w:r>
      <w:r w:rsidRPr="0072497A">
        <w:rPr>
          <w:b/>
          <w:u w:val="single"/>
        </w:rPr>
        <w:t>SHALL</w:t>
      </w:r>
      <w:r w:rsidRPr="00A878ED">
        <w:t xml:space="preserve"> make the following meta-data available to its clients with regard to its knowledge modules (</w:t>
      </w:r>
      <w:r w:rsidRPr="0022358E">
        <w:rPr>
          <w:b/>
        </w:rPr>
        <w:t>KM</w:t>
      </w:r>
      <w:r w:rsidRPr="00A878ED">
        <w:t>):</w:t>
      </w:r>
    </w:p>
    <w:p w:rsidR="005846B1" w:rsidRDefault="00E16BCC" w:rsidP="0072497A">
      <w:pPr>
        <w:pStyle w:val="ListParagraph"/>
        <w:numPr>
          <w:ilvl w:val="0"/>
          <w:numId w:val="49"/>
        </w:numPr>
      </w:pPr>
      <w:r w:rsidRPr="00A878ED">
        <w:t xml:space="preserve">The KM identifier (including version) and status (note that the DSS specification provides detailed guidance on conventions for these items that </w:t>
      </w:r>
      <w:r w:rsidRPr="0072497A">
        <w:rPr>
          <w:b/>
        </w:rPr>
        <w:t>SHALL</w:t>
      </w:r>
      <w:r w:rsidRPr="00A878ED">
        <w:t xml:space="preserve"> or </w:t>
      </w:r>
      <w:r w:rsidRPr="0072497A">
        <w:rPr>
          <w:b/>
        </w:rPr>
        <w:t>SHOULD</w:t>
      </w:r>
      <w:r w:rsidRPr="00A878ED">
        <w:t xml:space="preserve"> be followed</w:t>
      </w:r>
      <w:r w:rsidR="005846B1">
        <w:t>)</w:t>
      </w:r>
      <w:r w:rsidR="00A527F6" w:rsidRPr="00A878ED">
        <w:t xml:space="preserve"> </w:t>
      </w:r>
    </w:p>
    <w:p w:rsidR="00E16BCC" w:rsidRPr="00A878ED" w:rsidRDefault="00E16BCC" w:rsidP="009E3135">
      <w:pPr>
        <w:pStyle w:val="ListParagraph"/>
        <w:numPr>
          <w:ilvl w:val="0"/>
          <w:numId w:val="49"/>
        </w:numPr>
      </w:pPr>
      <w:r w:rsidRPr="00A878ED">
        <w:t xml:space="preserve">The KM traits specified in the HL7 DSS standard, Release 2 (Section </w:t>
      </w:r>
      <w:r w:rsidR="00AE5E95" w:rsidRPr="0072497A">
        <w:rPr>
          <w:color w:val="FF0000"/>
        </w:rPr>
        <w:fldChar w:fldCharType="begin"/>
      </w:r>
      <w:r w:rsidR="00AE5E95" w:rsidRPr="00A878ED">
        <w:instrText xml:space="preserve"> REF _Ref361044079 \r \h </w:instrText>
      </w:r>
      <w:r w:rsidR="00F027DE" w:rsidRPr="0072497A">
        <w:rPr>
          <w:color w:val="FF0000"/>
        </w:rPr>
        <w:instrText xml:space="preserve"> \* MERGEFORMAT </w:instrText>
      </w:r>
      <w:r w:rsidR="00AE5E95" w:rsidRPr="0072497A">
        <w:rPr>
          <w:color w:val="FF0000"/>
        </w:rPr>
      </w:r>
      <w:r w:rsidR="00AE5E95" w:rsidRPr="0072497A">
        <w:rPr>
          <w:color w:val="FF0000"/>
        </w:rPr>
        <w:fldChar w:fldCharType="separate"/>
      </w:r>
      <w:r w:rsidR="00C35E28">
        <w:t>1.4.2</w:t>
      </w:r>
      <w:r w:rsidR="00AE5E95" w:rsidRPr="0072497A">
        <w:rPr>
          <w:color w:val="FF0000"/>
        </w:rPr>
        <w:fldChar w:fldCharType="end"/>
      </w:r>
      <w:r w:rsidRPr="00A878ED">
        <w:t>)</w:t>
      </w:r>
    </w:p>
    <w:p w:rsidR="00E16BCC" w:rsidRPr="00A878ED" w:rsidRDefault="00E16BCC" w:rsidP="00E16BCC">
      <w:pPr>
        <w:pStyle w:val="ListParagraph"/>
        <w:numPr>
          <w:ilvl w:val="1"/>
          <w:numId w:val="49"/>
        </w:numPr>
      </w:pPr>
      <w:r w:rsidRPr="00A878ED">
        <w:t>Purpose</w:t>
      </w:r>
    </w:p>
    <w:p w:rsidR="00E16BCC" w:rsidRPr="00A878ED" w:rsidRDefault="00E16BCC" w:rsidP="00E16BCC">
      <w:pPr>
        <w:pStyle w:val="ListParagraph"/>
        <w:numPr>
          <w:ilvl w:val="1"/>
          <w:numId w:val="49"/>
        </w:numPr>
      </w:pPr>
      <w:r w:rsidRPr="00A878ED">
        <w:t>Explanation</w:t>
      </w:r>
    </w:p>
    <w:p w:rsidR="00E16BCC" w:rsidRPr="00A878ED" w:rsidRDefault="00E16BCC" w:rsidP="00E16BCC">
      <w:pPr>
        <w:pStyle w:val="ListParagraph"/>
        <w:numPr>
          <w:ilvl w:val="1"/>
          <w:numId w:val="49"/>
        </w:numPr>
      </w:pPr>
      <w:r w:rsidRPr="00A878ED">
        <w:t>StewardOrganization</w:t>
      </w:r>
    </w:p>
    <w:p w:rsidR="00E16BCC" w:rsidRPr="00A878ED" w:rsidRDefault="00E16BCC" w:rsidP="00E16BCC">
      <w:pPr>
        <w:pStyle w:val="ListParagraph"/>
        <w:numPr>
          <w:ilvl w:val="1"/>
          <w:numId w:val="49"/>
        </w:numPr>
      </w:pPr>
      <w:r w:rsidRPr="00A878ED">
        <w:t>CreationDate</w:t>
      </w:r>
    </w:p>
    <w:p w:rsidR="00E16BCC" w:rsidRPr="00A878ED" w:rsidRDefault="00E16BCC" w:rsidP="00E16BCC">
      <w:pPr>
        <w:pStyle w:val="ListParagraph"/>
        <w:numPr>
          <w:ilvl w:val="1"/>
          <w:numId w:val="49"/>
        </w:numPr>
      </w:pPr>
      <w:r w:rsidRPr="00A878ED">
        <w:t>LastReviewDate</w:t>
      </w:r>
    </w:p>
    <w:p w:rsidR="00E16BCC" w:rsidRPr="00A878ED" w:rsidRDefault="00E16BCC" w:rsidP="00E16BCC">
      <w:pPr>
        <w:pStyle w:val="ListParagraph"/>
        <w:numPr>
          <w:ilvl w:val="1"/>
          <w:numId w:val="49"/>
        </w:numPr>
      </w:pPr>
      <w:r w:rsidRPr="00A878ED">
        <w:t>AuthorList</w:t>
      </w:r>
    </w:p>
    <w:p w:rsidR="00E16BCC" w:rsidRPr="00A878ED" w:rsidRDefault="00E16BCC" w:rsidP="00E16BCC">
      <w:pPr>
        <w:pStyle w:val="ListParagraph"/>
        <w:numPr>
          <w:ilvl w:val="1"/>
          <w:numId w:val="49"/>
        </w:numPr>
      </w:pPr>
      <w:r w:rsidRPr="00A878ED">
        <w:t>FreeTextKeywordList</w:t>
      </w:r>
    </w:p>
    <w:p w:rsidR="00E16BCC" w:rsidRPr="00A878ED" w:rsidRDefault="00E16BCC" w:rsidP="00E16BCC">
      <w:pPr>
        <w:pStyle w:val="ListParagraph"/>
        <w:numPr>
          <w:ilvl w:val="1"/>
          <w:numId w:val="49"/>
        </w:numPr>
      </w:pPr>
      <w:r w:rsidRPr="00A878ED">
        <w:t>CodedValueKeywordList</w:t>
      </w:r>
    </w:p>
    <w:p w:rsidR="00E16BCC" w:rsidRPr="00A878ED" w:rsidRDefault="00E16BCC" w:rsidP="00E16BCC">
      <w:pPr>
        <w:pStyle w:val="ListParagraph"/>
        <w:numPr>
          <w:ilvl w:val="0"/>
          <w:numId w:val="49"/>
        </w:numPr>
      </w:pPr>
      <w:r w:rsidRPr="00A878ED">
        <w:t>The data requirements for the KM</w:t>
      </w:r>
    </w:p>
    <w:p w:rsidR="00E16BCC" w:rsidRPr="00A878ED" w:rsidRDefault="00E16BCC" w:rsidP="00E16BCC">
      <w:pPr>
        <w:pStyle w:val="ListParagraph"/>
        <w:numPr>
          <w:ilvl w:val="0"/>
          <w:numId w:val="49"/>
        </w:numPr>
      </w:pPr>
      <w:r w:rsidRPr="00A878ED">
        <w:t>How KM evaluation results will be returned</w:t>
      </w:r>
    </w:p>
    <w:p w:rsidR="00E16BCC" w:rsidRPr="00A878ED" w:rsidRDefault="00E16BCC" w:rsidP="00E16BCC">
      <w:r w:rsidRPr="00A878ED">
        <w:t xml:space="preserve">This </w:t>
      </w:r>
      <w:r w:rsidR="00F7050A">
        <w:t xml:space="preserve">implementation guide </w:t>
      </w:r>
      <w:r w:rsidRPr="00A878ED">
        <w:t>does NOT require that a specific approach be used to make these meta-data available to clients.  For example, this information could be provided via documentation, a Web page, or the use of DSS operations for retrieving meta-data.  Examples are provided below for illustration purposes.  Note that in some cases, more information than may be necessary for a document-based delivery of these meta-data</w:t>
      </w:r>
      <w:r w:rsidR="00A856EF">
        <w:t xml:space="preserve"> is provided</w:t>
      </w:r>
      <w:r w:rsidRPr="00A878ED">
        <w:t>, as the DSS operations require these data elements</w:t>
      </w:r>
      <w:ins w:id="645" w:author="Kensaku Kawamoto" w:date="2013-12-18T12:31:00Z">
        <w:r w:rsidR="00270FAD">
          <w:t xml:space="preserve"> </w:t>
        </w:r>
        <w:proofErr w:type="spellStart"/>
        <w:r w:rsidR="00270FAD" w:rsidRPr="00A878ED">
          <w:t>elements</w:t>
        </w:r>
        <w:proofErr w:type="spellEnd"/>
        <w:r w:rsidR="00270FAD">
          <w:t xml:space="preserve"> (see DSS specification for details)</w:t>
        </w:r>
      </w:ins>
      <w:r w:rsidRPr="00A878ED">
        <w:t xml:space="preserve">.  </w:t>
      </w:r>
    </w:p>
    <w:p w:rsidR="00E16BCC" w:rsidRPr="00A878ED" w:rsidRDefault="00E16BCC" w:rsidP="00E16BCC"/>
    <w:p w:rsidR="00E16BCC" w:rsidRPr="00A878ED" w:rsidRDefault="005846B1" w:rsidP="00E16BCC">
      <w:pPr>
        <w:pStyle w:val="Heading3"/>
        <w:rPr>
          <w:rFonts w:ascii="Times New Roman" w:hAnsi="Times New Roman"/>
        </w:rPr>
      </w:pPr>
      <w:bookmarkStart w:id="646" w:name="_Ref363631032"/>
      <w:r>
        <w:rPr>
          <w:rFonts w:ascii="Times New Roman" w:hAnsi="Times New Roman"/>
        </w:rPr>
        <w:br w:type="page"/>
      </w:r>
      <w:bookmarkStart w:id="647" w:name="_Toc375143897"/>
      <w:r w:rsidR="00E16BCC" w:rsidRPr="00A878ED">
        <w:rPr>
          <w:rFonts w:ascii="Times New Roman" w:hAnsi="Times New Roman"/>
        </w:rPr>
        <w:lastRenderedPageBreak/>
        <w:t>Example Specification of Knowledge Module Meta-Data: PNEUMOCOCCAL VACCINATION FOR INDIvIDUAL WITH DIABETES MELLITUS</w:t>
      </w:r>
      <w:bookmarkEnd w:id="646"/>
      <w:bookmarkEnd w:id="647"/>
    </w:p>
    <w:p w:rsidR="00E16BCC" w:rsidRPr="0072497A" w:rsidRDefault="00E16BCC" w:rsidP="0072497A">
      <w:pPr>
        <w:pStyle w:val="ListParagraph"/>
        <w:numPr>
          <w:ilvl w:val="0"/>
          <w:numId w:val="0"/>
        </w:numPr>
        <w:rPr>
          <w:sz w:val="8"/>
          <w:szCs w:val="8"/>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6893"/>
      </w:tblGrid>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bookmarkStart w:id="648" w:name="_Ref363568428"/>
            <w:r w:rsidRPr="00A878ED">
              <w:t>KM Identifier</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953"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3684"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bl>
          <w:p w:rsidR="00073308" w:rsidRPr="00A878ED" w:rsidDel="00503D6E"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r w:rsidRPr="00A878ED">
              <w:t>Status</w:t>
            </w:r>
          </w:p>
        </w:tc>
        <w:tc>
          <w:tcPr>
            <w:tcW w:w="6950" w:type="dxa"/>
            <w:shd w:val="clear" w:color="auto" w:fill="auto"/>
          </w:tcPr>
          <w:p w:rsidR="00073308" w:rsidRPr="00A878ED" w:rsidDel="00503D6E" w:rsidRDefault="00073308" w:rsidP="00073308">
            <w:pPr>
              <w:spacing w:before="120" w:after="120"/>
              <w:jc w:val="both"/>
              <w:rPr>
                <w:rFonts w:eastAsia="Calibri"/>
                <w:sz w:val="22"/>
                <w:szCs w:val="22"/>
              </w:rPr>
            </w:pPr>
            <w:r w:rsidRPr="00A878ED">
              <w:t>PROMOTED</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Purpose</w:t>
            </w:r>
          </w:p>
        </w:tc>
        <w:tc>
          <w:tcPr>
            <w:tcW w:w="6950" w:type="dxa"/>
            <w:shd w:val="clear" w:color="auto" w:fill="auto"/>
          </w:tcPr>
          <w:p w:rsidR="00073308" w:rsidRPr="00A878ED" w:rsidRDefault="00073308" w:rsidP="00073308">
            <w:pPr>
              <w:spacing w:before="120" w:after="120"/>
              <w:rPr>
                <w:sz w:val="20"/>
                <w:szCs w:val="20"/>
              </w:rPr>
            </w:pPr>
            <w:r w:rsidRPr="00A878ED">
              <w:t xml:space="preserve">The purpose of this knowledge module is to identify whether a patient has diabetes mellitus and is in need of a pneumococcal vaccination.  </w:t>
            </w:r>
          </w:p>
        </w:tc>
      </w:tr>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r w:rsidRPr="00A878ED">
              <w:t>Explanation</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The recommendations are based on the American Diabetes Association’s 2013 Standard of Medical Care for Diabetes Mellitus (http://care.diabetesjournals.org/content/36/Supplement_1/S11.full). A pneumococcal vaccine is recommended once for all patients with diabetes mellitus age greater than or equal to 2 years.  A repeat vaccine is recommended for individual greater than or equal to 65 years, as long as the previous vaccine was administered greater than or equal to 5 years ago when the patient was less than 65 years of age.  The guideline defines other conditions for repeat vaccination, including “nephrotic syndrome, chronic renal disease, and other immunocompromised states, such as after transplantation.”  This knowledge module does not implement these additional conditions for repeat vaccination.</w:t>
            </w:r>
          </w:p>
          <w:p w:rsidR="00073308" w:rsidRPr="00A878ED" w:rsidDel="00503D6E" w:rsidRDefault="00073308" w:rsidP="00073308">
            <w:pPr>
              <w:autoSpaceDE w:val="0"/>
              <w:autoSpaceDN w:val="0"/>
              <w:adjustRightInd w:val="0"/>
              <w:spacing w:before="120"/>
              <w:jc w:val="both"/>
              <w:rPr>
                <w:sz w:val="20"/>
                <w:szCs w:val="20"/>
              </w:rPr>
            </w:pPr>
            <w:r w:rsidRPr="00A878ED">
              <w:rPr>
                <w:highlight w:val="yellow"/>
              </w:rPr>
              <w:t xml:space="preserve"> </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StewardOrganization</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CDS Vendor X</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CreationDate</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February 1, 2013</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LastReviewDate</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August 1, 2013</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AuthorList</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Kensaku Kawamoto, MD, PhD</w:t>
            </w:r>
          </w:p>
          <w:p w:rsidR="00073308" w:rsidRPr="00A878ED" w:rsidRDefault="00073308" w:rsidP="00073308">
            <w:pPr>
              <w:autoSpaceDE w:val="0"/>
              <w:autoSpaceDN w:val="0"/>
              <w:adjustRightInd w:val="0"/>
              <w:spacing w:before="120"/>
              <w:jc w:val="both"/>
              <w:rPr>
                <w:rFonts w:eastAsia="Calibri"/>
                <w:sz w:val="22"/>
                <w:szCs w:val="22"/>
              </w:rPr>
            </w:pPr>
            <w:r w:rsidRPr="00A878ED">
              <w:t>David Shields</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FreeTextKeywordList</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Diabetes, pneumococcal vaccination, pneumococcal immunization</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lastRenderedPageBreak/>
              <w:t>CodedValueKeywordList</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SNOMED CT 73211009 (diabetes mellitus), SNOMED CT 333598008 (pneumococcal vaccine)</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Data Requirement Group</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4337"/>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Name</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Default data requirement group</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default data requirement group.  Data requirement groups are organizational grouping of data requirement items that can be used to designate data required initially for iterative DSS interactions, which are not currently utilized in this implementation guide.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DSSRequirements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Item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DefaultDataRequirementGroup</w:t>
                  </w:r>
                </w:p>
              </w:tc>
            </w:tr>
          </w:tbl>
          <w:p w:rsidR="00073308" w:rsidRPr="00A878ED" w:rsidRDefault="00073308" w:rsidP="00073308">
            <w:pPr>
              <w:autoSpaceDE w:val="0"/>
              <w:autoSpaceDN w:val="0"/>
              <w:adjustRightInd w:val="0"/>
              <w:spacing w:before="120"/>
              <w:ind w:left="576"/>
              <w:jc w:val="both"/>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Data Requirement Item Identifying Information</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Name</w:t>
                  </w:r>
                </w:p>
              </w:tc>
              <w:tc>
                <w:tcPr>
                  <w:tcW w:w="4415" w:type="dxa"/>
                  <w:shd w:val="clear" w:color="auto" w:fill="auto"/>
                </w:tcPr>
                <w:p w:rsidR="00073308" w:rsidRPr="00A878ED" w:rsidRDefault="00073308" w:rsidP="00073308">
                  <w:pPr>
                    <w:spacing w:before="120" w:after="120"/>
                    <w:rPr>
                      <w:rFonts w:eastAsia="Calibri"/>
                      <w:sz w:val="22"/>
                      <w:szCs w:val="22"/>
                    </w:rPr>
                  </w:pPr>
                  <w:r w:rsidRPr="00A878ED">
                    <w:t>Sole data requirement item for diabetes pneumococcal vaccine KM</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sole data requirement item required for the diabetes pneumococcal vaccine KM.</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Item ID</w:t>
                  </w:r>
                </w:p>
              </w:tc>
              <w:tc>
                <w:tcPr>
                  <w:tcW w:w="4415" w:type="dxa"/>
                  <w:shd w:val="clear" w:color="auto" w:fill="auto"/>
                </w:tcPr>
                <w:p w:rsidR="00073308" w:rsidRPr="00A878ED" w:rsidRDefault="00073308" w:rsidP="00073308">
                  <w:pPr>
                    <w:spacing w:before="120" w:after="120"/>
                    <w:jc w:val="both"/>
                  </w:pPr>
                  <w:r w:rsidRPr="00A878ED">
                    <w:t>SoleDataRequirementItem</w:t>
                  </w:r>
                  <w:r>
                    <w:t>ForKM</w:t>
                  </w:r>
                </w:p>
              </w:tc>
            </w:tr>
          </w:tbl>
          <w:p w:rsidR="00073308" w:rsidRDefault="00073308" w:rsidP="00073308">
            <w:pPr>
              <w:autoSpaceDE w:val="0"/>
              <w:autoSpaceDN w:val="0"/>
              <w:adjustRightInd w:val="0"/>
              <w:spacing w:before="120"/>
              <w:jc w:val="both"/>
              <w:rPr>
                <w:rFonts w:eastAsia="Calibri"/>
                <w:sz w:val="22"/>
                <w:szCs w:val="22"/>
              </w:rPr>
            </w:pPr>
          </w:p>
          <w:p w:rsidR="00073308" w:rsidRPr="00A878ED" w:rsidRDefault="00073308" w:rsidP="00073308">
            <w:pPr>
              <w:autoSpaceDE w:val="0"/>
              <w:autoSpaceDN w:val="0"/>
              <w:adjustRightInd w:val="0"/>
              <w:spacing w:before="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lastRenderedPageBreak/>
              <w:t xml:space="preserve">Data Requirement Item Information Model </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2"/>
              <w:gridCol w:w="432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org.hl7.cds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ascii="Arial" w:eastAsia="Calibri" w:hAnsi="Arial"/>
                      <w:kern w:val="16"/>
                      <w:sz w:val="22"/>
                      <w:szCs w:val="22"/>
                      <w:lang w:eastAsia="de-DE"/>
                    </w:rPr>
                  </w:pPr>
                  <w:r w:rsidRPr="00B470A8">
                    <w:t>cdsinput:r</w:t>
                  </w:r>
                  <w:r>
                    <w:t>2</w:t>
                  </w:r>
                  <w:r w:rsidRPr="00B470A8">
                    <w:t xml:space="preserve">:CDSInput </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t>2</w:t>
                  </w:r>
                  <w:r w:rsidRPr="00A878ED">
                    <w:t>.0</w:t>
                  </w:r>
                </w:p>
              </w:tc>
            </w:tr>
          </w:tbl>
          <w:p w:rsidR="00073308" w:rsidRPr="00A878ED" w:rsidRDefault="00073308" w:rsidP="00073308">
            <w:pPr>
              <w:autoSpaceDE w:val="0"/>
              <w:autoSpaceDN w:val="0"/>
              <w:adjustRightInd w:val="0"/>
              <w:spacing w:before="120"/>
              <w:ind w:left="576"/>
              <w:jc w:val="both"/>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Input Specification Model (Query Model)</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829"/>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t>Required</w:t>
                  </w:r>
                  <w:r w:rsidRPr="00A878ED">
                    <w:t xml:space="preserv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org.hl7.cds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ascii="Arial" w:eastAsia="Calibri" w:hAnsi="Arial"/>
                      <w:kern w:val="16"/>
                      <w:sz w:val="22"/>
                      <w:szCs w:val="22"/>
                      <w:lang w:eastAsia="de-DE"/>
                    </w:rPr>
                  </w:pPr>
                  <w:r w:rsidRPr="0072497A">
                    <w:t>cdsinputspecification:r</w:t>
                  </w:r>
                  <w:r>
                    <w:t>2</w:t>
                  </w:r>
                  <w:r w:rsidRPr="0072497A">
                    <w:t>:CDSInputSpecification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t>2</w:t>
                  </w:r>
                  <w:r w:rsidRPr="00A878ED">
                    <w:t>.0</w:t>
                  </w:r>
                </w:p>
              </w:tc>
            </w:tr>
          </w:tbl>
          <w:p w:rsidR="00073308" w:rsidRPr="00A878ED"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Input Specification Contents (Query Contents) for Patients</w:t>
            </w:r>
          </w:p>
        </w:tc>
        <w:tc>
          <w:tcPr>
            <w:tcW w:w="6950" w:type="dxa"/>
            <w:shd w:val="clear" w:color="auto" w:fill="auto"/>
          </w:tcPr>
          <w:p w:rsidR="00073308" w:rsidRPr="0072497A" w:rsidRDefault="00073308" w:rsidP="00073308">
            <w:pPr>
              <w:spacing w:before="120" w:after="120"/>
              <w:jc w:val="both"/>
              <w:rPr>
                <w:rFonts w:eastAsia="Calibri"/>
              </w:rPr>
            </w:pPr>
            <w:r w:rsidRPr="0072497A">
              <w:rPr>
                <w:rFonts w:eastAsia="Calibri"/>
              </w:rPr>
              <w:t>Requirement for Birth 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3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rPr>
                      <w:rFonts w:eastAsia="Calibri"/>
                      <w:sz w:val="22"/>
                      <w:szCs w:val="22"/>
                    </w:rPr>
                  </w:pPr>
                  <w:r w:rsidRPr="00A878ED">
                    <w:t>Required Evaluated Person Template</w:t>
                  </w:r>
                </w:p>
              </w:tc>
              <w:tc>
                <w:tcPr>
                  <w:tcW w:w="4415" w:type="dxa"/>
                  <w:shd w:val="clear" w:color="auto" w:fill="auto"/>
                </w:tcPr>
                <w:p w:rsidR="00073308" w:rsidRDefault="00073308" w:rsidP="00073308">
                  <w:pPr>
                    <w:spacing w:before="120" w:after="120"/>
                  </w:pPr>
                  <w:r>
                    <w:t>PatientDOBAndGenderOnly</w:t>
                  </w:r>
                </w:p>
                <w:p w:rsidR="00073308" w:rsidRPr="00A878ED" w:rsidRDefault="00073308" w:rsidP="00073308">
                  <w:pPr>
                    <w:spacing w:before="120" w:after="120"/>
                    <w:rPr>
                      <w:rFonts w:eastAsia="Calibri"/>
                      <w:sz w:val="22"/>
                      <w:szCs w:val="22"/>
                    </w:rPr>
                  </w:pPr>
                  <w:r w:rsidRPr="00A878ED">
                    <w:t>OID: 2.16.840.1.113883.3.1829.11.2.1.2</w:t>
                  </w:r>
                </w:p>
              </w:tc>
            </w:tr>
          </w:tbl>
          <w:p w:rsidR="00073308" w:rsidRPr="00A878ED" w:rsidRDefault="00073308" w:rsidP="00073308">
            <w:pPr>
              <w:spacing w:before="120" w:after="120"/>
              <w:jc w:val="both"/>
              <w:rPr>
                <w:rFonts w:eastAsia="Calibri"/>
                <w:sz w:val="22"/>
                <w:szCs w:val="22"/>
              </w:rPr>
            </w:pPr>
          </w:p>
          <w:p w:rsidR="00073308" w:rsidRPr="0072497A" w:rsidRDefault="00073308" w:rsidP="00073308">
            <w:pPr>
              <w:spacing w:before="120" w:after="120"/>
              <w:jc w:val="both"/>
              <w:rPr>
                <w:rFonts w:eastAsia="Calibri"/>
              </w:rPr>
            </w:pPr>
            <w:r w:rsidRPr="0072497A">
              <w:rPr>
                <w:rFonts w:eastAsia="Calibri"/>
              </w:rPr>
              <w:t>Requirement for Simple Problem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649" w:author="Kensaku Kawamoto" w:date="2013-12-18T12:37: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312"/>
              <w:gridCol w:w="4355"/>
              <w:tblGridChange w:id="650">
                <w:tblGrid>
                  <w:gridCol w:w="2312"/>
                  <w:gridCol w:w="4355"/>
                </w:tblGrid>
              </w:tblGridChange>
            </w:tblGrid>
            <w:tr w:rsidR="00073308" w:rsidRPr="00A878ED" w:rsidTr="00270FAD">
              <w:tc>
                <w:tcPr>
                  <w:tcW w:w="2312" w:type="dxa"/>
                  <w:shd w:val="clear" w:color="auto" w:fill="D9D9D9"/>
                  <w:tcPrChange w:id="651" w:author="Kensaku Kawamoto" w:date="2013-12-18T12:37:00Z">
                    <w:tcPr>
                      <w:tcW w:w="2400" w:type="dxa"/>
                      <w:shd w:val="clear" w:color="auto" w:fill="D9D9D9"/>
                    </w:tcPr>
                  </w:tcPrChange>
                </w:tcPr>
                <w:p w:rsidR="00073308" w:rsidRPr="00A878ED" w:rsidRDefault="00073308" w:rsidP="00073308">
                  <w:pPr>
                    <w:spacing w:before="120" w:after="120"/>
                    <w:jc w:val="both"/>
                    <w:rPr>
                      <w:rFonts w:eastAsia="Calibri"/>
                      <w:sz w:val="22"/>
                      <w:szCs w:val="22"/>
                    </w:rPr>
                  </w:pPr>
                  <w:r w:rsidRPr="00A878ED">
                    <w:t>Element</w:t>
                  </w:r>
                </w:p>
              </w:tc>
              <w:tc>
                <w:tcPr>
                  <w:tcW w:w="4355" w:type="dxa"/>
                  <w:shd w:val="clear" w:color="auto" w:fill="D9D9D9"/>
                  <w:tcPrChange w:id="652" w:author="Kensaku Kawamoto" w:date="2013-12-18T12:37:00Z">
                    <w:tcPr>
                      <w:tcW w:w="4415" w:type="dxa"/>
                      <w:shd w:val="clear" w:color="auto" w:fill="D9D9D9"/>
                    </w:tcPr>
                  </w:tcPrChange>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Del="00270FAD" w:rsidTr="00270FAD">
              <w:trPr>
                <w:del w:id="653" w:author="Kensaku Kawamoto" w:date="2013-12-18T12:37:00Z"/>
              </w:trPr>
              <w:tc>
                <w:tcPr>
                  <w:tcW w:w="2312" w:type="dxa"/>
                  <w:shd w:val="clear" w:color="auto" w:fill="auto"/>
                  <w:tcPrChange w:id="654" w:author="Kensaku Kawamoto" w:date="2013-12-18T12:37:00Z">
                    <w:tcPr>
                      <w:tcW w:w="2400" w:type="dxa"/>
                      <w:shd w:val="clear" w:color="auto" w:fill="auto"/>
                    </w:tcPr>
                  </w:tcPrChange>
                </w:tcPr>
                <w:p w:rsidR="00073308" w:rsidRPr="00A878ED" w:rsidDel="00270FAD" w:rsidRDefault="00073308" w:rsidP="00073308">
                  <w:pPr>
                    <w:spacing w:before="120" w:after="120"/>
                    <w:rPr>
                      <w:del w:id="655" w:author="Kensaku Kawamoto" w:date="2013-12-18T12:37:00Z"/>
                      <w:rFonts w:eastAsia="Calibri"/>
                      <w:sz w:val="20"/>
                      <w:szCs w:val="20"/>
                    </w:rPr>
                  </w:pPr>
                  <w:del w:id="656" w:author="Kensaku Kawamoto" w:date="2013-12-18T12:37:00Z">
                    <w:r w:rsidRPr="00A878ED" w:rsidDel="00270FAD">
                      <w:delText>Required General Clinical Statement Class</w:delText>
                    </w:r>
                  </w:del>
                </w:p>
              </w:tc>
              <w:tc>
                <w:tcPr>
                  <w:tcW w:w="4355" w:type="dxa"/>
                  <w:shd w:val="clear" w:color="auto" w:fill="auto"/>
                  <w:tcPrChange w:id="657" w:author="Kensaku Kawamoto" w:date="2013-12-18T12:37:00Z">
                    <w:tcPr>
                      <w:tcW w:w="4415" w:type="dxa"/>
                      <w:shd w:val="clear" w:color="auto" w:fill="auto"/>
                    </w:tcPr>
                  </w:tcPrChange>
                </w:tcPr>
                <w:p w:rsidR="00073308" w:rsidRPr="00A878ED" w:rsidDel="00270FAD" w:rsidRDefault="00073308" w:rsidP="00073308">
                  <w:pPr>
                    <w:spacing w:after="200" w:line="276" w:lineRule="auto"/>
                    <w:rPr>
                      <w:del w:id="658" w:author="Kensaku Kawamoto" w:date="2013-12-18T12:37:00Z"/>
                      <w:rFonts w:eastAsia="Calibri"/>
                      <w:sz w:val="20"/>
                      <w:szCs w:val="20"/>
                    </w:rPr>
                  </w:pPr>
                  <w:del w:id="659" w:author="Kensaku Kawamoto" w:date="2013-12-18T12:37:00Z">
                    <w:r w:rsidRPr="00A878ED" w:rsidDel="00270FAD">
                      <w:delText>Problem</w:delText>
                    </w:r>
                  </w:del>
                </w:p>
              </w:tc>
            </w:tr>
            <w:tr w:rsidR="00073308" w:rsidRPr="00A878ED" w:rsidTr="00270FAD">
              <w:tc>
                <w:tcPr>
                  <w:tcW w:w="2312" w:type="dxa"/>
                  <w:shd w:val="clear" w:color="auto" w:fill="auto"/>
                  <w:tcPrChange w:id="660" w:author="Kensaku Kawamoto" w:date="2013-12-18T12:37:00Z">
                    <w:tcPr>
                      <w:tcW w:w="2400" w:type="dxa"/>
                      <w:shd w:val="clear" w:color="auto" w:fill="auto"/>
                    </w:tcPr>
                  </w:tcPrChange>
                </w:tcPr>
                <w:p w:rsidR="00073308" w:rsidRPr="00A878ED" w:rsidRDefault="00073308" w:rsidP="00073308">
                  <w:pPr>
                    <w:spacing w:before="120" w:after="120"/>
                    <w:rPr>
                      <w:rFonts w:eastAsia="Calibri"/>
                      <w:sz w:val="22"/>
                      <w:szCs w:val="22"/>
                    </w:rPr>
                  </w:pPr>
                  <w:r w:rsidRPr="00A878ED">
                    <w:t>Required Clinical Statement Template ID</w:t>
                  </w:r>
                </w:p>
              </w:tc>
              <w:tc>
                <w:tcPr>
                  <w:tcW w:w="4355" w:type="dxa"/>
                  <w:shd w:val="clear" w:color="auto" w:fill="auto"/>
                  <w:tcPrChange w:id="661" w:author="Kensaku Kawamoto" w:date="2013-12-18T12:37:00Z">
                    <w:tcPr>
                      <w:tcW w:w="4415" w:type="dxa"/>
                      <w:shd w:val="clear" w:color="auto" w:fill="auto"/>
                    </w:tcPr>
                  </w:tcPrChange>
                </w:tcPr>
                <w:p w:rsidR="00073308" w:rsidRDefault="00073308" w:rsidP="00073308">
                  <w:pPr>
                    <w:spacing w:before="120" w:after="120"/>
                  </w:pPr>
                  <w:r w:rsidRPr="00A02A56">
                    <w:t>ActiveProblemListEntryCodeOnly</w:t>
                  </w:r>
                </w:p>
                <w:p w:rsidR="00073308" w:rsidRPr="00A878ED" w:rsidRDefault="00073308" w:rsidP="00073308">
                  <w:pPr>
                    <w:spacing w:before="120" w:after="120"/>
                    <w:rPr>
                      <w:rFonts w:eastAsia="Calibri"/>
                      <w:sz w:val="22"/>
                      <w:szCs w:val="22"/>
                    </w:rPr>
                  </w:pPr>
                  <w:r w:rsidRPr="00A878ED">
                    <w:t>OID: 2.16.840.1.113883.3.1829.11.7.2.4</w:t>
                  </w:r>
                </w:p>
              </w:tc>
            </w:tr>
          </w:tbl>
          <w:p w:rsidR="00073308" w:rsidRDefault="00073308" w:rsidP="00073308">
            <w:pPr>
              <w:spacing w:before="120" w:after="120"/>
              <w:jc w:val="both"/>
              <w:rPr>
                <w:rFonts w:eastAsia="Calibri"/>
                <w:sz w:val="22"/>
                <w:szCs w:val="22"/>
              </w:rPr>
            </w:pPr>
          </w:p>
          <w:p w:rsidR="00073308" w:rsidRDefault="00073308" w:rsidP="00073308">
            <w:pPr>
              <w:spacing w:before="120" w:after="120"/>
              <w:jc w:val="both"/>
              <w:rPr>
                <w:rFonts w:eastAsia="Calibri"/>
                <w:sz w:val="22"/>
                <w:szCs w:val="22"/>
              </w:rPr>
            </w:pPr>
          </w:p>
          <w:p w:rsidR="00073308" w:rsidRPr="00270FAD" w:rsidRDefault="00073308" w:rsidP="00073308">
            <w:pPr>
              <w:spacing w:before="120" w:after="120"/>
              <w:jc w:val="both"/>
              <w:rPr>
                <w:rFonts w:eastAsia="Calibri"/>
                <w:b/>
                <w:sz w:val="22"/>
                <w:szCs w:val="22"/>
                <w:rPrChange w:id="662" w:author="Kensaku Kawamoto" w:date="2013-12-18T12:37:00Z">
                  <w:rPr>
                    <w:rFonts w:eastAsia="Calibri"/>
                    <w:sz w:val="22"/>
                    <w:szCs w:val="22"/>
                  </w:rPr>
                </w:rPrChange>
              </w:rPr>
            </w:pPr>
          </w:p>
          <w:p w:rsidR="00073308" w:rsidRPr="00270FAD" w:rsidRDefault="00073308" w:rsidP="00073308">
            <w:pPr>
              <w:spacing w:before="120" w:after="120"/>
              <w:jc w:val="both"/>
              <w:rPr>
                <w:rFonts w:eastAsia="Calibri"/>
                <w:b/>
                <w:sz w:val="22"/>
                <w:szCs w:val="22"/>
                <w:rPrChange w:id="663" w:author="Kensaku Kawamoto" w:date="2013-12-18T12:37:00Z">
                  <w:rPr>
                    <w:rFonts w:eastAsia="Calibri"/>
                    <w:sz w:val="22"/>
                    <w:szCs w:val="22"/>
                  </w:rPr>
                </w:rPrChange>
              </w:rPr>
            </w:pPr>
          </w:p>
          <w:p w:rsidR="00073308" w:rsidRPr="00270FAD" w:rsidRDefault="00073308" w:rsidP="00073308">
            <w:pPr>
              <w:spacing w:before="120" w:after="120"/>
              <w:jc w:val="both"/>
              <w:rPr>
                <w:rFonts w:eastAsia="Calibri"/>
                <w:b/>
                <w:sz w:val="22"/>
                <w:szCs w:val="22"/>
                <w:rPrChange w:id="664" w:author="Kensaku Kawamoto" w:date="2013-12-18T12:37:00Z">
                  <w:rPr>
                    <w:rFonts w:eastAsia="Calibri"/>
                    <w:sz w:val="22"/>
                    <w:szCs w:val="22"/>
                  </w:rPr>
                </w:rPrChange>
              </w:rPr>
            </w:pPr>
          </w:p>
          <w:p w:rsidR="00270FAD" w:rsidRDefault="00270FAD" w:rsidP="00073308">
            <w:pPr>
              <w:spacing w:before="120" w:after="120"/>
              <w:jc w:val="both"/>
              <w:rPr>
                <w:ins w:id="665" w:author="Kensaku Kawamoto" w:date="2013-12-18T12:37:00Z"/>
                <w:rFonts w:eastAsia="Calibri"/>
                <w:b/>
              </w:rPr>
            </w:pPr>
          </w:p>
          <w:p w:rsidR="00270FAD" w:rsidRDefault="00270FAD" w:rsidP="00073308">
            <w:pPr>
              <w:spacing w:before="120" w:after="120"/>
              <w:jc w:val="both"/>
              <w:rPr>
                <w:ins w:id="666" w:author="Kensaku Kawamoto" w:date="2013-12-18T12:37:00Z"/>
                <w:rFonts w:eastAsia="Calibri"/>
                <w:b/>
              </w:rPr>
            </w:pPr>
          </w:p>
          <w:p w:rsidR="00270FAD" w:rsidRDefault="00270FAD" w:rsidP="00073308">
            <w:pPr>
              <w:spacing w:before="120" w:after="120"/>
              <w:jc w:val="both"/>
              <w:rPr>
                <w:ins w:id="667" w:author="Kensaku Kawamoto" w:date="2013-12-18T12:37:00Z"/>
                <w:rFonts w:eastAsia="Calibri"/>
                <w:b/>
              </w:rPr>
            </w:pPr>
          </w:p>
          <w:p w:rsidR="00073308" w:rsidRPr="00270FAD" w:rsidRDefault="00073308" w:rsidP="00073308">
            <w:pPr>
              <w:spacing w:before="120" w:after="120"/>
              <w:jc w:val="both"/>
              <w:rPr>
                <w:rFonts w:eastAsia="Calibri"/>
                <w:b/>
                <w:rPrChange w:id="668" w:author="Kensaku Kawamoto" w:date="2013-12-18T12:37:00Z">
                  <w:rPr>
                    <w:rFonts w:eastAsia="Calibri"/>
                  </w:rPr>
                </w:rPrChange>
              </w:rPr>
            </w:pPr>
            <w:r w:rsidRPr="00270FAD">
              <w:rPr>
                <w:rFonts w:eastAsia="Calibri"/>
                <w:b/>
                <w:rPrChange w:id="669" w:author="Kensaku Kawamoto" w:date="2013-12-18T12:37:00Z">
                  <w:rPr>
                    <w:rFonts w:eastAsia="Calibri"/>
                  </w:rPr>
                </w:rPrChange>
              </w:rPr>
              <w:t>Requirement for Pneumococcal Vaccine Administration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4328"/>
            </w:tblGrid>
            <w:tr w:rsidR="00073308" w:rsidRPr="00270FAD" w:rsidTr="00073308">
              <w:tc>
                <w:tcPr>
                  <w:tcW w:w="2339" w:type="dxa"/>
                  <w:shd w:val="clear" w:color="auto" w:fill="D9D9D9"/>
                </w:tcPr>
                <w:p w:rsidR="00073308" w:rsidRPr="00270FAD" w:rsidRDefault="00073308" w:rsidP="00073308">
                  <w:pPr>
                    <w:spacing w:before="120" w:after="120"/>
                    <w:jc w:val="both"/>
                    <w:rPr>
                      <w:rFonts w:eastAsia="Calibri"/>
                      <w:b/>
                      <w:sz w:val="22"/>
                      <w:szCs w:val="22"/>
                      <w:rPrChange w:id="670" w:author="Kensaku Kawamoto" w:date="2013-12-18T12:37:00Z">
                        <w:rPr>
                          <w:rFonts w:eastAsia="Calibri"/>
                          <w:sz w:val="22"/>
                          <w:szCs w:val="22"/>
                        </w:rPr>
                      </w:rPrChange>
                    </w:rPr>
                  </w:pPr>
                  <w:r w:rsidRPr="00270FAD">
                    <w:rPr>
                      <w:b/>
                      <w:rPrChange w:id="671" w:author="Kensaku Kawamoto" w:date="2013-12-18T12:37:00Z">
                        <w:rPr/>
                      </w:rPrChange>
                    </w:rPr>
                    <w:t>Element</w:t>
                  </w:r>
                </w:p>
              </w:tc>
              <w:tc>
                <w:tcPr>
                  <w:tcW w:w="4328" w:type="dxa"/>
                  <w:shd w:val="clear" w:color="auto" w:fill="D9D9D9"/>
                </w:tcPr>
                <w:p w:rsidR="00073308" w:rsidRPr="00270FAD" w:rsidRDefault="00073308" w:rsidP="00073308">
                  <w:pPr>
                    <w:spacing w:before="120" w:after="120"/>
                    <w:jc w:val="both"/>
                    <w:rPr>
                      <w:rFonts w:eastAsia="Calibri"/>
                      <w:b/>
                      <w:sz w:val="22"/>
                      <w:szCs w:val="22"/>
                      <w:rPrChange w:id="672" w:author="Kensaku Kawamoto" w:date="2013-12-18T12:37:00Z">
                        <w:rPr>
                          <w:rFonts w:eastAsia="Calibri"/>
                          <w:sz w:val="22"/>
                          <w:szCs w:val="22"/>
                        </w:rPr>
                      </w:rPrChange>
                    </w:rPr>
                  </w:pPr>
                  <w:r w:rsidRPr="00270FAD">
                    <w:rPr>
                      <w:b/>
                      <w:rPrChange w:id="673" w:author="Kensaku Kawamoto" w:date="2013-12-18T12:37:00Z">
                        <w:rPr/>
                      </w:rPrChange>
                    </w:rPr>
                    <w:t>Example Value</w:t>
                  </w:r>
                </w:p>
              </w:tc>
            </w:tr>
            <w:tr w:rsidR="00073308" w:rsidRPr="00A878ED" w:rsidTr="00073308">
              <w:tc>
                <w:tcPr>
                  <w:tcW w:w="2339" w:type="dxa"/>
                  <w:shd w:val="clear" w:color="auto" w:fill="auto"/>
                </w:tcPr>
                <w:p w:rsidR="00073308" w:rsidRPr="00A878ED" w:rsidRDefault="00073308" w:rsidP="00073308">
                  <w:pPr>
                    <w:spacing w:before="120" w:after="120"/>
                    <w:rPr>
                      <w:sz w:val="20"/>
                      <w:szCs w:val="20"/>
                    </w:rPr>
                  </w:pPr>
                  <w:r w:rsidRPr="00A878ED">
                    <w:t>Required Clinical Statement Template ID</w:t>
                  </w:r>
                </w:p>
              </w:tc>
              <w:tc>
                <w:tcPr>
                  <w:tcW w:w="4328" w:type="dxa"/>
                  <w:shd w:val="clear" w:color="auto" w:fill="auto"/>
                </w:tcPr>
                <w:p w:rsidR="00073308" w:rsidRDefault="00073308" w:rsidP="00073308">
                  <w:pPr>
                    <w:spacing w:before="120" w:after="120"/>
                  </w:pPr>
                  <w:r w:rsidRPr="00A02A56">
                    <w:t>SimpleImmunizationHistoryListEntry</w:t>
                  </w:r>
                  <w:r>
                    <w:t xml:space="preserve"> </w:t>
                  </w:r>
                  <w:r w:rsidRPr="00A02A56">
                    <w:t>CodeAndDateOnly</w:t>
                  </w:r>
                </w:p>
                <w:p w:rsidR="00073308" w:rsidRPr="00A878ED" w:rsidRDefault="00073308" w:rsidP="00073308">
                  <w:pPr>
                    <w:spacing w:before="120" w:after="120"/>
                    <w:rPr>
                      <w:rFonts w:ascii="Arial" w:hAnsi="Arial"/>
                      <w:kern w:val="16"/>
                      <w:sz w:val="20"/>
                      <w:szCs w:val="20"/>
                      <w:lang w:eastAsia="de-DE"/>
                    </w:rPr>
                  </w:pPr>
                  <w:r w:rsidRPr="00A02A56">
                    <w:t>2.16.840.1.113883.3.1829.11.9.1.11</w:t>
                  </w:r>
                  <w:r w:rsidRPr="00A02A56" w:rsidDel="00A02A56">
                    <w:rPr>
                      <w:highlight w:val="yellow"/>
                    </w:rPr>
                    <w:t xml:space="preserve"> </w:t>
                  </w:r>
                </w:p>
              </w:tc>
            </w:tr>
            <w:tr w:rsidR="00073308" w:rsidRPr="00A878ED" w:rsidTr="00073308">
              <w:tc>
                <w:tcPr>
                  <w:tcW w:w="2339" w:type="dxa"/>
                  <w:shd w:val="clear" w:color="auto" w:fill="auto"/>
                </w:tcPr>
                <w:p w:rsidR="00073308" w:rsidRPr="00A878ED" w:rsidRDefault="00073308" w:rsidP="00073308">
                  <w:pPr>
                    <w:spacing w:after="200" w:line="276" w:lineRule="auto"/>
                    <w:rPr>
                      <w:rFonts w:eastAsia="Calibri"/>
                      <w:sz w:val="20"/>
                      <w:szCs w:val="20"/>
                    </w:rPr>
                  </w:pPr>
                  <w:r w:rsidRPr="00A878ED">
                    <w:t>Target Coded Attribute</w:t>
                  </w:r>
                </w:p>
              </w:tc>
              <w:tc>
                <w:tcPr>
                  <w:tcW w:w="4328" w:type="dxa"/>
                  <w:shd w:val="clear" w:color="auto" w:fill="auto"/>
                </w:tcPr>
                <w:p w:rsidR="00073308" w:rsidRPr="00A878ED" w:rsidRDefault="00073308" w:rsidP="00073308">
                  <w:pPr>
                    <w:spacing w:after="200" w:line="276" w:lineRule="auto"/>
                    <w:rPr>
                      <w:rFonts w:ascii="Arial" w:eastAsia="Calibri" w:hAnsi="Arial"/>
                      <w:kern w:val="16"/>
                      <w:sz w:val="20"/>
                      <w:szCs w:val="20"/>
                      <w:lang w:eastAsia="de-DE"/>
                    </w:rPr>
                  </w:pPr>
                  <w:r w:rsidRPr="00A878ED">
                    <w:t>substance.substanceCode</w:t>
                  </w:r>
                </w:p>
              </w:tc>
            </w:tr>
            <w:tr w:rsidR="00073308" w:rsidRPr="00A878ED" w:rsidTr="00073308">
              <w:tc>
                <w:tcPr>
                  <w:tcW w:w="2339" w:type="dxa"/>
                  <w:shd w:val="clear" w:color="auto" w:fill="auto"/>
                </w:tcPr>
                <w:p w:rsidR="00073308" w:rsidRPr="00A878ED" w:rsidRDefault="00073308" w:rsidP="00073308">
                  <w:pPr>
                    <w:spacing w:before="120" w:after="120"/>
                    <w:jc w:val="both"/>
                    <w:rPr>
                      <w:rFonts w:eastAsia="Calibri"/>
                      <w:sz w:val="22"/>
                      <w:szCs w:val="22"/>
                    </w:rPr>
                  </w:pPr>
                  <w:r w:rsidRPr="00A878ED">
                    <w:t>Target Codes</w:t>
                  </w:r>
                </w:p>
              </w:tc>
              <w:tc>
                <w:tcPr>
                  <w:tcW w:w="4328" w:type="dxa"/>
                  <w:shd w:val="clear" w:color="auto" w:fill="auto"/>
                </w:tcPr>
                <w:p w:rsidR="00073308" w:rsidRPr="00A878ED" w:rsidRDefault="00073308" w:rsidP="00073308">
                  <w:pPr>
                    <w:spacing w:before="120" w:after="120"/>
                    <w:jc w:val="both"/>
                    <w:rPr>
                      <w:rFonts w:eastAsia="Calibri"/>
                      <w:sz w:val="22"/>
                      <w:szCs w:val="22"/>
                    </w:rPr>
                  </w:pPr>
                  <w:r w:rsidRPr="00A878ED">
                    <w:t>CVX 133, 100, 152, 33, 109</w:t>
                  </w:r>
                </w:p>
              </w:tc>
            </w:tr>
          </w:tbl>
          <w:p w:rsidR="00073308" w:rsidRPr="00A878ED"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lastRenderedPageBreak/>
              <w:t>Evaluation result identifying information</w:t>
            </w:r>
          </w:p>
        </w:tc>
        <w:tc>
          <w:tcPr>
            <w:tcW w:w="6950" w:type="dxa"/>
            <w:shd w:val="clear" w:color="auto" w:fill="auto"/>
          </w:tcPr>
          <w:p w:rsidR="00073308" w:rsidRPr="00A878ED" w:rsidRDefault="00073308" w:rsidP="00073308">
            <w:pPr>
              <w:spacing w:before="120" w:after="120"/>
            </w:pPr>
          </w:p>
          <w:p w:rsidR="00073308" w:rsidRPr="00A878ED" w:rsidRDefault="00073308" w:rsidP="00073308">
            <w:pPr>
              <w:autoSpaceDE w:val="0"/>
              <w:autoSpaceDN w:val="0"/>
              <w:adjustRightInd w:val="0"/>
              <w:spacing w:before="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Name</w:t>
                  </w:r>
                </w:p>
              </w:tc>
              <w:tc>
                <w:tcPr>
                  <w:tcW w:w="4415" w:type="dxa"/>
                  <w:shd w:val="clear" w:color="auto" w:fill="auto"/>
                </w:tcPr>
                <w:p w:rsidR="00073308" w:rsidRPr="00A878ED" w:rsidRDefault="00073308" w:rsidP="0069117A">
                  <w:pPr>
                    <w:spacing w:before="120" w:after="120"/>
                    <w:jc w:val="both"/>
                    <w:rPr>
                      <w:rFonts w:eastAsia="Calibri"/>
                      <w:sz w:val="22"/>
                      <w:szCs w:val="22"/>
                    </w:rPr>
                  </w:pPr>
                  <w:r w:rsidRPr="00A878ED">
                    <w:t>Sole Evaluation Result for Diabetes Pneumoco</w:t>
                  </w:r>
                  <w:r w:rsidR="0069117A">
                    <w:t>c</w:t>
                  </w:r>
                  <w:r w:rsidRPr="00A878ED">
                    <w:t>cal Vaccination KM</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sole evaluation result for a diabetes pneumococcal vaccination KM.</w:t>
                  </w:r>
                  <w:r>
                    <w:t xml:space="preserve">  It will be simple a BL data type that returns true if the patient requires a pneumococcal vaccination, and false if not.</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Item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Sole Evaluation Result</w:t>
                  </w:r>
                </w:p>
              </w:tc>
            </w:tr>
          </w:tbl>
          <w:p w:rsidR="00073308" w:rsidRDefault="00073308" w:rsidP="00073308">
            <w:pPr>
              <w:spacing w:before="120" w:after="120"/>
            </w:pPr>
          </w:p>
          <w:p w:rsidR="00073308" w:rsidRDefault="00073308" w:rsidP="00073308">
            <w:pPr>
              <w:spacing w:before="120" w:after="120"/>
            </w:pPr>
          </w:p>
          <w:p w:rsidR="00073308" w:rsidRDefault="00073308" w:rsidP="00073308">
            <w:pPr>
              <w:spacing w:before="120" w:after="120"/>
            </w:pPr>
          </w:p>
          <w:p w:rsidR="00073308" w:rsidRDefault="00073308" w:rsidP="00073308">
            <w:pPr>
              <w:spacing w:before="120" w:after="120"/>
            </w:pPr>
          </w:p>
          <w:p w:rsidR="00073308" w:rsidRPr="00A878ED" w:rsidRDefault="00073308" w:rsidP="00073308">
            <w:pPr>
              <w:spacing w:before="120" w:after="120"/>
            </w:pPr>
          </w:p>
          <w:p w:rsidR="00073308" w:rsidRPr="00A878ED" w:rsidRDefault="00073308" w:rsidP="00073308">
            <w:pPr>
              <w:spacing w:before="120" w:after="120"/>
              <w:ind w:left="576"/>
              <w:jc w:val="both"/>
            </w:pPr>
          </w:p>
        </w:tc>
      </w:tr>
      <w:tr w:rsidR="00073308" w:rsidRPr="00A878ED" w:rsidTr="00073308">
        <w:trPr>
          <w:trHeight w:val="2969"/>
        </w:trPr>
        <w:tc>
          <w:tcPr>
            <w:tcW w:w="2626" w:type="dxa"/>
            <w:shd w:val="clear" w:color="auto" w:fill="auto"/>
          </w:tcPr>
          <w:p w:rsidR="00073308" w:rsidRPr="00A878ED" w:rsidDel="00216EFC" w:rsidRDefault="00073308" w:rsidP="00073308">
            <w:pPr>
              <w:spacing w:before="120" w:after="120"/>
              <w:rPr>
                <w:rFonts w:eastAsia="Calibri"/>
                <w:sz w:val="22"/>
                <w:szCs w:val="22"/>
              </w:rPr>
            </w:pPr>
            <w:r w:rsidRPr="00A878ED">
              <w:lastRenderedPageBreak/>
              <w:t>Evaluation result data model</w:t>
            </w:r>
          </w:p>
        </w:tc>
        <w:tc>
          <w:tcPr>
            <w:tcW w:w="6950" w:type="dxa"/>
            <w:shd w:val="clear" w:color="auto" w:fill="auto"/>
          </w:tcPr>
          <w:p w:rsidR="00073308" w:rsidRPr="00A878ED" w:rsidRDefault="00073308" w:rsidP="00073308">
            <w:pPr>
              <w:spacing w:before="120" w:after="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7"/>
              <w:gridCol w:w="3830"/>
            </w:tblGrid>
            <w:tr w:rsidR="00073308" w:rsidRPr="00A878ED" w:rsidTr="00073308">
              <w:tc>
                <w:tcPr>
                  <w:tcW w:w="2953" w:type="dxa"/>
                  <w:shd w:val="clear" w:color="auto" w:fill="D9D9D9"/>
                </w:tcPr>
                <w:p w:rsidR="00073308" w:rsidRPr="00A878ED" w:rsidRDefault="00073308" w:rsidP="00073308">
                  <w:pPr>
                    <w:spacing w:before="120" w:after="120"/>
                    <w:rPr>
                      <w:rFonts w:eastAsia="Calibri"/>
                      <w:sz w:val="22"/>
                      <w:szCs w:val="22"/>
                    </w:rPr>
                  </w:pPr>
                  <w:r w:rsidRPr="00A878ED">
                    <w:t>Element</w:t>
                  </w:r>
                </w:p>
              </w:tc>
              <w:tc>
                <w:tcPr>
                  <w:tcW w:w="3684" w:type="dxa"/>
                  <w:shd w:val="clear" w:color="auto" w:fill="D9D9D9"/>
                </w:tcPr>
                <w:p w:rsidR="00073308" w:rsidRPr="00A878ED" w:rsidRDefault="00073308" w:rsidP="00073308">
                  <w:pPr>
                    <w:spacing w:before="120" w:after="120"/>
                    <w:rPr>
                      <w:rFonts w:eastAsia="Calibri"/>
                      <w:sz w:val="22"/>
                      <w:szCs w:val="22"/>
                    </w:rPr>
                  </w:pPr>
                  <w:r>
                    <w:t>Example Value</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Scoping Entity</w:t>
                  </w:r>
                </w:p>
              </w:tc>
              <w:tc>
                <w:tcPr>
                  <w:tcW w:w="3684" w:type="dxa"/>
                  <w:shd w:val="clear" w:color="auto" w:fill="auto"/>
                </w:tcPr>
                <w:p w:rsidR="00073308" w:rsidRPr="00A878ED" w:rsidRDefault="00073308" w:rsidP="00073308">
                  <w:pPr>
                    <w:spacing w:before="120" w:after="120"/>
                    <w:rPr>
                      <w:rFonts w:eastAsia="Calibri"/>
                      <w:sz w:val="22"/>
                      <w:szCs w:val="22"/>
                    </w:rPr>
                  </w:pPr>
                  <w:r w:rsidRPr="00A878ED">
                    <w:t>org.hl7.cds</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Business Name</w:t>
                  </w:r>
                </w:p>
              </w:tc>
              <w:tc>
                <w:tcPr>
                  <w:tcW w:w="3684" w:type="dxa"/>
                  <w:shd w:val="clear" w:color="auto" w:fill="auto"/>
                </w:tcPr>
                <w:p w:rsidR="00073308" w:rsidRPr="00A878ED" w:rsidRDefault="00073308" w:rsidP="00073308">
                  <w:pPr>
                    <w:spacing w:before="120" w:after="120"/>
                    <w:rPr>
                      <w:rFonts w:ascii="Arial" w:eastAsia="Calibri" w:hAnsi="Arial"/>
                      <w:kern w:val="16"/>
                      <w:sz w:val="22"/>
                      <w:szCs w:val="22"/>
                      <w:lang w:eastAsia="de-DE"/>
                    </w:rPr>
                  </w:pPr>
                  <w:r w:rsidRPr="0072497A">
                    <w:t>cdsoutput:r</w:t>
                  </w:r>
                  <w:r>
                    <w:t>2</w:t>
                  </w:r>
                  <w:r w:rsidRPr="0072497A">
                    <w:t>:CDSOutputAs</w:t>
                  </w:r>
                  <w:r>
                    <w:t>DataType</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Version</w:t>
                  </w:r>
                </w:p>
              </w:tc>
              <w:tc>
                <w:tcPr>
                  <w:tcW w:w="3684" w:type="dxa"/>
                  <w:shd w:val="clear" w:color="auto" w:fill="auto"/>
                </w:tcPr>
                <w:p w:rsidR="00073308" w:rsidRPr="00A878ED" w:rsidRDefault="00073308" w:rsidP="00073308">
                  <w:pPr>
                    <w:spacing w:before="120" w:after="120"/>
                    <w:rPr>
                      <w:rFonts w:eastAsia="Calibri"/>
                      <w:sz w:val="22"/>
                      <w:szCs w:val="22"/>
                    </w:rPr>
                  </w:pPr>
                  <w:r>
                    <w:t>2</w:t>
                  </w:r>
                  <w:r w:rsidRPr="00A878ED">
                    <w:t xml:space="preserve">.0 </w:t>
                  </w:r>
                </w:p>
              </w:tc>
            </w:tr>
          </w:tbl>
          <w:p w:rsidR="00073308" w:rsidRPr="00A878ED" w:rsidRDefault="00073308" w:rsidP="00073308">
            <w:pPr>
              <w:spacing w:before="120" w:after="120"/>
              <w:jc w:val="both"/>
              <w:rPr>
                <w:rFonts w:eastAsia="Calibri"/>
                <w:sz w:val="22"/>
                <w:szCs w:val="22"/>
              </w:rPr>
            </w:pPr>
          </w:p>
        </w:tc>
      </w:tr>
    </w:tbl>
    <w:p w:rsidR="00073308" w:rsidRDefault="00073308" w:rsidP="00073308">
      <w:pPr>
        <w:pStyle w:val="BodyText0"/>
        <w:rPr>
          <w:highlight w:val="yellow"/>
        </w:rPr>
      </w:pPr>
    </w:p>
    <w:p w:rsidR="009E3135" w:rsidRDefault="009E3135" w:rsidP="00073308">
      <w:pPr>
        <w:pStyle w:val="BodyText0"/>
        <w:ind w:left="0"/>
        <w:rPr>
          <w:highlight w:val="yellow"/>
        </w:rPr>
      </w:pPr>
    </w:p>
    <w:p w:rsidR="00073308" w:rsidRDefault="00073308" w:rsidP="0072497A">
      <w:pPr>
        <w:pStyle w:val="BodyText0"/>
        <w:rPr>
          <w:highlight w:val="yellow"/>
        </w:rPr>
      </w:pPr>
    </w:p>
    <w:p w:rsidR="000F6CA3" w:rsidRPr="00A878ED" w:rsidRDefault="009E3135" w:rsidP="002E454F">
      <w:pPr>
        <w:pStyle w:val="Heading2"/>
        <w:rPr>
          <w:rFonts w:ascii="Times New Roman" w:hAnsi="Times New Roman"/>
        </w:rPr>
      </w:pPr>
      <w:r w:rsidRPr="0072497A">
        <w:rPr>
          <w:rFonts w:ascii="Times New Roman" w:hAnsi="Times New Roman"/>
          <w:sz w:val="32"/>
        </w:rPr>
        <w:br w:type="page"/>
      </w:r>
      <w:bookmarkStart w:id="674" w:name="_Toc375143898"/>
      <w:r w:rsidR="00E2757A" w:rsidRPr="00A878ED">
        <w:rPr>
          <w:rFonts w:ascii="Times New Roman" w:hAnsi="Times New Roman"/>
        </w:rPr>
        <w:lastRenderedPageBreak/>
        <w:t>Example Implementation</w:t>
      </w:r>
      <w:bookmarkEnd w:id="648"/>
      <w:bookmarkEnd w:id="674"/>
    </w:p>
    <w:p w:rsidR="00560169" w:rsidRPr="00A878ED" w:rsidRDefault="00560169" w:rsidP="004B74FC">
      <w:pPr>
        <w:rPr>
          <w:lang w:eastAsia="de-DE"/>
        </w:rPr>
      </w:pPr>
      <w:r w:rsidRPr="00A878ED">
        <w:rPr>
          <w:lang w:eastAsia="de-DE"/>
        </w:rPr>
        <w:t xml:space="preserve">To provide a concrete illustration of the implementation of a </w:t>
      </w:r>
      <w:r w:rsidR="009E3135">
        <w:rPr>
          <w:lang w:eastAsia="de-DE"/>
        </w:rPr>
        <w:t xml:space="preserve">DSS </w:t>
      </w:r>
      <w:r w:rsidRPr="00A878ED">
        <w:rPr>
          <w:lang w:eastAsia="de-DE"/>
        </w:rPr>
        <w:t>using the standards and practices recommended in this implementation guide, an example service and client implementation is provided. The example is written using the Microsoft .NET Framework, and is based on a REST implementation using ASP.NET MVC4 as the web scaffolding.</w:t>
      </w:r>
    </w:p>
    <w:p w:rsidR="009E3135" w:rsidRDefault="009E3135" w:rsidP="00A878ED"/>
    <w:p w:rsidR="009E3135" w:rsidRDefault="00560169" w:rsidP="00A878ED">
      <w:r w:rsidRPr="00A878ED">
        <w:t xml:space="preserve">The example is available in the </w:t>
      </w:r>
      <w:r w:rsidR="00C22871">
        <w:t>s</w:t>
      </w:r>
      <w:r w:rsidR="003E440C">
        <w:t xml:space="preserve">upplemental </w:t>
      </w:r>
      <w:r w:rsidRPr="00A878ED">
        <w:t>folder of the publication materials. The example also makes use of some of the definitional assemblies from the HeD Schema Framework, released as part of the</w:t>
      </w:r>
      <w:r w:rsidR="009E3135">
        <w:t xml:space="preserve"> HL7 CDS Knowledge Artifact Implementation Guide</w:t>
      </w:r>
      <w:r w:rsidRPr="00A878ED">
        <w:t>.</w:t>
      </w:r>
      <w:r w:rsidR="009E3135">
        <w:t xml:space="preserve">  </w:t>
      </w:r>
    </w:p>
    <w:p w:rsidR="009E3135" w:rsidRDefault="009E3135" w:rsidP="004B74FC"/>
    <w:p w:rsidR="00560169" w:rsidRPr="00A878ED" w:rsidRDefault="00560169" w:rsidP="004B74FC">
      <w:pPr>
        <w:rPr>
          <w:lang w:eastAsia="de-DE"/>
        </w:rPr>
      </w:pPr>
      <w:r w:rsidRPr="00A878ED">
        <w:rPr>
          <w:lang w:eastAsia="de-DE"/>
        </w:rPr>
        <w:t>The example is built as a Microsoft Visual Studio solution file containing the following projects:</w:t>
      </w:r>
    </w:p>
    <w:p w:rsidR="00560169" w:rsidRPr="00A878ED" w:rsidRDefault="00560169" w:rsidP="00CA52A0">
      <w:pPr>
        <w:numPr>
          <w:ilvl w:val="0"/>
          <w:numId w:val="33"/>
        </w:numPr>
        <w:rPr>
          <w:lang w:eastAsia="de-DE"/>
        </w:rPr>
      </w:pPr>
      <w:r w:rsidRPr="00A878ED">
        <w:rPr>
          <w:lang w:eastAsia="de-DE"/>
        </w:rPr>
        <w:t>HeD.Model – Contains class definitions generated from the HeD Action Schema.</w:t>
      </w:r>
    </w:p>
    <w:p w:rsidR="00560169" w:rsidRPr="00A878ED" w:rsidRDefault="00560169" w:rsidP="00CA52A0">
      <w:pPr>
        <w:numPr>
          <w:ilvl w:val="0"/>
          <w:numId w:val="33"/>
        </w:numPr>
        <w:rPr>
          <w:lang w:eastAsia="de-DE"/>
        </w:rPr>
      </w:pPr>
      <w:r w:rsidRPr="00A878ED">
        <w:rPr>
          <w:lang w:eastAsia="de-DE"/>
        </w:rPr>
        <w:t>HeD.DSS.Models – Contains class definitions generated from the OmgDssSchema.xsd, published as part of HL7 DSS Release 2.</w:t>
      </w:r>
    </w:p>
    <w:p w:rsidR="00560169" w:rsidRPr="00A878ED" w:rsidRDefault="00560169" w:rsidP="00CA52A0">
      <w:pPr>
        <w:numPr>
          <w:ilvl w:val="0"/>
          <w:numId w:val="33"/>
        </w:numPr>
        <w:rPr>
          <w:lang w:eastAsia="de-DE"/>
        </w:rPr>
      </w:pPr>
      <w:r w:rsidRPr="00A878ED">
        <w:rPr>
          <w:lang w:eastAsia="de-DE"/>
        </w:rPr>
        <w:t>HeD.CDSS.Model – Contains class definitions generated from the CDS Request and Response schemas defined as part of this implementation guide.</w:t>
      </w:r>
    </w:p>
    <w:p w:rsidR="00560169" w:rsidRPr="00A878ED" w:rsidRDefault="00560169" w:rsidP="00CA52A0">
      <w:pPr>
        <w:numPr>
          <w:ilvl w:val="0"/>
          <w:numId w:val="33"/>
        </w:numPr>
        <w:rPr>
          <w:lang w:eastAsia="de-DE"/>
        </w:rPr>
      </w:pPr>
      <w:r w:rsidRPr="00A878ED">
        <w:rPr>
          <w:lang w:eastAsia="de-DE"/>
        </w:rPr>
        <w:t>HeD.DSS – Contains the Decision Support Service implementation.</w:t>
      </w:r>
    </w:p>
    <w:p w:rsidR="00560169" w:rsidRPr="00A878ED" w:rsidRDefault="00560169" w:rsidP="00CA52A0">
      <w:pPr>
        <w:numPr>
          <w:ilvl w:val="0"/>
          <w:numId w:val="33"/>
        </w:numPr>
        <w:rPr>
          <w:lang w:eastAsia="de-DE"/>
        </w:rPr>
      </w:pPr>
      <w:r w:rsidRPr="00A878ED">
        <w:rPr>
          <w:lang w:eastAsia="de-DE"/>
        </w:rPr>
        <w:t>HeD.DSS.SampleClient – Contains a sample DSS client implementation.</w:t>
      </w:r>
    </w:p>
    <w:p w:rsidR="00560169" w:rsidRPr="00A878ED" w:rsidRDefault="00560169" w:rsidP="00CA52A0">
      <w:pPr>
        <w:pStyle w:val="Heading3"/>
        <w:rPr>
          <w:rFonts w:ascii="Times New Roman" w:hAnsi="Times New Roman"/>
        </w:rPr>
      </w:pPr>
      <w:bookmarkStart w:id="675" w:name="_Toc375143899"/>
      <w:r w:rsidRPr="00A878ED">
        <w:rPr>
          <w:rFonts w:ascii="Times New Roman" w:hAnsi="Times New Roman"/>
        </w:rPr>
        <w:t>Sample Client Request</w:t>
      </w:r>
      <w:bookmarkEnd w:id="675"/>
    </w:p>
    <w:p w:rsidR="00560169" w:rsidRPr="00A878ED" w:rsidRDefault="005067A8" w:rsidP="004B74FC">
      <w:pPr>
        <w:rPr>
          <w:lang w:eastAsia="de-DE"/>
        </w:rPr>
      </w:pPr>
      <w:r w:rsidRPr="00A878ED">
        <w:rPr>
          <w:lang w:eastAsia="de-DE"/>
        </w:rPr>
        <w:t xml:space="preserve">The SampleClient executable is a simple console application that creates an HTTP-POST request for the </w:t>
      </w:r>
      <w:r w:rsidRPr="00A878ED">
        <w:rPr>
          <w:i/>
          <w:lang w:eastAsia="de-DE"/>
        </w:rPr>
        <w:t>evaluate</w:t>
      </w:r>
      <w:r w:rsidRPr="00A878ED">
        <w:rPr>
          <w:lang w:eastAsia="de-DE"/>
        </w:rPr>
        <w:t xml:space="preserve"> service method. The payload is a simple vMR patient data package containing a single SubstanceAdministrationEvent.  The following code generates the sample request:</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Get the body of the request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vMRRequest = GetSampleRequest();</w:t>
      </w:r>
    </w:p>
    <w:p w:rsidR="005067A8" w:rsidRPr="00A878ED" w:rsidRDefault="005067A8" w:rsidP="005067A8">
      <w:pPr>
        <w:rPr>
          <w:lang w:eastAsia="de-DE"/>
        </w:rPr>
      </w:pPr>
      <w:r w:rsidRPr="00A878ED">
        <w:rPr>
          <w:lang w:eastAsia="de-DE"/>
        </w:rPr>
        <w:t>And then packages it in the DSS evaluate construct:</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Construct the DSS-level request, base-64 encoding the vMR request within it.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evaluate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evaluate</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interactionId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InteractionIdentifier</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interactionId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scopingEntityId = </w:t>
      </w:r>
      <w:r w:rsidRPr="00A878ED">
        <w:rPr>
          <w:color w:val="A31515"/>
          <w:sz w:val="19"/>
          <w:szCs w:val="19"/>
          <w:highlight w:val="white"/>
        </w:rPr>
        <w:t>"SAMPLE-CLIENT"</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submissionTime = </w:t>
      </w:r>
      <w:r w:rsidRPr="00A878ED">
        <w:rPr>
          <w:color w:val="2B91AF"/>
          <w:sz w:val="19"/>
          <w:szCs w:val="19"/>
          <w:highlight w:val="white"/>
        </w:rPr>
        <w:t>DateTime</w:t>
      </w:r>
      <w:r w:rsidRPr="00A878ED">
        <w:rPr>
          <w:color w:val="000000"/>
          <w:sz w:val="19"/>
          <w:szCs w:val="19"/>
          <w:highlight w:val="white"/>
        </w:rPr>
        <w:t xml:space="preserve">.Now.ToUniversalTime()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evaluationRequest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EvaluationRequest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clientLanguage = </w:t>
      </w:r>
      <w:r w:rsidRPr="00A878ED">
        <w:rPr>
          <w:color w:val="A31515"/>
          <w:sz w:val="19"/>
          <w:szCs w:val="19"/>
          <w:highlight w:val="white"/>
        </w:rPr>
        <w:t>"XXX"</w:t>
      </w: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clientTimeZoneOffset = </w:t>
      </w:r>
      <w:r w:rsidRPr="00A878ED">
        <w:rPr>
          <w:color w:val="A31515"/>
          <w:sz w:val="19"/>
          <w:szCs w:val="19"/>
          <w:highlight w:val="white"/>
        </w:rPr>
        <w:t>"XXX"</w:t>
      </w: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dataRequirementItemData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DataRequirementItemData</w:t>
      </w:r>
      <w:r w:rsidRPr="00A878ED">
        <w:rPr>
          <w:color w:val="000000"/>
          <w:sz w:val="19"/>
          <w:szCs w:val="19"/>
          <w:highlight w:val="white"/>
        </w:rPr>
        <w:t xml:space="preserve">&gt;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DataRequirementItemData</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driId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ItemIdentifier</w:t>
      </w:r>
      <w:r w:rsidRPr="00A878ED">
        <w:rPr>
          <w:color w:val="000000"/>
          <w:sz w:val="19"/>
          <w:szCs w:val="19"/>
          <w:highlight w:val="white"/>
        </w:rPr>
        <w:t xml:space="preserve"> { itemId = </w:t>
      </w:r>
      <w:r w:rsidRPr="00A878ED">
        <w:rPr>
          <w:color w:val="A31515"/>
          <w:sz w:val="19"/>
          <w:szCs w:val="19"/>
          <w:highlight w:val="white"/>
        </w:rPr>
        <w:t>"RequiredDataId"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data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lastRenderedPageBreak/>
        <w:t xml:space="preserve">                                informationModelSSId = </w:t>
      </w:r>
      <w:r w:rsidRPr="00A878ED">
        <w:rPr>
          <w:color w:val="2B91AF"/>
          <w:sz w:val="19"/>
          <w:szCs w:val="19"/>
          <w:highlight w:val="white"/>
        </w:rPr>
        <w:t>SemanticSignifiers</w:t>
      </w:r>
      <w:r w:rsidRPr="00A878ED">
        <w:rPr>
          <w:color w:val="000000"/>
          <w:sz w:val="19"/>
          <w:szCs w:val="19"/>
          <w:highlight w:val="white"/>
        </w:rPr>
        <w:t>.</w:t>
      </w:r>
      <w:r w:rsidR="005F5F32">
        <w:rPr>
          <w:color w:val="000000"/>
          <w:sz w:val="19"/>
          <w:szCs w:val="19"/>
          <w:highlight w:val="white"/>
        </w:rPr>
        <w:t>CDSInputId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 xml:space="preserve">.EncodeRequestPayload(vMRRequest)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kmEvaluationRequest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KMEvaluationRequest</w:t>
      </w:r>
      <w:r w:rsidRPr="00A878ED">
        <w:rPr>
          <w:color w:val="000000"/>
          <w:sz w:val="19"/>
          <w:szCs w:val="19"/>
          <w:highlight w:val="white"/>
        </w:rPr>
        <w:t xml:space="preserve">&gt;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KMEvaluationRequest</w:t>
      </w:r>
      <w:r w:rsidRPr="00A878ED">
        <w:rPr>
          <w:color w:val="000000"/>
          <w:sz w:val="19"/>
          <w:szCs w:val="19"/>
          <w:highlight w:val="white"/>
        </w:rPr>
        <w:t xml:space="preserve"> { kmId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EntityIdentifier</w:t>
      </w:r>
      <w:r w:rsidRPr="00A878ED">
        <w:rPr>
          <w:color w:val="000000"/>
          <w:sz w:val="19"/>
          <w:szCs w:val="19"/>
          <w:highlight w:val="white"/>
        </w:rPr>
        <w:t xml:space="preserve"> { scopingEntityId = </w:t>
      </w:r>
      <w:r w:rsidRPr="00A878ED">
        <w:rPr>
          <w:color w:val="A31515"/>
          <w:sz w:val="19"/>
          <w:szCs w:val="19"/>
          <w:highlight w:val="white"/>
        </w:rPr>
        <w:t>"org.hl7.cds"</w:t>
      </w:r>
      <w:r w:rsidRPr="00A878ED">
        <w:rPr>
          <w:color w:val="000000"/>
          <w:sz w:val="19"/>
          <w:szCs w:val="19"/>
          <w:highlight w:val="white"/>
        </w:rPr>
        <w:t xml:space="preserve">, businessId = </w:t>
      </w:r>
      <w:r w:rsidRPr="00A878ED">
        <w:rPr>
          <w:color w:val="A31515"/>
          <w:sz w:val="19"/>
          <w:szCs w:val="19"/>
          <w:highlight w:val="white"/>
        </w:rPr>
        <w:t>"NQF-0068"</w:t>
      </w:r>
      <w:r w:rsidRPr="00A878ED">
        <w:rPr>
          <w:color w:val="000000"/>
          <w:sz w:val="19"/>
          <w:szCs w:val="19"/>
          <w:highlight w:val="white"/>
        </w:rPr>
        <w:t xml:space="preserve">, version = </w:t>
      </w:r>
      <w:r w:rsidRPr="00A878ED">
        <w:rPr>
          <w:color w:val="A31515"/>
          <w:sz w:val="19"/>
          <w:szCs w:val="19"/>
          <w:highlight w:val="white"/>
        </w:rPr>
        <w:t>"1.0"</w:t>
      </w: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rPr>
          <w:lang w:eastAsia="de-DE"/>
        </w:rPr>
      </w:pPr>
      <w:r w:rsidRPr="00A878ED">
        <w:rPr>
          <w:lang w:eastAsia="de-DE"/>
        </w:rPr>
        <w:t>This request is then passed to the service using a stock HTTP request method:</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Post the request and retrieve the response</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response = client.PostAsXmlAsync(</w:t>
      </w:r>
      <w:r w:rsidRPr="00A878ED">
        <w:rPr>
          <w:color w:val="A31515"/>
          <w:sz w:val="19"/>
          <w:szCs w:val="19"/>
          <w:highlight w:val="white"/>
        </w:rPr>
        <w:t>"api/evaluation"</w:t>
      </w:r>
      <w:r w:rsidRPr="00A878ED">
        <w:rPr>
          <w:color w:val="000000"/>
          <w:sz w:val="19"/>
          <w:szCs w:val="19"/>
          <w:highlight w:val="white"/>
        </w:rPr>
        <w:t>, evaluate).Result;</w:t>
      </w:r>
    </w:p>
    <w:p w:rsidR="005067A8" w:rsidRPr="00A878ED" w:rsidRDefault="005067A8" w:rsidP="00CA52A0">
      <w:pPr>
        <w:pStyle w:val="Heading3"/>
        <w:rPr>
          <w:rFonts w:ascii="Times New Roman" w:hAnsi="Times New Roman"/>
        </w:rPr>
      </w:pPr>
      <w:bookmarkStart w:id="676" w:name="_Toc375143900"/>
      <w:r w:rsidRPr="00A878ED">
        <w:rPr>
          <w:rFonts w:ascii="Times New Roman" w:hAnsi="Times New Roman"/>
        </w:rPr>
        <w:t>Receiving the Request</w:t>
      </w:r>
      <w:bookmarkEnd w:id="676"/>
    </w:p>
    <w:p w:rsidR="005067A8" w:rsidRDefault="005067A8" w:rsidP="004B74FC">
      <w:pPr>
        <w:rPr>
          <w:lang w:eastAsia="de-DE"/>
        </w:rPr>
      </w:pPr>
      <w:r w:rsidRPr="00A878ED">
        <w:rPr>
          <w:lang w:eastAsia="de-DE"/>
        </w:rPr>
        <w:t>The DSS Web Service application receives the HTTP request discussed in the previous section as a DSS evaluate construct, and after some validity checks, uses the following code in the HeD.DSS.Models.Evaluator class, Evaluate method to decode the payload:</w:t>
      </w:r>
    </w:p>
    <w:p w:rsidR="009E3135" w:rsidRPr="00A878ED" w:rsidRDefault="009E3135" w:rsidP="004B74FC">
      <w:pPr>
        <w:rPr>
          <w:lang w:eastAsia="de-DE"/>
        </w:rPr>
      </w:pP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payload = </w:t>
      </w:r>
      <w:r w:rsidRPr="00A878ED">
        <w:rPr>
          <w:color w:val="2B91AF"/>
          <w:sz w:val="19"/>
          <w:szCs w:val="19"/>
          <w:highlight w:val="white"/>
        </w:rPr>
        <w:t>Packager</w:t>
      </w:r>
      <w:r w:rsidRPr="00A878ED">
        <w:rPr>
          <w:color w:val="000000"/>
          <w:sz w:val="19"/>
          <w:szCs w:val="19"/>
          <w:highlight w:val="white"/>
        </w:rPr>
        <w:t>.DecodeRequestPayload(dri.data.base64EncodedPayload);</w:t>
      </w:r>
    </w:p>
    <w:p w:rsidR="009E3135" w:rsidRDefault="009E3135" w:rsidP="005067A8">
      <w:pPr>
        <w:rPr>
          <w:lang w:eastAsia="de-DE"/>
        </w:rPr>
      </w:pPr>
    </w:p>
    <w:p w:rsidR="005067A8" w:rsidRPr="00A878ED" w:rsidRDefault="005067A8" w:rsidP="005067A8">
      <w:pPr>
        <w:rPr>
          <w:lang w:eastAsia="de-DE"/>
        </w:rPr>
      </w:pPr>
      <w:r w:rsidRPr="00A878ED">
        <w:rPr>
          <w:lang w:eastAsia="de-DE"/>
        </w:rPr>
        <w:t xml:space="preserve">This results in the decoded payload, represented as a </w:t>
      </w:r>
      <w:r w:rsidR="00A17E17" w:rsidRPr="00A878ED">
        <w:rPr>
          <w:lang w:eastAsia="de-DE"/>
        </w:rPr>
        <w:t>CDS</w:t>
      </w:r>
      <w:r w:rsidR="00A17E17">
        <w:rPr>
          <w:lang w:eastAsia="de-DE"/>
        </w:rPr>
        <w:t>Input</w:t>
      </w:r>
      <w:r w:rsidR="00A17E17" w:rsidRPr="00A878ED">
        <w:rPr>
          <w:lang w:eastAsia="de-DE"/>
        </w:rPr>
        <w:t xml:space="preserve"> </w:t>
      </w:r>
      <w:r w:rsidRPr="00A878ED">
        <w:rPr>
          <w:lang w:eastAsia="de-DE"/>
        </w:rPr>
        <w:t>object. This is the point where an actual CDS engine would be invoked to process the request. For the purposes of the example, a sample response containing a single SubstanceAdministrationProposal is generated:</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try</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Pass payload to rule engine for evaluation here...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NOTE: This could be done a per KM basis as well, depends on whether the engine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is aggregating results, or keeping results separate.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engineResponse = GetSampleEngineResponse(payload);</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CDSExecutionMessageWrapper</w:t>
      </w:r>
      <w:r w:rsidRPr="00A878ED">
        <w:rPr>
          <w:color w:val="000000"/>
          <w:sz w:val="19"/>
          <w:szCs w:val="19"/>
          <w:highlight w:val="white"/>
        </w:rPr>
        <w:t xml:space="preserve"> m)</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Catch any execution exceptions and convert them to DSS exceptions</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(m.ExecutionMessage.ToDSSException());</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rPr>
          <w:lang w:eastAsia="de-DE"/>
        </w:rPr>
      </w:pPr>
      <w:r w:rsidRPr="00A878ED">
        <w:rPr>
          <w:lang w:eastAsia="de-DE"/>
        </w:rPr>
        <w:t>Note that the request processing is wrapped with a try..catch statement that will catch all CDSExecutionMessageWrapper exceptions. This class is a simple wrapper that contains the CDSExecutionMessage instance and exposes it as a .NET exception. The wrapper here will catch the CDSExecutionMessage and convert it to a DSSExceptionWrapper so that it can be returned as an exception by the service. Exception management is discussed in a separate section below.</w:t>
      </w:r>
    </w:p>
    <w:p w:rsidR="005067A8" w:rsidRPr="00A878ED" w:rsidRDefault="009E3135" w:rsidP="00CA52A0">
      <w:pPr>
        <w:pStyle w:val="Heading3"/>
        <w:rPr>
          <w:rFonts w:ascii="Times New Roman" w:hAnsi="Times New Roman"/>
        </w:rPr>
      </w:pPr>
      <w:r>
        <w:rPr>
          <w:rFonts w:ascii="Times New Roman" w:hAnsi="Times New Roman"/>
        </w:rPr>
        <w:br w:type="page"/>
      </w:r>
      <w:bookmarkStart w:id="677" w:name="_Toc375143901"/>
      <w:r w:rsidR="00B64A41" w:rsidRPr="00A878ED">
        <w:rPr>
          <w:rFonts w:ascii="Times New Roman" w:hAnsi="Times New Roman"/>
        </w:rPr>
        <w:lastRenderedPageBreak/>
        <w:t>Returning the Response</w:t>
      </w:r>
      <w:bookmarkEnd w:id="677"/>
    </w:p>
    <w:p w:rsidR="00B64A41" w:rsidRPr="00A878ED" w:rsidRDefault="00B64A41" w:rsidP="004B74FC">
      <w:pPr>
        <w:rPr>
          <w:lang w:eastAsia="de-DE"/>
        </w:rPr>
      </w:pPr>
      <w:r w:rsidRPr="00A878ED">
        <w:rPr>
          <w:lang w:eastAsia="de-DE"/>
        </w:rPr>
        <w:t xml:space="preserve">Once the sample response is generated, the Evaluate method packages the response in an </w:t>
      </w:r>
      <w:r w:rsidRPr="00A878ED">
        <w:rPr>
          <w:i/>
          <w:lang w:eastAsia="de-DE"/>
        </w:rPr>
        <w:t>evaluateResponse</w:t>
      </w:r>
      <w:r w:rsidRPr="00A878ED">
        <w:rPr>
          <w:lang w:eastAsia="de-DE"/>
        </w:rPr>
        <w:t xml:space="preserve"> construct as defined by the DSS specification:</w:t>
      </w:r>
    </w:p>
    <w:p w:rsidR="009E3135" w:rsidRDefault="009E3135" w:rsidP="00B64A41">
      <w:pPr>
        <w:autoSpaceDE w:val="0"/>
        <w:autoSpaceDN w:val="0"/>
        <w:adjustRightInd w:val="0"/>
        <w:rPr>
          <w:color w:val="008000"/>
          <w:sz w:val="19"/>
          <w:szCs w:val="19"/>
          <w:highlight w:val="white"/>
        </w:rPr>
      </w:pPr>
    </w:p>
    <w:p w:rsidR="00B64A41" w:rsidRPr="00A878ED" w:rsidRDefault="00B64A41" w:rsidP="00B64A41">
      <w:pPr>
        <w:autoSpaceDE w:val="0"/>
        <w:autoSpaceDN w:val="0"/>
        <w:adjustRightInd w:val="0"/>
        <w:rPr>
          <w:color w:val="000000"/>
          <w:sz w:val="19"/>
          <w:szCs w:val="19"/>
          <w:highlight w:val="white"/>
        </w:rPr>
      </w:pPr>
      <w:r w:rsidRPr="00A878ED">
        <w:rPr>
          <w:color w:val="008000"/>
          <w:sz w:val="19"/>
          <w:szCs w:val="19"/>
          <w:highlight w:val="white"/>
        </w:rPr>
        <w:t>// Package the engine's response in a DSS evaluate response.</w:t>
      </w:r>
    </w:p>
    <w:p w:rsidR="00B64A41" w:rsidRPr="00A878ED" w:rsidRDefault="00B64A41" w:rsidP="00B64A41">
      <w:pPr>
        <w:autoSpaceDE w:val="0"/>
        <w:autoSpaceDN w:val="0"/>
        <w:adjustRightInd w:val="0"/>
        <w:rPr>
          <w:color w:val="000000"/>
          <w:sz w:val="19"/>
          <w:szCs w:val="19"/>
          <w:highlight w:val="white"/>
        </w:rPr>
      </w:pPr>
      <w:r w:rsidRPr="00A878ED">
        <w:rPr>
          <w:color w:val="0000FF"/>
          <w:sz w:val="19"/>
          <w:szCs w:val="19"/>
          <w:highlight w:val="white"/>
        </w:rPr>
        <w:t>return</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evaluateResponse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requestId = input.interactionId,</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responseId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InteractionIdentifier</w:t>
      </w:r>
      <w:r w:rsidRPr="00A878ED">
        <w:rPr>
          <w:color w:val="000000"/>
          <w:sz w:val="19"/>
          <w:szCs w:val="19"/>
          <w:highlight w:val="white"/>
        </w:rPr>
        <w:t xml:space="preserve"> { scopingEntityId = </w:t>
      </w:r>
      <w:r w:rsidRPr="00A878ED">
        <w:rPr>
          <w:color w:val="A31515"/>
          <w:sz w:val="19"/>
          <w:szCs w:val="19"/>
          <w:highlight w:val="white"/>
        </w:rPr>
        <w:t>"org.hl7.cds"</w:t>
      </w:r>
      <w:r w:rsidRPr="00A878ED">
        <w:rPr>
          <w:color w:val="000000"/>
          <w:sz w:val="19"/>
          <w:szCs w:val="19"/>
          <w:highlight w:val="white"/>
        </w:rPr>
        <w:t xml:space="preserve">, interactionId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submissionTime = </w:t>
      </w:r>
      <w:r w:rsidRPr="00A878ED">
        <w:rPr>
          <w:color w:val="2B91AF"/>
          <w:sz w:val="19"/>
          <w:szCs w:val="19"/>
          <w:highlight w:val="white"/>
        </w:rPr>
        <w:t>DateTime</w:t>
      </w:r>
      <w:r w:rsidRPr="00A878ED">
        <w:rPr>
          <w:color w:val="000000"/>
          <w:sz w:val="19"/>
          <w:szCs w:val="19"/>
          <w:highlight w:val="white"/>
        </w:rPr>
        <w:t>.Now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evaluationResponse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EvaluationResponse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finalKMEvaluationResponse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FinalKMEvaluationResponse</w:t>
      </w:r>
      <w:r w:rsidRPr="00A878ED">
        <w:rPr>
          <w:color w:val="000000"/>
          <w:sz w:val="19"/>
          <w:szCs w:val="19"/>
          <w:highlight w:val="white"/>
        </w:rPr>
        <w:t>&gt;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FinalKMEvaluationResponse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kmEvaluationResultData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KMEvaluationResultData</w:t>
      </w:r>
      <w:r w:rsidRPr="00A878ED">
        <w:rPr>
          <w:color w:val="000000"/>
          <w:sz w:val="19"/>
          <w:szCs w:val="19"/>
          <w:highlight w:val="white"/>
        </w:rPr>
        <w:t>&gt;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KMEvaluationResultData</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evaluationResultId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ItemIdentifier</w:t>
      </w:r>
      <w:r w:rsidRPr="00A878ED">
        <w:rPr>
          <w:color w:val="000000"/>
          <w:sz w:val="19"/>
          <w:szCs w:val="19"/>
          <w:highlight w:val="white"/>
        </w:rPr>
        <w:t xml:space="preserve"> { itemId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data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informationModelSSId = </w:t>
      </w:r>
      <w:r w:rsidRPr="00A878ED">
        <w:rPr>
          <w:color w:val="2B91AF"/>
          <w:sz w:val="19"/>
          <w:szCs w:val="19"/>
          <w:highlight w:val="white"/>
        </w:rPr>
        <w:t>SemanticSignifiers</w:t>
      </w:r>
      <w:r w:rsidRPr="00A878ED">
        <w:rPr>
          <w:color w:val="000000"/>
          <w:sz w:val="19"/>
          <w:szCs w:val="19"/>
          <w:highlight w:val="white"/>
        </w:rPr>
        <w:t xml:space="preserve">.CDSActionGroupResponseId,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.EncodeActionGroupResponsePayload((</w:t>
      </w:r>
      <w:r w:rsidRPr="00A878ED">
        <w:rPr>
          <w:color w:val="2B91AF"/>
          <w:sz w:val="19"/>
          <w:szCs w:val="19"/>
          <w:highlight w:val="white"/>
        </w:rPr>
        <w:t>CDSActionGroupResponse</w:t>
      </w:r>
      <w:r w:rsidRPr="00A878ED">
        <w:rPr>
          <w:color w:val="000000"/>
          <w:sz w:val="19"/>
          <w:szCs w:val="19"/>
          <w:highlight w:val="white"/>
        </w:rPr>
        <w:t>)engineResponse.Response)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kmId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EntityIdentifier</w:t>
      </w:r>
      <w:r w:rsidRPr="00A878ED">
        <w:rPr>
          <w:color w:val="000000"/>
          <w:sz w:val="19"/>
          <w:szCs w:val="19"/>
          <w:highlight w:val="white"/>
        </w:rPr>
        <w:t xml:space="preserve"> { businessId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scopingEntityId = inputScopingEntityId, version = </w:t>
      </w:r>
      <w:r w:rsidRPr="00A878ED">
        <w:rPr>
          <w:color w:val="A31515"/>
          <w:sz w:val="19"/>
          <w:szCs w:val="19"/>
          <w:highlight w:val="white"/>
        </w:rPr>
        <w:t>"1"</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warning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from</w:t>
      </w:r>
      <w:r w:rsidRPr="00A878ED">
        <w:rPr>
          <w:color w:val="000000"/>
          <w:sz w:val="19"/>
          <w:szCs w:val="19"/>
          <w:highlight w:val="white"/>
        </w:rPr>
        <w:t xml:space="preserve"> m </w:t>
      </w:r>
      <w:r w:rsidRPr="00A878ED">
        <w:rPr>
          <w:color w:val="0000FF"/>
          <w:sz w:val="19"/>
          <w:szCs w:val="19"/>
          <w:highlight w:val="white"/>
        </w:rPr>
        <w:t>in</w:t>
      </w:r>
      <w:r w:rsidRPr="00A878ED">
        <w:rPr>
          <w:color w:val="000000"/>
          <w:sz w:val="19"/>
          <w:szCs w:val="19"/>
          <w:highlight w:val="white"/>
        </w:rPr>
        <w:t xml:space="preserve"> engineResponse.Messages</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select</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Warning</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value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informationModelSSId = </w:t>
      </w:r>
      <w:r w:rsidRPr="00A878ED">
        <w:rPr>
          <w:color w:val="2B91AF"/>
          <w:sz w:val="19"/>
          <w:szCs w:val="19"/>
          <w:highlight w:val="white"/>
        </w:rPr>
        <w:t>SemanticSignifiers</w:t>
      </w:r>
      <w:r w:rsidRPr="00A878ED">
        <w:rPr>
          <w:color w:val="000000"/>
          <w:sz w:val="19"/>
          <w:szCs w:val="19"/>
          <w:highlight w:val="white"/>
        </w:rPr>
        <w:t xml:space="preserve">.CDSExecutionMessageId,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 xml:space="preserve">.EncodeExecutionMessagePayload(m)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).ToList()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w:t>
      </w:r>
    </w:p>
    <w:p w:rsidR="00B64A41" w:rsidRPr="00A878ED" w:rsidRDefault="00B64A41" w:rsidP="00B64A41">
      <w:pPr>
        <w:autoSpaceDE w:val="0"/>
        <w:autoSpaceDN w:val="0"/>
        <w:adjustRightInd w:val="0"/>
        <w:rPr>
          <w:color w:val="000000"/>
          <w:sz w:val="19"/>
          <w:szCs w:val="19"/>
          <w:highlight w:val="white"/>
        </w:rPr>
      </w:pPr>
    </w:p>
    <w:p w:rsidR="00B64A41" w:rsidRPr="00A878ED" w:rsidRDefault="00B64A41" w:rsidP="00B64A41">
      <w:pPr>
        <w:rPr>
          <w:lang w:eastAsia="de-DE"/>
        </w:rPr>
      </w:pPr>
      <w:r w:rsidRPr="00A878ED">
        <w:rPr>
          <w:lang w:eastAsia="de-DE"/>
        </w:rPr>
        <w:lastRenderedPageBreak/>
        <w:t>Note that the response and any execution messages are encoded separately. The execution messages in this response are limited to informational and warning messages. Exception level messages are handled differently using the ExceptionWrapper classes as discussed in the Exception Handling section below.</w:t>
      </w:r>
    </w:p>
    <w:p w:rsidR="009E3135" w:rsidRDefault="009E3135" w:rsidP="00B64A41">
      <w:pPr>
        <w:rPr>
          <w:lang w:eastAsia="de-DE"/>
        </w:rPr>
      </w:pPr>
    </w:p>
    <w:p w:rsidR="00B64A41" w:rsidRPr="00A878ED" w:rsidRDefault="00B64A41" w:rsidP="00B64A41">
      <w:pPr>
        <w:rPr>
          <w:lang w:eastAsia="de-DE"/>
        </w:rPr>
      </w:pPr>
      <w:r w:rsidRPr="00A878ED">
        <w:rPr>
          <w:lang w:eastAsia="de-DE"/>
        </w:rPr>
        <w:t>The evaluateResponse instance is returned as the result of the EvaluationController Evaluate method, and the ASP.NET MVC plumbing manages serialization of that message into an HTTP response.</w:t>
      </w:r>
    </w:p>
    <w:p w:rsidR="00B64A41" w:rsidRPr="00A878ED" w:rsidRDefault="00B64A41" w:rsidP="00CA52A0">
      <w:pPr>
        <w:pStyle w:val="Heading3"/>
        <w:rPr>
          <w:rFonts w:ascii="Times New Roman" w:hAnsi="Times New Roman"/>
        </w:rPr>
      </w:pPr>
      <w:bookmarkStart w:id="678" w:name="_Toc375143902"/>
      <w:r w:rsidRPr="00A878ED">
        <w:rPr>
          <w:rFonts w:ascii="Times New Roman" w:hAnsi="Times New Roman"/>
        </w:rPr>
        <w:t>Processing the Response</w:t>
      </w:r>
      <w:bookmarkEnd w:id="678"/>
    </w:p>
    <w:p w:rsidR="00B64A41" w:rsidRPr="00A878ED" w:rsidRDefault="00B64A41" w:rsidP="004B74FC">
      <w:pPr>
        <w:rPr>
          <w:lang w:eastAsia="de-DE"/>
        </w:rPr>
      </w:pPr>
      <w:r w:rsidRPr="00A878ED">
        <w:rPr>
          <w:lang w:eastAsia="de-DE"/>
        </w:rPr>
        <w:t>Once the service returns the response, the sample client decodes the result using the following code:</w:t>
      </w:r>
    </w:p>
    <w:p w:rsidR="009E3135" w:rsidRDefault="009E3135" w:rsidP="00B64A41">
      <w:pPr>
        <w:autoSpaceDE w:val="0"/>
        <w:autoSpaceDN w:val="0"/>
        <w:adjustRightInd w:val="0"/>
        <w:rPr>
          <w:color w:val="0000FF"/>
          <w:sz w:val="19"/>
          <w:szCs w:val="19"/>
          <w:highlight w:val="white"/>
        </w:rPr>
      </w:pPr>
    </w:p>
    <w:p w:rsidR="00B64A41" w:rsidRPr="00A878ED" w:rsidRDefault="00B64A41" w:rsidP="00B64A41">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actionGroupResponse = </w:t>
      </w:r>
      <w:r w:rsidRPr="00A878ED">
        <w:rPr>
          <w:color w:val="2B91AF"/>
          <w:sz w:val="19"/>
          <w:szCs w:val="19"/>
          <w:highlight w:val="white"/>
        </w:rPr>
        <w:t>Packager</w:t>
      </w:r>
      <w:r w:rsidRPr="00A878ED">
        <w:rPr>
          <w:color w:val="000000"/>
          <w:sz w:val="19"/>
          <w:szCs w:val="19"/>
          <w:highlight w:val="white"/>
        </w:rPr>
        <w:t>.DecodeActionGroupResponsePayload(evaluateResult.data.base64EncodedPayload);</w:t>
      </w:r>
    </w:p>
    <w:p w:rsidR="009E3135" w:rsidRDefault="009E3135" w:rsidP="00B64A41">
      <w:pPr>
        <w:rPr>
          <w:lang w:eastAsia="de-DE"/>
        </w:rPr>
      </w:pPr>
    </w:p>
    <w:p w:rsidR="00B64A41" w:rsidRPr="00A878ED" w:rsidRDefault="00B64A41" w:rsidP="00B64A41">
      <w:pPr>
        <w:rPr>
          <w:lang w:eastAsia="de-DE"/>
        </w:rPr>
      </w:pPr>
      <w:r w:rsidRPr="00A878ED">
        <w:rPr>
          <w:lang w:eastAsia="de-DE"/>
        </w:rPr>
        <w:t>This results in an action group response, in this case containing the single SubstanceAdministrationProposal produced by the sample service engine implementation. The processing logic assumes that if the response contains a CreateAction, the action sentence will be a ComplexLiteral. The constraints on the Action schema ensure that the actionSentence element of the CreateAction will contain a ComplexLiteral, so this assumption is valid. In this case, the ComplexLiteral contains a SubstanceAdministrationProposal, and the sample prints out the contents of the proposal.</w:t>
      </w:r>
    </w:p>
    <w:p w:rsidR="00B64A41" w:rsidRPr="00A878ED" w:rsidRDefault="00B64A41" w:rsidP="00CA52A0">
      <w:pPr>
        <w:pStyle w:val="Heading3"/>
        <w:rPr>
          <w:rFonts w:ascii="Times New Roman" w:hAnsi="Times New Roman"/>
        </w:rPr>
      </w:pPr>
      <w:bookmarkStart w:id="679" w:name="_Toc375143903"/>
      <w:r w:rsidRPr="00A878ED">
        <w:rPr>
          <w:rFonts w:ascii="Times New Roman" w:hAnsi="Times New Roman"/>
        </w:rPr>
        <w:t>Exception Handling</w:t>
      </w:r>
      <w:bookmarkEnd w:id="679"/>
    </w:p>
    <w:p w:rsidR="00B64A41" w:rsidRPr="00A878ED" w:rsidRDefault="00B64A41" w:rsidP="004B74FC">
      <w:pPr>
        <w:rPr>
          <w:lang w:eastAsia="de-DE"/>
        </w:rPr>
      </w:pPr>
      <w:r w:rsidRPr="00A878ED">
        <w:rPr>
          <w:lang w:eastAsia="de-DE"/>
        </w:rPr>
        <w:t xml:space="preserve">The above sections discussed the normal processing route through the service, with a request-response interaction being handling normally. For exceptional cases, this guide defines two separate levels of handling. The first level is based on the exception classes defined within the DSS specification itself, and is meant for dealing with exceptions at the DSS level. The second level is based on the exception classes defined within this document, and is intended to deal with exceptions occurring at the semantic payload and engine processing levels. These exception classes are then mapped to the </w:t>
      </w:r>
      <w:r w:rsidR="00055BAA" w:rsidRPr="00A878ED">
        <w:rPr>
          <w:lang w:eastAsia="de-DE"/>
        </w:rPr>
        <w:t>DSS Exception level as either EvaluationException instances, or DSSRuntimeException instances.</w:t>
      </w:r>
    </w:p>
    <w:p w:rsidR="009E3135" w:rsidRDefault="009E3135" w:rsidP="004B74FC">
      <w:pPr>
        <w:rPr>
          <w:lang w:eastAsia="de-DE"/>
        </w:rPr>
      </w:pPr>
    </w:p>
    <w:p w:rsidR="00055BAA" w:rsidRPr="00A878ED" w:rsidRDefault="00055BAA" w:rsidP="004B74FC">
      <w:pPr>
        <w:rPr>
          <w:lang w:eastAsia="de-DE"/>
        </w:rPr>
      </w:pPr>
      <w:r w:rsidRPr="00A878ED">
        <w:rPr>
          <w:lang w:eastAsia="de-DE"/>
        </w:rPr>
        <w:t>The CDSExecutionMessage type represents execution messages that may be raised by a CDS engine. The Level element of this type indicates whether the message should be returned as part of normal processing (as a Warning in the DSS response), or as an exception.</w:t>
      </w:r>
    </w:p>
    <w:p w:rsidR="00055BAA" w:rsidRPr="00A878ED" w:rsidRDefault="00055BAA" w:rsidP="004B74FC">
      <w:pPr>
        <w:rPr>
          <w:lang w:eastAsia="de-DE"/>
        </w:rPr>
      </w:pPr>
      <w:r w:rsidRPr="00A878ED">
        <w:rPr>
          <w:lang w:eastAsia="de-DE"/>
        </w:rPr>
        <w:t>If the message is handled as an exception, the CDSExecutionMessageWrapper is used to wrap the CDSExecuteMessage and handle it as an Exception in the .NET runtime.</w:t>
      </w:r>
    </w:p>
    <w:p w:rsidR="00055BAA" w:rsidRPr="00A878ED" w:rsidRDefault="00055BAA" w:rsidP="004B74FC">
      <w:pPr>
        <w:rPr>
          <w:lang w:eastAsia="de-DE"/>
        </w:rPr>
      </w:pPr>
      <w:r w:rsidRPr="00A878ED">
        <w:rPr>
          <w:lang w:eastAsia="de-DE"/>
        </w:rPr>
        <w:t>The sample Evaluator implementation traps for exceptions of this type, and converts them to the DSSExceptionWrapper, which is used to marshal exception information between the service and client at the DSS level.</w:t>
      </w:r>
    </w:p>
    <w:p w:rsidR="009E3135" w:rsidRDefault="009E3135" w:rsidP="004B74FC">
      <w:pPr>
        <w:rPr>
          <w:lang w:eastAsia="de-DE"/>
        </w:rPr>
      </w:pPr>
    </w:p>
    <w:p w:rsidR="00055BAA" w:rsidRPr="00A878ED" w:rsidRDefault="00055BAA" w:rsidP="004B74FC">
      <w:pPr>
        <w:rPr>
          <w:lang w:eastAsia="de-DE"/>
        </w:rPr>
      </w:pPr>
      <w:r w:rsidRPr="00A878ED">
        <w:rPr>
          <w:lang w:eastAsia="de-DE"/>
        </w:rPr>
        <w:t>The following code illustrates converting a CDSExecutionMessageWrapper to a DSSExceptionWrapper:</w:t>
      </w:r>
    </w:p>
    <w:p w:rsidR="009E3135" w:rsidRDefault="009E3135" w:rsidP="00055BAA">
      <w:pPr>
        <w:autoSpaceDE w:val="0"/>
        <w:autoSpaceDN w:val="0"/>
        <w:adjustRightInd w:val="0"/>
        <w:rPr>
          <w:color w:val="0000FF"/>
          <w:sz w:val="19"/>
          <w:szCs w:val="19"/>
          <w:highlight w:val="white"/>
        </w:rPr>
      </w:pPr>
    </w:p>
    <w:p w:rsidR="007F112D" w:rsidRDefault="007F112D">
      <w:pPr>
        <w:rPr>
          <w:color w:val="0000FF"/>
          <w:sz w:val="19"/>
          <w:szCs w:val="19"/>
          <w:highlight w:val="white"/>
        </w:rPr>
      </w:pPr>
      <w:r>
        <w:rPr>
          <w:color w:val="0000FF"/>
          <w:sz w:val="19"/>
          <w:szCs w:val="19"/>
          <w:highlight w:val="white"/>
        </w:rPr>
        <w:br w:type="page"/>
      </w: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lastRenderedPageBreak/>
        <w:t>try</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Call engine to process request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CDSExecutionMessageWrapper</w:t>
      </w:r>
      <w:r w:rsidRPr="00A878ED">
        <w:rPr>
          <w:color w:val="000000"/>
          <w:sz w:val="19"/>
          <w:szCs w:val="19"/>
          <w:highlight w:val="white"/>
        </w:rPr>
        <w:t xml:space="preserve"> m)</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Catch any execution exceptions and convert them to DSS exceptions</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(m.ExecutionMessage.ToDSSException());</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In the EvaluationController, DSSExceptionWrapper exceptions are caught and converted to HttpResponseExceptions, with the body of the response set to the Xml representation of the DSSException instance:</w:t>
      </w:r>
    </w:p>
    <w:p w:rsidR="009E3135" w:rsidRDefault="009E3135" w:rsidP="00055BAA">
      <w:pPr>
        <w:autoSpaceDE w:val="0"/>
        <w:autoSpaceDN w:val="0"/>
        <w:adjustRightInd w:val="0"/>
        <w:rPr>
          <w:color w:val="0000FF"/>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 xml:space="preserve"> de)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HttpResponseException</w:t>
      </w:r>
      <w:r w:rsidRPr="00A878ED">
        <w:rPr>
          <w:color w:val="000000"/>
          <w:sz w:val="19"/>
          <w:szCs w:val="19"/>
          <w:highlight w:val="white"/>
        </w:rPr>
        <w:t>(de.Exception.ToHttpResponseMessage());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On the client side, if the response does not indicate success, the following code is used to print the exception message:</w:t>
      </w:r>
    </w:p>
    <w:p w:rsidR="009E3135" w:rsidRDefault="009E3135" w:rsidP="00055BAA">
      <w:pPr>
        <w:autoSpaceDE w:val="0"/>
        <w:autoSpaceDN w:val="0"/>
        <w:adjustRightInd w:val="0"/>
        <w:rPr>
          <w:color w:val="0000FF"/>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if</w:t>
      </w:r>
      <w:r w:rsidRPr="00A878ED">
        <w:rPr>
          <w:color w:val="000000"/>
          <w:sz w:val="19"/>
          <w:szCs w:val="19"/>
          <w:highlight w:val="white"/>
        </w:rPr>
        <w:t xml:space="preserve"> (!response.IsSuccessStatusCode)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w:t>
      </w:r>
      <w:r w:rsidRPr="00A878ED">
        <w:rPr>
          <w:color w:val="A31515"/>
          <w:sz w:val="19"/>
          <w:szCs w:val="19"/>
          <w:highlight w:val="white"/>
        </w:rPr>
        <w:t>"{0} ({1})"</w:t>
      </w:r>
      <w:r w:rsidRPr="00A878ED">
        <w:rPr>
          <w:color w:val="000000"/>
          <w:sz w:val="19"/>
          <w:szCs w:val="19"/>
          <w:highlight w:val="white"/>
        </w:rPr>
        <w:t>, (</w:t>
      </w:r>
      <w:r w:rsidRPr="00A878ED">
        <w:rPr>
          <w:color w:val="0000FF"/>
          <w:sz w:val="19"/>
          <w:szCs w:val="19"/>
          <w:highlight w:val="white"/>
        </w:rPr>
        <w:t>int</w:t>
      </w:r>
      <w:r w:rsidRPr="00A878ED">
        <w:rPr>
          <w:color w:val="000000"/>
          <w:sz w:val="19"/>
          <w:szCs w:val="19"/>
          <w:highlight w:val="white"/>
        </w:rPr>
        <w:t>)response.StatusCode, response.ReasonPhrase);</w:t>
      </w:r>
    </w:p>
    <w:p w:rsidR="00055BAA" w:rsidRPr="00A878ED" w:rsidRDefault="00055BAA" w:rsidP="00055BAA">
      <w:pPr>
        <w:autoSpaceDE w:val="0"/>
        <w:autoSpaceDN w:val="0"/>
        <w:adjustRightInd w:val="0"/>
        <w:rPr>
          <w:color w:val="000000"/>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content = response.Content.ReadAsStringAsync().Result;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NOTE: Deserialization here is assuming EvaluationException, need to peek into the Xml stream to determine the actual type.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dssException = </w:t>
      </w:r>
      <w:r w:rsidRPr="00A878ED">
        <w:rPr>
          <w:color w:val="2B91AF"/>
          <w:sz w:val="19"/>
          <w:szCs w:val="19"/>
          <w:highlight w:val="white"/>
        </w:rPr>
        <w:t>DSSExceptionExtensions</w:t>
      </w:r>
      <w:r w:rsidRPr="00A878ED">
        <w:rPr>
          <w:color w:val="000000"/>
          <w:sz w:val="19"/>
          <w:szCs w:val="19"/>
          <w:highlight w:val="white"/>
        </w:rPr>
        <w:t>.DeserializeFromString&lt;</w:t>
      </w:r>
      <w:r w:rsidRPr="00A878ED">
        <w:rPr>
          <w:color w:val="2B91AF"/>
          <w:sz w:val="19"/>
          <w:szCs w:val="19"/>
          <w:highlight w:val="white"/>
        </w:rPr>
        <w:t>EvaluationException</w:t>
      </w:r>
      <w:r w:rsidRPr="00A878ED">
        <w:rPr>
          <w:color w:val="000000"/>
          <w:sz w:val="19"/>
          <w:szCs w:val="19"/>
          <w:highlight w:val="white"/>
        </w:rPr>
        <w:t>&gt;(content);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.WriteLine(dssException.GetType().Name);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w:t>
      </w:r>
      <w:r w:rsidRPr="00A878ED">
        <w:rPr>
          <w:color w:val="2B91AF"/>
          <w:sz w:val="19"/>
          <w:szCs w:val="19"/>
          <w:highlight w:val="white"/>
        </w:rPr>
        <w:t>String</w:t>
      </w:r>
      <w:r w:rsidRPr="00A878ED">
        <w:rPr>
          <w:color w:val="000000"/>
          <w:sz w:val="19"/>
          <w:szCs w:val="19"/>
          <w:highlight w:val="white"/>
        </w:rPr>
        <w:t>.Join(</w:t>
      </w:r>
      <w:r w:rsidRPr="00A878ED">
        <w:rPr>
          <w:color w:val="A31515"/>
          <w:sz w:val="19"/>
          <w:szCs w:val="19"/>
          <w:highlight w:val="white"/>
        </w:rPr>
        <w:t>"\r\n"</w:t>
      </w:r>
      <w:r w:rsidRPr="00A878ED">
        <w:rPr>
          <w:color w:val="000000"/>
          <w:sz w:val="19"/>
          <w:szCs w:val="19"/>
          <w:highlight w:val="white"/>
        </w:rPr>
        <w:t>, dssException.errorMessage));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if</w:t>
      </w:r>
      <w:r w:rsidRPr="00A878ED">
        <w:rPr>
          <w:color w:val="000000"/>
          <w:sz w:val="19"/>
          <w:szCs w:val="19"/>
          <w:highlight w:val="white"/>
        </w:rPr>
        <w:t xml:space="preserve"> (dssException.value != </w:t>
      </w:r>
      <w:r w:rsidRPr="00A878ED">
        <w:rPr>
          <w:color w:val="0000FF"/>
          <w:sz w:val="19"/>
          <w:szCs w:val="19"/>
          <w:highlight w:val="white"/>
        </w:rPr>
        <w:t>null</w:t>
      </w: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cdsMessage = </w:t>
      </w:r>
      <w:r w:rsidRPr="00A878ED">
        <w:rPr>
          <w:color w:val="2B91AF"/>
          <w:sz w:val="19"/>
          <w:szCs w:val="19"/>
          <w:highlight w:val="white"/>
        </w:rPr>
        <w:t>Packager</w:t>
      </w:r>
      <w:r w:rsidRPr="00A878ED">
        <w:rPr>
          <w:color w:val="000000"/>
          <w:sz w:val="19"/>
          <w:szCs w:val="19"/>
          <w:highlight w:val="white"/>
        </w:rPr>
        <w:t>.DecodeExecutionMessagePayload(dssException.value.base64EncodedPayload);</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.WriteLine(cdsMessage.GetType().Name);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.WriteLine(cdsMessage.message.value);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As noted in the comments, the code here is assuming an EvaluationException. A production implementation would need to peek into the Xml stream to determine the actual type of the exception to deserialize.</w:t>
      </w:r>
    </w:p>
    <w:p w:rsidR="009E3135" w:rsidRDefault="009E3135" w:rsidP="00055BAA">
      <w:pPr>
        <w:rPr>
          <w:lang w:eastAsia="de-DE"/>
        </w:rPr>
      </w:pPr>
    </w:p>
    <w:p w:rsidR="00055BAA" w:rsidRDefault="00055BAA" w:rsidP="00055BAA">
      <w:pPr>
        <w:rPr>
          <w:lang w:eastAsia="de-DE"/>
        </w:rPr>
      </w:pPr>
      <w:r w:rsidRPr="00A878ED">
        <w:rPr>
          <w:lang w:eastAsia="de-DE"/>
        </w:rPr>
        <w:t>This code also checks to see whether the exception has a payload, and if it does, the Packager is used to decode the CDSExecutionMessage contents.</w:t>
      </w:r>
    </w:p>
    <w:p w:rsidR="009E3135" w:rsidRPr="0072497A" w:rsidRDefault="009E3135" w:rsidP="00055BAA">
      <w:pPr>
        <w:rPr>
          <w:sz w:val="2"/>
          <w:szCs w:val="2"/>
          <w:lang w:eastAsia="de-DE"/>
        </w:rPr>
      </w:pPr>
      <w:r>
        <w:rPr>
          <w:lang w:eastAsia="de-DE"/>
        </w:rPr>
        <w:br w:type="page"/>
      </w:r>
    </w:p>
    <w:p w:rsidR="001B2DB7" w:rsidRPr="00A878ED" w:rsidRDefault="000F6CA3" w:rsidP="0072497A">
      <w:pPr>
        <w:pStyle w:val="Heading1"/>
        <w:keepLines/>
        <w:pageBreakBefore w:val="0"/>
        <w:widowControl/>
        <w:spacing w:before="0" w:line="276" w:lineRule="auto"/>
        <w:rPr>
          <w:rFonts w:ascii="Times New Roman" w:hAnsi="Times New Roman"/>
        </w:rPr>
      </w:pPr>
      <w:bookmarkStart w:id="680" w:name="_Toc363646315"/>
      <w:bookmarkStart w:id="681" w:name="_Toc363646426"/>
      <w:bookmarkStart w:id="682" w:name="_Toc363646316"/>
      <w:bookmarkStart w:id="683" w:name="_Toc363646427"/>
      <w:bookmarkStart w:id="684" w:name="_Toc363646318"/>
      <w:bookmarkStart w:id="685" w:name="_Toc363646429"/>
      <w:bookmarkStart w:id="686" w:name="_Toc354582638"/>
      <w:bookmarkStart w:id="687" w:name="_Ref363555905"/>
      <w:bookmarkStart w:id="688" w:name="_Ref363555908"/>
      <w:bookmarkStart w:id="689" w:name="_Ref363555920"/>
      <w:bookmarkStart w:id="690" w:name="_Toc375143904"/>
      <w:bookmarkEnd w:id="680"/>
      <w:bookmarkEnd w:id="681"/>
      <w:bookmarkEnd w:id="682"/>
      <w:bookmarkEnd w:id="683"/>
      <w:bookmarkEnd w:id="684"/>
      <w:bookmarkEnd w:id="685"/>
      <w:r w:rsidRPr="00A878ED">
        <w:rPr>
          <w:rFonts w:ascii="Times New Roman" w:hAnsi="Times New Roman"/>
        </w:rPr>
        <w:lastRenderedPageBreak/>
        <w:t>Appendices</w:t>
      </w:r>
      <w:bookmarkEnd w:id="686"/>
      <w:bookmarkEnd w:id="687"/>
      <w:bookmarkEnd w:id="688"/>
      <w:bookmarkEnd w:id="689"/>
      <w:bookmarkEnd w:id="690"/>
    </w:p>
    <w:p w:rsidR="000F6CA3" w:rsidRPr="00A878ED" w:rsidRDefault="000F6CA3" w:rsidP="000F6CA3">
      <w:pPr>
        <w:pStyle w:val="Heading2"/>
        <w:numPr>
          <w:ilvl w:val="0"/>
          <w:numId w:val="0"/>
        </w:numPr>
        <w:rPr>
          <w:rFonts w:ascii="Times New Roman" w:hAnsi="Times New Roman"/>
        </w:rPr>
      </w:pPr>
      <w:bookmarkStart w:id="691" w:name="_Toc354582639"/>
      <w:bookmarkStart w:id="692" w:name="_Toc375143905"/>
      <w:r w:rsidRPr="00A878ED">
        <w:rPr>
          <w:rFonts w:ascii="Times New Roman" w:hAnsi="Times New Roman"/>
        </w:rPr>
        <w:t>Appendix A: Acronyms</w:t>
      </w:r>
      <w:bookmarkEnd w:id="691"/>
      <w:bookmarkEnd w:id="692"/>
    </w:p>
    <w:p w:rsidR="000F6CA3" w:rsidRPr="00A878ED" w:rsidRDefault="000F6CA3" w:rsidP="000F6CA3">
      <w:r w:rsidRPr="00A878ED">
        <w:t>The following acronyms are referenced in this implementation guide:</w:t>
      </w:r>
    </w:p>
    <w:p w:rsidR="000F6CA3" w:rsidRPr="00A878ED" w:rsidRDefault="000F6CA3" w:rsidP="000F6CA3">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6480"/>
      </w:tblGrid>
      <w:tr w:rsidR="000F6CA3" w:rsidRPr="00A878ED" w:rsidTr="00493C7B">
        <w:tc>
          <w:tcPr>
            <w:tcW w:w="3078" w:type="dxa"/>
            <w:shd w:val="clear" w:color="auto" w:fill="4F81BD"/>
          </w:tcPr>
          <w:p w:rsidR="000F6CA3" w:rsidRPr="00A878ED" w:rsidRDefault="000F6CA3" w:rsidP="00493C7B">
            <w:pPr>
              <w:spacing w:before="120" w:after="120"/>
              <w:ind w:left="576"/>
              <w:jc w:val="center"/>
              <w:rPr>
                <w:b/>
                <w:sz w:val="20"/>
              </w:rPr>
            </w:pPr>
            <w:r w:rsidRPr="00A878ED">
              <w:rPr>
                <w:b/>
                <w:sz w:val="20"/>
              </w:rPr>
              <w:t>Acronym</w:t>
            </w:r>
          </w:p>
        </w:tc>
        <w:tc>
          <w:tcPr>
            <w:tcW w:w="6480" w:type="dxa"/>
            <w:shd w:val="clear" w:color="auto" w:fill="4F81BD"/>
          </w:tcPr>
          <w:p w:rsidR="000F6CA3" w:rsidRPr="00A878ED" w:rsidRDefault="000F6CA3" w:rsidP="00493C7B">
            <w:pPr>
              <w:spacing w:before="120" w:after="120"/>
              <w:ind w:left="576"/>
              <w:jc w:val="center"/>
              <w:rPr>
                <w:b/>
                <w:sz w:val="20"/>
              </w:rPr>
            </w:pPr>
            <w:r w:rsidRPr="00A878ED">
              <w:rPr>
                <w:b/>
                <w:sz w:val="20"/>
              </w:rPr>
              <w:t>Definition/Description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C-CDA</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Consolidated Clinical Document Architecture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CDS</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Clinical Decision Support</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CPT</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Current Procedural Terminology</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CVX</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Codes for Vaccine Administer</w:t>
            </w:r>
            <w:r w:rsidR="00905C67">
              <w:rPr>
                <w:lang w:bidi="en-US"/>
              </w:rPr>
              <w:t>e</w:t>
            </w:r>
            <w:r w:rsidRPr="00A878ED">
              <w:rPr>
                <w:lang w:bidi="en-US"/>
              </w:rPr>
              <w:t>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DAM</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Domain Analysis Model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DRI</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Data Requirement Item</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DSS</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Decision Support Service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DSTU</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Draft Standard for Trial Use</w:t>
            </w:r>
          </w:p>
        </w:tc>
      </w:tr>
      <w:tr w:rsidR="00C7779A" w:rsidRPr="00A878ED" w:rsidTr="002C0809">
        <w:tc>
          <w:tcPr>
            <w:tcW w:w="3078" w:type="dxa"/>
            <w:shd w:val="clear" w:color="auto" w:fill="auto"/>
          </w:tcPr>
          <w:p w:rsidR="00C7779A" w:rsidRPr="00A878ED" w:rsidRDefault="00C7779A" w:rsidP="002C0809">
            <w:pPr>
              <w:spacing w:before="120" w:after="120"/>
              <w:jc w:val="center"/>
              <w:rPr>
                <w:b/>
                <w:lang w:bidi="en-US"/>
              </w:rPr>
            </w:pPr>
            <w:r w:rsidRPr="00A878ED">
              <w:rPr>
                <w:b/>
                <w:lang w:bidi="en-US"/>
              </w:rPr>
              <w:t>ECA</w:t>
            </w:r>
          </w:p>
        </w:tc>
        <w:tc>
          <w:tcPr>
            <w:tcW w:w="6480" w:type="dxa"/>
            <w:shd w:val="clear" w:color="auto" w:fill="auto"/>
          </w:tcPr>
          <w:p w:rsidR="00C7779A" w:rsidRPr="00A878ED" w:rsidRDefault="00C7779A" w:rsidP="002C0809">
            <w:pPr>
              <w:spacing w:before="120" w:after="120"/>
              <w:jc w:val="center"/>
              <w:rPr>
                <w:lang w:bidi="en-US"/>
              </w:rPr>
            </w:pPr>
            <w:r w:rsidRPr="00A878ED">
              <w:rPr>
                <w:lang w:bidi="en-US"/>
              </w:rPr>
              <w:t>Event Condition Action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EHR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Electronic Health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EMR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Electronic Medical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HeD</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Health e-Decisions</w:t>
            </w:r>
          </w:p>
        </w:tc>
      </w:tr>
      <w:tr w:rsidR="002C0809" w:rsidRPr="00A878ED" w:rsidTr="002C0809">
        <w:tc>
          <w:tcPr>
            <w:tcW w:w="3078" w:type="dxa"/>
            <w:shd w:val="clear" w:color="auto" w:fill="auto"/>
          </w:tcPr>
          <w:p w:rsidR="002C0809" w:rsidRPr="00A878ED" w:rsidRDefault="002C0809" w:rsidP="002C0809">
            <w:pPr>
              <w:spacing w:before="120" w:after="120"/>
              <w:jc w:val="center"/>
              <w:rPr>
                <w:b/>
                <w:lang w:bidi="en-US"/>
              </w:rPr>
            </w:pPr>
            <w:r w:rsidRPr="00A878ED">
              <w:rPr>
                <w:b/>
                <w:lang w:bidi="en-US"/>
              </w:rPr>
              <w:t>HIT</w:t>
            </w:r>
          </w:p>
        </w:tc>
        <w:tc>
          <w:tcPr>
            <w:tcW w:w="6480" w:type="dxa"/>
            <w:shd w:val="clear" w:color="auto" w:fill="auto"/>
          </w:tcPr>
          <w:p w:rsidR="002C0809" w:rsidRPr="00A878ED" w:rsidRDefault="002C0809" w:rsidP="002C0809">
            <w:pPr>
              <w:spacing w:before="120" w:after="120"/>
              <w:jc w:val="center"/>
              <w:rPr>
                <w:lang w:bidi="en-US"/>
              </w:rPr>
            </w:pPr>
            <w:r w:rsidRPr="00A878ED">
              <w:rPr>
                <w:lang w:bidi="en-US"/>
              </w:rPr>
              <w:t>Health Information Technology</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HITSP C80</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Health Information Technology Standards Panel Clinical Document and Message Terminology Component C80</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HL7</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Health Level 7</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HTTP</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Hypertext Transfer Protocol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ICD-10</w:t>
            </w:r>
          </w:p>
        </w:tc>
        <w:tc>
          <w:tcPr>
            <w:tcW w:w="6480" w:type="dxa"/>
            <w:shd w:val="clear" w:color="auto" w:fill="auto"/>
          </w:tcPr>
          <w:p w:rsidR="007E3200" w:rsidRPr="00A878ED" w:rsidRDefault="0060247F" w:rsidP="003C770C">
            <w:pPr>
              <w:spacing w:before="120" w:after="120"/>
              <w:jc w:val="center"/>
              <w:rPr>
                <w:lang w:bidi="en-US"/>
              </w:rPr>
            </w:pPr>
            <w:r w:rsidRPr="00A878ED">
              <w:rPr>
                <w:lang w:bidi="en-US"/>
              </w:rPr>
              <w:t xml:space="preserve">International Classification of Diseases, </w:t>
            </w:r>
            <w:del w:id="693" w:author="Kensaku Kawamoto" w:date="2013-12-18T13:22:00Z">
              <w:r w:rsidRPr="00A878ED" w:rsidDel="003C770C">
                <w:rPr>
                  <w:lang w:bidi="en-US"/>
                </w:rPr>
                <w:delText xml:space="preserve">Ninth </w:delText>
              </w:r>
            </w:del>
            <w:ins w:id="694" w:author="Kensaku Kawamoto" w:date="2013-12-18T13:22:00Z">
              <w:r w:rsidR="003C770C">
                <w:rPr>
                  <w:lang w:bidi="en-US"/>
                </w:rPr>
                <w:t>Tenth</w:t>
              </w:r>
              <w:r w:rsidR="003C770C" w:rsidRPr="00A878ED">
                <w:rPr>
                  <w:lang w:bidi="en-US"/>
                </w:rPr>
                <w:t xml:space="preserve"> </w:t>
              </w:r>
            </w:ins>
            <w:r w:rsidRPr="00A878ED">
              <w:rPr>
                <w:lang w:bidi="en-US"/>
              </w:rPr>
              <w:t>Revision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ICD-9</w:t>
            </w:r>
          </w:p>
        </w:tc>
        <w:tc>
          <w:tcPr>
            <w:tcW w:w="6480" w:type="dxa"/>
            <w:shd w:val="clear" w:color="auto" w:fill="auto"/>
          </w:tcPr>
          <w:p w:rsidR="007E3200" w:rsidRPr="00A878ED" w:rsidRDefault="0060247F" w:rsidP="003C770C">
            <w:pPr>
              <w:spacing w:before="120" w:after="120"/>
              <w:jc w:val="center"/>
              <w:rPr>
                <w:lang w:bidi="en-US"/>
              </w:rPr>
            </w:pPr>
            <w:r w:rsidRPr="00A878ED">
              <w:rPr>
                <w:lang w:bidi="en-US"/>
              </w:rPr>
              <w:t xml:space="preserve">International Classification of Diseases, </w:t>
            </w:r>
            <w:del w:id="695" w:author="Kensaku Kawamoto" w:date="2013-12-18T13:22:00Z">
              <w:r w:rsidRPr="00A878ED" w:rsidDel="003C770C">
                <w:rPr>
                  <w:lang w:bidi="en-US"/>
                </w:rPr>
                <w:delText xml:space="preserve">Tenth </w:delText>
              </w:r>
            </w:del>
            <w:ins w:id="696" w:author="Kensaku Kawamoto" w:date="2013-12-18T13:22:00Z">
              <w:r w:rsidR="003C770C">
                <w:rPr>
                  <w:lang w:bidi="en-US"/>
                </w:rPr>
                <w:t>Ninth</w:t>
              </w:r>
              <w:r w:rsidR="003C770C" w:rsidRPr="00A878ED">
                <w:rPr>
                  <w:lang w:bidi="en-US"/>
                </w:rPr>
                <w:t xml:space="preserve"> </w:t>
              </w:r>
            </w:ins>
            <w:r w:rsidRPr="00A878ED">
              <w:rPr>
                <w:lang w:bidi="en-US"/>
              </w:rPr>
              <w:t>Revision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IHE</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Integrating the Healthcare Enterprise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KM</w:t>
            </w:r>
          </w:p>
        </w:tc>
        <w:tc>
          <w:tcPr>
            <w:tcW w:w="6480" w:type="dxa"/>
            <w:shd w:val="clear" w:color="auto" w:fill="auto"/>
          </w:tcPr>
          <w:p w:rsidR="007E3200" w:rsidRPr="00A878ED" w:rsidRDefault="00745036" w:rsidP="002C0809">
            <w:pPr>
              <w:spacing w:before="120" w:after="120"/>
              <w:jc w:val="center"/>
              <w:rPr>
                <w:lang w:bidi="en-US"/>
              </w:rPr>
            </w:pPr>
            <w:r w:rsidRPr="00A878ED">
              <w:rPr>
                <w:lang w:bidi="en-US"/>
              </w:rPr>
              <w:t>Knowledge Module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lastRenderedPageBreak/>
              <w:t>LOINC</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Logical Observation Identifiers Names and Codes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MeSH</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Medical Subject Headings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NDF-RT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National Drug File – Reference Terminology</w:t>
            </w:r>
          </w:p>
        </w:tc>
      </w:tr>
      <w:tr w:rsidR="00745036" w:rsidRPr="00A878ED" w:rsidTr="002C0809">
        <w:tc>
          <w:tcPr>
            <w:tcW w:w="3078" w:type="dxa"/>
            <w:shd w:val="clear" w:color="auto" w:fill="auto"/>
          </w:tcPr>
          <w:p w:rsidR="00745036" w:rsidRPr="00A878ED" w:rsidRDefault="00745036" w:rsidP="002C0809">
            <w:pPr>
              <w:spacing w:before="120" w:after="120"/>
              <w:jc w:val="center"/>
              <w:rPr>
                <w:b/>
                <w:lang w:bidi="en-US"/>
              </w:rPr>
            </w:pPr>
            <w:r w:rsidRPr="00A878ED">
              <w:rPr>
                <w:b/>
                <w:lang w:bidi="en-US"/>
              </w:rPr>
              <w:t>ONC</w:t>
            </w:r>
          </w:p>
        </w:tc>
        <w:tc>
          <w:tcPr>
            <w:tcW w:w="6480" w:type="dxa"/>
            <w:shd w:val="clear" w:color="auto" w:fill="auto"/>
          </w:tcPr>
          <w:p w:rsidR="00745036" w:rsidRPr="00A878ED" w:rsidRDefault="00745036" w:rsidP="002C0809">
            <w:pPr>
              <w:spacing w:before="120" w:after="120"/>
              <w:jc w:val="center"/>
              <w:rPr>
                <w:lang w:bidi="en-US"/>
              </w:rPr>
            </w:pPr>
            <w:r w:rsidRPr="00A878ED">
              <w:rPr>
                <w:lang w:bidi="en-US"/>
              </w:rPr>
              <w:t>Office of the National Coordinator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PHR</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Personal Health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QDM</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Quality Data Model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QRDA</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 xml:space="preserve">Quality </w:t>
            </w:r>
            <w:r w:rsidR="00A6672B" w:rsidRPr="00A878ED">
              <w:rPr>
                <w:lang w:bidi="en-US"/>
              </w:rPr>
              <w:t>Reporting Document Architecture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REST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Representational State Transfer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SNOMED-CT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Systematized Nomenclature of Medicine – Clinical Terms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SOAP</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Simple Object Access Protocol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SS</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Semantic Signifier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UML</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Unified Modeling Language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vMR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Virtual Medical Record</w:t>
            </w:r>
          </w:p>
        </w:tc>
      </w:tr>
      <w:tr w:rsidR="00631B3D" w:rsidRPr="00A878ED" w:rsidTr="002C0809">
        <w:tc>
          <w:tcPr>
            <w:tcW w:w="3078" w:type="dxa"/>
            <w:shd w:val="clear" w:color="auto" w:fill="auto"/>
          </w:tcPr>
          <w:p w:rsidR="00631B3D" w:rsidRPr="00A878ED" w:rsidRDefault="00631B3D" w:rsidP="002C0809">
            <w:pPr>
              <w:spacing w:before="120" w:after="120"/>
              <w:jc w:val="center"/>
              <w:rPr>
                <w:b/>
                <w:lang w:bidi="en-US"/>
              </w:rPr>
            </w:pPr>
            <w:r w:rsidRPr="00A878ED">
              <w:rPr>
                <w:b/>
                <w:lang w:bidi="en-US"/>
              </w:rPr>
              <w:t>WSDL</w:t>
            </w:r>
          </w:p>
        </w:tc>
        <w:tc>
          <w:tcPr>
            <w:tcW w:w="6480" w:type="dxa"/>
            <w:shd w:val="clear" w:color="auto" w:fill="auto"/>
          </w:tcPr>
          <w:p w:rsidR="00631B3D" w:rsidRPr="00A878ED" w:rsidRDefault="005008EA" w:rsidP="002C0809">
            <w:pPr>
              <w:spacing w:before="120" w:after="120"/>
              <w:jc w:val="center"/>
              <w:rPr>
                <w:lang w:bidi="en-US"/>
              </w:rPr>
            </w:pPr>
            <w:ins w:id="697" w:author="Kensaku Kawamoto" w:date="2013-12-18T14:05:00Z">
              <w:r w:rsidRPr="005008EA">
                <w:rPr>
                  <w:lang w:bidi="en-US"/>
                </w:rPr>
                <w:t>Web Services Description Language</w:t>
              </w:r>
            </w:ins>
            <w:del w:id="698" w:author="Kensaku Kawamoto" w:date="2013-12-18T14:05:00Z">
              <w:r w:rsidR="00631B3D" w:rsidRPr="00A878ED" w:rsidDel="005008EA">
                <w:rPr>
                  <w:lang w:bidi="en-US"/>
                </w:rPr>
                <w:delText>Web Services</w:delText>
              </w:r>
            </w:del>
          </w:p>
        </w:tc>
      </w:tr>
      <w:tr w:rsidR="007E3200" w:rsidRPr="00A878ED" w:rsidTr="00493C7B">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XML</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Extensible Markup Language</w:t>
            </w:r>
          </w:p>
        </w:tc>
      </w:tr>
    </w:tbl>
    <w:p w:rsidR="009E3135" w:rsidRDefault="009E3135" w:rsidP="000F6CA3">
      <w:pPr>
        <w:rPr>
          <w:lang w:eastAsia="de-DE"/>
        </w:rPr>
      </w:pPr>
    </w:p>
    <w:p w:rsidR="000F6CA3" w:rsidRPr="0072497A" w:rsidRDefault="009E3135" w:rsidP="0072497A">
      <w:pPr>
        <w:rPr>
          <w:sz w:val="2"/>
          <w:szCs w:val="2"/>
          <w:lang w:eastAsia="de-DE"/>
        </w:rPr>
      </w:pPr>
      <w:r>
        <w:rPr>
          <w:lang w:eastAsia="de-DE"/>
        </w:rPr>
        <w:br w:type="page"/>
      </w:r>
    </w:p>
    <w:p w:rsidR="000F6CA3" w:rsidRPr="00A878ED" w:rsidRDefault="00170D79" w:rsidP="0072497A">
      <w:pPr>
        <w:pStyle w:val="Heading2"/>
        <w:numPr>
          <w:ilvl w:val="0"/>
          <w:numId w:val="0"/>
        </w:numPr>
        <w:spacing w:before="0"/>
        <w:rPr>
          <w:rFonts w:ascii="Times New Roman" w:hAnsi="Times New Roman"/>
        </w:rPr>
      </w:pPr>
      <w:bookmarkStart w:id="699" w:name="_Toc354582642"/>
      <w:bookmarkStart w:id="700" w:name="_Toc375143906"/>
      <w:r w:rsidRPr="00A878ED">
        <w:rPr>
          <w:rFonts w:ascii="Times New Roman" w:hAnsi="Times New Roman"/>
        </w:rPr>
        <w:lastRenderedPageBreak/>
        <w:t xml:space="preserve">Appendix </w:t>
      </w:r>
      <w:r w:rsidR="00865DF0">
        <w:rPr>
          <w:rFonts w:ascii="Times New Roman" w:hAnsi="Times New Roman"/>
        </w:rPr>
        <w:t>B</w:t>
      </w:r>
      <w:r w:rsidR="000F6CA3" w:rsidRPr="00A878ED">
        <w:rPr>
          <w:rFonts w:ascii="Times New Roman" w:hAnsi="Times New Roman"/>
        </w:rPr>
        <w:t xml:space="preserve">: </w:t>
      </w:r>
      <w:bookmarkEnd w:id="699"/>
      <w:r w:rsidR="007610F2" w:rsidRPr="00A878ED">
        <w:rPr>
          <w:rFonts w:ascii="Times New Roman" w:hAnsi="Times New Roman"/>
        </w:rPr>
        <w:t>Glossary of Terms</w:t>
      </w:r>
      <w:bookmarkEnd w:id="700"/>
    </w:p>
    <w:p w:rsidR="00C27031" w:rsidRPr="00A878ED" w:rsidRDefault="007610F2" w:rsidP="007610F2">
      <w:pPr>
        <w:rPr>
          <w:lang w:bidi="en-US"/>
        </w:rPr>
      </w:pPr>
      <w:r w:rsidRPr="00A878ED">
        <w:rPr>
          <w:lang w:bidi="en-US"/>
        </w:rPr>
        <w:t>Key terms used in</w:t>
      </w:r>
      <w:r w:rsidR="000F6CA3" w:rsidRPr="00A878ED">
        <w:rPr>
          <w:lang w:bidi="en-US"/>
        </w:rPr>
        <w:t xml:space="preserve"> this implementation guide are listed in the table below:</w:t>
      </w:r>
    </w:p>
    <w:p w:rsidR="007610F2" w:rsidRPr="00A878ED" w:rsidRDefault="007610F2" w:rsidP="007610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6048"/>
      </w:tblGrid>
      <w:tr w:rsidR="007610F2" w:rsidRPr="00A878ED" w:rsidTr="00A002F3">
        <w:tc>
          <w:tcPr>
            <w:tcW w:w="3528" w:type="dxa"/>
            <w:shd w:val="clear" w:color="auto" w:fill="4F81BD"/>
          </w:tcPr>
          <w:p w:rsidR="007610F2" w:rsidRPr="00A878ED" w:rsidRDefault="007610F2" w:rsidP="00A002F3">
            <w:pPr>
              <w:spacing w:before="120" w:after="120"/>
              <w:ind w:left="576"/>
              <w:jc w:val="center"/>
              <w:rPr>
                <w:b/>
                <w:sz w:val="20"/>
              </w:rPr>
            </w:pPr>
            <w:r w:rsidRPr="00A878ED">
              <w:rPr>
                <w:b/>
                <w:sz w:val="20"/>
              </w:rPr>
              <w:t>Reference</w:t>
            </w:r>
          </w:p>
        </w:tc>
        <w:tc>
          <w:tcPr>
            <w:tcW w:w="6048" w:type="dxa"/>
            <w:shd w:val="clear" w:color="auto" w:fill="4F81BD"/>
          </w:tcPr>
          <w:p w:rsidR="007610F2" w:rsidRPr="00A878ED" w:rsidRDefault="007610F2" w:rsidP="00A002F3">
            <w:pPr>
              <w:spacing w:before="120" w:after="120"/>
              <w:ind w:left="576"/>
              <w:jc w:val="center"/>
              <w:rPr>
                <w:b/>
                <w:sz w:val="20"/>
              </w:rPr>
            </w:pPr>
            <w:r w:rsidRPr="00A878ED">
              <w:rPr>
                <w:b/>
                <w:sz w:val="20"/>
              </w:rPr>
              <w:t>Description and/or Link</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Artifact Sharing</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rPr>
                <w:color w:val="000000"/>
              </w:rPr>
              <w:t>Standards to structure medical knowledge in a shareable and executable format for use in CDS</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Requestor</w:t>
            </w:r>
          </w:p>
        </w:tc>
        <w:tc>
          <w:tcPr>
            <w:tcW w:w="6048" w:type="dxa"/>
            <w:tcBorders>
              <w:left w:val="single" w:sz="4" w:space="0" w:color="auto"/>
            </w:tcBorders>
            <w:shd w:val="clear" w:color="auto" w:fill="auto"/>
          </w:tcPr>
          <w:p w:rsidR="009E1C5A" w:rsidRPr="00A878ED" w:rsidRDefault="00D345A9" w:rsidP="00A24AC7">
            <w:pPr>
              <w:spacing w:before="120" w:after="120"/>
              <w:jc w:val="both"/>
            </w:pPr>
            <w:r w:rsidRPr="00A878ED">
              <w:t>The user of the CDS Guidance System</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Service</w:t>
            </w:r>
          </w:p>
        </w:tc>
        <w:tc>
          <w:tcPr>
            <w:tcW w:w="6048" w:type="dxa"/>
            <w:tcBorders>
              <w:left w:val="single" w:sz="4" w:space="0" w:color="auto"/>
            </w:tcBorders>
            <w:shd w:val="clear" w:color="auto" w:fill="auto"/>
          </w:tcPr>
          <w:p w:rsidR="009E1C5A" w:rsidRPr="00A878ED" w:rsidRDefault="00D345A9" w:rsidP="00A24AC7">
            <w:pPr>
              <w:spacing w:before="120" w:after="120"/>
              <w:jc w:val="both"/>
            </w:pPr>
            <w:r w:rsidRPr="00A878ED">
              <w:rPr>
                <w:color w:val="000000"/>
              </w:rPr>
              <w:t>Standards that define how a system can interact with and utilize an electronic service that provides helpful, actionable clinical guidance</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Supplier</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t>The CDS Service Vendor</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CDS Knowledge Artifact</w:t>
            </w:r>
          </w:p>
        </w:tc>
        <w:tc>
          <w:tcPr>
            <w:tcW w:w="6048" w:type="dxa"/>
            <w:shd w:val="clear" w:color="auto" w:fill="auto"/>
          </w:tcPr>
          <w:p w:rsidR="009E1C5A" w:rsidRPr="00A878ED" w:rsidRDefault="009E1C5A" w:rsidP="00A24AC7">
            <w:pPr>
              <w:spacing w:before="120" w:after="120"/>
              <w:jc w:val="both"/>
            </w:pPr>
            <w:r w:rsidRPr="00A878ED">
              <w:t>Medical knowledge represented in a structured and encoded form to enable computer based clinical decision support.</w:t>
            </w:r>
          </w:p>
          <w:p w:rsidR="009E1C5A" w:rsidRPr="00A878ED" w:rsidRDefault="009E1C5A" w:rsidP="00A24AC7">
            <w:pPr>
              <w:spacing w:before="120" w:after="120"/>
              <w:ind w:left="576"/>
              <w:jc w:val="both"/>
              <w:rPr>
                <w:lang w:eastAsia="de-DE"/>
              </w:rPr>
            </w:pP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Service Vendor</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t>Also known as the CDS Guidance Supplier</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CDS System</w:t>
            </w:r>
          </w:p>
        </w:tc>
        <w:tc>
          <w:tcPr>
            <w:tcW w:w="6048" w:type="dxa"/>
            <w:shd w:val="clear" w:color="auto" w:fill="auto"/>
          </w:tcPr>
          <w:p w:rsidR="009E1C5A" w:rsidRPr="00A878ED" w:rsidRDefault="009E1C5A" w:rsidP="00A24AC7">
            <w:pPr>
              <w:spacing w:before="120" w:after="120"/>
              <w:jc w:val="both"/>
            </w:pPr>
            <w:r w:rsidRPr="00A878ED">
              <w:t>This term is used to describe any system that provides clinical decision support. Often, though not exclusively, the CDS is provided by an EHR system.</w:t>
            </w:r>
          </w:p>
          <w:p w:rsidR="009E1C5A" w:rsidRPr="00A878ED" w:rsidRDefault="009E1C5A" w:rsidP="00A24AC7">
            <w:pPr>
              <w:spacing w:before="120" w:after="120"/>
              <w:ind w:left="576"/>
              <w:jc w:val="both"/>
              <w:rPr>
                <w:lang w:eastAsia="de-DE"/>
              </w:rPr>
            </w:pPr>
          </w:p>
        </w:tc>
      </w:tr>
      <w:tr w:rsidR="009E1C5A" w:rsidRPr="00A878ED" w:rsidTr="00C7779A">
        <w:trPr>
          <w:trHeight w:val="4148"/>
        </w:trPr>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69117A">
            <w:pPr>
              <w:spacing w:before="120" w:after="120"/>
              <w:rPr>
                <w:lang w:eastAsia="de-DE"/>
              </w:rPr>
            </w:pPr>
            <w:r w:rsidRPr="00A878ED">
              <w:rPr>
                <w:b/>
              </w:rPr>
              <w:t>Clinical Decision</w:t>
            </w:r>
            <w:r w:rsidR="0069117A">
              <w:rPr>
                <w:b/>
              </w:rPr>
              <w:t xml:space="preserve"> </w:t>
            </w:r>
            <w:r w:rsidRPr="00A878ED">
              <w:rPr>
                <w:b/>
              </w:rPr>
              <w:t>Support (CDS)</w:t>
            </w:r>
          </w:p>
        </w:tc>
        <w:tc>
          <w:tcPr>
            <w:tcW w:w="6048" w:type="dxa"/>
            <w:tcBorders>
              <w:left w:val="single" w:sz="4" w:space="0" w:color="auto"/>
            </w:tcBorders>
            <w:shd w:val="clear" w:color="auto" w:fill="auto"/>
          </w:tcPr>
          <w:p w:rsidR="009E1C5A" w:rsidRPr="00A878ED" w:rsidRDefault="009E1C5A" w:rsidP="00A24AC7">
            <w:pPr>
              <w:spacing w:before="120" w:after="120"/>
              <w:jc w:val="both"/>
            </w:pPr>
            <w:r w:rsidRPr="00A878ED">
              <w:t>Clinical Decision Support is a process for enhancing health-related decisions and actions with pertinent, organized clinical knowledge and patient information to improve health and healthcare delivery. Information recipients can include patients, clinicians and others involved in patient care delivery; information delivered can include general clinical knowledge and guidance, intelligently processed patient data, or a mixture of both; and information delivery formats can be drawn from a rich palette of options that includes data and order entry facilitators, filtered data displays, reference information, alerts and others.</w:t>
            </w:r>
            <w:r w:rsidRPr="00A878ED">
              <w:rPr>
                <w:noProof/>
              </w:rPr>
              <w:t xml:space="preserve"> (Jerome A. Osheroff, Jonathan M. Teich, Donald Levick, Luis Saldana, Ferdinand T. Velasco, &amp; Dean F. Sittig, 2012)</w:t>
            </w:r>
          </w:p>
          <w:p w:rsidR="009E1C5A" w:rsidRPr="00A878ED" w:rsidRDefault="009E1C5A" w:rsidP="00A24AC7">
            <w:pPr>
              <w:spacing w:before="120" w:after="120"/>
              <w:ind w:left="576"/>
              <w:jc w:val="both"/>
              <w:rPr>
                <w:lang w:eastAsia="de-DE"/>
              </w:rPr>
            </w:pP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Document Templates</w:t>
            </w:r>
          </w:p>
        </w:tc>
        <w:tc>
          <w:tcPr>
            <w:tcW w:w="6048" w:type="dxa"/>
            <w:shd w:val="clear" w:color="auto" w:fill="auto"/>
          </w:tcPr>
          <w:p w:rsidR="009E1C5A" w:rsidRPr="00A878ED" w:rsidRDefault="009E1C5A" w:rsidP="00A24AC7">
            <w:pPr>
              <w:spacing w:before="120" w:after="120"/>
              <w:jc w:val="both"/>
            </w:pPr>
            <w:r w:rsidRPr="00A878ED">
              <w:t>A structured form for recording information on a patient into a set of pre-defined data slots.</w:t>
            </w: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lastRenderedPageBreak/>
              <w:t>Event Condition Action (ECA) Rule</w:t>
            </w:r>
          </w:p>
        </w:tc>
        <w:tc>
          <w:tcPr>
            <w:tcW w:w="6048" w:type="dxa"/>
            <w:shd w:val="clear" w:color="auto" w:fill="auto"/>
          </w:tcPr>
          <w:p w:rsidR="009E1C5A" w:rsidRPr="00A878ED" w:rsidRDefault="009E1C5A" w:rsidP="00A24AC7">
            <w:pPr>
              <w:pStyle w:val="ListParagraph"/>
              <w:numPr>
                <w:ilvl w:val="0"/>
                <w:numId w:val="0"/>
              </w:numPr>
              <w:spacing w:before="120" w:after="0"/>
              <w:jc w:val="both"/>
              <w:rPr>
                <w:b/>
              </w:rPr>
            </w:pPr>
            <w:r w:rsidRPr="00A878ED">
              <w:t xml:space="preserve">An ECA rule has the general syntax "on event if condition is true do action.”  </w:t>
            </w:r>
          </w:p>
          <w:p w:rsidR="009E1C5A" w:rsidRPr="00A878ED" w:rsidRDefault="009E1C5A" w:rsidP="00A24AC7">
            <w:pPr>
              <w:pStyle w:val="ListParagraph"/>
              <w:numPr>
                <w:ilvl w:val="0"/>
                <w:numId w:val="36"/>
              </w:numPr>
              <w:spacing w:before="120" w:after="0"/>
              <w:jc w:val="both"/>
            </w:pPr>
            <w:r w:rsidRPr="00A878ED">
              <w:t>The event part specifies the signal that triggers the invocation of the rule</w:t>
            </w:r>
          </w:p>
          <w:p w:rsidR="009E1C5A" w:rsidRPr="00A878ED" w:rsidRDefault="009E1C5A" w:rsidP="00A24AC7">
            <w:pPr>
              <w:pStyle w:val="ListParagraph"/>
              <w:numPr>
                <w:ilvl w:val="0"/>
                <w:numId w:val="36"/>
              </w:numPr>
              <w:spacing w:before="120" w:after="0"/>
              <w:jc w:val="both"/>
            </w:pPr>
            <w:r w:rsidRPr="00A878ED">
              <w:t>The condition part is a logical test that, if satisfied or evaluates to true, causes the action to be carried out</w:t>
            </w:r>
          </w:p>
          <w:p w:rsidR="009E1C5A" w:rsidRPr="00A878ED" w:rsidRDefault="009E1C5A" w:rsidP="00A24AC7">
            <w:pPr>
              <w:pStyle w:val="ListParagraph"/>
              <w:numPr>
                <w:ilvl w:val="0"/>
                <w:numId w:val="36"/>
              </w:numPr>
              <w:spacing w:before="120" w:after="0"/>
              <w:jc w:val="both"/>
            </w:pPr>
            <w:r w:rsidRPr="00A878ED">
              <w:t>The action part consists of execution of operations. These actions may in turn cause further events to occur, which may in turn cause more ECA rules to fire</w:t>
            </w:r>
            <w:r w:rsidRPr="00A878ED">
              <w:rPr>
                <w:noProof/>
              </w:rPr>
              <w:t xml:space="preserve"> (Wikipedia)</w:t>
            </w:r>
            <w:r w:rsidRPr="00A878ED">
              <w:t>,</w:t>
            </w:r>
            <w:r w:rsidRPr="00A878ED">
              <w:rPr>
                <w:noProof/>
              </w:rPr>
              <w:t xml:space="preserve"> (Pissinou, et al., 1994)</w:t>
            </w:r>
            <w:r w:rsidRPr="00A878ED">
              <w:t>,</w:t>
            </w:r>
            <w:r w:rsidRPr="00A878ED">
              <w:rPr>
                <w:noProof/>
              </w:rPr>
              <w:t xml:space="preserve"> (Papamarkos, Poulovassilis, &amp; Wood, 2006)</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Import</w:t>
            </w:r>
          </w:p>
        </w:tc>
        <w:tc>
          <w:tcPr>
            <w:tcW w:w="6048" w:type="dxa"/>
            <w:shd w:val="clear" w:color="auto" w:fill="auto"/>
          </w:tcPr>
          <w:p w:rsidR="009E1C5A" w:rsidRPr="00A878ED" w:rsidRDefault="009E1C5A" w:rsidP="00A24AC7">
            <w:pPr>
              <w:spacing w:before="120" w:after="120"/>
              <w:jc w:val="both"/>
              <w:rPr>
                <w:b/>
              </w:rPr>
            </w:pPr>
            <w:r w:rsidRPr="00A878ED">
              <w:t>To incorporate a CDS Knowledge Artifact into a CDS System.</w:t>
            </w:r>
          </w:p>
          <w:p w:rsidR="009E1C5A" w:rsidRPr="00A878ED" w:rsidRDefault="009E1C5A" w:rsidP="00A24AC7">
            <w:pPr>
              <w:spacing w:before="120" w:after="120"/>
              <w:ind w:left="576"/>
              <w:jc w:val="both"/>
              <w:rPr>
                <w:lang w:eastAsia="de-DE"/>
              </w:rPr>
            </w:pP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Mapping</w:t>
            </w:r>
          </w:p>
        </w:tc>
        <w:tc>
          <w:tcPr>
            <w:tcW w:w="6048" w:type="dxa"/>
            <w:shd w:val="clear" w:color="auto" w:fill="auto"/>
          </w:tcPr>
          <w:p w:rsidR="009E1C5A" w:rsidRPr="00A878ED" w:rsidRDefault="009E1C5A" w:rsidP="00A24AC7">
            <w:pPr>
              <w:spacing w:before="120" w:after="120"/>
              <w:jc w:val="both"/>
            </w:pPr>
            <w:r w:rsidRPr="00A878ED">
              <w:t>Mapping of data elements and actions within a CDS Knowledge Artifact to local data elements and actions within the CDS System.</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Metadata</w:t>
            </w:r>
          </w:p>
        </w:tc>
        <w:tc>
          <w:tcPr>
            <w:tcW w:w="6048" w:type="dxa"/>
            <w:tcBorders>
              <w:left w:val="single" w:sz="4" w:space="0" w:color="auto"/>
            </w:tcBorders>
            <w:shd w:val="clear" w:color="auto" w:fill="auto"/>
          </w:tcPr>
          <w:p w:rsidR="009E1C5A" w:rsidRPr="00A878ED" w:rsidRDefault="004B0392" w:rsidP="002143B8">
            <w:pPr>
              <w:spacing w:before="120" w:after="120"/>
              <w:jc w:val="both"/>
            </w:pPr>
            <w:r w:rsidRPr="00A878ED">
              <w:t>Information</w:t>
            </w:r>
            <w:r w:rsidR="002143B8" w:rsidRPr="00A878ED">
              <w:t xml:space="preserve"> </w:t>
            </w:r>
            <w:r w:rsidRPr="00A878ED">
              <w:t xml:space="preserve">about the </w:t>
            </w:r>
            <w:r w:rsidR="002143B8" w:rsidRPr="00A878ED">
              <w:t>design and specification of data structures</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Obtain</w:t>
            </w:r>
          </w:p>
        </w:tc>
        <w:tc>
          <w:tcPr>
            <w:tcW w:w="6048" w:type="dxa"/>
            <w:shd w:val="clear" w:color="auto" w:fill="auto"/>
          </w:tcPr>
          <w:p w:rsidR="009E1C5A" w:rsidRPr="00A878ED" w:rsidRDefault="009E1C5A" w:rsidP="00A24AC7">
            <w:pPr>
              <w:spacing w:before="120" w:after="120"/>
              <w:jc w:val="both"/>
            </w:pPr>
            <w:r w:rsidRPr="00A878ED">
              <w:t>To acquire a CDS Knowledge Artifact</w:t>
            </w:r>
          </w:p>
          <w:p w:rsidR="009E1C5A" w:rsidRPr="00A878ED" w:rsidRDefault="009E1C5A" w:rsidP="00A24AC7">
            <w:pPr>
              <w:spacing w:before="120" w:after="120"/>
              <w:ind w:left="576"/>
              <w:jc w:val="both"/>
              <w:rPr>
                <w:lang w:eastAsia="de-DE"/>
              </w:rPr>
            </w:pP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Order Set</w:t>
            </w:r>
          </w:p>
        </w:tc>
        <w:tc>
          <w:tcPr>
            <w:tcW w:w="6048" w:type="dxa"/>
            <w:shd w:val="clear" w:color="auto" w:fill="auto"/>
          </w:tcPr>
          <w:p w:rsidR="009E1C5A" w:rsidRPr="00A878ED" w:rsidRDefault="009E1C5A" w:rsidP="00A24AC7">
            <w:pPr>
              <w:pStyle w:val="ListParagraph"/>
              <w:numPr>
                <w:ilvl w:val="0"/>
                <w:numId w:val="0"/>
              </w:numPr>
              <w:spacing w:before="120" w:after="0"/>
              <w:jc w:val="both"/>
            </w:pPr>
            <w:r w:rsidRPr="00A878ED">
              <w:t>A pre-defined and approved group of orders related to a particular clinical condition (e.g., hypertension treatment and monitoring) or stage of care (e.g., hospital admission to Coronary Care Unit). Often the order set consists of both diagnostic and therapeutic orders. The goals in creating order sets are to standardize care, increase compliance with best clinical practices, and facilitate the order entry process.</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Payload Standards</w:t>
            </w:r>
          </w:p>
        </w:tc>
        <w:tc>
          <w:tcPr>
            <w:tcW w:w="6048" w:type="dxa"/>
            <w:tcBorders>
              <w:left w:val="single" w:sz="4" w:space="0" w:color="auto"/>
            </w:tcBorders>
            <w:shd w:val="clear" w:color="auto" w:fill="auto"/>
          </w:tcPr>
          <w:p w:rsidR="009E1C5A" w:rsidRPr="00A878ED" w:rsidRDefault="004B0392" w:rsidP="00A24AC7">
            <w:pPr>
              <w:spacing w:before="120" w:after="120"/>
              <w:jc w:val="both"/>
            </w:pPr>
            <w:r w:rsidRPr="00A878ED">
              <w:t>Standards regarding the cargo of a data transmission</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Standards &amp; Interoperability (S&amp;I) Framework</w:t>
            </w:r>
          </w:p>
        </w:tc>
        <w:tc>
          <w:tcPr>
            <w:tcW w:w="6048" w:type="dxa"/>
            <w:tcBorders>
              <w:left w:val="single" w:sz="4" w:space="0" w:color="auto"/>
            </w:tcBorders>
            <w:shd w:val="clear" w:color="auto" w:fill="auto"/>
          </w:tcPr>
          <w:p w:rsidR="004B0392" w:rsidRPr="00A878ED" w:rsidRDefault="004B0392" w:rsidP="004B0392">
            <w:r w:rsidRPr="00A878ED">
              <w:t xml:space="preserve">The S&amp;I Framework is a collaborative community of participants from the public and private sectors who are focused on providing the tools, services and guidance to facilitate the functional exchange of health information. The S&amp;I Framework uses a set of integrated functions, processes, and tools that enable execution of specific value-creating initiatives. Each S&amp;I Initiative tackles a critical </w:t>
            </w:r>
            <w:r w:rsidRPr="00A878ED">
              <w:lastRenderedPageBreak/>
              <w:t>interoperability challenge through a rigorous process that typically includes:</w:t>
            </w:r>
            <w:r w:rsidRPr="00A878ED">
              <w:br/>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Development of clinically-oriented user stories and robust use cases</w:t>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Harmonization of interoperability specifications and implementation guidance</w:t>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Provision of real-world experience and implementer support through new initiatives, workgroups and pilot projects</w:t>
            </w:r>
          </w:p>
          <w:p w:rsidR="009E1C5A" w:rsidRPr="00A878ED" w:rsidRDefault="004B0392" w:rsidP="004B0392">
            <w:pPr>
              <w:numPr>
                <w:ilvl w:val="0"/>
                <w:numId w:val="51"/>
              </w:numPr>
              <w:shd w:val="clear" w:color="auto" w:fill="FFFFFF"/>
              <w:spacing w:before="100" w:beforeAutospacing="1" w:after="100" w:afterAutospacing="1" w:line="300" w:lineRule="atLeast"/>
            </w:pPr>
            <w:r w:rsidRPr="00A878ED">
              <w:t>Mechanisms for feedback and testing of implementations, often in conjunction with ONC partners such as NIST</w:t>
            </w:r>
          </w:p>
        </w:tc>
      </w:tr>
    </w:tbl>
    <w:p w:rsidR="00C27031" w:rsidRPr="00A878ED" w:rsidRDefault="00C27031" w:rsidP="00C27031">
      <w:pPr>
        <w:rPr>
          <w:color w:val="000000"/>
          <w:sz w:val="23"/>
          <w:szCs w:val="23"/>
        </w:rPr>
      </w:pPr>
    </w:p>
    <w:p w:rsidR="000F6CA3" w:rsidRPr="00A878ED" w:rsidRDefault="000F6CA3" w:rsidP="000F6CA3">
      <w:pPr>
        <w:rPr>
          <w:color w:val="000000"/>
          <w:sz w:val="23"/>
          <w:szCs w:val="23"/>
        </w:rPr>
      </w:pPr>
    </w:p>
    <w:p w:rsidR="000F6CA3" w:rsidRPr="00A878ED" w:rsidRDefault="000F6CA3" w:rsidP="000F6CA3">
      <w:pPr>
        <w:rPr>
          <w:color w:val="000000"/>
          <w:sz w:val="23"/>
          <w:szCs w:val="23"/>
        </w:rPr>
      </w:pPr>
    </w:p>
    <w:p w:rsidR="004933FD" w:rsidRPr="00A878ED" w:rsidRDefault="004933FD" w:rsidP="00030497">
      <w:pPr>
        <w:rPr>
          <w:color w:val="000000"/>
          <w:sz w:val="23"/>
          <w:szCs w:val="23"/>
        </w:rPr>
      </w:pPr>
    </w:p>
    <w:sectPr w:rsidR="004933FD" w:rsidRPr="00A878ED" w:rsidSect="00EA1A50">
      <w:footerReference w:type="even" r:id="rId32"/>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11C" w:rsidRDefault="001E711C">
      <w:r>
        <w:separator/>
      </w:r>
    </w:p>
  </w:endnote>
  <w:endnote w:type="continuationSeparator" w:id="0">
    <w:p w:rsidR="001E711C" w:rsidRDefault="001E7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3000003" w:usb1="00000000" w:usb2="00000000" w:usb3="00000000" w:csb0="00000001" w:csb1="00000000"/>
  </w:font>
  <w:font w:name="Lucida Sans">
    <w:panose1 w:val="020B0602030504020204"/>
    <w:charset w:val="00"/>
    <w:family w:val="swiss"/>
    <w:pitch w:val="variable"/>
    <w:sig w:usb0="01002A87" w:usb1="00000000" w:usb2="00000000" w:usb3="00000000" w:csb0="000100FF" w:csb1="00000000"/>
  </w:font>
  <w:font w:name="LinePrinter">
    <w:altName w:val="Times New Roman"/>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mn-e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11C" w:rsidRPr="00922A41" w:rsidDel="00922A41" w:rsidRDefault="001E711C">
    <w:pPr>
      <w:pStyle w:val="Default"/>
      <w:tabs>
        <w:tab w:val="center" w:pos="4320"/>
        <w:tab w:val="right" w:pos="8640"/>
      </w:tabs>
      <w:rPr>
        <w:del w:id="701" w:author="Kensaku Kawamoto" w:date="2013-12-18T12:27:00Z"/>
        <w:rFonts w:ascii="Times New Roman" w:hAnsi="Times New Roman" w:cs="Times New Roman"/>
        <w:rPrChange w:id="702" w:author="Kensaku Kawamoto" w:date="2013-12-18T12:27:00Z">
          <w:rPr>
            <w:del w:id="703" w:author="Kensaku Kawamoto" w:date="2013-12-18T12:27:00Z"/>
            <w:rFonts w:ascii="Times New Roman" w:hAnsi="Times New Roman" w:cs="Times New Roman"/>
            <w:sz w:val="20"/>
            <w:szCs w:val="20"/>
          </w:rPr>
        </w:rPrChange>
      </w:rPr>
      <w:pPrChange w:id="704" w:author="Kensaku Kawamoto" w:date="2013-12-18T12:27:00Z">
        <w:pPr>
          <w:pStyle w:val="Default"/>
        </w:pPr>
      </w:pPrChange>
    </w:pPr>
    <w:ins w:id="705" w:author="Kensaku Kawamoto" w:date="2013-12-18T12:27:00Z">
      <w:r w:rsidRPr="00030497">
        <w:rPr>
          <w:bCs/>
          <w:sz w:val="20"/>
          <w:szCs w:val="20"/>
        </w:rPr>
        <w:t>HL7 Implementation Guide: Decision Support Service, Release 1</w:t>
      </w:r>
      <w:r>
        <w:rPr>
          <w:sz w:val="20"/>
          <w:szCs w:val="20"/>
        </w:rPr>
        <w:t xml:space="preserve">                           </w:t>
      </w:r>
      <w:r>
        <w:rPr>
          <w:sz w:val="20"/>
          <w:szCs w:val="20"/>
        </w:rPr>
        <w:tab/>
        <w:t xml:space="preserve">                                          Page</w:t>
      </w:r>
      <w:r w:rsidRPr="00445E4E">
        <w:rPr>
          <w:sz w:val="20"/>
          <w:szCs w:val="20"/>
        </w:rPr>
        <w:t xml:space="preserve"> </w:t>
      </w:r>
      <w:r w:rsidRPr="00445E4E">
        <w:rPr>
          <w:sz w:val="20"/>
          <w:szCs w:val="20"/>
        </w:rPr>
        <w:fldChar w:fldCharType="begin"/>
      </w:r>
      <w:r w:rsidRPr="00445E4E">
        <w:rPr>
          <w:sz w:val="20"/>
          <w:szCs w:val="20"/>
        </w:rPr>
        <w:instrText xml:space="preserve"> PAGE   \* MERGEFORMAT </w:instrText>
      </w:r>
      <w:r w:rsidRPr="00445E4E">
        <w:rPr>
          <w:sz w:val="20"/>
          <w:szCs w:val="20"/>
        </w:rPr>
        <w:fldChar w:fldCharType="separate"/>
      </w:r>
    </w:ins>
    <w:r w:rsidR="002E6024">
      <w:rPr>
        <w:noProof/>
        <w:sz w:val="20"/>
        <w:szCs w:val="20"/>
      </w:rPr>
      <w:t>36</w:t>
    </w:r>
    <w:ins w:id="706" w:author="Kensaku Kawamoto" w:date="2013-12-18T12:27:00Z">
      <w:r w:rsidRPr="00445E4E">
        <w:rPr>
          <w:noProof/>
          <w:sz w:val="20"/>
          <w:szCs w:val="20"/>
        </w:rPr>
        <w:fldChar w:fldCharType="end"/>
      </w:r>
      <w:r>
        <w:rPr>
          <w:noProof/>
          <w:sz w:val="20"/>
          <w:szCs w:val="20"/>
        </w:rPr>
        <w:t xml:space="preserve">  </w:t>
      </w:r>
      <w:r>
        <w:rPr>
          <w:sz w:val="20"/>
          <w:szCs w:val="20"/>
        </w:rPr>
        <w:t xml:space="preserve">                                       © 2013</w:t>
      </w:r>
      <w:r w:rsidRPr="006637FF">
        <w:rPr>
          <w:sz w:val="20"/>
          <w:szCs w:val="20"/>
        </w:rPr>
        <w:t xml:space="preserve"> Health Level Seven In</w:t>
      </w:r>
      <w:r>
        <w:rPr>
          <w:sz w:val="20"/>
          <w:szCs w:val="20"/>
        </w:rPr>
        <w:t>ternational</w:t>
      </w:r>
      <w:r w:rsidRPr="006637FF">
        <w:rPr>
          <w:sz w:val="20"/>
          <w:szCs w:val="20"/>
        </w:rPr>
        <w:t>.  All rights reserved.</w:t>
      </w:r>
    </w:ins>
    <w:del w:id="707" w:author="Kensaku Kawamoto" w:date="2013-12-18T12:27:00Z">
      <w:r w:rsidRPr="001F583D" w:rsidDel="00922A41">
        <w:rPr>
          <w:rFonts w:ascii="Times New Roman" w:hAnsi="Times New Roman" w:cs="Times New Roman"/>
          <w:sz w:val="20"/>
          <w:szCs w:val="20"/>
        </w:rPr>
        <w:delText xml:space="preserve">Page </w:delText>
      </w:r>
      <w:r w:rsidRPr="001F583D" w:rsidDel="00922A41">
        <w:rPr>
          <w:sz w:val="20"/>
          <w:szCs w:val="20"/>
        </w:rPr>
        <w:fldChar w:fldCharType="begin"/>
      </w:r>
      <w:r w:rsidRPr="001F583D" w:rsidDel="00922A41">
        <w:rPr>
          <w:rFonts w:ascii="Times New Roman" w:hAnsi="Times New Roman" w:cs="Times New Roman"/>
          <w:sz w:val="20"/>
          <w:szCs w:val="20"/>
        </w:rPr>
        <w:delInstrText xml:space="preserve"> PAGE   \* MERGEFORMAT </w:delInstrText>
      </w:r>
      <w:r w:rsidRPr="001F583D" w:rsidDel="00922A41">
        <w:rPr>
          <w:sz w:val="20"/>
          <w:szCs w:val="20"/>
        </w:rPr>
        <w:fldChar w:fldCharType="separate"/>
      </w:r>
      <w:r w:rsidDel="00922A41">
        <w:rPr>
          <w:rFonts w:ascii="Times New Roman" w:hAnsi="Times New Roman" w:cs="Times New Roman"/>
          <w:noProof/>
          <w:sz w:val="20"/>
          <w:szCs w:val="20"/>
        </w:rPr>
        <w:delText>8</w:delText>
      </w:r>
      <w:r w:rsidRPr="001F583D" w:rsidDel="00922A41">
        <w:rPr>
          <w:noProof/>
          <w:sz w:val="20"/>
          <w:szCs w:val="20"/>
        </w:rPr>
        <w:fldChar w:fldCharType="end"/>
      </w:r>
      <w:r w:rsidDel="00922A41">
        <w:rPr>
          <w:noProof/>
        </w:rPr>
        <w:delText xml:space="preserve">                                                   </w:delText>
      </w:r>
      <w:r w:rsidRPr="00B860C9" w:rsidDel="00922A41">
        <w:rPr>
          <w:rFonts w:ascii="Times New Roman" w:hAnsi="Times New Roman" w:cs="Times New Roman"/>
          <w:bCs/>
          <w:sz w:val="20"/>
          <w:szCs w:val="20"/>
        </w:rPr>
        <w:delText xml:space="preserve">HL7 Implementation Guide: </w:delText>
      </w:r>
      <w:r w:rsidDel="00922A41">
        <w:rPr>
          <w:rFonts w:ascii="Times New Roman" w:hAnsi="Times New Roman" w:cs="Times New Roman"/>
          <w:bCs/>
          <w:sz w:val="20"/>
          <w:szCs w:val="20"/>
        </w:rPr>
        <w:delText xml:space="preserve"> </w:delText>
      </w:r>
      <w:r w:rsidRPr="00B860C9" w:rsidDel="00922A41">
        <w:rPr>
          <w:rFonts w:ascii="Times New Roman" w:hAnsi="Times New Roman" w:cs="Times New Roman"/>
          <w:bCs/>
          <w:sz w:val="20"/>
          <w:szCs w:val="20"/>
        </w:rPr>
        <w:delText>Decision Support Service,</w:delText>
      </w:r>
      <w:r w:rsidDel="00922A41">
        <w:rPr>
          <w:rFonts w:ascii="Times New Roman" w:hAnsi="Times New Roman" w:cs="Times New Roman"/>
          <w:bCs/>
          <w:sz w:val="20"/>
          <w:szCs w:val="20"/>
        </w:rPr>
        <w:delText xml:space="preserve"> </w:delText>
      </w:r>
      <w:r w:rsidRPr="00B860C9" w:rsidDel="00922A41">
        <w:rPr>
          <w:rFonts w:ascii="Times New Roman" w:hAnsi="Times New Roman" w:cs="Times New Roman"/>
          <w:bCs/>
          <w:sz w:val="20"/>
          <w:szCs w:val="20"/>
        </w:rPr>
        <w:delText>Release 1</w:delText>
      </w:r>
    </w:del>
  </w:p>
  <w:p w:rsidR="001E711C" w:rsidRPr="00B860C9" w:rsidRDefault="001E711C">
    <w:pPr>
      <w:pStyle w:val="Footer"/>
      <w:tabs>
        <w:tab w:val="clear" w:pos="4320"/>
        <w:tab w:val="clear" w:pos="8640"/>
        <w:tab w:val="right" w:pos="8602"/>
      </w:tabs>
      <w:rPr>
        <w:sz w:val="20"/>
        <w:szCs w:val="20"/>
      </w:rPr>
      <w:pPrChange w:id="708" w:author="Kensaku Kawamoto" w:date="2013-12-18T12:26:00Z">
        <w:pPr>
          <w:pStyle w:val="Footer"/>
          <w:tabs>
            <w:tab w:val="clear" w:pos="4320"/>
            <w:tab w:val="clear" w:pos="8640"/>
            <w:tab w:val="right" w:pos="8602"/>
          </w:tabs>
          <w:jc w:val="right"/>
        </w:pPr>
      </w:pPrChange>
    </w:pPr>
    <w:del w:id="709" w:author="Kensaku Kawamoto" w:date="2013-12-18T12:27:00Z">
      <w:r w:rsidRPr="00B860C9" w:rsidDel="00922A41">
        <w:rPr>
          <w:sz w:val="20"/>
          <w:szCs w:val="20"/>
        </w:rPr>
        <w:delText>© 2013 Health Level Seven International.  All rights reserved.</w:delText>
      </w:r>
      <w:r w:rsidDel="00922A41">
        <w:rPr>
          <w:sz w:val="20"/>
          <w:szCs w:val="20"/>
        </w:rPr>
        <w:delText xml:space="preserve">                                            </w:delText>
      </w:r>
    </w:del>
    <w:r w:rsidRPr="00B860C9">
      <w:rPr>
        <w:sz w:val="20"/>
        <w:szCs w:val="20"/>
      </w:rPr>
      <w:tab/>
    </w:r>
    <w:r>
      <w:rPr>
        <w:sz w:val="20"/>
        <w:szCs w:val="20"/>
      </w:rPr>
      <w:t xml:space="preserve">             </w:t>
    </w:r>
    <w:del w:id="710" w:author="Kensaku Kawamoto" w:date="2013-12-18T12:26:00Z">
      <w:r w:rsidDel="00922A41">
        <w:rPr>
          <w:sz w:val="20"/>
          <w:szCs w:val="20"/>
        </w:rPr>
        <w:delText xml:space="preserve"> September 2013</w:delText>
      </w:r>
    </w:del>
  </w:p>
  <w:p w:rsidR="001E711C" w:rsidRDefault="001E711C">
    <w:pPr>
      <w:pStyle w:val="Footer"/>
    </w:pPr>
  </w:p>
  <w:p w:rsidR="001E711C" w:rsidRPr="00912BFD" w:rsidRDefault="001E711C" w:rsidP="00912BFD">
    <w:pPr>
      <w:pStyle w:val="Footer"/>
      <w:tabs>
        <w:tab w:val="clear" w:pos="4320"/>
        <w:tab w:val="clear" w:pos="8640"/>
        <w:tab w:val="right" w:pos="8602"/>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11C" w:rsidRPr="00DB7BCA" w:rsidRDefault="001E711C" w:rsidP="00DB7BCA">
    <w:pPr>
      <w:pStyle w:val="Footer"/>
    </w:pPr>
    <w:r w:rsidRPr="00030497">
      <w:rPr>
        <w:bCs/>
        <w:sz w:val="20"/>
        <w:szCs w:val="20"/>
      </w:rPr>
      <w:t>HL7 Implementation Guide: Decision Support Service, Release 1</w:t>
    </w:r>
    <w:r>
      <w:rPr>
        <w:sz w:val="20"/>
        <w:szCs w:val="20"/>
      </w:rPr>
      <w:t xml:space="preserve">                           </w:t>
    </w:r>
    <w:r>
      <w:rPr>
        <w:sz w:val="20"/>
        <w:szCs w:val="20"/>
      </w:rPr>
      <w:tab/>
      <w:t xml:space="preserve">                                          Page</w:t>
    </w:r>
    <w:r w:rsidRPr="00445E4E">
      <w:rPr>
        <w:sz w:val="20"/>
        <w:szCs w:val="20"/>
      </w:rPr>
      <w:t xml:space="preserve"> </w:t>
    </w:r>
    <w:r w:rsidRPr="00445E4E">
      <w:rPr>
        <w:sz w:val="20"/>
        <w:szCs w:val="20"/>
      </w:rPr>
      <w:fldChar w:fldCharType="begin"/>
    </w:r>
    <w:r w:rsidRPr="00445E4E">
      <w:rPr>
        <w:sz w:val="20"/>
        <w:szCs w:val="20"/>
      </w:rPr>
      <w:instrText xml:space="preserve"> PAGE   \* MERGEFORMAT </w:instrText>
    </w:r>
    <w:r w:rsidRPr="00445E4E">
      <w:rPr>
        <w:sz w:val="20"/>
        <w:szCs w:val="20"/>
      </w:rPr>
      <w:fldChar w:fldCharType="separate"/>
    </w:r>
    <w:r w:rsidR="002E6024">
      <w:rPr>
        <w:noProof/>
        <w:sz w:val="20"/>
        <w:szCs w:val="20"/>
      </w:rPr>
      <w:t>35</w:t>
    </w:r>
    <w:r w:rsidRPr="00445E4E">
      <w:rPr>
        <w:noProof/>
        <w:sz w:val="20"/>
        <w:szCs w:val="20"/>
      </w:rPr>
      <w:fldChar w:fldCharType="end"/>
    </w:r>
    <w:r>
      <w:rPr>
        <w:noProof/>
        <w:sz w:val="20"/>
        <w:szCs w:val="20"/>
      </w:rPr>
      <w:t xml:space="preserve">  </w:t>
    </w:r>
    <w:del w:id="711" w:author="Kensaku Kawamoto" w:date="2013-12-18T12:26:00Z">
      <w:r w:rsidDel="00922A41">
        <w:rPr>
          <w:sz w:val="20"/>
          <w:szCs w:val="20"/>
        </w:rPr>
        <w:delText>September 2013</w:delText>
      </w:r>
    </w:del>
    <w:r>
      <w:rPr>
        <w:sz w:val="20"/>
        <w:szCs w:val="20"/>
      </w:rPr>
      <w:t xml:space="preserve">                                       </w:t>
    </w:r>
    <w:del w:id="712" w:author="Kensaku Kawamoto" w:date="2013-12-18T12:26:00Z">
      <w:r w:rsidDel="00922A41">
        <w:rPr>
          <w:sz w:val="20"/>
          <w:szCs w:val="20"/>
        </w:rPr>
        <w:tab/>
        <w:delText xml:space="preserve">                  </w:delText>
      </w:r>
    </w:del>
    <w:r>
      <w:rPr>
        <w:sz w:val="20"/>
        <w:szCs w:val="20"/>
      </w:rPr>
      <w:t>© 2013</w:t>
    </w:r>
    <w:r w:rsidRPr="006637FF">
      <w:rPr>
        <w:sz w:val="20"/>
        <w:szCs w:val="20"/>
      </w:rPr>
      <w:t xml:space="preserve"> Health Level Seven In</w:t>
    </w:r>
    <w:r>
      <w:rPr>
        <w:sz w:val="20"/>
        <w:szCs w:val="20"/>
      </w:rPr>
      <w:t>ternational</w:t>
    </w:r>
    <w:r w:rsidRPr="006637FF">
      <w:rPr>
        <w:sz w:val="20"/>
        <w:szCs w:val="20"/>
      </w:rPr>
      <w:t>.  All rights reserved.</w:t>
    </w:r>
  </w:p>
  <w:p w:rsidR="001E711C" w:rsidRPr="00B066BB" w:rsidRDefault="001E711C" w:rsidP="00B066BB">
    <w:pPr>
      <w:pStyle w:val="Footer"/>
      <w:tabs>
        <w:tab w:val="clear" w:pos="4320"/>
      </w:tabs>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11C" w:rsidRDefault="001E711C">
      <w:r>
        <w:separator/>
      </w:r>
    </w:p>
  </w:footnote>
  <w:footnote w:type="continuationSeparator" w:id="0">
    <w:p w:rsidR="001E711C" w:rsidRDefault="001E711C">
      <w:r>
        <w:continuationSeparator/>
      </w:r>
    </w:p>
  </w:footnote>
  <w:footnote w:id="1">
    <w:p w:rsidR="001E711C" w:rsidRDefault="001E711C">
      <w:pPr>
        <w:pStyle w:val="FootnoteText"/>
      </w:pPr>
      <w:r>
        <w:rPr>
          <w:rStyle w:val="FootnoteReference"/>
        </w:rPr>
        <w:footnoteRef/>
      </w:r>
      <w:r>
        <w:t xml:space="preserve"> Healthcare Services Specification Program (HSSP) Home Page.  Available at: </w:t>
      </w:r>
      <w:hyperlink r:id="rId1" w:history="1">
        <w:r w:rsidRPr="00A41C3E">
          <w:rPr>
            <w:rStyle w:val="Hyperlink"/>
            <w:rFonts w:ascii="Times New Roman" w:hAnsi="Times New Roman"/>
            <w:sz w:val="16"/>
            <w:lang w:eastAsia="de-DE"/>
          </w:rPr>
          <w:t>http://hssp.wikispaces.com/</w:t>
        </w:r>
      </w:hyperlink>
      <w:r>
        <w:t xml:space="preserve">. </w:t>
      </w:r>
    </w:p>
  </w:footnote>
  <w:footnote w:id="2">
    <w:p w:rsidR="001E711C" w:rsidRPr="002E786E" w:rsidRDefault="001E711C">
      <w:pPr>
        <w:pStyle w:val="FootnoteText"/>
      </w:pPr>
      <w:r>
        <w:rPr>
          <w:rStyle w:val="FootnoteReference"/>
        </w:rPr>
        <w:footnoteRef/>
      </w:r>
      <w:r>
        <w:t xml:space="preserve"> Kawamoto K, Honey A, and Rubin K.  The HL7-OMG Healthcare Services Specification Project: motivation, methodology, and deliverables for enabling a semantically interoperable service-oriented architecture for healthcare.  </w:t>
      </w:r>
      <w:r>
        <w:rPr>
          <w:i/>
        </w:rPr>
        <w:t>J Am Med Inform Assoc</w:t>
      </w:r>
      <w:r>
        <w:t>.  2009;16:874-81.</w:t>
      </w:r>
    </w:p>
  </w:footnote>
  <w:footnote w:id="3">
    <w:p w:rsidR="001E711C" w:rsidRDefault="001E711C" w:rsidP="000F6CA3">
      <w:pPr>
        <w:pStyle w:val="FootnoteText"/>
      </w:pPr>
      <w:r>
        <w:rPr>
          <w:rStyle w:val="FootnoteReference"/>
        </w:rPr>
        <w:footnoteRef/>
      </w:r>
      <w:r>
        <w:t xml:space="preserve"> </w:t>
      </w:r>
      <w:hyperlink r:id="rId2" w:history="1">
        <w:r w:rsidRPr="0086782F">
          <w:rPr>
            <w:rStyle w:val="Hyperlink"/>
            <w:sz w:val="18"/>
            <w:lang w:eastAsia="en-US"/>
          </w:rPr>
          <w:t>http://www.hl7.org/v3ballot/html/help/pfg/pfg.htm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0B41BD"/>
    <w:multiLevelType w:val="hybridMultilevel"/>
    <w:tmpl w:val="EF88F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2">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3">
    <w:nsid w:val="0751668D"/>
    <w:multiLevelType w:val="hybridMultilevel"/>
    <w:tmpl w:val="F33E3C92"/>
    <w:lvl w:ilvl="0" w:tplc="2B781892">
      <w:start w:val="1"/>
      <w:numFmt w:val="bullet"/>
      <w:lvlText w:val=""/>
      <w:lvlJc w:val="left"/>
      <w:pPr>
        <w:tabs>
          <w:tab w:val="num" w:pos="720"/>
        </w:tabs>
        <w:ind w:left="720" w:hanging="360"/>
      </w:pPr>
      <w:rPr>
        <w:rFonts w:ascii="Wingdings" w:hAnsi="Wingdings" w:hint="default"/>
      </w:rPr>
    </w:lvl>
    <w:lvl w:ilvl="1" w:tplc="E0E2CEDC" w:tentative="1">
      <w:start w:val="1"/>
      <w:numFmt w:val="bullet"/>
      <w:lvlText w:val=""/>
      <w:lvlJc w:val="left"/>
      <w:pPr>
        <w:tabs>
          <w:tab w:val="num" w:pos="1440"/>
        </w:tabs>
        <w:ind w:left="1440" w:hanging="360"/>
      </w:pPr>
      <w:rPr>
        <w:rFonts w:ascii="Wingdings" w:hAnsi="Wingdings" w:hint="default"/>
      </w:rPr>
    </w:lvl>
    <w:lvl w:ilvl="2" w:tplc="577E0BE8" w:tentative="1">
      <w:start w:val="1"/>
      <w:numFmt w:val="bullet"/>
      <w:lvlText w:val=""/>
      <w:lvlJc w:val="left"/>
      <w:pPr>
        <w:tabs>
          <w:tab w:val="num" w:pos="2160"/>
        </w:tabs>
        <w:ind w:left="2160" w:hanging="360"/>
      </w:pPr>
      <w:rPr>
        <w:rFonts w:ascii="Wingdings" w:hAnsi="Wingdings" w:hint="default"/>
      </w:rPr>
    </w:lvl>
    <w:lvl w:ilvl="3" w:tplc="FF367060" w:tentative="1">
      <w:start w:val="1"/>
      <w:numFmt w:val="bullet"/>
      <w:lvlText w:val=""/>
      <w:lvlJc w:val="left"/>
      <w:pPr>
        <w:tabs>
          <w:tab w:val="num" w:pos="2880"/>
        </w:tabs>
        <w:ind w:left="2880" w:hanging="360"/>
      </w:pPr>
      <w:rPr>
        <w:rFonts w:ascii="Wingdings" w:hAnsi="Wingdings" w:hint="default"/>
      </w:rPr>
    </w:lvl>
    <w:lvl w:ilvl="4" w:tplc="8DEAB3C8" w:tentative="1">
      <w:start w:val="1"/>
      <w:numFmt w:val="bullet"/>
      <w:lvlText w:val=""/>
      <w:lvlJc w:val="left"/>
      <w:pPr>
        <w:tabs>
          <w:tab w:val="num" w:pos="3600"/>
        </w:tabs>
        <w:ind w:left="3600" w:hanging="360"/>
      </w:pPr>
      <w:rPr>
        <w:rFonts w:ascii="Wingdings" w:hAnsi="Wingdings" w:hint="default"/>
      </w:rPr>
    </w:lvl>
    <w:lvl w:ilvl="5" w:tplc="70A8474A" w:tentative="1">
      <w:start w:val="1"/>
      <w:numFmt w:val="bullet"/>
      <w:lvlText w:val=""/>
      <w:lvlJc w:val="left"/>
      <w:pPr>
        <w:tabs>
          <w:tab w:val="num" w:pos="4320"/>
        </w:tabs>
        <w:ind w:left="4320" w:hanging="360"/>
      </w:pPr>
      <w:rPr>
        <w:rFonts w:ascii="Wingdings" w:hAnsi="Wingdings" w:hint="default"/>
      </w:rPr>
    </w:lvl>
    <w:lvl w:ilvl="6" w:tplc="3780AEEE" w:tentative="1">
      <w:start w:val="1"/>
      <w:numFmt w:val="bullet"/>
      <w:lvlText w:val=""/>
      <w:lvlJc w:val="left"/>
      <w:pPr>
        <w:tabs>
          <w:tab w:val="num" w:pos="5040"/>
        </w:tabs>
        <w:ind w:left="5040" w:hanging="360"/>
      </w:pPr>
      <w:rPr>
        <w:rFonts w:ascii="Wingdings" w:hAnsi="Wingdings" w:hint="default"/>
      </w:rPr>
    </w:lvl>
    <w:lvl w:ilvl="7" w:tplc="6FCC3F92" w:tentative="1">
      <w:start w:val="1"/>
      <w:numFmt w:val="bullet"/>
      <w:lvlText w:val=""/>
      <w:lvlJc w:val="left"/>
      <w:pPr>
        <w:tabs>
          <w:tab w:val="num" w:pos="5760"/>
        </w:tabs>
        <w:ind w:left="5760" w:hanging="360"/>
      </w:pPr>
      <w:rPr>
        <w:rFonts w:ascii="Wingdings" w:hAnsi="Wingdings" w:hint="default"/>
      </w:rPr>
    </w:lvl>
    <w:lvl w:ilvl="8" w:tplc="5838E600" w:tentative="1">
      <w:start w:val="1"/>
      <w:numFmt w:val="bullet"/>
      <w:lvlText w:val=""/>
      <w:lvlJc w:val="left"/>
      <w:pPr>
        <w:tabs>
          <w:tab w:val="num" w:pos="6480"/>
        </w:tabs>
        <w:ind w:left="6480" w:hanging="360"/>
      </w:pPr>
      <w:rPr>
        <w:rFonts w:ascii="Wingdings" w:hAnsi="Wingdings" w:hint="default"/>
      </w:rPr>
    </w:lvl>
  </w:abstractNum>
  <w:abstractNum w:abstractNumId="14">
    <w:nsid w:val="0763146A"/>
    <w:multiLevelType w:val="hybridMultilevel"/>
    <w:tmpl w:val="BDBEA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F00E15"/>
    <w:multiLevelType w:val="multilevel"/>
    <w:tmpl w:val="CE16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CB7A8F"/>
    <w:multiLevelType w:val="hybridMultilevel"/>
    <w:tmpl w:val="0A02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8">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nsid w:val="1F617C3E"/>
    <w:multiLevelType w:val="hybridMultilevel"/>
    <w:tmpl w:val="567C4D3E"/>
    <w:lvl w:ilvl="0" w:tplc="267CC522">
      <w:start w:val="5"/>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1">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5">
    <w:nsid w:val="2A937839"/>
    <w:multiLevelType w:val="hybridMultilevel"/>
    <w:tmpl w:val="FA9E2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B673BE5"/>
    <w:multiLevelType w:val="hybridMultilevel"/>
    <w:tmpl w:val="D4E03C08"/>
    <w:lvl w:ilvl="0" w:tplc="4F5A8A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9">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A6227D"/>
    <w:multiLevelType w:val="hybridMultilevel"/>
    <w:tmpl w:val="45D0C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F311B1"/>
    <w:multiLevelType w:val="hybridMultilevel"/>
    <w:tmpl w:val="C60EA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4">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46590CEF"/>
    <w:multiLevelType w:val="hybridMultilevel"/>
    <w:tmpl w:val="B51C84A4"/>
    <w:lvl w:ilvl="0" w:tplc="F52090AC">
      <w:start w:val="1"/>
      <w:numFmt w:val="bullet"/>
      <w:lvlText w:val="•"/>
      <w:lvlJc w:val="left"/>
      <w:pPr>
        <w:tabs>
          <w:tab w:val="num" w:pos="720"/>
        </w:tabs>
        <w:ind w:left="720" w:hanging="360"/>
      </w:pPr>
      <w:rPr>
        <w:rFonts w:ascii="Arial" w:hAnsi="Arial" w:hint="default"/>
      </w:rPr>
    </w:lvl>
    <w:lvl w:ilvl="1" w:tplc="7EE8F01C" w:tentative="1">
      <w:start w:val="1"/>
      <w:numFmt w:val="bullet"/>
      <w:lvlText w:val="•"/>
      <w:lvlJc w:val="left"/>
      <w:pPr>
        <w:tabs>
          <w:tab w:val="num" w:pos="1440"/>
        </w:tabs>
        <w:ind w:left="1440" w:hanging="360"/>
      </w:pPr>
      <w:rPr>
        <w:rFonts w:ascii="Arial" w:hAnsi="Arial" w:hint="default"/>
      </w:rPr>
    </w:lvl>
    <w:lvl w:ilvl="2" w:tplc="171CEBDE" w:tentative="1">
      <w:start w:val="1"/>
      <w:numFmt w:val="bullet"/>
      <w:lvlText w:val="•"/>
      <w:lvlJc w:val="left"/>
      <w:pPr>
        <w:tabs>
          <w:tab w:val="num" w:pos="2160"/>
        </w:tabs>
        <w:ind w:left="2160" w:hanging="360"/>
      </w:pPr>
      <w:rPr>
        <w:rFonts w:ascii="Arial" w:hAnsi="Arial" w:hint="default"/>
      </w:rPr>
    </w:lvl>
    <w:lvl w:ilvl="3" w:tplc="33327ADC" w:tentative="1">
      <w:start w:val="1"/>
      <w:numFmt w:val="bullet"/>
      <w:lvlText w:val="•"/>
      <w:lvlJc w:val="left"/>
      <w:pPr>
        <w:tabs>
          <w:tab w:val="num" w:pos="2880"/>
        </w:tabs>
        <w:ind w:left="2880" w:hanging="360"/>
      </w:pPr>
      <w:rPr>
        <w:rFonts w:ascii="Arial" w:hAnsi="Arial" w:hint="default"/>
      </w:rPr>
    </w:lvl>
    <w:lvl w:ilvl="4" w:tplc="EA741646" w:tentative="1">
      <w:start w:val="1"/>
      <w:numFmt w:val="bullet"/>
      <w:lvlText w:val="•"/>
      <w:lvlJc w:val="left"/>
      <w:pPr>
        <w:tabs>
          <w:tab w:val="num" w:pos="3600"/>
        </w:tabs>
        <w:ind w:left="3600" w:hanging="360"/>
      </w:pPr>
      <w:rPr>
        <w:rFonts w:ascii="Arial" w:hAnsi="Arial" w:hint="default"/>
      </w:rPr>
    </w:lvl>
    <w:lvl w:ilvl="5" w:tplc="C1E86B3C" w:tentative="1">
      <w:start w:val="1"/>
      <w:numFmt w:val="bullet"/>
      <w:lvlText w:val="•"/>
      <w:lvlJc w:val="left"/>
      <w:pPr>
        <w:tabs>
          <w:tab w:val="num" w:pos="4320"/>
        </w:tabs>
        <w:ind w:left="4320" w:hanging="360"/>
      </w:pPr>
      <w:rPr>
        <w:rFonts w:ascii="Arial" w:hAnsi="Arial" w:hint="default"/>
      </w:rPr>
    </w:lvl>
    <w:lvl w:ilvl="6" w:tplc="75E2EDAE" w:tentative="1">
      <w:start w:val="1"/>
      <w:numFmt w:val="bullet"/>
      <w:lvlText w:val="•"/>
      <w:lvlJc w:val="left"/>
      <w:pPr>
        <w:tabs>
          <w:tab w:val="num" w:pos="5040"/>
        </w:tabs>
        <w:ind w:left="5040" w:hanging="360"/>
      </w:pPr>
      <w:rPr>
        <w:rFonts w:ascii="Arial" w:hAnsi="Arial" w:hint="default"/>
      </w:rPr>
    </w:lvl>
    <w:lvl w:ilvl="7" w:tplc="C31C9884" w:tentative="1">
      <w:start w:val="1"/>
      <w:numFmt w:val="bullet"/>
      <w:lvlText w:val="•"/>
      <w:lvlJc w:val="left"/>
      <w:pPr>
        <w:tabs>
          <w:tab w:val="num" w:pos="5760"/>
        </w:tabs>
        <w:ind w:left="5760" w:hanging="360"/>
      </w:pPr>
      <w:rPr>
        <w:rFonts w:ascii="Arial" w:hAnsi="Arial" w:hint="default"/>
      </w:rPr>
    </w:lvl>
    <w:lvl w:ilvl="8" w:tplc="97C2532C" w:tentative="1">
      <w:start w:val="1"/>
      <w:numFmt w:val="bullet"/>
      <w:lvlText w:val="•"/>
      <w:lvlJc w:val="left"/>
      <w:pPr>
        <w:tabs>
          <w:tab w:val="num" w:pos="6480"/>
        </w:tabs>
        <w:ind w:left="6480" w:hanging="360"/>
      </w:pPr>
      <w:rPr>
        <w:rFonts w:ascii="Arial" w:hAnsi="Arial" w:hint="default"/>
      </w:rPr>
    </w:lvl>
  </w:abstractNum>
  <w:abstractNum w:abstractNumId="37">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38">
    <w:nsid w:val="49CC4F23"/>
    <w:multiLevelType w:val="hybridMultilevel"/>
    <w:tmpl w:val="5E52C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AB96E15"/>
    <w:multiLevelType w:val="hybridMultilevel"/>
    <w:tmpl w:val="DB642632"/>
    <w:lvl w:ilvl="0" w:tplc="C97AD99C">
      <w:start w:val="1"/>
      <w:numFmt w:val="bullet"/>
      <w:lvlText w:val="–"/>
      <w:lvlJc w:val="left"/>
      <w:pPr>
        <w:tabs>
          <w:tab w:val="num" w:pos="720"/>
        </w:tabs>
        <w:ind w:left="720" w:hanging="360"/>
      </w:pPr>
      <w:rPr>
        <w:rFonts w:ascii="Arial" w:hAnsi="Arial" w:hint="default"/>
      </w:rPr>
    </w:lvl>
    <w:lvl w:ilvl="1" w:tplc="F03A9038">
      <w:start w:val="1"/>
      <w:numFmt w:val="bullet"/>
      <w:lvlText w:val="–"/>
      <w:lvlJc w:val="left"/>
      <w:pPr>
        <w:tabs>
          <w:tab w:val="num" w:pos="1440"/>
        </w:tabs>
        <w:ind w:left="1440" w:hanging="360"/>
      </w:pPr>
      <w:rPr>
        <w:rFonts w:ascii="Arial" w:hAnsi="Arial" w:hint="default"/>
      </w:rPr>
    </w:lvl>
    <w:lvl w:ilvl="2" w:tplc="19AAFCD0" w:tentative="1">
      <w:start w:val="1"/>
      <w:numFmt w:val="bullet"/>
      <w:lvlText w:val="–"/>
      <w:lvlJc w:val="left"/>
      <w:pPr>
        <w:tabs>
          <w:tab w:val="num" w:pos="2160"/>
        </w:tabs>
        <w:ind w:left="2160" w:hanging="360"/>
      </w:pPr>
      <w:rPr>
        <w:rFonts w:ascii="Arial" w:hAnsi="Arial" w:hint="default"/>
      </w:rPr>
    </w:lvl>
    <w:lvl w:ilvl="3" w:tplc="6F3006EC" w:tentative="1">
      <w:start w:val="1"/>
      <w:numFmt w:val="bullet"/>
      <w:lvlText w:val="–"/>
      <w:lvlJc w:val="left"/>
      <w:pPr>
        <w:tabs>
          <w:tab w:val="num" w:pos="2880"/>
        </w:tabs>
        <w:ind w:left="2880" w:hanging="360"/>
      </w:pPr>
      <w:rPr>
        <w:rFonts w:ascii="Arial" w:hAnsi="Arial" w:hint="default"/>
      </w:rPr>
    </w:lvl>
    <w:lvl w:ilvl="4" w:tplc="F148D926" w:tentative="1">
      <w:start w:val="1"/>
      <w:numFmt w:val="bullet"/>
      <w:lvlText w:val="–"/>
      <w:lvlJc w:val="left"/>
      <w:pPr>
        <w:tabs>
          <w:tab w:val="num" w:pos="3600"/>
        </w:tabs>
        <w:ind w:left="3600" w:hanging="360"/>
      </w:pPr>
      <w:rPr>
        <w:rFonts w:ascii="Arial" w:hAnsi="Arial" w:hint="default"/>
      </w:rPr>
    </w:lvl>
    <w:lvl w:ilvl="5" w:tplc="0E4E332C" w:tentative="1">
      <w:start w:val="1"/>
      <w:numFmt w:val="bullet"/>
      <w:lvlText w:val="–"/>
      <w:lvlJc w:val="left"/>
      <w:pPr>
        <w:tabs>
          <w:tab w:val="num" w:pos="4320"/>
        </w:tabs>
        <w:ind w:left="4320" w:hanging="360"/>
      </w:pPr>
      <w:rPr>
        <w:rFonts w:ascii="Arial" w:hAnsi="Arial" w:hint="default"/>
      </w:rPr>
    </w:lvl>
    <w:lvl w:ilvl="6" w:tplc="A0C6423E" w:tentative="1">
      <w:start w:val="1"/>
      <w:numFmt w:val="bullet"/>
      <w:lvlText w:val="–"/>
      <w:lvlJc w:val="left"/>
      <w:pPr>
        <w:tabs>
          <w:tab w:val="num" w:pos="5040"/>
        </w:tabs>
        <w:ind w:left="5040" w:hanging="360"/>
      </w:pPr>
      <w:rPr>
        <w:rFonts w:ascii="Arial" w:hAnsi="Arial" w:hint="default"/>
      </w:rPr>
    </w:lvl>
    <w:lvl w:ilvl="7" w:tplc="A8B4B3D2" w:tentative="1">
      <w:start w:val="1"/>
      <w:numFmt w:val="bullet"/>
      <w:lvlText w:val="–"/>
      <w:lvlJc w:val="left"/>
      <w:pPr>
        <w:tabs>
          <w:tab w:val="num" w:pos="5760"/>
        </w:tabs>
        <w:ind w:left="5760" w:hanging="360"/>
      </w:pPr>
      <w:rPr>
        <w:rFonts w:ascii="Arial" w:hAnsi="Arial" w:hint="default"/>
      </w:rPr>
    </w:lvl>
    <w:lvl w:ilvl="8" w:tplc="2A0C5792" w:tentative="1">
      <w:start w:val="1"/>
      <w:numFmt w:val="bullet"/>
      <w:lvlText w:val="–"/>
      <w:lvlJc w:val="left"/>
      <w:pPr>
        <w:tabs>
          <w:tab w:val="num" w:pos="6480"/>
        </w:tabs>
        <w:ind w:left="6480" w:hanging="360"/>
      </w:pPr>
      <w:rPr>
        <w:rFonts w:ascii="Arial" w:hAnsi="Arial" w:hint="default"/>
      </w:rPr>
    </w:lvl>
  </w:abstractNum>
  <w:abstractNum w:abstractNumId="40">
    <w:nsid w:val="4C5F30BD"/>
    <w:multiLevelType w:val="hybridMultilevel"/>
    <w:tmpl w:val="1E2E1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615917"/>
    <w:multiLevelType w:val="hybridMultilevel"/>
    <w:tmpl w:val="2C0AE8DA"/>
    <w:lvl w:ilvl="0" w:tplc="9BE2B80C">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3">
    <w:nsid w:val="59333A26"/>
    <w:multiLevelType w:val="multilevel"/>
    <w:tmpl w:val="386CF44C"/>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nsid w:val="5BD40DA2"/>
    <w:multiLevelType w:val="multilevel"/>
    <w:tmpl w:val="5952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D384B6E"/>
    <w:multiLevelType w:val="hybridMultilevel"/>
    <w:tmpl w:val="D98426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0AA080D"/>
    <w:multiLevelType w:val="hybridMultilevel"/>
    <w:tmpl w:val="01603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8">
    <w:nsid w:val="78D43C92"/>
    <w:multiLevelType w:val="hybridMultilevel"/>
    <w:tmpl w:val="D0AE6432"/>
    <w:lvl w:ilvl="0" w:tplc="3B66402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50">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4"/>
  </w:num>
  <w:num w:numId="2">
    <w:abstractNumId w:val="37"/>
  </w:num>
  <w:num w:numId="3">
    <w:abstractNumId w:val="11"/>
  </w:num>
  <w:num w:numId="4">
    <w:abstractNumId w:val="27"/>
  </w:num>
  <w:num w:numId="5">
    <w:abstractNumId w:val="10"/>
  </w:num>
  <w:num w:numId="6">
    <w:abstractNumId w:val="19"/>
  </w:num>
  <w:num w:numId="7">
    <w:abstractNumId w:val="12"/>
  </w:num>
  <w:num w:numId="8">
    <w:abstractNumId w:val="29"/>
  </w:num>
  <w:num w:numId="9">
    <w:abstractNumId w:val="23"/>
  </w:num>
  <w:num w:numId="10">
    <w:abstractNumId w:val="50"/>
  </w:num>
  <w:num w:numId="11">
    <w:abstractNumId w:val="35"/>
  </w:num>
  <w:num w:numId="12">
    <w:abstractNumId w:val="17"/>
  </w:num>
  <w:num w:numId="13">
    <w:abstractNumId w:val="33"/>
  </w:num>
  <w:num w:numId="14">
    <w:abstractNumId w:val="28"/>
  </w:num>
  <w:num w:numId="15">
    <w:abstractNumId w:val="42"/>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43"/>
  </w:num>
  <w:num w:numId="25">
    <w:abstractNumId w:val="49"/>
  </w:num>
  <w:num w:numId="26">
    <w:abstractNumId w:val="9"/>
  </w:num>
  <w:num w:numId="27">
    <w:abstractNumId w:val="18"/>
  </w:num>
  <w:num w:numId="28">
    <w:abstractNumId w:val="48"/>
  </w:num>
  <w:num w:numId="29">
    <w:abstractNumId w:val="22"/>
  </w:num>
  <w:num w:numId="30">
    <w:abstractNumId w:val="21"/>
  </w:num>
  <w:num w:numId="31">
    <w:abstractNumId w:val="34"/>
  </w:num>
  <w:num w:numId="32">
    <w:abstractNumId w:val="30"/>
  </w:num>
  <w:num w:numId="33">
    <w:abstractNumId w:val="47"/>
  </w:num>
  <w:num w:numId="34">
    <w:abstractNumId w:val="4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25"/>
  </w:num>
  <w:num w:numId="37">
    <w:abstractNumId w:val="36"/>
  </w:num>
  <w:num w:numId="38">
    <w:abstractNumId w:val="39"/>
  </w:num>
  <w:num w:numId="39">
    <w:abstractNumId w:val="32"/>
  </w:num>
  <w:num w:numId="40">
    <w:abstractNumId w:val="40"/>
  </w:num>
  <w:num w:numId="41">
    <w:abstractNumId w:val="13"/>
  </w:num>
  <w:num w:numId="42">
    <w:abstractNumId w:val="16"/>
  </w:num>
  <w:num w:numId="43">
    <w:abstractNumId w:val="38"/>
  </w:num>
  <w:num w:numId="44">
    <w:abstractNumId w:val="8"/>
  </w:num>
  <w:num w:numId="45">
    <w:abstractNumId w:val="45"/>
  </w:num>
  <w:num w:numId="46">
    <w:abstractNumId w:val="31"/>
  </w:num>
  <w:num w:numId="47">
    <w:abstractNumId w:val="15"/>
  </w:num>
  <w:num w:numId="48">
    <w:abstractNumId w:val="14"/>
  </w:num>
  <w:num w:numId="49">
    <w:abstractNumId w:val="41"/>
  </w:num>
  <w:num w:numId="50">
    <w:abstractNumId w:val="44"/>
  </w:num>
  <w:num w:numId="51">
    <w:abstractNumId w:val="46"/>
  </w:num>
  <w:num w:numId="52">
    <w:abstractNumId w:val="43"/>
  </w:num>
  <w:num w:numId="53">
    <w:abstractNumId w:val="17"/>
  </w:num>
  <w:num w:numId="54">
    <w:abstractNumId w:val="17"/>
  </w:num>
  <w:num w:numId="55">
    <w:abstractNumId w:val="1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FF"/>
    <w:rsid w:val="00004581"/>
    <w:rsid w:val="000051A5"/>
    <w:rsid w:val="000074A3"/>
    <w:rsid w:val="0001540F"/>
    <w:rsid w:val="0001675C"/>
    <w:rsid w:val="00021D2B"/>
    <w:rsid w:val="0002290D"/>
    <w:rsid w:val="00030497"/>
    <w:rsid w:val="00037A7C"/>
    <w:rsid w:val="00042317"/>
    <w:rsid w:val="00042981"/>
    <w:rsid w:val="000520DE"/>
    <w:rsid w:val="00055BAA"/>
    <w:rsid w:val="00056615"/>
    <w:rsid w:val="00062640"/>
    <w:rsid w:val="00063A7C"/>
    <w:rsid w:val="00073308"/>
    <w:rsid w:val="00073453"/>
    <w:rsid w:val="000779F6"/>
    <w:rsid w:val="00084487"/>
    <w:rsid w:val="000844E8"/>
    <w:rsid w:val="0008524F"/>
    <w:rsid w:val="000939C8"/>
    <w:rsid w:val="00096159"/>
    <w:rsid w:val="000B0CFB"/>
    <w:rsid w:val="000B5EE7"/>
    <w:rsid w:val="000B6437"/>
    <w:rsid w:val="000B72A4"/>
    <w:rsid w:val="000C38FE"/>
    <w:rsid w:val="000D0C1D"/>
    <w:rsid w:val="000D0E64"/>
    <w:rsid w:val="000D46AB"/>
    <w:rsid w:val="000D5273"/>
    <w:rsid w:val="000F6CA3"/>
    <w:rsid w:val="00106F93"/>
    <w:rsid w:val="00107731"/>
    <w:rsid w:val="001235FB"/>
    <w:rsid w:val="0012437E"/>
    <w:rsid w:val="00125195"/>
    <w:rsid w:val="001273FF"/>
    <w:rsid w:val="00130AAF"/>
    <w:rsid w:val="001312EE"/>
    <w:rsid w:val="0013343E"/>
    <w:rsid w:val="00140A66"/>
    <w:rsid w:val="0015606C"/>
    <w:rsid w:val="00156DF2"/>
    <w:rsid w:val="001615A2"/>
    <w:rsid w:val="00161B9F"/>
    <w:rsid w:val="00170D79"/>
    <w:rsid w:val="00172E60"/>
    <w:rsid w:val="00176D43"/>
    <w:rsid w:val="00176FB2"/>
    <w:rsid w:val="00181D31"/>
    <w:rsid w:val="001859D3"/>
    <w:rsid w:val="00197009"/>
    <w:rsid w:val="001B0E9B"/>
    <w:rsid w:val="001B2DB7"/>
    <w:rsid w:val="001B684B"/>
    <w:rsid w:val="001D52AA"/>
    <w:rsid w:val="001D6617"/>
    <w:rsid w:val="001E6F92"/>
    <w:rsid w:val="001E711C"/>
    <w:rsid w:val="001E7973"/>
    <w:rsid w:val="001F0F97"/>
    <w:rsid w:val="001F19F4"/>
    <w:rsid w:val="001F583D"/>
    <w:rsid w:val="002037B4"/>
    <w:rsid w:val="00204316"/>
    <w:rsid w:val="00207A32"/>
    <w:rsid w:val="00207C67"/>
    <w:rsid w:val="002143B8"/>
    <w:rsid w:val="00216CA4"/>
    <w:rsid w:val="0022358E"/>
    <w:rsid w:val="00230849"/>
    <w:rsid w:val="002330D4"/>
    <w:rsid w:val="002459F1"/>
    <w:rsid w:val="002477F6"/>
    <w:rsid w:val="00253E51"/>
    <w:rsid w:val="00270FAD"/>
    <w:rsid w:val="00273266"/>
    <w:rsid w:val="00274351"/>
    <w:rsid w:val="002744EE"/>
    <w:rsid w:val="00282E6E"/>
    <w:rsid w:val="00290E0E"/>
    <w:rsid w:val="00291480"/>
    <w:rsid w:val="00292078"/>
    <w:rsid w:val="00295392"/>
    <w:rsid w:val="002A3F7D"/>
    <w:rsid w:val="002B099E"/>
    <w:rsid w:val="002B7E0B"/>
    <w:rsid w:val="002C0809"/>
    <w:rsid w:val="002C08D2"/>
    <w:rsid w:val="002C3D7C"/>
    <w:rsid w:val="002D59B7"/>
    <w:rsid w:val="002E08BD"/>
    <w:rsid w:val="002E454F"/>
    <w:rsid w:val="002E6024"/>
    <w:rsid w:val="002E786E"/>
    <w:rsid w:val="002F5A57"/>
    <w:rsid w:val="0030316A"/>
    <w:rsid w:val="003073B8"/>
    <w:rsid w:val="0031225C"/>
    <w:rsid w:val="003140A6"/>
    <w:rsid w:val="00317280"/>
    <w:rsid w:val="00322C77"/>
    <w:rsid w:val="00340361"/>
    <w:rsid w:val="003720A5"/>
    <w:rsid w:val="00390300"/>
    <w:rsid w:val="00391109"/>
    <w:rsid w:val="00391DAF"/>
    <w:rsid w:val="003936D1"/>
    <w:rsid w:val="003B388F"/>
    <w:rsid w:val="003C2DB8"/>
    <w:rsid w:val="003C6A89"/>
    <w:rsid w:val="003C72AD"/>
    <w:rsid w:val="003C770C"/>
    <w:rsid w:val="003E1621"/>
    <w:rsid w:val="003E2016"/>
    <w:rsid w:val="003E440C"/>
    <w:rsid w:val="00406B03"/>
    <w:rsid w:val="00425496"/>
    <w:rsid w:val="00431CB7"/>
    <w:rsid w:val="00432159"/>
    <w:rsid w:val="004355BB"/>
    <w:rsid w:val="00444A0A"/>
    <w:rsid w:val="00445E4E"/>
    <w:rsid w:val="0045186C"/>
    <w:rsid w:val="004603C3"/>
    <w:rsid w:val="00464853"/>
    <w:rsid w:val="00472052"/>
    <w:rsid w:val="004872DE"/>
    <w:rsid w:val="00491DA2"/>
    <w:rsid w:val="004933FD"/>
    <w:rsid w:val="00493C7B"/>
    <w:rsid w:val="00496600"/>
    <w:rsid w:val="004B0392"/>
    <w:rsid w:val="004B74FC"/>
    <w:rsid w:val="004C621D"/>
    <w:rsid w:val="004D1A2F"/>
    <w:rsid w:val="004E1919"/>
    <w:rsid w:val="004F4C12"/>
    <w:rsid w:val="005008EA"/>
    <w:rsid w:val="005041FD"/>
    <w:rsid w:val="005067A8"/>
    <w:rsid w:val="00523139"/>
    <w:rsid w:val="00523177"/>
    <w:rsid w:val="0052632A"/>
    <w:rsid w:val="00534D05"/>
    <w:rsid w:val="00537F99"/>
    <w:rsid w:val="00540FBF"/>
    <w:rsid w:val="00541AED"/>
    <w:rsid w:val="00541DC7"/>
    <w:rsid w:val="00551EB6"/>
    <w:rsid w:val="00560169"/>
    <w:rsid w:val="005609BB"/>
    <w:rsid w:val="00562495"/>
    <w:rsid w:val="0056466D"/>
    <w:rsid w:val="00565E17"/>
    <w:rsid w:val="005767D8"/>
    <w:rsid w:val="00580D02"/>
    <w:rsid w:val="005846B1"/>
    <w:rsid w:val="0058579F"/>
    <w:rsid w:val="00587856"/>
    <w:rsid w:val="00596A6C"/>
    <w:rsid w:val="00596B19"/>
    <w:rsid w:val="005A5F04"/>
    <w:rsid w:val="005B2A14"/>
    <w:rsid w:val="005B67AA"/>
    <w:rsid w:val="005B7437"/>
    <w:rsid w:val="005C2BF9"/>
    <w:rsid w:val="005D1449"/>
    <w:rsid w:val="005E46AE"/>
    <w:rsid w:val="005E71E7"/>
    <w:rsid w:val="005F043A"/>
    <w:rsid w:val="005F5F32"/>
    <w:rsid w:val="006019D4"/>
    <w:rsid w:val="00601F58"/>
    <w:rsid w:val="0060247F"/>
    <w:rsid w:val="00612786"/>
    <w:rsid w:val="00613B88"/>
    <w:rsid w:val="006153E1"/>
    <w:rsid w:val="00626A33"/>
    <w:rsid w:val="00631B3D"/>
    <w:rsid w:val="0063522E"/>
    <w:rsid w:val="006374CB"/>
    <w:rsid w:val="00643225"/>
    <w:rsid w:val="0065672A"/>
    <w:rsid w:val="00661EDA"/>
    <w:rsid w:val="006637FF"/>
    <w:rsid w:val="0066408F"/>
    <w:rsid w:val="006828B3"/>
    <w:rsid w:val="00685F65"/>
    <w:rsid w:val="0069117A"/>
    <w:rsid w:val="006B3AD1"/>
    <w:rsid w:val="006B4817"/>
    <w:rsid w:val="006B7E80"/>
    <w:rsid w:val="006C25F1"/>
    <w:rsid w:val="006D0B09"/>
    <w:rsid w:val="006D608C"/>
    <w:rsid w:val="006D61DF"/>
    <w:rsid w:val="006D7208"/>
    <w:rsid w:val="006E4E4E"/>
    <w:rsid w:val="006E7F29"/>
    <w:rsid w:val="006F5762"/>
    <w:rsid w:val="007007C9"/>
    <w:rsid w:val="0070303F"/>
    <w:rsid w:val="00714315"/>
    <w:rsid w:val="007207DA"/>
    <w:rsid w:val="0072497A"/>
    <w:rsid w:val="00727251"/>
    <w:rsid w:val="00730ECA"/>
    <w:rsid w:val="00737FBB"/>
    <w:rsid w:val="00744EEF"/>
    <w:rsid w:val="00745036"/>
    <w:rsid w:val="00750CBF"/>
    <w:rsid w:val="007610F2"/>
    <w:rsid w:val="00767195"/>
    <w:rsid w:val="0077070E"/>
    <w:rsid w:val="00770FE5"/>
    <w:rsid w:val="00775CDD"/>
    <w:rsid w:val="007761CA"/>
    <w:rsid w:val="007804EE"/>
    <w:rsid w:val="00782704"/>
    <w:rsid w:val="00792BFD"/>
    <w:rsid w:val="007A384F"/>
    <w:rsid w:val="007A6780"/>
    <w:rsid w:val="007B6AFB"/>
    <w:rsid w:val="007D1142"/>
    <w:rsid w:val="007D143C"/>
    <w:rsid w:val="007D32B8"/>
    <w:rsid w:val="007D3833"/>
    <w:rsid w:val="007D44AD"/>
    <w:rsid w:val="007D7555"/>
    <w:rsid w:val="007E3200"/>
    <w:rsid w:val="007E6592"/>
    <w:rsid w:val="007F112D"/>
    <w:rsid w:val="007F69D0"/>
    <w:rsid w:val="008033A1"/>
    <w:rsid w:val="00804111"/>
    <w:rsid w:val="0080477F"/>
    <w:rsid w:val="0081235B"/>
    <w:rsid w:val="00825F13"/>
    <w:rsid w:val="00830A1C"/>
    <w:rsid w:val="00831775"/>
    <w:rsid w:val="0083720A"/>
    <w:rsid w:val="008375A6"/>
    <w:rsid w:val="00840582"/>
    <w:rsid w:val="00840E9A"/>
    <w:rsid w:val="00845C4B"/>
    <w:rsid w:val="00865DF0"/>
    <w:rsid w:val="00871C1B"/>
    <w:rsid w:val="0087303F"/>
    <w:rsid w:val="00873255"/>
    <w:rsid w:val="008833B9"/>
    <w:rsid w:val="0089380E"/>
    <w:rsid w:val="008A4FCE"/>
    <w:rsid w:val="008A75DF"/>
    <w:rsid w:val="008C0AE2"/>
    <w:rsid w:val="008D215C"/>
    <w:rsid w:val="008D6896"/>
    <w:rsid w:val="008E0869"/>
    <w:rsid w:val="00901504"/>
    <w:rsid w:val="00905C67"/>
    <w:rsid w:val="009118CC"/>
    <w:rsid w:val="00912BFD"/>
    <w:rsid w:val="00922A41"/>
    <w:rsid w:val="00925BE7"/>
    <w:rsid w:val="00925DE9"/>
    <w:rsid w:val="00937EBC"/>
    <w:rsid w:val="009443E6"/>
    <w:rsid w:val="00953430"/>
    <w:rsid w:val="009571D7"/>
    <w:rsid w:val="00961BC6"/>
    <w:rsid w:val="0096758F"/>
    <w:rsid w:val="009818DD"/>
    <w:rsid w:val="00983C5E"/>
    <w:rsid w:val="00991B0A"/>
    <w:rsid w:val="00992373"/>
    <w:rsid w:val="009A0B89"/>
    <w:rsid w:val="009A2C1F"/>
    <w:rsid w:val="009A7E17"/>
    <w:rsid w:val="009B47D6"/>
    <w:rsid w:val="009C5785"/>
    <w:rsid w:val="009D5F12"/>
    <w:rsid w:val="009E1C5A"/>
    <w:rsid w:val="009E3135"/>
    <w:rsid w:val="009E5E3B"/>
    <w:rsid w:val="009F0817"/>
    <w:rsid w:val="009F5210"/>
    <w:rsid w:val="00A002F3"/>
    <w:rsid w:val="00A0417B"/>
    <w:rsid w:val="00A06D13"/>
    <w:rsid w:val="00A10E8A"/>
    <w:rsid w:val="00A15570"/>
    <w:rsid w:val="00A17E17"/>
    <w:rsid w:val="00A21210"/>
    <w:rsid w:val="00A2249A"/>
    <w:rsid w:val="00A24AC7"/>
    <w:rsid w:val="00A3633A"/>
    <w:rsid w:val="00A47AAB"/>
    <w:rsid w:val="00A51042"/>
    <w:rsid w:val="00A5203D"/>
    <w:rsid w:val="00A527F6"/>
    <w:rsid w:val="00A6672B"/>
    <w:rsid w:val="00A7456E"/>
    <w:rsid w:val="00A83F51"/>
    <w:rsid w:val="00A843D9"/>
    <w:rsid w:val="00A856EF"/>
    <w:rsid w:val="00A878ED"/>
    <w:rsid w:val="00A901BF"/>
    <w:rsid w:val="00A96130"/>
    <w:rsid w:val="00AA3DBD"/>
    <w:rsid w:val="00AC0763"/>
    <w:rsid w:val="00AC46C9"/>
    <w:rsid w:val="00AC6102"/>
    <w:rsid w:val="00AD0E33"/>
    <w:rsid w:val="00AD2941"/>
    <w:rsid w:val="00AE5E95"/>
    <w:rsid w:val="00AF5114"/>
    <w:rsid w:val="00AF77A7"/>
    <w:rsid w:val="00B01702"/>
    <w:rsid w:val="00B038F4"/>
    <w:rsid w:val="00B066BB"/>
    <w:rsid w:val="00B15171"/>
    <w:rsid w:val="00B1526D"/>
    <w:rsid w:val="00B26ECD"/>
    <w:rsid w:val="00B34BD6"/>
    <w:rsid w:val="00B470A8"/>
    <w:rsid w:val="00B515AA"/>
    <w:rsid w:val="00B53330"/>
    <w:rsid w:val="00B550C5"/>
    <w:rsid w:val="00B57ACF"/>
    <w:rsid w:val="00B64A41"/>
    <w:rsid w:val="00B6564D"/>
    <w:rsid w:val="00B70B47"/>
    <w:rsid w:val="00B764AE"/>
    <w:rsid w:val="00B76D5D"/>
    <w:rsid w:val="00B9070E"/>
    <w:rsid w:val="00B94CEE"/>
    <w:rsid w:val="00BB60F9"/>
    <w:rsid w:val="00BB7482"/>
    <w:rsid w:val="00BC0505"/>
    <w:rsid w:val="00BC6991"/>
    <w:rsid w:val="00BF4E2F"/>
    <w:rsid w:val="00BF7878"/>
    <w:rsid w:val="00C061A3"/>
    <w:rsid w:val="00C07DFA"/>
    <w:rsid w:val="00C10E5B"/>
    <w:rsid w:val="00C12765"/>
    <w:rsid w:val="00C16A9B"/>
    <w:rsid w:val="00C22871"/>
    <w:rsid w:val="00C268F3"/>
    <w:rsid w:val="00C27031"/>
    <w:rsid w:val="00C30913"/>
    <w:rsid w:val="00C3099C"/>
    <w:rsid w:val="00C30C6F"/>
    <w:rsid w:val="00C35714"/>
    <w:rsid w:val="00C35E28"/>
    <w:rsid w:val="00C37CD6"/>
    <w:rsid w:val="00C578ED"/>
    <w:rsid w:val="00C60094"/>
    <w:rsid w:val="00C63A36"/>
    <w:rsid w:val="00C72400"/>
    <w:rsid w:val="00C75C1B"/>
    <w:rsid w:val="00C7779A"/>
    <w:rsid w:val="00C82DD0"/>
    <w:rsid w:val="00CA3D1E"/>
    <w:rsid w:val="00CA52A0"/>
    <w:rsid w:val="00CA6812"/>
    <w:rsid w:val="00CB0DB4"/>
    <w:rsid w:val="00CB40B2"/>
    <w:rsid w:val="00CC18C7"/>
    <w:rsid w:val="00CD0F8E"/>
    <w:rsid w:val="00CD5D49"/>
    <w:rsid w:val="00CE2155"/>
    <w:rsid w:val="00CE2420"/>
    <w:rsid w:val="00CF63ED"/>
    <w:rsid w:val="00D004AA"/>
    <w:rsid w:val="00D04D71"/>
    <w:rsid w:val="00D17C6C"/>
    <w:rsid w:val="00D20289"/>
    <w:rsid w:val="00D21279"/>
    <w:rsid w:val="00D22884"/>
    <w:rsid w:val="00D26CFB"/>
    <w:rsid w:val="00D345A9"/>
    <w:rsid w:val="00D52027"/>
    <w:rsid w:val="00D60DB4"/>
    <w:rsid w:val="00D61640"/>
    <w:rsid w:val="00D652D5"/>
    <w:rsid w:val="00D70D06"/>
    <w:rsid w:val="00D80F9F"/>
    <w:rsid w:val="00D842F0"/>
    <w:rsid w:val="00D94C7C"/>
    <w:rsid w:val="00DA0E0B"/>
    <w:rsid w:val="00DA3550"/>
    <w:rsid w:val="00DA39AC"/>
    <w:rsid w:val="00DA40C9"/>
    <w:rsid w:val="00DA7C23"/>
    <w:rsid w:val="00DB7BCA"/>
    <w:rsid w:val="00DD4959"/>
    <w:rsid w:val="00DF70DD"/>
    <w:rsid w:val="00E017D8"/>
    <w:rsid w:val="00E062EA"/>
    <w:rsid w:val="00E122BC"/>
    <w:rsid w:val="00E14F75"/>
    <w:rsid w:val="00E16BCC"/>
    <w:rsid w:val="00E20893"/>
    <w:rsid w:val="00E26025"/>
    <w:rsid w:val="00E26A9F"/>
    <w:rsid w:val="00E2757A"/>
    <w:rsid w:val="00E33F07"/>
    <w:rsid w:val="00E35F2C"/>
    <w:rsid w:val="00E41AD5"/>
    <w:rsid w:val="00E53176"/>
    <w:rsid w:val="00E55209"/>
    <w:rsid w:val="00E56EAB"/>
    <w:rsid w:val="00E64364"/>
    <w:rsid w:val="00E64488"/>
    <w:rsid w:val="00E66971"/>
    <w:rsid w:val="00E770A2"/>
    <w:rsid w:val="00E808E1"/>
    <w:rsid w:val="00E91D93"/>
    <w:rsid w:val="00E93075"/>
    <w:rsid w:val="00E944C4"/>
    <w:rsid w:val="00EA1A50"/>
    <w:rsid w:val="00EA2348"/>
    <w:rsid w:val="00EA7B76"/>
    <w:rsid w:val="00EB14DF"/>
    <w:rsid w:val="00EB669F"/>
    <w:rsid w:val="00EC78E6"/>
    <w:rsid w:val="00EC7FA1"/>
    <w:rsid w:val="00ED12AE"/>
    <w:rsid w:val="00ED5D45"/>
    <w:rsid w:val="00ED77BD"/>
    <w:rsid w:val="00EE0D97"/>
    <w:rsid w:val="00EE1D02"/>
    <w:rsid w:val="00EE44F4"/>
    <w:rsid w:val="00EE6407"/>
    <w:rsid w:val="00EF7AD0"/>
    <w:rsid w:val="00F00AFC"/>
    <w:rsid w:val="00F01089"/>
    <w:rsid w:val="00F010D7"/>
    <w:rsid w:val="00F027DE"/>
    <w:rsid w:val="00F03A3D"/>
    <w:rsid w:val="00F1324D"/>
    <w:rsid w:val="00F24533"/>
    <w:rsid w:val="00F304C2"/>
    <w:rsid w:val="00F364C4"/>
    <w:rsid w:val="00F53A20"/>
    <w:rsid w:val="00F6152E"/>
    <w:rsid w:val="00F65494"/>
    <w:rsid w:val="00F70003"/>
    <w:rsid w:val="00F7050A"/>
    <w:rsid w:val="00F74A98"/>
    <w:rsid w:val="00F777B6"/>
    <w:rsid w:val="00F80AD6"/>
    <w:rsid w:val="00F866CC"/>
    <w:rsid w:val="00FA0159"/>
    <w:rsid w:val="00FA0CD5"/>
    <w:rsid w:val="00FC0949"/>
    <w:rsid w:val="00FC0962"/>
    <w:rsid w:val="00FD186F"/>
    <w:rsid w:val="00FE5DB5"/>
    <w:rsid w:val="00FF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A3633A"/>
    <w:pPr>
      <w:tabs>
        <w:tab w:val="left" w:pos="373"/>
        <w:tab w:val="right" w:leader="dot" w:pos="936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A3633A"/>
    <w:pPr>
      <w:tabs>
        <w:tab w:val="clear" w:pos="648"/>
        <w:tab w:val="left" w:pos="720"/>
        <w:tab w:val="left" w:pos="810"/>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A3633A"/>
    <w:pPr>
      <w:tabs>
        <w:tab w:val="left" w:pos="373"/>
        <w:tab w:val="right" w:leader="dot" w:pos="936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A3633A"/>
    <w:pPr>
      <w:tabs>
        <w:tab w:val="clear" w:pos="648"/>
        <w:tab w:val="left" w:pos="720"/>
        <w:tab w:val="left" w:pos="810"/>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5888">
      <w:bodyDiv w:val="1"/>
      <w:marLeft w:val="0"/>
      <w:marRight w:val="0"/>
      <w:marTop w:val="0"/>
      <w:marBottom w:val="0"/>
      <w:divBdr>
        <w:top w:val="none" w:sz="0" w:space="0" w:color="auto"/>
        <w:left w:val="none" w:sz="0" w:space="0" w:color="auto"/>
        <w:bottom w:val="none" w:sz="0" w:space="0" w:color="auto"/>
        <w:right w:val="none" w:sz="0" w:space="0" w:color="auto"/>
      </w:divBdr>
    </w:div>
    <w:div w:id="62072225">
      <w:bodyDiv w:val="1"/>
      <w:marLeft w:val="0"/>
      <w:marRight w:val="0"/>
      <w:marTop w:val="0"/>
      <w:marBottom w:val="0"/>
      <w:divBdr>
        <w:top w:val="none" w:sz="0" w:space="0" w:color="auto"/>
        <w:left w:val="none" w:sz="0" w:space="0" w:color="auto"/>
        <w:bottom w:val="none" w:sz="0" w:space="0" w:color="auto"/>
        <w:right w:val="none" w:sz="0" w:space="0" w:color="auto"/>
      </w:divBdr>
      <w:divsChild>
        <w:div w:id="1059207539">
          <w:marLeft w:val="1166"/>
          <w:marRight w:val="0"/>
          <w:marTop w:val="72"/>
          <w:marBottom w:val="0"/>
          <w:divBdr>
            <w:top w:val="none" w:sz="0" w:space="0" w:color="auto"/>
            <w:left w:val="none" w:sz="0" w:space="0" w:color="auto"/>
            <w:bottom w:val="none" w:sz="0" w:space="0" w:color="auto"/>
            <w:right w:val="none" w:sz="0" w:space="0" w:color="auto"/>
          </w:divBdr>
        </w:div>
      </w:divsChild>
    </w:div>
    <w:div w:id="169223943">
      <w:bodyDiv w:val="1"/>
      <w:marLeft w:val="0"/>
      <w:marRight w:val="0"/>
      <w:marTop w:val="0"/>
      <w:marBottom w:val="0"/>
      <w:divBdr>
        <w:top w:val="none" w:sz="0" w:space="0" w:color="auto"/>
        <w:left w:val="none" w:sz="0" w:space="0" w:color="auto"/>
        <w:bottom w:val="none" w:sz="0" w:space="0" w:color="auto"/>
        <w:right w:val="none" w:sz="0" w:space="0" w:color="auto"/>
      </w:divBdr>
    </w:div>
    <w:div w:id="519705860">
      <w:bodyDiv w:val="1"/>
      <w:marLeft w:val="0"/>
      <w:marRight w:val="0"/>
      <w:marTop w:val="0"/>
      <w:marBottom w:val="0"/>
      <w:divBdr>
        <w:top w:val="none" w:sz="0" w:space="0" w:color="auto"/>
        <w:left w:val="none" w:sz="0" w:space="0" w:color="auto"/>
        <w:bottom w:val="none" w:sz="0" w:space="0" w:color="auto"/>
        <w:right w:val="none" w:sz="0" w:space="0" w:color="auto"/>
      </w:divBdr>
      <w:divsChild>
        <w:div w:id="5911616">
          <w:marLeft w:val="1181"/>
          <w:marRight w:val="0"/>
          <w:marTop w:val="0"/>
          <w:marBottom w:val="0"/>
          <w:divBdr>
            <w:top w:val="none" w:sz="0" w:space="0" w:color="auto"/>
            <w:left w:val="none" w:sz="0" w:space="0" w:color="auto"/>
            <w:bottom w:val="none" w:sz="0" w:space="0" w:color="auto"/>
            <w:right w:val="none" w:sz="0" w:space="0" w:color="auto"/>
          </w:divBdr>
        </w:div>
      </w:divsChild>
    </w:div>
    <w:div w:id="706375860">
      <w:bodyDiv w:val="1"/>
      <w:marLeft w:val="0"/>
      <w:marRight w:val="0"/>
      <w:marTop w:val="0"/>
      <w:marBottom w:val="0"/>
      <w:divBdr>
        <w:top w:val="none" w:sz="0" w:space="0" w:color="auto"/>
        <w:left w:val="none" w:sz="0" w:space="0" w:color="auto"/>
        <w:bottom w:val="none" w:sz="0" w:space="0" w:color="auto"/>
        <w:right w:val="none" w:sz="0" w:space="0" w:color="auto"/>
      </w:divBdr>
      <w:divsChild>
        <w:div w:id="1615941171">
          <w:marLeft w:val="1181"/>
          <w:marRight w:val="0"/>
          <w:marTop w:val="0"/>
          <w:marBottom w:val="0"/>
          <w:divBdr>
            <w:top w:val="none" w:sz="0" w:space="0" w:color="auto"/>
            <w:left w:val="none" w:sz="0" w:space="0" w:color="auto"/>
            <w:bottom w:val="none" w:sz="0" w:space="0" w:color="auto"/>
            <w:right w:val="none" w:sz="0" w:space="0" w:color="auto"/>
          </w:divBdr>
        </w:div>
      </w:divsChild>
    </w:div>
    <w:div w:id="992486451">
      <w:bodyDiv w:val="1"/>
      <w:marLeft w:val="0"/>
      <w:marRight w:val="0"/>
      <w:marTop w:val="0"/>
      <w:marBottom w:val="0"/>
      <w:divBdr>
        <w:top w:val="none" w:sz="0" w:space="0" w:color="auto"/>
        <w:left w:val="none" w:sz="0" w:space="0" w:color="auto"/>
        <w:bottom w:val="none" w:sz="0" w:space="0" w:color="auto"/>
        <w:right w:val="none" w:sz="0" w:space="0" w:color="auto"/>
      </w:divBdr>
    </w:div>
    <w:div w:id="1163353648">
      <w:bodyDiv w:val="1"/>
      <w:marLeft w:val="0"/>
      <w:marRight w:val="0"/>
      <w:marTop w:val="0"/>
      <w:marBottom w:val="0"/>
      <w:divBdr>
        <w:top w:val="none" w:sz="0" w:space="0" w:color="auto"/>
        <w:left w:val="none" w:sz="0" w:space="0" w:color="auto"/>
        <w:bottom w:val="none" w:sz="0" w:space="0" w:color="auto"/>
        <w:right w:val="none" w:sz="0" w:space="0" w:color="auto"/>
      </w:divBdr>
    </w:div>
    <w:div w:id="1465584022">
      <w:bodyDiv w:val="1"/>
      <w:marLeft w:val="0"/>
      <w:marRight w:val="0"/>
      <w:marTop w:val="0"/>
      <w:marBottom w:val="0"/>
      <w:divBdr>
        <w:top w:val="none" w:sz="0" w:space="0" w:color="auto"/>
        <w:left w:val="none" w:sz="0" w:space="0" w:color="auto"/>
        <w:bottom w:val="none" w:sz="0" w:space="0" w:color="auto"/>
        <w:right w:val="none" w:sz="0" w:space="0" w:color="auto"/>
      </w:divBdr>
    </w:div>
    <w:div w:id="1563179876">
      <w:bodyDiv w:val="1"/>
      <w:marLeft w:val="0"/>
      <w:marRight w:val="0"/>
      <w:marTop w:val="0"/>
      <w:marBottom w:val="0"/>
      <w:divBdr>
        <w:top w:val="none" w:sz="0" w:space="0" w:color="auto"/>
        <w:left w:val="none" w:sz="0" w:space="0" w:color="auto"/>
        <w:bottom w:val="none" w:sz="0" w:space="0" w:color="auto"/>
        <w:right w:val="none" w:sz="0" w:space="0" w:color="auto"/>
      </w:divBdr>
      <w:divsChild>
        <w:div w:id="1351907072">
          <w:marLeft w:val="547"/>
          <w:marRight w:val="0"/>
          <w:marTop w:val="82"/>
          <w:marBottom w:val="0"/>
          <w:divBdr>
            <w:top w:val="none" w:sz="0" w:space="0" w:color="auto"/>
            <w:left w:val="none" w:sz="0" w:space="0" w:color="auto"/>
            <w:bottom w:val="none" w:sz="0" w:space="0" w:color="auto"/>
            <w:right w:val="none" w:sz="0" w:space="0" w:color="auto"/>
          </w:divBdr>
        </w:div>
      </w:divsChild>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1992173243">
      <w:bodyDiv w:val="1"/>
      <w:marLeft w:val="0"/>
      <w:marRight w:val="0"/>
      <w:marTop w:val="0"/>
      <w:marBottom w:val="0"/>
      <w:divBdr>
        <w:top w:val="none" w:sz="0" w:space="0" w:color="auto"/>
        <w:left w:val="none" w:sz="0" w:space="0" w:color="auto"/>
        <w:bottom w:val="none" w:sz="0" w:space="0" w:color="auto"/>
        <w:right w:val="none" w:sz="0" w:space="0" w:color="auto"/>
      </w:divBdr>
      <w:divsChild>
        <w:div w:id="1788507557">
          <w:marLeft w:val="0"/>
          <w:marRight w:val="0"/>
          <w:marTop w:val="420"/>
          <w:marBottom w:val="0"/>
          <w:divBdr>
            <w:top w:val="none" w:sz="0" w:space="0" w:color="auto"/>
            <w:left w:val="none" w:sz="0" w:space="0" w:color="auto"/>
            <w:bottom w:val="none" w:sz="0" w:space="0" w:color="auto"/>
            <w:right w:val="none" w:sz="0" w:space="0" w:color="auto"/>
          </w:divBdr>
          <w:divsChild>
            <w:div w:id="712578589">
              <w:marLeft w:val="0"/>
              <w:marRight w:val="0"/>
              <w:marTop w:val="0"/>
              <w:marBottom w:val="0"/>
              <w:divBdr>
                <w:top w:val="none" w:sz="0" w:space="0" w:color="auto"/>
                <w:left w:val="single" w:sz="6" w:space="0" w:color="497DE3"/>
                <w:bottom w:val="none" w:sz="0" w:space="0" w:color="auto"/>
                <w:right w:val="single" w:sz="6" w:space="0" w:color="497DE3"/>
              </w:divBdr>
              <w:divsChild>
                <w:div w:id="1994140766">
                  <w:marLeft w:val="0"/>
                  <w:marRight w:val="0"/>
                  <w:marTop w:val="0"/>
                  <w:marBottom w:val="0"/>
                  <w:divBdr>
                    <w:top w:val="none" w:sz="0" w:space="0" w:color="auto"/>
                    <w:left w:val="none" w:sz="0" w:space="0" w:color="auto"/>
                    <w:bottom w:val="none" w:sz="0" w:space="0" w:color="auto"/>
                    <w:right w:val="none" w:sz="0" w:space="0" w:color="auto"/>
                  </w:divBdr>
                  <w:divsChild>
                    <w:div w:id="416639640">
                      <w:marLeft w:val="0"/>
                      <w:marRight w:val="0"/>
                      <w:marTop w:val="0"/>
                      <w:marBottom w:val="0"/>
                      <w:divBdr>
                        <w:top w:val="none" w:sz="0" w:space="0" w:color="auto"/>
                        <w:left w:val="none" w:sz="0" w:space="0" w:color="auto"/>
                        <w:bottom w:val="none" w:sz="0" w:space="0" w:color="auto"/>
                        <w:right w:val="none" w:sz="0" w:space="0" w:color="auto"/>
                      </w:divBdr>
                      <w:divsChild>
                        <w:div w:id="2048790696">
                          <w:marLeft w:val="3315"/>
                          <w:marRight w:val="0"/>
                          <w:marTop w:val="0"/>
                          <w:marBottom w:val="0"/>
                          <w:divBdr>
                            <w:top w:val="none" w:sz="0" w:space="0" w:color="auto"/>
                            <w:left w:val="none" w:sz="0" w:space="0" w:color="auto"/>
                            <w:bottom w:val="none" w:sz="0" w:space="0" w:color="auto"/>
                            <w:right w:val="none" w:sz="0" w:space="0" w:color="auto"/>
                          </w:divBdr>
                          <w:divsChild>
                            <w:div w:id="543949680">
                              <w:marLeft w:val="0"/>
                              <w:marRight w:val="0"/>
                              <w:marTop w:val="300"/>
                              <w:marBottom w:val="300"/>
                              <w:divBdr>
                                <w:top w:val="none" w:sz="0" w:space="0" w:color="auto"/>
                                <w:left w:val="none" w:sz="0" w:space="0" w:color="auto"/>
                                <w:bottom w:val="none" w:sz="0" w:space="0" w:color="auto"/>
                                <w:right w:val="none" w:sz="0" w:space="0" w:color="auto"/>
                              </w:divBdr>
                              <w:divsChild>
                                <w:div w:id="63259136">
                                  <w:marLeft w:val="0"/>
                                  <w:marRight w:val="0"/>
                                  <w:marTop w:val="0"/>
                                  <w:marBottom w:val="0"/>
                                  <w:divBdr>
                                    <w:top w:val="none" w:sz="0" w:space="0" w:color="auto"/>
                                    <w:left w:val="none" w:sz="0" w:space="0" w:color="auto"/>
                                    <w:bottom w:val="none" w:sz="0" w:space="0" w:color="auto"/>
                                    <w:right w:val="none" w:sz="0" w:space="0" w:color="auto"/>
                                  </w:divBdr>
                                  <w:divsChild>
                                    <w:div w:id="1456413538">
                                      <w:marLeft w:val="0"/>
                                      <w:marRight w:val="0"/>
                                      <w:marTop w:val="0"/>
                                      <w:marBottom w:val="0"/>
                                      <w:divBdr>
                                        <w:top w:val="none" w:sz="0" w:space="0" w:color="auto"/>
                                        <w:left w:val="none" w:sz="0" w:space="0" w:color="auto"/>
                                        <w:bottom w:val="none" w:sz="0" w:space="0" w:color="auto"/>
                                        <w:right w:val="none" w:sz="0" w:space="0" w:color="auto"/>
                                      </w:divBdr>
                                      <w:divsChild>
                                        <w:div w:id="718894707">
                                          <w:marLeft w:val="0"/>
                                          <w:marRight w:val="0"/>
                                          <w:marTop w:val="0"/>
                                          <w:marBottom w:val="0"/>
                                          <w:divBdr>
                                            <w:top w:val="none" w:sz="0" w:space="0" w:color="auto"/>
                                            <w:left w:val="none" w:sz="0" w:space="0" w:color="auto"/>
                                            <w:bottom w:val="none" w:sz="0" w:space="0" w:color="auto"/>
                                            <w:right w:val="none" w:sz="0" w:space="0" w:color="auto"/>
                                          </w:divBdr>
                                          <w:divsChild>
                                            <w:div w:id="1717968409">
                                              <w:marLeft w:val="0"/>
                                              <w:marRight w:val="870"/>
                                              <w:marTop w:val="0"/>
                                              <w:marBottom w:val="0"/>
                                              <w:divBdr>
                                                <w:top w:val="none" w:sz="0" w:space="0" w:color="auto"/>
                                                <w:left w:val="none" w:sz="0" w:space="0" w:color="auto"/>
                                                <w:bottom w:val="none" w:sz="0" w:space="0" w:color="auto"/>
                                                <w:right w:val="none" w:sz="0" w:space="0" w:color="auto"/>
                                              </w:divBdr>
                                              <w:divsChild>
                                                <w:div w:id="37242174">
                                                  <w:marLeft w:val="0"/>
                                                  <w:marRight w:val="0"/>
                                                  <w:marTop w:val="0"/>
                                                  <w:marBottom w:val="0"/>
                                                  <w:divBdr>
                                                    <w:top w:val="none" w:sz="0" w:space="0" w:color="auto"/>
                                                    <w:left w:val="none" w:sz="0" w:space="0" w:color="auto"/>
                                                    <w:bottom w:val="none" w:sz="0" w:space="0" w:color="auto"/>
                                                    <w:right w:val="none" w:sz="0" w:space="0" w:color="auto"/>
                                                  </w:divBdr>
                                                  <w:divsChild>
                                                    <w:div w:id="76440316">
                                                      <w:marLeft w:val="0"/>
                                                      <w:marRight w:val="0"/>
                                                      <w:marTop w:val="0"/>
                                                      <w:marBottom w:val="0"/>
                                                      <w:divBdr>
                                                        <w:top w:val="none" w:sz="0" w:space="0" w:color="auto"/>
                                                        <w:left w:val="none" w:sz="0" w:space="0" w:color="auto"/>
                                                        <w:bottom w:val="none" w:sz="0" w:space="0" w:color="auto"/>
                                                        <w:right w:val="none" w:sz="0" w:space="0" w:color="auto"/>
                                                      </w:divBdr>
                                                      <w:divsChild>
                                                        <w:div w:id="11779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l7.org/legal/ippolicy.cfm?ref=nav" TargetMode="External"/><Relationship Id="rId18" Type="http://schemas.openxmlformats.org/officeDocument/2006/relationships/hyperlink" Target="http://wiki.siframework.org/Health+eDecisions+Project+Charter+and+Members" TargetMode="External"/><Relationship Id="rId26" Type="http://schemas.openxmlformats.org/officeDocument/2006/relationships/hyperlink" Target="http://http:/www.omg.org/spec/CDSS/1.0/" TargetMode="External"/><Relationship Id="rId3" Type="http://schemas.openxmlformats.org/officeDocument/2006/relationships/customXml" Target="../customXml/item3.xml"/><Relationship Id="rId21" Type="http://schemas.openxmlformats.org/officeDocument/2006/relationships/image" Target="media/image2.jpeg"/><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siframework.org/" TargetMode="External"/><Relationship Id="rId25" Type="http://schemas.openxmlformats.org/officeDocument/2006/relationships/hyperlink" Target="http://wiki.hl7.org/index.php?title=HL7_CDS_Standards"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healthedecisions.org" TargetMode="External"/><Relationship Id="rId20" Type="http://schemas.openxmlformats.org/officeDocument/2006/relationships/hyperlink" Target="http://wiki.hl7.org/index.php?title=HL7_CDS_Standards" TargetMode="External"/><Relationship Id="rId29" Type="http://schemas.openxmlformats.org/officeDocument/2006/relationships/hyperlink" Target="http://www.iso.org/iso/country_names_and_code_elemen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hssp.wikispaces.com/"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healthedecisions.org" TargetMode="External"/><Relationship Id="rId23" Type="http://schemas.openxmlformats.org/officeDocument/2006/relationships/oleObject" Target="embeddings/oleObject1.bin"/><Relationship Id="rId28" Type="http://schemas.openxmlformats.org/officeDocument/2006/relationships/hyperlink" Target="http://wiki.hl7.org/index.php?title=HL7_CDS_Standards" TargetMode="External"/><Relationship Id="rId10" Type="http://schemas.openxmlformats.org/officeDocument/2006/relationships/footnotes" Target="footnotes.xml"/><Relationship Id="rId19" Type="http://schemas.openxmlformats.org/officeDocument/2006/relationships/hyperlink" Target="http://wiki.siframework.org/Health+eDecisions+Use+Case" TargetMode="External"/><Relationship Id="rId31" Type="http://schemas.openxmlformats.org/officeDocument/2006/relationships/hyperlink" Target="http://www.iso.org/iso/home/standards/country_codes/country_names_and_code_elements.ht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healthedecisions.org" TargetMode="External"/><Relationship Id="rId22" Type="http://schemas.openxmlformats.org/officeDocument/2006/relationships/image" Target="media/image3.emf"/><Relationship Id="rId27" Type="http://schemas.openxmlformats.org/officeDocument/2006/relationships/hyperlink" Target="http://wiki.hl7.org/index.php?title=HL7_CDS_Standards" TargetMode="External"/><Relationship Id="rId30" Type="http://schemas.openxmlformats.org/officeDocument/2006/relationships/hyperlink" Target="http://www.loc.gov/standards/iso639-2/php/English_list.php"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hl7.org/v3ballot/html/help/pfg/pfg.htm" TargetMode="External"/><Relationship Id="rId1" Type="http://schemas.openxmlformats.org/officeDocument/2006/relationships/hyperlink" Target="http://hssp.wikispa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E841072-FE40-4AD0-9144-28026907B544}">
  <ds:schemaRefs>
    <ds:schemaRef ds:uri="http://purl.org/dc/terms/"/>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6BEA0F78-56FD-44F1-A2DA-9FBA4F9D3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55</Pages>
  <Words>11231</Words>
  <Characters>84498</Characters>
  <Application>Microsoft Office Word</Application>
  <DocSecurity>0</DocSecurity>
  <Lines>704</Lines>
  <Paragraphs>191</Paragraphs>
  <ScaleCrop>false</ScaleCrop>
  <HeadingPairs>
    <vt:vector size="2" baseType="variant">
      <vt:variant>
        <vt:lpstr>Title</vt:lpstr>
      </vt:variant>
      <vt:variant>
        <vt:i4>1</vt:i4>
      </vt:variant>
    </vt:vector>
  </HeadingPairs>
  <TitlesOfParts>
    <vt:vector size="1" baseType="lpstr">
      <vt:lpstr>Unique ID, R1</vt:lpstr>
    </vt:vector>
  </TitlesOfParts>
  <Company>Accenture Federal Services</Company>
  <LinksUpToDate>false</LinksUpToDate>
  <CharactersWithSpaces>95538</CharactersWithSpaces>
  <SharedDoc>false</SharedDoc>
  <HLinks>
    <vt:vector size="324" baseType="variant">
      <vt:variant>
        <vt:i4>3604572</vt:i4>
      </vt:variant>
      <vt:variant>
        <vt:i4>387</vt:i4>
      </vt:variant>
      <vt:variant>
        <vt:i4>0</vt:i4>
      </vt:variant>
      <vt:variant>
        <vt:i4>5</vt:i4>
      </vt:variant>
      <vt:variant>
        <vt:lpwstr>http://www.iso.org/iso/home/standards/country_codes/country_names_and_code_elements.htm</vt:lpwstr>
      </vt:variant>
      <vt:variant>
        <vt:lpwstr/>
      </vt:variant>
      <vt:variant>
        <vt:i4>65653</vt:i4>
      </vt:variant>
      <vt:variant>
        <vt:i4>384</vt:i4>
      </vt:variant>
      <vt:variant>
        <vt:i4>0</vt:i4>
      </vt:variant>
      <vt:variant>
        <vt:i4>5</vt:i4>
      </vt:variant>
      <vt:variant>
        <vt:lpwstr>http://www.loc.gov/standards/iso639-2/php/English_list.php</vt:lpwstr>
      </vt:variant>
      <vt:variant>
        <vt:lpwstr/>
      </vt:variant>
      <vt:variant>
        <vt:i4>589905</vt:i4>
      </vt:variant>
      <vt:variant>
        <vt:i4>375</vt:i4>
      </vt:variant>
      <vt:variant>
        <vt:i4>0</vt:i4>
      </vt:variant>
      <vt:variant>
        <vt:i4>5</vt:i4>
      </vt:variant>
      <vt:variant>
        <vt:lpwstr>http://www.iso.org/iso/country_names_and_code_elements</vt:lpwstr>
      </vt:variant>
      <vt:variant>
        <vt:lpwstr/>
      </vt:variant>
      <vt:variant>
        <vt:i4>2883645</vt:i4>
      </vt:variant>
      <vt:variant>
        <vt:i4>321</vt:i4>
      </vt:variant>
      <vt:variant>
        <vt:i4>0</vt:i4>
      </vt:variant>
      <vt:variant>
        <vt:i4>5</vt:i4>
      </vt:variant>
      <vt:variant>
        <vt:lpwstr>http://www.hl7.org/special/committees/projman/searchableprojectindex.cfm?action=edit&amp;ProjectNumber=931</vt:lpwstr>
      </vt:variant>
      <vt:variant>
        <vt:lpwstr/>
      </vt:variant>
      <vt:variant>
        <vt:i4>2490430</vt:i4>
      </vt:variant>
      <vt:variant>
        <vt:i4>318</vt:i4>
      </vt:variant>
      <vt:variant>
        <vt:i4>0</vt:i4>
      </vt:variant>
      <vt:variant>
        <vt:i4>5</vt:i4>
      </vt:variant>
      <vt:variant>
        <vt:lpwstr>http://www.hl7.org/special/Committees/projman/searchableProjectIndex.cfm?action=edit&amp;ProjectNumber=1030</vt:lpwstr>
      </vt:variant>
      <vt:variant>
        <vt:lpwstr/>
      </vt:variant>
      <vt:variant>
        <vt:i4>2359358</vt:i4>
      </vt:variant>
      <vt:variant>
        <vt:i4>315</vt:i4>
      </vt:variant>
      <vt:variant>
        <vt:i4>0</vt:i4>
      </vt:variant>
      <vt:variant>
        <vt:i4>5</vt:i4>
      </vt:variant>
      <vt:variant>
        <vt:lpwstr>http://www.hl7.org/special/Committees/projman/searchableProjectIndex.cfm?action=edit&amp;ProjectNumber=1016</vt:lpwstr>
      </vt:variant>
      <vt:variant>
        <vt:lpwstr/>
      </vt:variant>
      <vt:variant>
        <vt:i4>2359358</vt:i4>
      </vt:variant>
      <vt:variant>
        <vt:i4>312</vt:i4>
      </vt:variant>
      <vt:variant>
        <vt:i4>0</vt:i4>
      </vt:variant>
      <vt:variant>
        <vt:i4>5</vt:i4>
      </vt:variant>
      <vt:variant>
        <vt:lpwstr>http://www.hl7.org/special/committees/projman/searchableprojectindex.cfm?action=edit&amp;ProjectNumber=1015</vt:lpwstr>
      </vt:variant>
      <vt:variant>
        <vt:lpwstr/>
      </vt:variant>
      <vt:variant>
        <vt:i4>8126560</vt:i4>
      </vt:variant>
      <vt:variant>
        <vt:i4>270</vt:i4>
      </vt:variant>
      <vt:variant>
        <vt:i4>0</vt:i4>
      </vt:variant>
      <vt:variant>
        <vt:i4>5</vt:i4>
      </vt:variant>
      <vt:variant>
        <vt:lpwstr>http://www.hl7.org/</vt:lpwstr>
      </vt:variant>
      <vt:variant>
        <vt:lpwstr/>
      </vt:variant>
      <vt:variant>
        <vt:i4>6357034</vt:i4>
      </vt:variant>
      <vt:variant>
        <vt:i4>264</vt:i4>
      </vt:variant>
      <vt:variant>
        <vt:i4>0</vt:i4>
      </vt:variant>
      <vt:variant>
        <vt:i4>5</vt:i4>
      </vt:variant>
      <vt:variant>
        <vt:lpwstr>http://wiki.siframework.org/Health+eDecisions+Use+Case</vt:lpwstr>
      </vt:variant>
      <vt:variant>
        <vt:lpwstr/>
      </vt:variant>
      <vt:variant>
        <vt:i4>589888</vt:i4>
      </vt:variant>
      <vt:variant>
        <vt:i4>261</vt:i4>
      </vt:variant>
      <vt:variant>
        <vt:i4>0</vt:i4>
      </vt:variant>
      <vt:variant>
        <vt:i4>5</vt:i4>
      </vt:variant>
      <vt:variant>
        <vt:lpwstr>http://wiki.siframework.org/Health+eDecisions+Project+Charter+and+Members</vt:lpwstr>
      </vt:variant>
      <vt:variant>
        <vt:lpwstr/>
      </vt:variant>
      <vt:variant>
        <vt:i4>3538982</vt:i4>
      </vt:variant>
      <vt:variant>
        <vt:i4>258</vt:i4>
      </vt:variant>
      <vt:variant>
        <vt:i4>0</vt:i4>
      </vt:variant>
      <vt:variant>
        <vt:i4>5</vt:i4>
      </vt:variant>
      <vt:variant>
        <vt:lpwstr>http://siframework.org/</vt:lpwstr>
      </vt:variant>
      <vt:variant>
        <vt:lpwstr/>
      </vt:variant>
      <vt:variant>
        <vt:i4>1376304</vt:i4>
      </vt:variant>
      <vt:variant>
        <vt:i4>245</vt:i4>
      </vt:variant>
      <vt:variant>
        <vt:i4>0</vt:i4>
      </vt:variant>
      <vt:variant>
        <vt:i4>5</vt:i4>
      </vt:variant>
      <vt:variant>
        <vt:lpwstr/>
      </vt:variant>
      <vt:variant>
        <vt:lpwstr>_Toc363646444</vt:lpwstr>
      </vt:variant>
      <vt:variant>
        <vt:i4>1376304</vt:i4>
      </vt:variant>
      <vt:variant>
        <vt:i4>239</vt:i4>
      </vt:variant>
      <vt:variant>
        <vt:i4>0</vt:i4>
      </vt:variant>
      <vt:variant>
        <vt:i4>5</vt:i4>
      </vt:variant>
      <vt:variant>
        <vt:lpwstr/>
      </vt:variant>
      <vt:variant>
        <vt:lpwstr>_Toc363646443</vt:lpwstr>
      </vt:variant>
      <vt:variant>
        <vt:i4>1376304</vt:i4>
      </vt:variant>
      <vt:variant>
        <vt:i4>233</vt:i4>
      </vt:variant>
      <vt:variant>
        <vt:i4>0</vt:i4>
      </vt:variant>
      <vt:variant>
        <vt:i4>5</vt:i4>
      </vt:variant>
      <vt:variant>
        <vt:lpwstr/>
      </vt:variant>
      <vt:variant>
        <vt:lpwstr>_Toc363646442</vt:lpwstr>
      </vt:variant>
      <vt:variant>
        <vt:i4>1245232</vt:i4>
      </vt:variant>
      <vt:variant>
        <vt:i4>227</vt:i4>
      </vt:variant>
      <vt:variant>
        <vt:i4>0</vt:i4>
      </vt:variant>
      <vt:variant>
        <vt:i4>5</vt:i4>
      </vt:variant>
      <vt:variant>
        <vt:lpwstr/>
      </vt:variant>
      <vt:variant>
        <vt:lpwstr>_Toc363646425</vt:lpwstr>
      </vt:variant>
      <vt:variant>
        <vt:i4>1245232</vt:i4>
      </vt:variant>
      <vt:variant>
        <vt:i4>221</vt:i4>
      </vt:variant>
      <vt:variant>
        <vt:i4>0</vt:i4>
      </vt:variant>
      <vt:variant>
        <vt:i4>5</vt:i4>
      </vt:variant>
      <vt:variant>
        <vt:lpwstr/>
      </vt:variant>
      <vt:variant>
        <vt:lpwstr>_Toc363646424</vt:lpwstr>
      </vt:variant>
      <vt:variant>
        <vt:i4>1245232</vt:i4>
      </vt:variant>
      <vt:variant>
        <vt:i4>215</vt:i4>
      </vt:variant>
      <vt:variant>
        <vt:i4>0</vt:i4>
      </vt:variant>
      <vt:variant>
        <vt:i4>5</vt:i4>
      </vt:variant>
      <vt:variant>
        <vt:lpwstr/>
      </vt:variant>
      <vt:variant>
        <vt:lpwstr>_Toc363646423</vt:lpwstr>
      </vt:variant>
      <vt:variant>
        <vt:i4>1245232</vt:i4>
      </vt:variant>
      <vt:variant>
        <vt:i4>209</vt:i4>
      </vt:variant>
      <vt:variant>
        <vt:i4>0</vt:i4>
      </vt:variant>
      <vt:variant>
        <vt:i4>5</vt:i4>
      </vt:variant>
      <vt:variant>
        <vt:lpwstr/>
      </vt:variant>
      <vt:variant>
        <vt:lpwstr>_Toc363646422</vt:lpwstr>
      </vt:variant>
      <vt:variant>
        <vt:i4>1245232</vt:i4>
      </vt:variant>
      <vt:variant>
        <vt:i4>203</vt:i4>
      </vt:variant>
      <vt:variant>
        <vt:i4>0</vt:i4>
      </vt:variant>
      <vt:variant>
        <vt:i4>5</vt:i4>
      </vt:variant>
      <vt:variant>
        <vt:lpwstr/>
      </vt:variant>
      <vt:variant>
        <vt:lpwstr>_Toc363646421</vt:lpwstr>
      </vt:variant>
      <vt:variant>
        <vt:i4>1245232</vt:i4>
      </vt:variant>
      <vt:variant>
        <vt:i4>197</vt:i4>
      </vt:variant>
      <vt:variant>
        <vt:i4>0</vt:i4>
      </vt:variant>
      <vt:variant>
        <vt:i4>5</vt:i4>
      </vt:variant>
      <vt:variant>
        <vt:lpwstr/>
      </vt:variant>
      <vt:variant>
        <vt:lpwstr>_Toc363646420</vt:lpwstr>
      </vt:variant>
      <vt:variant>
        <vt:i4>1048624</vt:i4>
      </vt:variant>
      <vt:variant>
        <vt:i4>191</vt:i4>
      </vt:variant>
      <vt:variant>
        <vt:i4>0</vt:i4>
      </vt:variant>
      <vt:variant>
        <vt:i4>5</vt:i4>
      </vt:variant>
      <vt:variant>
        <vt:lpwstr/>
      </vt:variant>
      <vt:variant>
        <vt:lpwstr>_Toc363646419</vt:lpwstr>
      </vt:variant>
      <vt:variant>
        <vt:i4>1048624</vt:i4>
      </vt:variant>
      <vt:variant>
        <vt:i4>185</vt:i4>
      </vt:variant>
      <vt:variant>
        <vt:i4>0</vt:i4>
      </vt:variant>
      <vt:variant>
        <vt:i4>5</vt:i4>
      </vt:variant>
      <vt:variant>
        <vt:lpwstr/>
      </vt:variant>
      <vt:variant>
        <vt:lpwstr>_Toc363646418</vt:lpwstr>
      </vt:variant>
      <vt:variant>
        <vt:i4>1048624</vt:i4>
      </vt:variant>
      <vt:variant>
        <vt:i4>179</vt:i4>
      </vt:variant>
      <vt:variant>
        <vt:i4>0</vt:i4>
      </vt:variant>
      <vt:variant>
        <vt:i4>5</vt:i4>
      </vt:variant>
      <vt:variant>
        <vt:lpwstr/>
      </vt:variant>
      <vt:variant>
        <vt:lpwstr>_Toc363646417</vt:lpwstr>
      </vt:variant>
      <vt:variant>
        <vt:i4>1048624</vt:i4>
      </vt:variant>
      <vt:variant>
        <vt:i4>173</vt:i4>
      </vt:variant>
      <vt:variant>
        <vt:i4>0</vt:i4>
      </vt:variant>
      <vt:variant>
        <vt:i4>5</vt:i4>
      </vt:variant>
      <vt:variant>
        <vt:lpwstr/>
      </vt:variant>
      <vt:variant>
        <vt:lpwstr>_Toc363646416</vt:lpwstr>
      </vt:variant>
      <vt:variant>
        <vt:i4>1048624</vt:i4>
      </vt:variant>
      <vt:variant>
        <vt:i4>167</vt:i4>
      </vt:variant>
      <vt:variant>
        <vt:i4>0</vt:i4>
      </vt:variant>
      <vt:variant>
        <vt:i4>5</vt:i4>
      </vt:variant>
      <vt:variant>
        <vt:lpwstr/>
      </vt:variant>
      <vt:variant>
        <vt:lpwstr>_Toc363646415</vt:lpwstr>
      </vt:variant>
      <vt:variant>
        <vt:i4>1048624</vt:i4>
      </vt:variant>
      <vt:variant>
        <vt:i4>161</vt:i4>
      </vt:variant>
      <vt:variant>
        <vt:i4>0</vt:i4>
      </vt:variant>
      <vt:variant>
        <vt:i4>5</vt:i4>
      </vt:variant>
      <vt:variant>
        <vt:lpwstr/>
      </vt:variant>
      <vt:variant>
        <vt:lpwstr>_Toc363646414</vt:lpwstr>
      </vt:variant>
      <vt:variant>
        <vt:i4>1048624</vt:i4>
      </vt:variant>
      <vt:variant>
        <vt:i4>155</vt:i4>
      </vt:variant>
      <vt:variant>
        <vt:i4>0</vt:i4>
      </vt:variant>
      <vt:variant>
        <vt:i4>5</vt:i4>
      </vt:variant>
      <vt:variant>
        <vt:lpwstr/>
      </vt:variant>
      <vt:variant>
        <vt:lpwstr>_Toc363646413</vt:lpwstr>
      </vt:variant>
      <vt:variant>
        <vt:i4>1048624</vt:i4>
      </vt:variant>
      <vt:variant>
        <vt:i4>149</vt:i4>
      </vt:variant>
      <vt:variant>
        <vt:i4>0</vt:i4>
      </vt:variant>
      <vt:variant>
        <vt:i4>5</vt:i4>
      </vt:variant>
      <vt:variant>
        <vt:lpwstr/>
      </vt:variant>
      <vt:variant>
        <vt:lpwstr>_Toc363646412</vt:lpwstr>
      </vt:variant>
      <vt:variant>
        <vt:i4>1507383</vt:i4>
      </vt:variant>
      <vt:variant>
        <vt:i4>143</vt:i4>
      </vt:variant>
      <vt:variant>
        <vt:i4>0</vt:i4>
      </vt:variant>
      <vt:variant>
        <vt:i4>5</vt:i4>
      </vt:variant>
      <vt:variant>
        <vt:lpwstr/>
      </vt:variant>
      <vt:variant>
        <vt:lpwstr>_Toc363646368</vt:lpwstr>
      </vt:variant>
      <vt:variant>
        <vt:i4>1507383</vt:i4>
      </vt:variant>
      <vt:variant>
        <vt:i4>137</vt:i4>
      </vt:variant>
      <vt:variant>
        <vt:i4>0</vt:i4>
      </vt:variant>
      <vt:variant>
        <vt:i4>5</vt:i4>
      </vt:variant>
      <vt:variant>
        <vt:lpwstr/>
      </vt:variant>
      <vt:variant>
        <vt:lpwstr>_Toc363646367</vt:lpwstr>
      </vt:variant>
      <vt:variant>
        <vt:i4>1507383</vt:i4>
      </vt:variant>
      <vt:variant>
        <vt:i4>131</vt:i4>
      </vt:variant>
      <vt:variant>
        <vt:i4>0</vt:i4>
      </vt:variant>
      <vt:variant>
        <vt:i4>5</vt:i4>
      </vt:variant>
      <vt:variant>
        <vt:lpwstr/>
      </vt:variant>
      <vt:variant>
        <vt:lpwstr>_Toc363646366</vt:lpwstr>
      </vt:variant>
      <vt:variant>
        <vt:i4>1507383</vt:i4>
      </vt:variant>
      <vt:variant>
        <vt:i4>125</vt:i4>
      </vt:variant>
      <vt:variant>
        <vt:i4>0</vt:i4>
      </vt:variant>
      <vt:variant>
        <vt:i4>5</vt:i4>
      </vt:variant>
      <vt:variant>
        <vt:lpwstr/>
      </vt:variant>
      <vt:variant>
        <vt:lpwstr>_Toc363646365</vt:lpwstr>
      </vt:variant>
      <vt:variant>
        <vt:i4>1507383</vt:i4>
      </vt:variant>
      <vt:variant>
        <vt:i4>119</vt:i4>
      </vt:variant>
      <vt:variant>
        <vt:i4>0</vt:i4>
      </vt:variant>
      <vt:variant>
        <vt:i4>5</vt:i4>
      </vt:variant>
      <vt:variant>
        <vt:lpwstr/>
      </vt:variant>
      <vt:variant>
        <vt:lpwstr>_Toc363646364</vt:lpwstr>
      </vt:variant>
      <vt:variant>
        <vt:i4>1507383</vt:i4>
      </vt:variant>
      <vt:variant>
        <vt:i4>113</vt:i4>
      </vt:variant>
      <vt:variant>
        <vt:i4>0</vt:i4>
      </vt:variant>
      <vt:variant>
        <vt:i4>5</vt:i4>
      </vt:variant>
      <vt:variant>
        <vt:lpwstr/>
      </vt:variant>
      <vt:variant>
        <vt:lpwstr>_Toc363646363</vt:lpwstr>
      </vt:variant>
      <vt:variant>
        <vt:i4>1507383</vt:i4>
      </vt:variant>
      <vt:variant>
        <vt:i4>107</vt:i4>
      </vt:variant>
      <vt:variant>
        <vt:i4>0</vt:i4>
      </vt:variant>
      <vt:variant>
        <vt:i4>5</vt:i4>
      </vt:variant>
      <vt:variant>
        <vt:lpwstr/>
      </vt:variant>
      <vt:variant>
        <vt:lpwstr>_Toc363646362</vt:lpwstr>
      </vt:variant>
      <vt:variant>
        <vt:i4>1507383</vt:i4>
      </vt:variant>
      <vt:variant>
        <vt:i4>101</vt:i4>
      </vt:variant>
      <vt:variant>
        <vt:i4>0</vt:i4>
      </vt:variant>
      <vt:variant>
        <vt:i4>5</vt:i4>
      </vt:variant>
      <vt:variant>
        <vt:lpwstr/>
      </vt:variant>
      <vt:variant>
        <vt:lpwstr>_Toc363646361</vt:lpwstr>
      </vt:variant>
      <vt:variant>
        <vt:i4>1507383</vt:i4>
      </vt:variant>
      <vt:variant>
        <vt:i4>95</vt:i4>
      </vt:variant>
      <vt:variant>
        <vt:i4>0</vt:i4>
      </vt:variant>
      <vt:variant>
        <vt:i4>5</vt:i4>
      </vt:variant>
      <vt:variant>
        <vt:lpwstr/>
      </vt:variant>
      <vt:variant>
        <vt:lpwstr>_Toc363646360</vt:lpwstr>
      </vt:variant>
      <vt:variant>
        <vt:i4>1310775</vt:i4>
      </vt:variant>
      <vt:variant>
        <vt:i4>89</vt:i4>
      </vt:variant>
      <vt:variant>
        <vt:i4>0</vt:i4>
      </vt:variant>
      <vt:variant>
        <vt:i4>5</vt:i4>
      </vt:variant>
      <vt:variant>
        <vt:lpwstr/>
      </vt:variant>
      <vt:variant>
        <vt:lpwstr>_Toc363646359</vt:lpwstr>
      </vt:variant>
      <vt:variant>
        <vt:i4>1310775</vt:i4>
      </vt:variant>
      <vt:variant>
        <vt:i4>83</vt:i4>
      </vt:variant>
      <vt:variant>
        <vt:i4>0</vt:i4>
      </vt:variant>
      <vt:variant>
        <vt:i4>5</vt:i4>
      </vt:variant>
      <vt:variant>
        <vt:lpwstr/>
      </vt:variant>
      <vt:variant>
        <vt:lpwstr>_Toc363646358</vt:lpwstr>
      </vt:variant>
      <vt:variant>
        <vt:i4>1310775</vt:i4>
      </vt:variant>
      <vt:variant>
        <vt:i4>77</vt:i4>
      </vt:variant>
      <vt:variant>
        <vt:i4>0</vt:i4>
      </vt:variant>
      <vt:variant>
        <vt:i4>5</vt:i4>
      </vt:variant>
      <vt:variant>
        <vt:lpwstr/>
      </vt:variant>
      <vt:variant>
        <vt:lpwstr>_Toc363646356</vt:lpwstr>
      </vt:variant>
      <vt:variant>
        <vt:i4>1310775</vt:i4>
      </vt:variant>
      <vt:variant>
        <vt:i4>71</vt:i4>
      </vt:variant>
      <vt:variant>
        <vt:i4>0</vt:i4>
      </vt:variant>
      <vt:variant>
        <vt:i4>5</vt:i4>
      </vt:variant>
      <vt:variant>
        <vt:lpwstr/>
      </vt:variant>
      <vt:variant>
        <vt:lpwstr>_Toc363646355</vt:lpwstr>
      </vt:variant>
      <vt:variant>
        <vt:i4>1310775</vt:i4>
      </vt:variant>
      <vt:variant>
        <vt:i4>65</vt:i4>
      </vt:variant>
      <vt:variant>
        <vt:i4>0</vt:i4>
      </vt:variant>
      <vt:variant>
        <vt:i4>5</vt:i4>
      </vt:variant>
      <vt:variant>
        <vt:lpwstr/>
      </vt:variant>
      <vt:variant>
        <vt:lpwstr>_Toc363646354</vt:lpwstr>
      </vt:variant>
      <vt:variant>
        <vt:i4>1310775</vt:i4>
      </vt:variant>
      <vt:variant>
        <vt:i4>59</vt:i4>
      </vt:variant>
      <vt:variant>
        <vt:i4>0</vt:i4>
      </vt:variant>
      <vt:variant>
        <vt:i4>5</vt:i4>
      </vt:variant>
      <vt:variant>
        <vt:lpwstr/>
      </vt:variant>
      <vt:variant>
        <vt:lpwstr>_Toc363646352</vt:lpwstr>
      </vt:variant>
      <vt:variant>
        <vt:i4>1310775</vt:i4>
      </vt:variant>
      <vt:variant>
        <vt:i4>53</vt:i4>
      </vt:variant>
      <vt:variant>
        <vt:i4>0</vt:i4>
      </vt:variant>
      <vt:variant>
        <vt:i4>5</vt:i4>
      </vt:variant>
      <vt:variant>
        <vt:lpwstr/>
      </vt:variant>
      <vt:variant>
        <vt:lpwstr>_Toc363646351</vt:lpwstr>
      </vt:variant>
      <vt:variant>
        <vt:i4>1376311</vt:i4>
      </vt:variant>
      <vt:variant>
        <vt:i4>47</vt:i4>
      </vt:variant>
      <vt:variant>
        <vt:i4>0</vt:i4>
      </vt:variant>
      <vt:variant>
        <vt:i4>5</vt:i4>
      </vt:variant>
      <vt:variant>
        <vt:lpwstr/>
      </vt:variant>
      <vt:variant>
        <vt:lpwstr>_Toc363646348</vt:lpwstr>
      </vt:variant>
      <vt:variant>
        <vt:i4>1376311</vt:i4>
      </vt:variant>
      <vt:variant>
        <vt:i4>41</vt:i4>
      </vt:variant>
      <vt:variant>
        <vt:i4>0</vt:i4>
      </vt:variant>
      <vt:variant>
        <vt:i4>5</vt:i4>
      </vt:variant>
      <vt:variant>
        <vt:lpwstr/>
      </vt:variant>
      <vt:variant>
        <vt:lpwstr>_Toc363646347</vt:lpwstr>
      </vt:variant>
      <vt:variant>
        <vt:i4>1376311</vt:i4>
      </vt:variant>
      <vt:variant>
        <vt:i4>35</vt:i4>
      </vt:variant>
      <vt:variant>
        <vt:i4>0</vt:i4>
      </vt:variant>
      <vt:variant>
        <vt:i4>5</vt:i4>
      </vt:variant>
      <vt:variant>
        <vt:lpwstr/>
      </vt:variant>
      <vt:variant>
        <vt:lpwstr>_Toc363646340</vt:lpwstr>
      </vt:variant>
      <vt:variant>
        <vt:i4>1179703</vt:i4>
      </vt:variant>
      <vt:variant>
        <vt:i4>29</vt:i4>
      </vt:variant>
      <vt:variant>
        <vt:i4>0</vt:i4>
      </vt:variant>
      <vt:variant>
        <vt:i4>5</vt:i4>
      </vt:variant>
      <vt:variant>
        <vt:lpwstr/>
      </vt:variant>
      <vt:variant>
        <vt:lpwstr>_Toc363646339</vt:lpwstr>
      </vt:variant>
      <vt:variant>
        <vt:i4>1179703</vt:i4>
      </vt:variant>
      <vt:variant>
        <vt:i4>23</vt:i4>
      </vt:variant>
      <vt:variant>
        <vt:i4>0</vt:i4>
      </vt:variant>
      <vt:variant>
        <vt:i4>5</vt:i4>
      </vt:variant>
      <vt:variant>
        <vt:lpwstr/>
      </vt:variant>
      <vt:variant>
        <vt:lpwstr>_Toc363646338</vt:lpwstr>
      </vt:variant>
      <vt:variant>
        <vt:i4>1179703</vt:i4>
      </vt:variant>
      <vt:variant>
        <vt:i4>17</vt:i4>
      </vt:variant>
      <vt:variant>
        <vt:i4>0</vt:i4>
      </vt:variant>
      <vt:variant>
        <vt:i4>5</vt:i4>
      </vt:variant>
      <vt:variant>
        <vt:lpwstr/>
      </vt:variant>
      <vt:variant>
        <vt:lpwstr>_Toc363646337</vt:lpwstr>
      </vt:variant>
      <vt:variant>
        <vt:i4>1179703</vt:i4>
      </vt:variant>
      <vt:variant>
        <vt:i4>11</vt:i4>
      </vt:variant>
      <vt:variant>
        <vt:i4>0</vt:i4>
      </vt:variant>
      <vt:variant>
        <vt:i4>5</vt:i4>
      </vt:variant>
      <vt:variant>
        <vt:lpwstr/>
      </vt:variant>
      <vt:variant>
        <vt:lpwstr>_Toc363646336</vt:lpwstr>
      </vt:variant>
      <vt:variant>
        <vt:i4>1179703</vt:i4>
      </vt:variant>
      <vt:variant>
        <vt:i4>5</vt:i4>
      </vt:variant>
      <vt:variant>
        <vt:i4>0</vt:i4>
      </vt:variant>
      <vt:variant>
        <vt:i4>5</vt:i4>
      </vt:variant>
      <vt:variant>
        <vt:lpwstr/>
      </vt:variant>
      <vt:variant>
        <vt:lpwstr>_Toc363646335</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Kensaku Kawamoto</cp:lastModifiedBy>
  <cp:revision>46</cp:revision>
  <dcterms:created xsi:type="dcterms:W3CDTF">2013-08-30T11:58:00Z</dcterms:created>
  <dcterms:modified xsi:type="dcterms:W3CDTF">2013-12-18T22:32:00Z</dcterms:modified>
</cp:coreProperties>
</file>
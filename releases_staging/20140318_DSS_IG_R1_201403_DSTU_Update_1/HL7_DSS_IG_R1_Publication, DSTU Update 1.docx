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bookmarkStart w:id="0" w:name="_GoBack"/>
      <w:bookmarkEnd w:id="0"/>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8752" behindDoc="0" locked="0" layoutInCell="1" allowOverlap="1">
            <wp:simplePos x="0" y="0"/>
            <wp:positionH relativeFrom="column">
              <wp:align>left</wp:align>
            </wp:positionH>
            <wp:positionV relativeFrom="paragraph">
              <wp:align>top</wp:align>
            </wp:positionV>
            <wp:extent cx="1371600" cy="1414145"/>
            <wp:effectExtent l="0" t="0" r="0" b="0"/>
            <wp:wrapSquare wrapText="bothSides"/>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anchor>
        </w:drawing>
      </w:r>
      <w:ins w:id="1" w:author="Kensaku Kawamoto" w:date="2014-03-17T19:53:00Z">
        <w:r w:rsidR="00083D3A">
          <w:rPr>
            <w:rFonts w:ascii="Times New Roman" w:hAnsi="Times New Roman" w:cs="Times New Roman"/>
            <w:lang w:val="en-US"/>
          </w:rPr>
          <w:br w:type="textWrapping" w:clear="all"/>
        </w:r>
      </w:ins>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HL7 Implementation Guide: Decision Support Service, Release 1</w:t>
      </w:r>
      <w:ins w:id="2" w:author="Kensaku Kawamoto" w:date="2014-03-17T18:53:00Z">
        <w:r w:rsidR="00B90061">
          <w:rPr>
            <w:rFonts w:ascii="Times New Roman" w:hAnsi="Times New Roman" w:cs="Times New Roman"/>
            <w:b/>
            <w:bCs/>
            <w:sz w:val="36"/>
            <w:szCs w:val="36"/>
          </w:rPr>
          <w:t>.1</w:t>
        </w:r>
      </w:ins>
      <w:r w:rsidRPr="00A878ED">
        <w:rPr>
          <w:rFonts w:ascii="Times New Roman" w:hAnsi="Times New Roman" w:cs="Times New Roman"/>
          <w:b/>
          <w:bCs/>
          <w:sz w:val="36"/>
          <w:szCs w:val="36"/>
        </w:rPr>
        <w:t xml:space="preserve"> </w:t>
      </w:r>
    </w:p>
    <w:p w:rsidR="00A0417B" w:rsidRPr="00A878ED" w:rsidRDefault="00830A1C" w:rsidP="0080477F">
      <w:pPr>
        <w:jc w:val="right"/>
        <w:rPr>
          <w:sz w:val="36"/>
          <w:szCs w:val="36"/>
        </w:rPr>
      </w:pPr>
      <w:del w:id="3" w:author="Kensaku Kawamoto" w:date="2014-03-17T18:53:00Z">
        <w:r w:rsidRPr="00A878ED" w:rsidDel="00B90061">
          <w:rPr>
            <w:sz w:val="36"/>
            <w:szCs w:val="36"/>
          </w:rPr>
          <w:delText>September 2013</w:delText>
        </w:r>
      </w:del>
      <w:ins w:id="4" w:author="Kensaku Kawamoto" w:date="2014-03-17T18:53:00Z">
        <w:r w:rsidR="00B90061">
          <w:rPr>
            <w:sz w:val="36"/>
            <w:szCs w:val="36"/>
          </w:rPr>
          <w:t>March 2014</w:t>
        </w:r>
      </w:ins>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r w:rsidR="00157E04">
        <w:rPr>
          <w:b/>
          <w:sz w:val="36"/>
          <w:szCs w:val="36"/>
        </w:rPr>
        <w:t>Specification</w:t>
      </w:r>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Del="00083D3A" w:rsidRDefault="00AC0763" w:rsidP="00A0417B">
      <w:pPr>
        <w:pStyle w:val="BodyText"/>
        <w:jc w:val="right"/>
        <w:rPr>
          <w:del w:id="5" w:author="Kensaku Kawamoto" w:date="2014-03-17T19:54:00Z"/>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 xml:space="preserve">Copyright © </w:t>
      </w:r>
      <w:del w:id="6" w:author="Kensaku Kawamoto" w:date="2014-03-17T18:53:00Z">
        <w:r w:rsidRPr="00A878ED" w:rsidDel="00B90061">
          <w:rPr>
            <w:color w:val="000000"/>
            <w:sz w:val="18"/>
            <w:szCs w:val="18"/>
          </w:rPr>
          <w:delText>2013</w:delText>
        </w:r>
        <w:r w:rsidR="00E770A2" w:rsidRPr="00A878ED" w:rsidDel="00B90061">
          <w:rPr>
            <w:color w:val="000000"/>
            <w:sz w:val="18"/>
            <w:szCs w:val="18"/>
          </w:rPr>
          <w:delText xml:space="preserve"> </w:delText>
        </w:r>
      </w:del>
      <w:ins w:id="7" w:author="Kensaku Kawamoto" w:date="2014-03-17T18:53:00Z">
        <w:r w:rsidR="00B90061" w:rsidRPr="00A878ED">
          <w:rPr>
            <w:color w:val="000000"/>
            <w:sz w:val="18"/>
            <w:szCs w:val="18"/>
          </w:rPr>
          <w:t>201</w:t>
        </w:r>
        <w:r w:rsidR="00B90061">
          <w:rPr>
            <w:color w:val="000000"/>
            <w:sz w:val="18"/>
            <w:szCs w:val="18"/>
          </w:rPr>
          <w:t>4</w:t>
        </w:r>
        <w:r w:rsidR="00B90061" w:rsidRPr="00A878ED">
          <w:rPr>
            <w:color w:val="000000"/>
            <w:sz w:val="18"/>
            <w:szCs w:val="18"/>
          </w:rPr>
          <w:t xml:space="preserve"> </w:t>
        </w:r>
      </w:ins>
      <w:r w:rsidR="00E770A2" w:rsidRPr="00A878ED">
        <w:rPr>
          <w:color w:val="000000"/>
          <w:sz w:val="18"/>
          <w:szCs w:val="18"/>
        </w:rPr>
        <w:t xml:space="preserve">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 xml:space="preserve">HL7 and Health Level Seven are registered trademarks of Health Level Seven International. </w:t>
      </w:r>
      <w:proofErr w:type="gramStart"/>
      <w:r w:rsidR="00E770A2" w:rsidRPr="00A878ED">
        <w:rPr>
          <w:color w:val="000000"/>
          <w:sz w:val="18"/>
          <w:szCs w:val="18"/>
        </w:rPr>
        <w:t>Reg. U.S. Pat &amp; TM Off</w:t>
      </w:r>
      <w:r w:rsidR="00E770A2" w:rsidRPr="00A878ED">
        <w:rPr>
          <w:b/>
          <w:sz w:val="18"/>
          <w:szCs w:val="18"/>
        </w:rPr>
        <w:t>.</w:t>
      </w:r>
      <w:proofErr w:type="gramEnd"/>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HL7 Implementation Guide: Decision Support Service, Release 1</w:t>
      </w:r>
      <w:ins w:id="8" w:author="Kensaku Kawamoto" w:date="2014-03-17T18:54:00Z">
        <w:r w:rsidR="00B90061">
          <w:t>.1</w:t>
        </w:r>
      </w:ins>
      <w:r w:rsidRPr="000B6437">
        <w:t xml:space="preserve">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ins w:id="9" w:author="Kensaku Kawamoto" w:date="2014-03-17T18:54:00Z">
        <w:r w:rsidR="00B90061">
          <w:t>Draft Standard for Trial Use (</w:t>
        </w:r>
      </w:ins>
      <w:r>
        <w:t>DSTU</w:t>
      </w:r>
      <w:ins w:id="10" w:author="Kensaku Kawamoto" w:date="2014-03-17T18:54:00Z">
        <w:r w:rsidR="00B90061">
          <w:t>)</w:t>
        </w:r>
      </w:ins>
    </w:p>
    <w:p w:rsidR="000B6437" w:rsidRDefault="000B6437" w:rsidP="000B6437">
      <w:r>
        <w:rPr>
          <w:b/>
        </w:rPr>
        <w:t xml:space="preserve">Ballot Cycle: </w:t>
      </w:r>
      <w:r>
        <w:t>September 2013</w:t>
      </w:r>
    </w:p>
    <w:p w:rsidR="000B6437" w:rsidRDefault="000B6437" w:rsidP="000B6437">
      <w:r>
        <w:rPr>
          <w:b/>
        </w:rPr>
        <w:t xml:space="preserve">Specification Date: </w:t>
      </w:r>
      <w:del w:id="11" w:author="Kensaku Kawamoto" w:date="2014-03-17T18:54:00Z">
        <w:r w:rsidR="001E711C" w:rsidDel="00B90061">
          <w:delText xml:space="preserve">December </w:delText>
        </w:r>
      </w:del>
      <w:ins w:id="12" w:author="Kensaku Kawamoto" w:date="2014-03-17T18:54:00Z">
        <w:r w:rsidR="00B90061">
          <w:t xml:space="preserve">March </w:t>
        </w:r>
      </w:ins>
      <w:del w:id="13" w:author="Kensaku Kawamoto" w:date="2014-03-17T18:54:00Z">
        <w:r w:rsidDel="00B90061">
          <w:delText>2013</w:delText>
        </w:r>
      </w:del>
      <w:ins w:id="14" w:author="Kensaku Kawamoto" w:date="2014-03-17T18:54:00Z">
        <w:r w:rsidR="00B90061">
          <w:t>2014</w:t>
        </w:r>
      </w:ins>
    </w:p>
    <w:p w:rsidR="000B6437" w:rsidRDefault="000B6437" w:rsidP="000B6437">
      <w:r>
        <w:rPr>
          <w:b/>
        </w:rPr>
        <w:t>Version Number within Release 1:</w:t>
      </w:r>
      <w:r>
        <w:t xml:space="preserve"> </w:t>
      </w:r>
      <w:del w:id="15" w:author="Kensaku Kawamoto" w:date="2014-03-17T18:54:00Z">
        <w:r w:rsidDel="00B90061">
          <w:delText>1.0</w:delText>
        </w:r>
      </w:del>
      <w:ins w:id="16" w:author="Kensaku Kawamoto" w:date="2014-03-17T18:54:00Z">
        <w:r w:rsidR="00B90061">
          <w:t>DSTU Update 1</w:t>
        </w:r>
      </w:ins>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Del="00B12948" w:rsidRDefault="000B6437" w:rsidP="000B6437">
      <w:pPr>
        <w:rPr>
          <w:del w:id="17" w:author="Kensaku Kawamoto" w:date="2014-03-17T19:55:00Z"/>
          <w:b/>
          <w:u w:val="single"/>
        </w:rPr>
      </w:pPr>
    </w:p>
    <w:p w:rsidR="000B6437" w:rsidRDefault="000B6437" w:rsidP="000B6437">
      <w:pPr>
        <w:rPr>
          <w:ins w:id="18" w:author="Kensaku Kawamoto" w:date="2014-03-17T19:55:00Z"/>
          <w:b/>
          <w:u w:val="single"/>
        </w:rPr>
      </w:pPr>
    </w:p>
    <w:p w:rsidR="00B12948" w:rsidRPr="00A16935" w:rsidRDefault="00B12948" w:rsidP="00B12948">
      <w:pPr>
        <w:rPr>
          <w:ins w:id="19" w:author="Kensaku Kawamoto" w:date="2014-03-17T19:55:00Z"/>
          <w:b/>
          <w:spacing w:val="2"/>
        </w:rPr>
      </w:pPr>
      <w:ins w:id="20" w:author="Kensaku Kawamoto" w:date="2014-03-17T19:55:00Z">
        <w:r w:rsidRPr="00A16935">
          <w:rPr>
            <w:b/>
            <w:spacing w:val="2"/>
            <w:u w:val="single"/>
          </w:rPr>
          <w:t>Note Regarding Changes since Last Version:</w:t>
        </w:r>
      </w:ins>
    </w:p>
    <w:p w:rsidR="00B12948" w:rsidRPr="00A16935" w:rsidRDefault="00B12948" w:rsidP="00B12948">
      <w:pPr>
        <w:rPr>
          <w:ins w:id="21" w:author="Kensaku Kawamoto" w:date="2014-03-17T19:55:00Z"/>
          <w:b/>
          <w:u w:val="single"/>
        </w:rPr>
      </w:pPr>
      <w:ins w:id="22" w:author="Kensaku Kawamoto" w:date="2014-03-17T19:55:00Z">
        <w:r>
          <w:rPr>
            <w:spacing w:val="2"/>
          </w:rPr>
          <w:t>Compared to Release 1 of the specification, this specification utilizes the latest available versions of the HL7 Virtual Medical Record (vMR) specifications, which were approved during the January 2014 HL7 ballot cycle</w:t>
        </w:r>
        <w:r w:rsidRPr="00A16935">
          <w:rPr>
            <w:spacing w:val="2"/>
          </w:rPr>
          <w:t>.</w:t>
        </w:r>
      </w:ins>
    </w:p>
    <w:p w:rsidR="00B12948" w:rsidRDefault="00B12948"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23"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23"/>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24" w:name="_Toc356904126"/>
      <w:bookmarkStart w:id="25" w:name="_Toc360781095"/>
      <w:bookmarkStart w:id="26" w:name="_Toc360803675"/>
      <w:bookmarkStart w:id="27" w:name="_Toc382849398"/>
      <w:r w:rsidR="000F6CA3" w:rsidRPr="00A878ED">
        <w:rPr>
          <w:rFonts w:ascii="Times New Roman" w:hAnsi="Times New Roman"/>
        </w:rPr>
        <w:lastRenderedPageBreak/>
        <w:t>Table of Contents</w:t>
      </w:r>
      <w:bookmarkEnd w:id="24"/>
      <w:bookmarkEnd w:id="25"/>
      <w:bookmarkEnd w:id="26"/>
      <w:bookmarkEnd w:id="27"/>
    </w:p>
    <w:p w:rsidR="00534D05" w:rsidRPr="00A878ED" w:rsidRDefault="00534D05" w:rsidP="00534D05"/>
    <w:p w:rsidR="00083D3A" w:rsidRDefault="00493C7B">
      <w:pPr>
        <w:pStyle w:val="TOC1"/>
        <w:rPr>
          <w:ins w:id="28" w:author="Kensaku Kawamoto" w:date="2014-03-17T19:54:00Z"/>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ins w:id="29" w:author="Kensaku Kawamoto" w:date="2014-03-17T19:54:00Z">
        <w:r w:rsidR="00083D3A" w:rsidRPr="00063E2F">
          <w:rPr>
            <w:rStyle w:val="Hyperlink"/>
          </w:rPr>
          <w:fldChar w:fldCharType="begin"/>
        </w:r>
        <w:r w:rsidR="00083D3A" w:rsidRPr="00063E2F">
          <w:rPr>
            <w:rStyle w:val="Hyperlink"/>
          </w:rPr>
          <w:instrText xml:space="preserve"> </w:instrText>
        </w:r>
        <w:r w:rsidR="00083D3A">
          <w:instrText>HYPERLINK \l "_Toc382849398"</w:instrText>
        </w:r>
        <w:r w:rsidR="00083D3A" w:rsidRPr="00063E2F">
          <w:rPr>
            <w:rStyle w:val="Hyperlink"/>
          </w:rPr>
          <w:instrText xml:space="preserve"> </w:instrText>
        </w:r>
        <w:r w:rsidR="00083D3A" w:rsidRPr="00063E2F">
          <w:rPr>
            <w:rStyle w:val="Hyperlink"/>
          </w:rPr>
          <w:fldChar w:fldCharType="separate"/>
        </w:r>
        <w:r w:rsidR="00083D3A" w:rsidRPr="00063E2F">
          <w:rPr>
            <w:rStyle w:val="Hyperlink"/>
            <w:rFonts w:ascii="Times New Roman" w:hAnsi="Times New Roman"/>
          </w:rPr>
          <w:t>Table of Contents</w:t>
        </w:r>
        <w:r w:rsidR="00083D3A">
          <w:rPr>
            <w:webHidden/>
          </w:rPr>
          <w:tab/>
        </w:r>
        <w:r w:rsidR="00083D3A">
          <w:rPr>
            <w:webHidden/>
          </w:rPr>
          <w:fldChar w:fldCharType="begin"/>
        </w:r>
        <w:r w:rsidR="00083D3A">
          <w:rPr>
            <w:webHidden/>
          </w:rPr>
          <w:instrText xml:space="preserve"> PAGEREF _Toc382849398 \h </w:instrText>
        </w:r>
      </w:ins>
      <w:r w:rsidR="00083D3A">
        <w:rPr>
          <w:webHidden/>
        </w:rPr>
      </w:r>
      <w:r w:rsidR="00083D3A">
        <w:rPr>
          <w:webHidden/>
        </w:rPr>
        <w:fldChar w:fldCharType="separate"/>
      </w:r>
      <w:ins w:id="30" w:author="Kensaku Kawamoto" w:date="2014-03-17T19:54:00Z">
        <w:r w:rsidR="00083D3A">
          <w:rPr>
            <w:webHidden/>
          </w:rPr>
          <w:t>4</w:t>
        </w:r>
        <w:r w:rsidR="00083D3A">
          <w:rPr>
            <w:webHidden/>
          </w:rPr>
          <w:fldChar w:fldCharType="end"/>
        </w:r>
        <w:r w:rsidR="00083D3A" w:rsidRPr="00063E2F">
          <w:rPr>
            <w:rStyle w:val="Hyperlink"/>
          </w:rPr>
          <w:fldChar w:fldCharType="end"/>
        </w:r>
      </w:ins>
    </w:p>
    <w:p w:rsidR="00083D3A" w:rsidRDefault="00083D3A">
      <w:pPr>
        <w:pStyle w:val="TOC1"/>
        <w:rPr>
          <w:ins w:id="31" w:author="Kensaku Kawamoto" w:date="2014-03-17T19:54:00Z"/>
          <w:rFonts w:asciiTheme="minorHAnsi" w:eastAsiaTheme="minorEastAsia" w:hAnsiTheme="minorHAnsi" w:cstheme="minorBidi"/>
          <w:b w:val="0"/>
          <w:bCs w:val="0"/>
          <w:smallCaps w:val="0"/>
          <w:color w:val="auto"/>
          <w:kern w:val="0"/>
          <w:sz w:val="22"/>
          <w:szCs w:val="22"/>
          <w:lang w:eastAsia="en-US"/>
        </w:rPr>
      </w:pPr>
      <w:ins w:id="32" w:author="Kensaku Kawamoto" w:date="2014-03-17T19:54:00Z">
        <w:r w:rsidRPr="00063E2F">
          <w:rPr>
            <w:rStyle w:val="Hyperlink"/>
          </w:rPr>
          <w:fldChar w:fldCharType="begin"/>
        </w:r>
        <w:r w:rsidRPr="00063E2F">
          <w:rPr>
            <w:rStyle w:val="Hyperlink"/>
          </w:rPr>
          <w:instrText xml:space="preserve"> </w:instrText>
        </w:r>
        <w:r>
          <w:instrText>HYPERLINK \l "_Toc382849399"</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1.0</w:t>
        </w:r>
        <w:r>
          <w:rPr>
            <w:rFonts w:asciiTheme="minorHAnsi" w:eastAsiaTheme="minorEastAsia" w:hAnsiTheme="minorHAnsi" w:cstheme="minorBidi"/>
            <w:b w:val="0"/>
            <w:bCs w:val="0"/>
            <w:smallCaps w:val="0"/>
            <w:color w:val="auto"/>
            <w:kern w:val="0"/>
            <w:sz w:val="22"/>
            <w:szCs w:val="22"/>
            <w:lang w:eastAsia="en-US"/>
          </w:rPr>
          <w:tab/>
        </w:r>
        <w:r w:rsidRPr="00063E2F">
          <w:rPr>
            <w:rStyle w:val="Hyperlink"/>
            <w:rFonts w:ascii="Times New Roman" w:hAnsi="Times New Roman"/>
          </w:rPr>
          <w:t>Introduction</w:t>
        </w:r>
        <w:r>
          <w:rPr>
            <w:webHidden/>
          </w:rPr>
          <w:tab/>
        </w:r>
        <w:r>
          <w:rPr>
            <w:webHidden/>
          </w:rPr>
          <w:fldChar w:fldCharType="begin"/>
        </w:r>
        <w:r>
          <w:rPr>
            <w:webHidden/>
          </w:rPr>
          <w:instrText xml:space="preserve"> PAGEREF _Toc382849399 \h </w:instrText>
        </w:r>
      </w:ins>
      <w:r>
        <w:rPr>
          <w:webHidden/>
        </w:rPr>
      </w:r>
      <w:r>
        <w:rPr>
          <w:webHidden/>
        </w:rPr>
        <w:fldChar w:fldCharType="separate"/>
      </w:r>
      <w:ins w:id="33" w:author="Kensaku Kawamoto" w:date="2014-03-17T19:54:00Z">
        <w:r>
          <w:rPr>
            <w:webHidden/>
          </w:rPr>
          <w:t>6</w:t>
        </w:r>
        <w:r>
          <w:rPr>
            <w:webHidden/>
          </w:rPr>
          <w:fldChar w:fldCharType="end"/>
        </w:r>
        <w:r w:rsidRPr="00063E2F">
          <w:rPr>
            <w:rStyle w:val="Hyperlink"/>
          </w:rPr>
          <w:fldChar w:fldCharType="end"/>
        </w:r>
      </w:ins>
    </w:p>
    <w:p w:rsidR="00083D3A" w:rsidRDefault="00083D3A">
      <w:pPr>
        <w:pStyle w:val="TOC2"/>
        <w:rPr>
          <w:ins w:id="34" w:author="Kensaku Kawamoto" w:date="2014-03-17T19:54:00Z"/>
          <w:rFonts w:asciiTheme="minorHAnsi" w:eastAsiaTheme="minorEastAsia" w:hAnsiTheme="minorHAnsi" w:cstheme="minorBidi"/>
          <w:bCs w:val="0"/>
          <w:smallCaps w:val="0"/>
          <w:color w:val="auto"/>
          <w:kern w:val="0"/>
          <w:sz w:val="22"/>
          <w:szCs w:val="22"/>
          <w:lang w:eastAsia="en-US"/>
        </w:rPr>
      </w:pPr>
      <w:ins w:id="35" w:author="Kensaku Kawamoto" w:date="2014-03-17T19:54:00Z">
        <w:r w:rsidRPr="00063E2F">
          <w:rPr>
            <w:rStyle w:val="Hyperlink"/>
          </w:rPr>
          <w:fldChar w:fldCharType="begin"/>
        </w:r>
        <w:r w:rsidRPr="00063E2F">
          <w:rPr>
            <w:rStyle w:val="Hyperlink"/>
          </w:rPr>
          <w:instrText xml:space="preserve"> </w:instrText>
        </w:r>
        <w:r>
          <w:instrText>HYPERLINK \l "_Toc382849400"</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1.1</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S&amp;I Framework HeD Initiative</w:t>
        </w:r>
        <w:r>
          <w:rPr>
            <w:webHidden/>
          </w:rPr>
          <w:tab/>
        </w:r>
        <w:r>
          <w:rPr>
            <w:webHidden/>
          </w:rPr>
          <w:fldChar w:fldCharType="begin"/>
        </w:r>
        <w:r>
          <w:rPr>
            <w:webHidden/>
          </w:rPr>
          <w:instrText xml:space="preserve"> PAGEREF _Toc382849400 \h </w:instrText>
        </w:r>
      </w:ins>
      <w:r>
        <w:rPr>
          <w:webHidden/>
        </w:rPr>
      </w:r>
      <w:r>
        <w:rPr>
          <w:webHidden/>
        </w:rPr>
        <w:fldChar w:fldCharType="separate"/>
      </w:r>
      <w:ins w:id="36" w:author="Kensaku Kawamoto" w:date="2014-03-17T19:54:00Z">
        <w:r>
          <w:rPr>
            <w:webHidden/>
          </w:rPr>
          <w:t>6</w:t>
        </w:r>
        <w:r>
          <w:rPr>
            <w:webHidden/>
          </w:rPr>
          <w:fldChar w:fldCharType="end"/>
        </w:r>
        <w:r w:rsidRPr="00063E2F">
          <w:rPr>
            <w:rStyle w:val="Hyperlink"/>
          </w:rPr>
          <w:fldChar w:fldCharType="end"/>
        </w:r>
      </w:ins>
    </w:p>
    <w:p w:rsidR="00083D3A" w:rsidRDefault="00083D3A">
      <w:pPr>
        <w:pStyle w:val="TOC2"/>
        <w:rPr>
          <w:ins w:id="37" w:author="Kensaku Kawamoto" w:date="2014-03-17T19:54:00Z"/>
          <w:rFonts w:asciiTheme="minorHAnsi" w:eastAsiaTheme="minorEastAsia" w:hAnsiTheme="minorHAnsi" w:cstheme="minorBidi"/>
          <w:bCs w:val="0"/>
          <w:smallCaps w:val="0"/>
          <w:color w:val="auto"/>
          <w:kern w:val="0"/>
          <w:sz w:val="22"/>
          <w:szCs w:val="22"/>
          <w:lang w:eastAsia="en-US"/>
        </w:rPr>
      </w:pPr>
      <w:ins w:id="38" w:author="Kensaku Kawamoto" w:date="2014-03-17T19:54:00Z">
        <w:r w:rsidRPr="00063E2F">
          <w:rPr>
            <w:rStyle w:val="Hyperlink"/>
          </w:rPr>
          <w:fldChar w:fldCharType="begin"/>
        </w:r>
        <w:r w:rsidRPr="00063E2F">
          <w:rPr>
            <w:rStyle w:val="Hyperlink"/>
          </w:rPr>
          <w:instrText xml:space="preserve"> </w:instrText>
        </w:r>
        <w:r>
          <w:instrText>HYPERLINK \l "_Toc382849401"</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1.2</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Purpose</w:t>
        </w:r>
        <w:r>
          <w:rPr>
            <w:webHidden/>
          </w:rPr>
          <w:tab/>
        </w:r>
        <w:r>
          <w:rPr>
            <w:webHidden/>
          </w:rPr>
          <w:fldChar w:fldCharType="begin"/>
        </w:r>
        <w:r>
          <w:rPr>
            <w:webHidden/>
          </w:rPr>
          <w:instrText xml:space="preserve"> PAGEREF _Toc382849401 \h </w:instrText>
        </w:r>
      </w:ins>
      <w:r>
        <w:rPr>
          <w:webHidden/>
        </w:rPr>
      </w:r>
      <w:r>
        <w:rPr>
          <w:webHidden/>
        </w:rPr>
        <w:fldChar w:fldCharType="separate"/>
      </w:r>
      <w:ins w:id="39" w:author="Kensaku Kawamoto" w:date="2014-03-17T19:54:00Z">
        <w:r>
          <w:rPr>
            <w:webHidden/>
          </w:rPr>
          <w:t>7</w:t>
        </w:r>
        <w:r>
          <w:rPr>
            <w:webHidden/>
          </w:rPr>
          <w:fldChar w:fldCharType="end"/>
        </w:r>
        <w:r w:rsidRPr="00063E2F">
          <w:rPr>
            <w:rStyle w:val="Hyperlink"/>
          </w:rPr>
          <w:fldChar w:fldCharType="end"/>
        </w:r>
      </w:ins>
    </w:p>
    <w:p w:rsidR="00083D3A" w:rsidRDefault="00083D3A">
      <w:pPr>
        <w:pStyle w:val="TOC2"/>
        <w:rPr>
          <w:ins w:id="40" w:author="Kensaku Kawamoto" w:date="2014-03-17T19:54:00Z"/>
          <w:rFonts w:asciiTheme="minorHAnsi" w:eastAsiaTheme="minorEastAsia" w:hAnsiTheme="minorHAnsi" w:cstheme="minorBidi"/>
          <w:bCs w:val="0"/>
          <w:smallCaps w:val="0"/>
          <w:color w:val="auto"/>
          <w:kern w:val="0"/>
          <w:sz w:val="22"/>
          <w:szCs w:val="22"/>
          <w:lang w:eastAsia="en-US"/>
        </w:rPr>
      </w:pPr>
      <w:ins w:id="41" w:author="Kensaku Kawamoto" w:date="2014-03-17T19:54:00Z">
        <w:r w:rsidRPr="00063E2F">
          <w:rPr>
            <w:rStyle w:val="Hyperlink"/>
          </w:rPr>
          <w:fldChar w:fldCharType="begin"/>
        </w:r>
        <w:r w:rsidRPr="00063E2F">
          <w:rPr>
            <w:rStyle w:val="Hyperlink"/>
          </w:rPr>
          <w:instrText xml:space="preserve"> </w:instrText>
        </w:r>
        <w:r>
          <w:instrText>HYPERLINK \l "_Toc382849402"</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1.3</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Approach</w:t>
        </w:r>
        <w:r>
          <w:rPr>
            <w:webHidden/>
          </w:rPr>
          <w:tab/>
        </w:r>
        <w:r>
          <w:rPr>
            <w:webHidden/>
          </w:rPr>
          <w:fldChar w:fldCharType="begin"/>
        </w:r>
        <w:r>
          <w:rPr>
            <w:webHidden/>
          </w:rPr>
          <w:instrText xml:space="preserve"> PAGEREF _Toc382849402 \h </w:instrText>
        </w:r>
      </w:ins>
      <w:r>
        <w:rPr>
          <w:webHidden/>
        </w:rPr>
      </w:r>
      <w:r>
        <w:rPr>
          <w:webHidden/>
        </w:rPr>
        <w:fldChar w:fldCharType="separate"/>
      </w:r>
      <w:ins w:id="42" w:author="Kensaku Kawamoto" w:date="2014-03-17T19:54:00Z">
        <w:r>
          <w:rPr>
            <w:webHidden/>
          </w:rPr>
          <w:t>9</w:t>
        </w:r>
        <w:r>
          <w:rPr>
            <w:webHidden/>
          </w:rPr>
          <w:fldChar w:fldCharType="end"/>
        </w:r>
        <w:r w:rsidRPr="00063E2F">
          <w:rPr>
            <w:rStyle w:val="Hyperlink"/>
          </w:rPr>
          <w:fldChar w:fldCharType="end"/>
        </w:r>
      </w:ins>
    </w:p>
    <w:p w:rsidR="00083D3A" w:rsidRDefault="00083D3A">
      <w:pPr>
        <w:pStyle w:val="TOC3"/>
        <w:rPr>
          <w:ins w:id="43" w:author="Kensaku Kawamoto" w:date="2014-03-17T19:54:00Z"/>
          <w:rFonts w:asciiTheme="minorHAnsi" w:eastAsiaTheme="minorEastAsia" w:hAnsiTheme="minorHAnsi" w:cstheme="minorBidi"/>
          <w:bCs w:val="0"/>
          <w:iCs w:val="0"/>
          <w:smallCaps w:val="0"/>
          <w:color w:val="auto"/>
          <w:kern w:val="0"/>
          <w:sz w:val="22"/>
          <w:szCs w:val="22"/>
          <w:lang w:eastAsia="en-US"/>
        </w:rPr>
      </w:pPr>
      <w:ins w:id="44" w:author="Kensaku Kawamoto" w:date="2014-03-17T19:54:00Z">
        <w:r w:rsidRPr="00063E2F">
          <w:rPr>
            <w:rStyle w:val="Hyperlink"/>
          </w:rPr>
          <w:fldChar w:fldCharType="begin"/>
        </w:r>
        <w:r w:rsidRPr="00063E2F">
          <w:rPr>
            <w:rStyle w:val="Hyperlink"/>
          </w:rPr>
          <w:instrText xml:space="preserve"> </w:instrText>
        </w:r>
        <w:r>
          <w:instrText>HYPERLINK \l "_Toc382849403"</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1.3.1</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how A CDS Guidance Service Works</w:t>
        </w:r>
        <w:r>
          <w:rPr>
            <w:webHidden/>
          </w:rPr>
          <w:tab/>
        </w:r>
        <w:r>
          <w:rPr>
            <w:webHidden/>
          </w:rPr>
          <w:fldChar w:fldCharType="begin"/>
        </w:r>
        <w:r>
          <w:rPr>
            <w:webHidden/>
          </w:rPr>
          <w:instrText xml:space="preserve"> PAGEREF _Toc382849403 \h </w:instrText>
        </w:r>
      </w:ins>
      <w:r>
        <w:rPr>
          <w:webHidden/>
        </w:rPr>
      </w:r>
      <w:r>
        <w:rPr>
          <w:webHidden/>
        </w:rPr>
        <w:fldChar w:fldCharType="separate"/>
      </w:r>
      <w:ins w:id="45" w:author="Kensaku Kawamoto" w:date="2014-03-17T19:54:00Z">
        <w:r>
          <w:rPr>
            <w:webHidden/>
          </w:rPr>
          <w:t>9</w:t>
        </w:r>
        <w:r>
          <w:rPr>
            <w:webHidden/>
          </w:rPr>
          <w:fldChar w:fldCharType="end"/>
        </w:r>
        <w:r w:rsidRPr="00063E2F">
          <w:rPr>
            <w:rStyle w:val="Hyperlink"/>
          </w:rPr>
          <w:fldChar w:fldCharType="end"/>
        </w:r>
      </w:ins>
    </w:p>
    <w:p w:rsidR="00083D3A" w:rsidRDefault="00083D3A">
      <w:pPr>
        <w:pStyle w:val="TOC3"/>
        <w:rPr>
          <w:ins w:id="46" w:author="Kensaku Kawamoto" w:date="2014-03-17T19:54:00Z"/>
          <w:rFonts w:asciiTheme="minorHAnsi" w:eastAsiaTheme="minorEastAsia" w:hAnsiTheme="minorHAnsi" w:cstheme="minorBidi"/>
          <w:bCs w:val="0"/>
          <w:iCs w:val="0"/>
          <w:smallCaps w:val="0"/>
          <w:color w:val="auto"/>
          <w:kern w:val="0"/>
          <w:sz w:val="22"/>
          <w:szCs w:val="22"/>
          <w:lang w:eastAsia="en-US"/>
        </w:rPr>
      </w:pPr>
      <w:ins w:id="47" w:author="Kensaku Kawamoto" w:date="2014-03-17T19:54:00Z">
        <w:r w:rsidRPr="00063E2F">
          <w:rPr>
            <w:rStyle w:val="Hyperlink"/>
          </w:rPr>
          <w:fldChar w:fldCharType="begin"/>
        </w:r>
        <w:r w:rsidRPr="00063E2F">
          <w:rPr>
            <w:rStyle w:val="Hyperlink"/>
          </w:rPr>
          <w:instrText xml:space="preserve"> </w:instrText>
        </w:r>
        <w:r>
          <w:instrText>HYPERLINK \l "_Toc382849404"</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1.3.2</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Other Relevant Services</w:t>
        </w:r>
        <w:r>
          <w:rPr>
            <w:webHidden/>
          </w:rPr>
          <w:tab/>
        </w:r>
        <w:r>
          <w:rPr>
            <w:webHidden/>
          </w:rPr>
          <w:fldChar w:fldCharType="begin"/>
        </w:r>
        <w:r>
          <w:rPr>
            <w:webHidden/>
          </w:rPr>
          <w:instrText xml:space="preserve"> PAGEREF _Toc382849404 \h </w:instrText>
        </w:r>
      </w:ins>
      <w:r>
        <w:rPr>
          <w:webHidden/>
        </w:rPr>
      </w:r>
      <w:r>
        <w:rPr>
          <w:webHidden/>
        </w:rPr>
        <w:fldChar w:fldCharType="separate"/>
      </w:r>
      <w:ins w:id="48" w:author="Kensaku Kawamoto" w:date="2014-03-17T19:54:00Z">
        <w:r>
          <w:rPr>
            <w:webHidden/>
          </w:rPr>
          <w:t>11</w:t>
        </w:r>
        <w:r>
          <w:rPr>
            <w:webHidden/>
          </w:rPr>
          <w:fldChar w:fldCharType="end"/>
        </w:r>
        <w:r w:rsidRPr="00063E2F">
          <w:rPr>
            <w:rStyle w:val="Hyperlink"/>
          </w:rPr>
          <w:fldChar w:fldCharType="end"/>
        </w:r>
      </w:ins>
    </w:p>
    <w:p w:rsidR="00083D3A" w:rsidRDefault="00083D3A">
      <w:pPr>
        <w:pStyle w:val="TOC3"/>
        <w:rPr>
          <w:ins w:id="49" w:author="Kensaku Kawamoto" w:date="2014-03-17T19:54:00Z"/>
          <w:rFonts w:asciiTheme="minorHAnsi" w:eastAsiaTheme="minorEastAsia" w:hAnsiTheme="minorHAnsi" w:cstheme="minorBidi"/>
          <w:bCs w:val="0"/>
          <w:iCs w:val="0"/>
          <w:smallCaps w:val="0"/>
          <w:color w:val="auto"/>
          <w:kern w:val="0"/>
          <w:sz w:val="22"/>
          <w:szCs w:val="22"/>
          <w:lang w:eastAsia="en-US"/>
        </w:rPr>
      </w:pPr>
      <w:ins w:id="50" w:author="Kensaku Kawamoto" w:date="2014-03-17T19:54:00Z">
        <w:r w:rsidRPr="00063E2F">
          <w:rPr>
            <w:rStyle w:val="Hyperlink"/>
          </w:rPr>
          <w:fldChar w:fldCharType="begin"/>
        </w:r>
        <w:r w:rsidRPr="00063E2F">
          <w:rPr>
            <w:rStyle w:val="Hyperlink"/>
          </w:rPr>
          <w:instrText xml:space="preserve"> </w:instrText>
        </w:r>
        <w:r>
          <w:instrText>HYPERLINK \l "_Toc382849405"</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1.3.3</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Technical Solution plan</w:t>
        </w:r>
        <w:r>
          <w:rPr>
            <w:webHidden/>
          </w:rPr>
          <w:tab/>
        </w:r>
        <w:r>
          <w:rPr>
            <w:webHidden/>
          </w:rPr>
          <w:fldChar w:fldCharType="begin"/>
        </w:r>
        <w:r>
          <w:rPr>
            <w:webHidden/>
          </w:rPr>
          <w:instrText xml:space="preserve"> PAGEREF _Toc382849405 \h </w:instrText>
        </w:r>
      </w:ins>
      <w:r>
        <w:rPr>
          <w:webHidden/>
        </w:rPr>
      </w:r>
      <w:r>
        <w:rPr>
          <w:webHidden/>
        </w:rPr>
        <w:fldChar w:fldCharType="separate"/>
      </w:r>
      <w:ins w:id="51" w:author="Kensaku Kawamoto" w:date="2014-03-17T19:54:00Z">
        <w:r>
          <w:rPr>
            <w:webHidden/>
          </w:rPr>
          <w:t>12</w:t>
        </w:r>
        <w:r>
          <w:rPr>
            <w:webHidden/>
          </w:rPr>
          <w:fldChar w:fldCharType="end"/>
        </w:r>
        <w:r w:rsidRPr="00063E2F">
          <w:rPr>
            <w:rStyle w:val="Hyperlink"/>
          </w:rPr>
          <w:fldChar w:fldCharType="end"/>
        </w:r>
      </w:ins>
    </w:p>
    <w:p w:rsidR="00083D3A" w:rsidRDefault="00083D3A">
      <w:pPr>
        <w:pStyle w:val="TOC2"/>
        <w:rPr>
          <w:ins w:id="52" w:author="Kensaku Kawamoto" w:date="2014-03-17T19:54:00Z"/>
          <w:rFonts w:asciiTheme="minorHAnsi" w:eastAsiaTheme="minorEastAsia" w:hAnsiTheme="minorHAnsi" w:cstheme="minorBidi"/>
          <w:bCs w:val="0"/>
          <w:smallCaps w:val="0"/>
          <w:color w:val="auto"/>
          <w:kern w:val="0"/>
          <w:sz w:val="22"/>
          <w:szCs w:val="22"/>
          <w:lang w:eastAsia="en-US"/>
        </w:rPr>
      </w:pPr>
      <w:ins w:id="53" w:author="Kensaku Kawamoto" w:date="2014-03-17T19:54:00Z">
        <w:r w:rsidRPr="00063E2F">
          <w:rPr>
            <w:rStyle w:val="Hyperlink"/>
          </w:rPr>
          <w:fldChar w:fldCharType="begin"/>
        </w:r>
        <w:r w:rsidRPr="00063E2F">
          <w:rPr>
            <w:rStyle w:val="Hyperlink"/>
          </w:rPr>
          <w:instrText xml:space="preserve"> </w:instrText>
        </w:r>
        <w:r>
          <w:instrText>HYPERLINK \l "_Toc382849406"</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1.4</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Intended Audience</w:t>
        </w:r>
        <w:r>
          <w:rPr>
            <w:webHidden/>
          </w:rPr>
          <w:tab/>
        </w:r>
        <w:r>
          <w:rPr>
            <w:webHidden/>
          </w:rPr>
          <w:fldChar w:fldCharType="begin"/>
        </w:r>
        <w:r>
          <w:rPr>
            <w:webHidden/>
          </w:rPr>
          <w:instrText xml:space="preserve"> PAGEREF _Toc382849406 \h </w:instrText>
        </w:r>
      </w:ins>
      <w:r>
        <w:rPr>
          <w:webHidden/>
        </w:rPr>
      </w:r>
      <w:r>
        <w:rPr>
          <w:webHidden/>
        </w:rPr>
        <w:fldChar w:fldCharType="separate"/>
      </w:r>
      <w:ins w:id="54" w:author="Kensaku Kawamoto" w:date="2014-03-17T19:54:00Z">
        <w:r>
          <w:rPr>
            <w:webHidden/>
          </w:rPr>
          <w:t>12</w:t>
        </w:r>
        <w:r>
          <w:rPr>
            <w:webHidden/>
          </w:rPr>
          <w:fldChar w:fldCharType="end"/>
        </w:r>
        <w:r w:rsidRPr="00063E2F">
          <w:rPr>
            <w:rStyle w:val="Hyperlink"/>
          </w:rPr>
          <w:fldChar w:fldCharType="end"/>
        </w:r>
      </w:ins>
    </w:p>
    <w:p w:rsidR="00083D3A" w:rsidRDefault="00083D3A">
      <w:pPr>
        <w:pStyle w:val="TOC3"/>
        <w:rPr>
          <w:ins w:id="55" w:author="Kensaku Kawamoto" w:date="2014-03-17T19:54:00Z"/>
          <w:rFonts w:asciiTheme="minorHAnsi" w:eastAsiaTheme="minorEastAsia" w:hAnsiTheme="minorHAnsi" w:cstheme="minorBidi"/>
          <w:bCs w:val="0"/>
          <w:iCs w:val="0"/>
          <w:smallCaps w:val="0"/>
          <w:color w:val="auto"/>
          <w:kern w:val="0"/>
          <w:sz w:val="22"/>
          <w:szCs w:val="22"/>
          <w:lang w:eastAsia="en-US"/>
        </w:rPr>
      </w:pPr>
      <w:ins w:id="56" w:author="Kensaku Kawamoto" w:date="2014-03-17T19:54:00Z">
        <w:r w:rsidRPr="00063E2F">
          <w:rPr>
            <w:rStyle w:val="Hyperlink"/>
          </w:rPr>
          <w:fldChar w:fldCharType="begin"/>
        </w:r>
        <w:r w:rsidRPr="00063E2F">
          <w:rPr>
            <w:rStyle w:val="Hyperlink"/>
          </w:rPr>
          <w:instrText xml:space="preserve"> </w:instrText>
        </w:r>
        <w:r>
          <w:instrText>HYPERLINK \l "_Toc382849407"</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1.4.1</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Requisite Knowledge</w:t>
        </w:r>
        <w:r>
          <w:rPr>
            <w:webHidden/>
          </w:rPr>
          <w:tab/>
        </w:r>
        <w:r>
          <w:rPr>
            <w:webHidden/>
          </w:rPr>
          <w:fldChar w:fldCharType="begin"/>
        </w:r>
        <w:r>
          <w:rPr>
            <w:webHidden/>
          </w:rPr>
          <w:instrText xml:space="preserve"> PAGEREF _Toc382849407 \h </w:instrText>
        </w:r>
      </w:ins>
      <w:r>
        <w:rPr>
          <w:webHidden/>
        </w:rPr>
      </w:r>
      <w:r>
        <w:rPr>
          <w:webHidden/>
        </w:rPr>
        <w:fldChar w:fldCharType="separate"/>
      </w:r>
      <w:ins w:id="57" w:author="Kensaku Kawamoto" w:date="2014-03-17T19:54:00Z">
        <w:r>
          <w:rPr>
            <w:webHidden/>
          </w:rPr>
          <w:t>12</w:t>
        </w:r>
        <w:r>
          <w:rPr>
            <w:webHidden/>
          </w:rPr>
          <w:fldChar w:fldCharType="end"/>
        </w:r>
        <w:r w:rsidRPr="00063E2F">
          <w:rPr>
            <w:rStyle w:val="Hyperlink"/>
          </w:rPr>
          <w:fldChar w:fldCharType="end"/>
        </w:r>
      </w:ins>
    </w:p>
    <w:p w:rsidR="00083D3A" w:rsidRDefault="00083D3A">
      <w:pPr>
        <w:pStyle w:val="TOC3"/>
        <w:rPr>
          <w:ins w:id="58" w:author="Kensaku Kawamoto" w:date="2014-03-17T19:54:00Z"/>
          <w:rFonts w:asciiTheme="minorHAnsi" w:eastAsiaTheme="minorEastAsia" w:hAnsiTheme="minorHAnsi" w:cstheme="minorBidi"/>
          <w:bCs w:val="0"/>
          <w:iCs w:val="0"/>
          <w:smallCaps w:val="0"/>
          <w:color w:val="auto"/>
          <w:kern w:val="0"/>
          <w:sz w:val="22"/>
          <w:szCs w:val="22"/>
          <w:lang w:eastAsia="en-US"/>
        </w:rPr>
      </w:pPr>
      <w:ins w:id="59" w:author="Kensaku Kawamoto" w:date="2014-03-17T19:54:00Z">
        <w:r w:rsidRPr="00063E2F">
          <w:rPr>
            <w:rStyle w:val="Hyperlink"/>
          </w:rPr>
          <w:fldChar w:fldCharType="begin"/>
        </w:r>
        <w:r w:rsidRPr="00063E2F">
          <w:rPr>
            <w:rStyle w:val="Hyperlink"/>
          </w:rPr>
          <w:instrText xml:space="preserve"> </w:instrText>
        </w:r>
        <w:r>
          <w:instrText>HYPERLINK \l "_Toc382849408"</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1.4.2</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Referenced Standards</w:t>
        </w:r>
        <w:r>
          <w:rPr>
            <w:webHidden/>
          </w:rPr>
          <w:tab/>
        </w:r>
        <w:r>
          <w:rPr>
            <w:webHidden/>
          </w:rPr>
          <w:fldChar w:fldCharType="begin"/>
        </w:r>
        <w:r>
          <w:rPr>
            <w:webHidden/>
          </w:rPr>
          <w:instrText xml:space="preserve"> PAGEREF _Toc382849408 \h </w:instrText>
        </w:r>
      </w:ins>
      <w:r>
        <w:rPr>
          <w:webHidden/>
        </w:rPr>
      </w:r>
      <w:r>
        <w:rPr>
          <w:webHidden/>
        </w:rPr>
        <w:fldChar w:fldCharType="separate"/>
      </w:r>
      <w:ins w:id="60" w:author="Kensaku Kawamoto" w:date="2014-03-17T19:54:00Z">
        <w:r>
          <w:rPr>
            <w:webHidden/>
          </w:rPr>
          <w:t>13</w:t>
        </w:r>
        <w:r>
          <w:rPr>
            <w:webHidden/>
          </w:rPr>
          <w:fldChar w:fldCharType="end"/>
        </w:r>
        <w:r w:rsidRPr="00063E2F">
          <w:rPr>
            <w:rStyle w:val="Hyperlink"/>
          </w:rPr>
          <w:fldChar w:fldCharType="end"/>
        </w:r>
      </w:ins>
    </w:p>
    <w:p w:rsidR="00083D3A" w:rsidRDefault="00083D3A">
      <w:pPr>
        <w:pStyle w:val="TOC2"/>
        <w:rPr>
          <w:ins w:id="61" w:author="Kensaku Kawamoto" w:date="2014-03-17T19:54:00Z"/>
          <w:rFonts w:asciiTheme="minorHAnsi" w:eastAsiaTheme="minorEastAsia" w:hAnsiTheme="minorHAnsi" w:cstheme="minorBidi"/>
          <w:bCs w:val="0"/>
          <w:smallCaps w:val="0"/>
          <w:color w:val="auto"/>
          <w:kern w:val="0"/>
          <w:sz w:val="22"/>
          <w:szCs w:val="22"/>
          <w:lang w:eastAsia="en-US"/>
        </w:rPr>
      </w:pPr>
      <w:ins w:id="62" w:author="Kensaku Kawamoto" w:date="2014-03-17T19:54:00Z">
        <w:r w:rsidRPr="00063E2F">
          <w:rPr>
            <w:rStyle w:val="Hyperlink"/>
          </w:rPr>
          <w:fldChar w:fldCharType="begin"/>
        </w:r>
        <w:r w:rsidRPr="00063E2F">
          <w:rPr>
            <w:rStyle w:val="Hyperlink"/>
          </w:rPr>
          <w:instrText xml:space="preserve"> </w:instrText>
        </w:r>
        <w:r>
          <w:instrText>HYPERLINK \l "_Toc382849409"</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1.5</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Conventions and Acronyms Used in this Guide</w:t>
        </w:r>
        <w:r>
          <w:rPr>
            <w:webHidden/>
          </w:rPr>
          <w:tab/>
        </w:r>
        <w:r>
          <w:rPr>
            <w:webHidden/>
          </w:rPr>
          <w:fldChar w:fldCharType="begin"/>
        </w:r>
        <w:r>
          <w:rPr>
            <w:webHidden/>
          </w:rPr>
          <w:instrText xml:space="preserve"> PAGEREF _Toc382849409 \h </w:instrText>
        </w:r>
      </w:ins>
      <w:r>
        <w:rPr>
          <w:webHidden/>
        </w:rPr>
      </w:r>
      <w:r>
        <w:rPr>
          <w:webHidden/>
        </w:rPr>
        <w:fldChar w:fldCharType="separate"/>
      </w:r>
      <w:ins w:id="63" w:author="Kensaku Kawamoto" w:date="2014-03-17T19:54:00Z">
        <w:r>
          <w:rPr>
            <w:webHidden/>
          </w:rPr>
          <w:t>14</w:t>
        </w:r>
        <w:r>
          <w:rPr>
            <w:webHidden/>
          </w:rPr>
          <w:fldChar w:fldCharType="end"/>
        </w:r>
        <w:r w:rsidRPr="00063E2F">
          <w:rPr>
            <w:rStyle w:val="Hyperlink"/>
          </w:rPr>
          <w:fldChar w:fldCharType="end"/>
        </w:r>
      </w:ins>
    </w:p>
    <w:p w:rsidR="00083D3A" w:rsidRDefault="00083D3A">
      <w:pPr>
        <w:pStyle w:val="TOC3"/>
        <w:rPr>
          <w:ins w:id="64" w:author="Kensaku Kawamoto" w:date="2014-03-17T19:54:00Z"/>
          <w:rFonts w:asciiTheme="minorHAnsi" w:eastAsiaTheme="minorEastAsia" w:hAnsiTheme="minorHAnsi" w:cstheme="minorBidi"/>
          <w:bCs w:val="0"/>
          <w:iCs w:val="0"/>
          <w:smallCaps w:val="0"/>
          <w:color w:val="auto"/>
          <w:kern w:val="0"/>
          <w:sz w:val="22"/>
          <w:szCs w:val="22"/>
          <w:lang w:eastAsia="en-US"/>
        </w:rPr>
      </w:pPr>
      <w:ins w:id="65" w:author="Kensaku Kawamoto" w:date="2014-03-17T19:54:00Z">
        <w:r w:rsidRPr="00063E2F">
          <w:rPr>
            <w:rStyle w:val="Hyperlink"/>
          </w:rPr>
          <w:fldChar w:fldCharType="begin"/>
        </w:r>
        <w:r w:rsidRPr="00063E2F">
          <w:rPr>
            <w:rStyle w:val="Hyperlink"/>
          </w:rPr>
          <w:instrText xml:space="preserve"> </w:instrText>
        </w:r>
        <w:r>
          <w:instrText>HYPERLINK \l "_Toc382849410"</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1.5.1</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Conformance Verbs (Keywords)</w:t>
        </w:r>
        <w:r>
          <w:rPr>
            <w:webHidden/>
          </w:rPr>
          <w:tab/>
        </w:r>
        <w:r>
          <w:rPr>
            <w:webHidden/>
          </w:rPr>
          <w:fldChar w:fldCharType="begin"/>
        </w:r>
        <w:r>
          <w:rPr>
            <w:webHidden/>
          </w:rPr>
          <w:instrText xml:space="preserve"> PAGEREF _Toc382849410 \h </w:instrText>
        </w:r>
      </w:ins>
      <w:r>
        <w:rPr>
          <w:webHidden/>
        </w:rPr>
      </w:r>
      <w:r>
        <w:rPr>
          <w:webHidden/>
        </w:rPr>
        <w:fldChar w:fldCharType="separate"/>
      </w:r>
      <w:ins w:id="66" w:author="Kensaku Kawamoto" w:date="2014-03-17T19:54:00Z">
        <w:r>
          <w:rPr>
            <w:webHidden/>
          </w:rPr>
          <w:t>14</w:t>
        </w:r>
        <w:r>
          <w:rPr>
            <w:webHidden/>
          </w:rPr>
          <w:fldChar w:fldCharType="end"/>
        </w:r>
        <w:r w:rsidRPr="00063E2F">
          <w:rPr>
            <w:rStyle w:val="Hyperlink"/>
          </w:rPr>
          <w:fldChar w:fldCharType="end"/>
        </w:r>
      </w:ins>
    </w:p>
    <w:p w:rsidR="00083D3A" w:rsidRDefault="00083D3A">
      <w:pPr>
        <w:pStyle w:val="TOC3"/>
        <w:rPr>
          <w:ins w:id="67" w:author="Kensaku Kawamoto" w:date="2014-03-17T19:54:00Z"/>
          <w:rFonts w:asciiTheme="minorHAnsi" w:eastAsiaTheme="minorEastAsia" w:hAnsiTheme="minorHAnsi" w:cstheme="minorBidi"/>
          <w:bCs w:val="0"/>
          <w:iCs w:val="0"/>
          <w:smallCaps w:val="0"/>
          <w:color w:val="auto"/>
          <w:kern w:val="0"/>
          <w:sz w:val="22"/>
          <w:szCs w:val="22"/>
          <w:lang w:eastAsia="en-US"/>
        </w:rPr>
      </w:pPr>
      <w:ins w:id="68" w:author="Kensaku Kawamoto" w:date="2014-03-17T19:54:00Z">
        <w:r w:rsidRPr="00063E2F">
          <w:rPr>
            <w:rStyle w:val="Hyperlink"/>
          </w:rPr>
          <w:fldChar w:fldCharType="begin"/>
        </w:r>
        <w:r w:rsidRPr="00063E2F">
          <w:rPr>
            <w:rStyle w:val="Hyperlink"/>
          </w:rPr>
          <w:instrText xml:space="preserve"> </w:instrText>
        </w:r>
        <w:r>
          <w:instrText>HYPERLINK \l "_Toc382849411"</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1.5.2</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Cardinality</w:t>
        </w:r>
        <w:r>
          <w:rPr>
            <w:webHidden/>
          </w:rPr>
          <w:tab/>
        </w:r>
        <w:r>
          <w:rPr>
            <w:webHidden/>
          </w:rPr>
          <w:fldChar w:fldCharType="begin"/>
        </w:r>
        <w:r>
          <w:rPr>
            <w:webHidden/>
          </w:rPr>
          <w:instrText xml:space="preserve"> PAGEREF _Toc382849411 \h </w:instrText>
        </w:r>
      </w:ins>
      <w:r>
        <w:rPr>
          <w:webHidden/>
        </w:rPr>
      </w:r>
      <w:r>
        <w:rPr>
          <w:webHidden/>
        </w:rPr>
        <w:fldChar w:fldCharType="separate"/>
      </w:r>
      <w:ins w:id="69" w:author="Kensaku Kawamoto" w:date="2014-03-17T19:54:00Z">
        <w:r>
          <w:rPr>
            <w:webHidden/>
          </w:rPr>
          <w:t>14</w:t>
        </w:r>
        <w:r>
          <w:rPr>
            <w:webHidden/>
          </w:rPr>
          <w:fldChar w:fldCharType="end"/>
        </w:r>
        <w:r w:rsidRPr="00063E2F">
          <w:rPr>
            <w:rStyle w:val="Hyperlink"/>
          </w:rPr>
          <w:fldChar w:fldCharType="end"/>
        </w:r>
      </w:ins>
    </w:p>
    <w:p w:rsidR="00083D3A" w:rsidRDefault="00083D3A">
      <w:pPr>
        <w:pStyle w:val="TOC2"/>
        <w:rPr>
          <w:ins w:id="70" w:author="Kensaku Kawamoto" w:date="2014-03-17T19:54:00Z"/>
          <w:rFonts w:asciiTheme="minorHAnsi" w:eastAsiaTheme="minorEastAsia" w:hAnsiTheme="minorHAnsi" w:cstheme="minorBidi"/>
          <w:bCs w:val="0"/>
          <w:smallCaps w:val="0"/>
          <w:color w:val="auto"/>
          <w:kern w:val="0"/>
          <w:sz w:val="22"/>
          <w:szCs w:val="22"/>
          <w:lang w:eastAsia="en-US"/>
        </w:rPr>
      </w:pPr>
      <w:ins w:id="71" w:author="Kensaku Kawamoto" w:date="2014-03-17T19:54:00Z">
        <w:r w:rsidRPr="00063E2F">
          <w:rPr>
            <w:rStyle w:val="Hyperlink"/>
          </w:rPr>
          <w:fldChar w:fldCharType="begin"/>
        </w:r>
        <w:r w:rsidRPr="00063E2F">
          <w:rPr>
            <w:rStyle w:val="Hyperlink"/>
          </w:rPr>
          <w:instrText xml:space="preserve"> </w:instrText>
        </w:r>
        <w:r>
          <w:instrText>HYPERLINK \l "_Toc382849412"</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1.6</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Acronyms</w:t>
        </w:r>
        <w:r>
          <w:rPr>
            <w:webHidden/>
          </w:rPr>
          <w:tab/>
        </w:r>
        <w:r>
          <w:rPr>
            <w:webHidden/>
          </w:rPr>
          <w:fldChar w:fldCharType="begin"/>
        </w:r>
        <w:r>
          <w:rPr>
            <w:webHidden/>
          </w:rPr>
          <w:instrText xml:space="preserve"> PAGEREF _Toc382849412 \h </w:instrText>
        </w:r>
      </w:ins>
      <w:r>
        <w:rPr>
          <w:webHidden/>
        </w:rPr>
      </w:r>
      <w:r>
        <w:rPr>
          <w:webHidden/>
        </w:rPr>
        <w:fldChar w:fldCharType="separate"/>
      </w:r>
      <w:ins w:id="72" w:author="Kensaku Kawamoto" w:date="2014-03-17T19:54:00Z">
        <w:r>
          <w:rPr>
            <w:webHidden/>
          </w:rPr>
          <w:t>15</w:t>
        </w:r>
        <w:r>
          <w:rPr>
            <w:webHidden/>
          </w:rPr>
          <w:fldChar w:fldCharType="end"/>
        </w:r>
        <w:r w:rsidRPr="00063E2F">
          <w:rPr>
            <w:rStyle w:val="Hyperlink"/>
          </w:rPr>
          <w:fldChar w:fldCharType="end"/>
        </w:r>
      </w:ins>
    </w:p>
    <w:p w:rsidR="00083D3A" w:rsidRDefault="00083D3A">
      <w:pPr>
        <w:pStyle w:val="TOC1"/>
        <w:rPr>
          <w:ins w:id="73" w:author="Kensaku Kawamoto" w:date="2014-03-17T19:54:00Z"/>
          <w:rFonts w:asciiTheme="minorHAnsi" w:eastAsiaTheme="minorEastAsia" w:hAnsiTheme="minorHAnsi" w:cstheme="minorBidi"/>
          <w:b w:val="0"/>
          <w:bCs w:val="0"/>
          <w:smallCaps w:val="0"/>
          <w:color w:val="auto"/>
          <w:kern w:val="0"/>
          <w:sz w:val="22"/>
          <w:szCs w:val="22"/>
          <w:lang w:eastAsia="en-US"/>
        </w:rPr>
      </w:pPr>
      <w:ins w:id="74" w:author="Kensaku Kawamoto" w:date="2014-03-17T19:54:00Z">
        <w:r w:rsidRPr="00063E2F">
          <w:rPr>
            <w:rStyle w:val="Hyperlink"/>
          </w:rPr>
          <w:fldChar w:fldCharType="begin"/>
        </w:r>
        <w:r w:rsidRPr="00063E2F">
          <w:rPr>
            <w:rStyle w:val="Hyperlink"/>
          </w:rPr>
          <w:instrText xml:space="preserve"> </w:instrText>
        </w:r>
        <w:r>
          <w:instrText>HYPERLINK \l "_Toc382849413"</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2.0</w:t>
        </w:r>
        <w:r>
          <w:rPr>
            <w:rFonts w:asciiTheme="minorHAnsi" w:eastAsiaTheme="minorEastAsia" w:hAnsiTheme="minorHAnsi" w:cstheme="minorBidi"/>
            <w:b w:val="0"/>
            <w:bCs w:val="0"/>
            <w:smallCaps w:val="0"/>
            <w:color w:val="auto"/>
            <w:kern w:val="0"/>
            <w:sz w:val="22"/>
            <w:szCs w:val="22"/>
            <w:lang w:eastAsia="en-US"/>
          </w:rPr>
          <w:tab/>
        </w:r>
        <w:r w:rsidRPr="00063E2F">
          <w:rPr>
            <w:rStyle w:val="Hyperlink"/>
            <w:rFonts w:ascii="Times New Roman" w:hAnsi="Times New Roman"/>
          </w:rPr>
          <w:t>Implementation Approach</w:t>
        </w:r>
        <w:r>
          <w:rPr>
            <w:webHidden/>
          </w:rPr>
          <w:tab/>
        </w:r>
        <w:r>
          <w:rPr>
            <w:webHidden/>
          </w:rPr>
          <w:fldChar w:fldCharType="begin"/>
        </w:r>
        <w:r>
          <w:rPr>
            <w:webHidden/>
          </w:rPr>
          <w:instrText xml:space="preserve"> PAGEREF _Toc382849413 \h </w:instrText>
        </w:r>
      </w:ins>
      <w:r>
        <w:rPr>
          <w:webHidden/>
        </w:rPr>
      </w:r>
      <w:r>
        <w:rPr>
          <w:webHidden/>
        </w:rPr>
        <w:fldChar w:fldCharType="separate"/>
      </w:r>
      <w:ins w:id="75" w:author="Kensaku Kawamoto" w:date="2014-03-17T19:54:00Z">
        <w:r>
          <w:rPr>
            <w:webHidden/>
          </w:rPr>
          <w:t>16</w:t>
        </w:r>
        <w:r>
          <w:rPr>
            <w:webHidden/>
          </w:rPr>
          <w:fldChar w:fldCharType="end"/>
        </w:r>
        <w:r w:rsidRPr="00063E2F">
          <w:rPr>
            <w:rStyle w:val="Hyperlink"/>
          </w:rPr>
          <w:fldChar w:fldCharType="end"/>
        </w:r>
      </w:ins>
    </w:p>
    <w:p w:rsidR="00083D3A" w:rsidRDefault="00083D3A">
      <w:pPr>
        <w:pStyle w:val="TOC2"/>
        <w:rPr>
          <w:ins w:id="76" w:author="Kensaku Kawamoto" w:date="2014-03-17T19:54:00Z"/>
          <w:rFonts w:asciiTheme="minorHAnsi" w:eastAsiaTheme="minorEastAsia" w:hAnsiTheme="minorHAnsi" w:cstheme="minorBidi"/>
          <w:bCs w:val="0"/>
          <w:smallCaps w:val="0"/>
          <w:color w:val="auto"/>
          <w:kern w:val="0"/>
          <w:sz w:val="22"/>
          <w:szCs w:val="22"/>
          <w:lang w:eastAsia="en-US"/>
        </w:rPr>
      </w:pPr>
      <w:ins w:id="77" w:author="Kensaku Kawamoto" w:date="2014-03-17T19:54:00Z">
        <w:r w:rsidRPr="00063E2F">
          <w:rPr>
            <w:rStyle w:val="Hyperlink"/>
          </w:rPr>
          <w:fldChar w:fldCharType="begin"/>
        </w:r>
        <w:r w:rsidRPr="00063E2F">
          <w:rPr>
            <w:rStyle w:val="Hyperlink"/>
          </w:rPr>
          <w:instrText xml:space="preserve"> </w:instrText>
        </w:r>
        <w:r>
          <w:instrText>HYPERLINK \l "_Toc382849414"</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2.1</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Pre-Conditions (Required Attributes of a Suitable Environment for Implementing this Guide)</w:t>
        </w:r>
        <w:r>
          <w:rPr>
            <w:webHidden/>
          </w:rPr>
          <w:tab/>
        </w:r>
        <w:r>
          <w:rPr>
            <w:webHidden/>
          </w:rPr>
          <w:fldChar w:fldCharType="begin"/>
        </w:r>
        <w:r>
          <w:rPr>
            <w:webHidden/>
          </w:rPr>
          <w:instrText xml:space="preserve"> PAGEREF _Toc382849414 \h </w:instrText>
        </w:r>
      </w:ins>
      <w:r>
        <w:rPr>
          <w:webHidden/>
        </w:rPr>
      </w:r>
      <w:r>
        <w:rPr>
          <w:webHidden/>
        </w:rPr>
        <w:fldChar w:fldCharType="separate"/>
      </w:r>
      <w:ins w:id="78" w:author="Kensaku Kawamoto" w:date="2014-03-17T19:54:00Z">
        <w:r>
          <w:rPr>
            <w:webHidden/>
          </w:rPr>
          <w:t>16</w:t>
        </w:r>
        <w:r>
          <w:rPr>
            <w:webHidden/>
          </w:rPr>
          <w:fldChar w:fldCharType="end"/>
        </w:r>
        <w:r w:rsidRPr="00063E2F">
          <w:rPr>
            <w:rStyle w:val="Hyperlink"/>
          </w:rPr>
          <w:fldChar w:fldCharType="end"/>
        </w:r>
      </w:ins>
    </w:p>
    <w:p w:rsidR="00083D3A" w:rsidRDefault="00083D3A">
      <w:pPr>
        <w:pStyle w:val="TOC2"/>
        <w:rPr>
          <w:ins w:id="79" w:author="Kensaku Kawamoto" w:date="2014-03-17T19:54:00Z"/>
          <w:rFonts w:asciiTheme="minorHAnsi" w:eastAsiaTheme="minorEastAsia" w:hAnsiTheme="minorHAnsi" w:cstheme="minorBidi"/>
          <w:bCs w:val="0"/>
          <w:smallCaps w:val="0"/>
          <w:color w:val="auto"/>
          <w:kern w:val="0"/>
          <w:sz w:val="22"/>
          <w:szCs w:val="22"/>
          <w:lang w:eastAsia="en-US"/>
        </w:rPr>
      </w:pPr>
      <w:ins w:id="80" w:author="Kensaku Kawamoto" w:date="2014-03-17T19:54:00Z">
        <w:r w:rsidRPr="00063E2F">
          <w:rPr>
            <w:rStyle w:val="Hyperlink"/>
          </w:rPr>
          <w:fldChar w:fldCharType="begin"/>
        </w:r>
        <w:r w:rsidRPr="00063E2F">
          <w:rPr>
            <w:rStyle w:val="Hyperlink"/>
          </w:rPr>
          <w:instrText xml:space="preserve"> </w:instrText>
        </w:r>
        <w:r>
          <w:instrText>HYPERLINK \l "_Toc382849415"</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2.2</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Implementation Resources</w:t>
        </w:r>
        <w:r>
          <w:rPr>
            <w:webHidden/>
          </w:rPr>
          <w:tab/>
        </w:r>
        <w:r>
          <w:rPr>
            <w:webHidden/>
          </w:rPr>
          <w:fldChar w:fldCharType="begin"/>
        </w:r>
        <w:r>
          <w:rPr>
            <w:webHidden/>
          </w:rPr>
          <w:instrText xml:space="preserve"> PAGEREF _Toc382849415 \h </w:instrText>
        </w:r>
      </w:ins>
      <w:r>
        <w:rPr>
          <w:webHidden/>
        </w:rPr>
      </w:r>
      <w:r>
        <w:rPr>
          <w:webHidden/>
        </w:rPr>
        <w:fldChar w:fldCharType="separate"/>
      </w:r>
      <w:ins w:id="81" w:author="Kensaku Kawamoto" w:date="2014-03-17T19:54:00Z">
        <w:r>
          <w:rPr>
            <w:webHidden/>
          </w:rPr>
          <w:t>17</w:t>
        </w:r>
        <w:r>
          <w:rPr>
            <w:webHidden/>
          </w:rPr>
          <w:fldChar w:fldCharType="end"/>
        </w:r>
        <w:r w:rsidRPr="00063E2F">
          <w:rPr>
            <w:rStyle w:val="Hyperlink"/>
          </w:rPr>
          <w:fldChar w:fldCharType="end"/>
        </w:r>
      </w:ins>
    </w:p>
    <w:p w:rsidR="00083D3A" w:rsidRDefault="00083D3A">
      <w:pPr>
        <w:pStyle w:val="TOC2"/>
        <w:rPr>
          <w:ins w:id="82" w:author="Kensaku Kawamoto" w:date="2014-03-17T19:54:00Z"/>
          <w:rFonts w:asciiTheme="minorHAnsi" w:eastAsiaTheme="minorEastAsia" w:hAnsiTheme="minorHAnsi" w:cstheme="minorBidi"/>
          <w:bCs w:val="0"/>
          <w:smallCaps w:val="0"/>
          <w:color w:val="auto"/>
          <w:kern w:val="0"/>
          <w:sz w:val="22"/>
          <w:szCs w:val="22"/>
          <w:lang w:eastAsia="en-US"/>
        </w:rPr>
      </w:pPr>
      <w:ins w:id="83" w:author="Kensaku Kawamoto" w:date="2014-03-17T19:54:00Z">
        <w:r w:rsidRPr="00063E2F">
          <w:rPr>
            <w:rStyle w:val="Hyperlink"/>
          </w:rPr>
          <w:fldChar w:fldCharType="begin"/>
        </w:r>
        <w:r w:rsidRPr="00063E2F">
          <w:rPr>
            <w:rStyle w:val="Hyperlink"/>
          </w:rPr>
          <w:instrText xml:space="preserve"> </w:instrText>
        </w:r>
        <w:r>
          <w:instrText>HYPERLINK \l "_Toc382849416"</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Service Interaction Framework</w:t>
        </w:r>
        <w:r>
          <w:rPr>
            <w:webHidden/>
          </w:rPr>
          <w:tab/>
        </w:r>
        <w:r>
          <w:rPr>
            <w:webHidden/>
          </w:rPr>
          <w:fldChar w:fldCharType="begin"/>
        </w:r>
        <w:r>
          <w:rPr>
            <w:webHidden/>
          </w:rPr>
          <w:instrText xml:space="preserve"> PAGEREF _Toc382849416 \h </w:instrText>
        </w:r>
      </w:ins>
      <w:r>
        <w:rPr>
          <w:webHidden/>
        </w:rPr>
      </w:r>
      <w:r>
        <w:rPr>
          <w:webHidden/>
        </w:rPr>
        <w:fldChar w:fldCharType="separate"/>
      </w:r>
      <w:ins w:id="84" w:author="Kensaku Kawamoto" w:date="2014-03-17T19:54:00Z">
        <w:r>
          <w:rPr>
            <w:webHidden/>
          </w:rPr>
          <w:t>18</w:t>
        </w:r>
        <w:r>
          <w:rPr>
            <w:webHidden/>
          </w:rPr>
          <w:fldChar w:fldCharType="end"/>
        </w:r>
        <w:r w:rsidRPr="00063E2F">
          <w:rPr>
            <w:rStyle w:val="Hyperlink"/>
          </w:rPr>
          <w:fldChar w:fldCharType="end"/>
        </w:r>
      </w:ins>
    </w:p>
    <w:p w:rsidR="00083D3A" w:rsidRDefault="00083D3A">
      <w:pPr>
        <w:pStyle w:val="TOC3"/>
        <w:rPr>
          <w:ins w:id="85" w:author="Kensaku Kawamoto" w:date="2014-03-17T19:54:00Z"/>
          <w:rFonts w:asciiTheme="minorHAnsi" w:eastAsiaTheme="minorEastAsia" w:hAnsiTheme="minorHAnsi" w:cstheme="minorBidi"/>
          <w:bCs w:val="0"/>
          <w:iCs w:val="0"/>
          <w:smallCaps w:val="0"/>
          <w:color w:val="auto"/>
          <w:kern w:val="0"/>
          <w:sz w:val="22"/>
          <w:szCs w:val="22"/>
          <w:lang w:eastAsia="en-US"/>
        </w:rPr>
      </w:pPr>
      <w:ins w:id="86" w:author="Kensaku Kawamoto" w:date="2014-03-17T19:54:00Z">
        <w:r w:rsidRPr="00063E2F">
          <w:rPr>
            <w:rStyle w:val="Hyperlink"/>
          </w:rPr>
          <w:fldChar w:fldCharType="begin"/>
        </w:r>
        <w:r w:rsidRPr="00063E2F">
          <w:rPr>
            <w:rStyle w:val="Hyperlink"/>
          </w:rPr>
          <w:instrText xml:space="preserve"> </w:instrText>
        </w:r>
        <w:r>
          <w:instrText>HYPERLINK \l "_Toc382849417"</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2.3.1</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DSS Profile</w:t>
        </w:r>
        <w:r>
          <w:rPr>
            <w:webHidden/>
          </w:rPr>
          <w:tab/>
        </w:r>
        <w:r>
          <w:rPr>
            <w:webHidden/>
          </w:rPr>
          <w:fldChar w:fldCharType="begin"/>
        </w:r>
        <w:r>
          <w:rPr>
            <w:webHidden/>
          </w:rPr>
          <w:instrText xml:space="preserve"> PAGEREF _Toc382849417 \h </w:instrText>
        </w:r>
      </w:ins>
      <w:r>
        <w:rPr>
          <w:webHidden/>
        </w:rPr>
      </w:r>
      <w:r>
        <w:rPr>
          <w:webHidden/>
        </w:rPr>
        <w:fldChar w:fldCharType="separate"/>
      </w:r>
      <w:ins w:id="87" w:author="Kensaku Kawamoto" w:date="2014-03-17T19:54:00Z">
        <w:r>
          <w:rPr>
            <w:webHidden/>
          </w:rPr>
          <w:t>18</w:t>
        </w:r>
        <w:r>
          <w:rPr>
            <w:webHidden/>
          </w:rPr>
          <w:fldChar w:fldCharType="end"/>
        </w:r>
        <w:r w:rsidRPr="00063E2F">
          <w:rPr>
            <w:rStyle w:val="Hyperlink"/>
          </w:rPr>
          <w:fldChar w:fldCharType="end"/>
        </w:r>
      </w:ins>
    </w:p>
    <w:p w:rsidR="00083D3A" w:rsidRDefault="00083D3A">
      <w:pPr>
        <w:pStyle w:val="TOC3"/>
        <w:rPr>
          <w:ins w:id="88" w:author="Kensaku Kawamoto" w:date="2014-03-17T19:54:00Z"/>
          <w:rFonts w:asciiTheme="minorHAnsi" w:eastAsiaTheme="minorEastAsia" w:hAnsiTheme="minorHAnsi" w:cstheme="minorBidi"/>
          <w:bCs w:val="0"/>
          <w:iCs w:val="0"/>
          <w:smallCaps w:val="0"/>
          <w:color w:val="auto"/>
          <w:kern w:val="0"/>
          <w:sz w:val="22"/>
          <w:szCs w:val="22"/>
          <w:lang w:eastAsia="en-US"/>
        </w:rPr>
      </w:pPr>
      <w:ins w:id="89" w:author="Kensaku Kawamoto" w:date="2014-03-17T19:54:00Z">
        <w:r w:rsidRPr="00063E2F">
          <w:rPr>
            <w:rStyle w:val="Hyperlink"/>
          </w:rPr>
          <w:fldChar w:fldCharType="begin"/>
        </w:r>
        <w:r w:rsidRPr="00063E2F">
          <w:rPr>
            <w:rStyle w:val="Hyperlink"/>
          </w:rPr>
          <w:instrText xml:space="preserve"> </w:instrText>
        </w:r>
        <w:r>
          <w:instrText>HYPERLINK \l "_Toc382849418"</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2.3.2</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Example service request</w:t>
        </w:r>
        <w:r>
          <w:rPr>
            <w:webHidden/>
          </w:rPr>
          <w:tab/>
        </w:r>
        <w:r>
          <w:rPr>
            <w:webHidden/>
          </w:rPr>
          <w:fldChar w:fldCharType="begin"/>
        </w:r>
        <w:r>
          <w:rPr>
            <w:webHidden/>
          </w:rPr>
          <w:instrText xml:space="preserve"> PAGEREF _Toc382849418 \h </w:instrText>
        </w:r>
      </w:ins>
      <w:r>
        <w:rPr>
          <w:webHidden/>
        </w:rPr>
      </w:r>
      <w:r>
        <w:rPr>
          <w:webHidden/>
        </w:rPr>
        <w:fldChar w:fldCharType="separate"/>
      </w:r>
      <w:ins w:id="90" w:author="Kensaku Kawamoto" w:date="2014-03-17T19:54:00Z">
        <w:r>
          <w:rPr>
            <w:webHidden/>
          </w:rPr>
          <w:t>19</w:t>
        </w:r>
        <w:r>
          <w:rPr>
            <w:webHidden/>
          </w:rPr>
          <w:fldChar w:fldCharType="end"/>
        </w:r>
        <w:r w:rsidRPr="00063E2F">
          <w:rPr>
            <w:rStyle w:val="Hyperlink"/>
          </w:rPr>
          <w:fldChar w:fldCharType="end"/>
        </w:r>
      </w:ins>
    </w:p>
    <w:p w:rsidR="00083D3A" w:rsidRDefault="00083D3A">
      <w:pPr>
        <w:pStyle w:val="TOC3"/>
        <w:rPr>
          <w:ins w:id="91" w:author="Kensaku Kawamoto" w:date="2014-03-17T19:54:00Z"/>
          <w:rFonts w:asciiTheme="minorHAnsi" w:eastAsiaTheme="minorEastAsia" w:hAnsiTheme="minorHAnsi" w:cstheme="minorBidi"/>
          <w:bCs w:val="0"/>
          <w:iCs w:val="0"/>
          <w:smallCaps w:val="0"/>
          <w:color w:val="auto"/>
          <w:kern w:val="0"/>
          <w:sz w:val="22"/>
          <w:szCs w:val="22"/>
          <w:lang w:eastAsia="en-US"/>
        </w:rPr>
      </w:pPr>
      <w:ins w:id="92" w:author="Kensaku Kawamoto" w:date="2014-03-17T19:54:00Z">
        <w:r w:rsidRPr="00063E2F">
          <w:rPr>
            <w:rStyle w:val="Hyperlink"/>
          </w:rPr>
          <w:fldChar w:fldCharType="begin"/>
        </w:r>
        <w:r w:rsidRPr="00063E2F">
          <w:rPr>
            <w:rStyle w:val="Hyperlink"/>
          </w:rPr>
          <w:instrText xml:space="preserve"> </w:instrText>
        </w:r>
        <w:r>
          <w:instrText>HYPERLINK \l "_Toc382849419"</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2.3.3</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Evaluate Request</w:t>
        </w:r>
        <w:r>
          <w:rPr>
            <w:webHidden/>
          </w:rPr>
          <w:tab/>
        </w:r>
        <w:r>
          <w:rPr>
            <w:webHidden/>
          </w:rPr>
          <w:fldChar w:fldCharType="begin"/>
        </w:r>
        <w:r>
          <w:rPr>
            <w:webHidden/>
          </w:rPr>
          <w:instrText xml:space="preserve"> PAGEREF _Toc382849419 \h </w:instrText>
        </w:r>
      </w:ins>
      <w:r>
        <w:rPr>
          <w:webHidden/>
        </w:rPr>
      </w:r>
      <w:r>
        <w:rPr>
          <w:webHidden/>
        </w:rPr>
        <w:fldChar w:fldCharType="separate"/>
      </w:r>
      <w:ins w:id="93" w:author="Kensaku Kawamoto" w:date="2014-03-17T19:54:00Z">
        <w:r>
          <w:rPr>
            <w:webHidden/>
          </w:rPr>
          <w:t>20</w:t>
        </w:r>
        <w:r>
          <w:rPr>
            <w:webHidden/>
          </w:rPr>
          <w:fldChar w:fldCharType="end"/>
        </w:r>
        <w:r w:rsidRPr="00063E2F">
          <w:rPr>
            <w:rStyle w:val="Hyperlink"/>
          </w:rPr>
          <w:fldChar w:fldCharType="end"/>
        </w:r>
      </w:ins>
    </w:p>
    <w:p w:rsidR="00083D3A" w:rsidRDefault="00083D3A">
      <w:pPr>
        <w:pStyle w:val="TOC3"/>
        <w:rPr>
          <w:ins w:id="94" w:author="Kensaku Kawamoto" w:date="2014-03-17T19:54:00Z"/>
          <w:rFonts w:asciiTheme="minorHAnsi" w:eastAsiaTheme="minorEastAsia" w:hAnsiTheme="minorHAnsi" w:cstheme="minorBidi"/>
          <w:bCs w:val="0"/>
          <w:iCs w:val="0"/>
          <w:smallCaps w:val="0"/>
          <w:color w:val="auto"/>
          <w:kern w:val="0"/>
          <w:sz w:val="22"/>
          <w:szCs w:val="22"/>
          <w:lang w:eastAsia="en-US"/>
        </w:rPr>
      </w:pPr>
      <w:ins w:id="95" w:author="Kensaku Kawamoto" w:date="2014-03-17T19:54:00Z">
        <w:r w:rsidRPr="00063E2F">
          <w:rPr>
            <w:rStyle w:val="Hyperlink"/>
          </w:rPr>
          <w:fldChar w:fldCharType="begin"/>
        </w:r>
        <w:r w:rsidRPr="00063E2F">
          <w:rPr>
            <w:rStyle w:val="Hyperlink"/>
          </w:rPr>
          <w:instrText xml:space="preserve"> </w:instrText>
        </w:r>
        <w:r>
          <w:instrText>HYPERLINK \l "_Toc382849420"</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2.3.4</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Evaluate Response</w:t>
        </w:r>
        <w:r>
          <w:rPr>
            <w:webHidden/>
          </w:rPr>
          <w:tab/>
        </w:r>
        <w:r>
          <w:rPr>
            <w:webHidden/>
          </w:rPr>
          <w:fldChar w:fldCharType="begin"/>
        </w:r>
        <w:r>
          <w:rPr>
            <w:webHidden/>
          </w:rPr>
          <w:instrText xml:space="preserve"> PAGEREF _Toc382849420 \h </w:instrText>
        </w:r>
      </w:ins>
      <w:r>
        <w:rPr>
          <w:webHidden/>
        </w:rPr>
      </w:r>
      <w:r>
        <w:rPr>
          <w:webHidden/>
        </w:rPr>
        <w:fldChar w:fldCharType="separate"/>
      </w:r>
      <w:ins w:id="96" w:author="Kensaku Kawamoto" w:date="2014-03-17T19:54:00Z">
        <w:r>
          <w:rPr>
            <w:webHidden/>
          </w:rPr>
          <w:t>24</w:t>
        </w:r>
        <w:r>
          <w:rPr>
            <w:webHidden/>
          </w:rPr>
          <w:fldChar w:fldCharType="end"/>
        </w:r>
        <w:r w:rsidRPr="00063E2F">
          <w:rPr>
            <w:rStyle w:val="Hyperlink"/>
          </w:rPr>
          <w:fldChar w:fldCharType="end"/>
        </w:r>
      </w:ins>
    </w:p>
    <w:p w:rsidR="00083D3A" w:rsidRDefault="00083D3A">
      <w:pPr>
        <w:pStyle w:val="TOC3"/>
        <w:rPr>
          <w:ins w:id="97" w:author="Kensaku Kawamoto" w:date="2014-03-17T19:54:00Z"/>
          <w:rFonts w:asciiTheme="minorHAnsi" w:eastAsiaTheme="minorEastAsia" w:hAnsiTheme="minorHAnsi" w:cstheme="minorBidi"/>
          <w:bCs w:val="0"/>
          <w:iCs w:val="0"/>
          <w:smallCaps w:val="0"/>
          <w:color w:val="auto"/>
          <w:kern w:val="0"/>
          <w:sz w:val="22"/>
          <w:szCs w:val="22"/>
          <w:lang w:eastAsia="en-US"/>
        </w:rPr>
      </w:pPr>
      <w:ins w:id="98" w:author="Kensaku Kawamoto" w:date="2014-03-17T19:54:00Z">
        <w:r w:rsidRPr="00063E2F">
          <w:rPr>
            <w:rStyle w:val="Hyperlink"/>
          </w:rPr>
          <w:fldChar w:fldCharType="begin"/>
        </w:r>
        <w:r w:rsidRPr="00063E2F">
          <w:rPr>
            <w:rStyle w:val="Hyperlink"/>
          </w:rPr>
          <w:instrText xml:space="preserve"> </w:instrText>
        </w:r>
        <w:r>
          <w:instrText>HYPERLINK \l "_Toc382849421"</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2.3.5</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Evaluate Response</w:t>
        </w:r>
        <w:r>
          <w:rPr>
            <w:webHidden/>
          </w:rPr>
          <w:tab/>
        </w:r>
        <w:r>
          <w:rPr>
            <w:webHidden/>
          </w:rPr>
          <w:fldChar w:fldCharType="begin"/>
        </w:r>
        <w:r>
          <w:rPr>
            <w:webHidden/>
          </w:rPr>
          <w:instrText xml:space="preserve"> PAGEREF _Toc382849421 \h </w:instrText>
        </w:r>
      </w:ins>
      <w:r>
        <w:rPr>
          <w:webHidden/>
        </w:rPr>
      </w:r>
      <w:r>
        <w:rPr>
          <w:webHidden/>
        </w:rPr>
        <w:fldChar w:fldCharType="separate"/>
      </w:r>
      <w:ins w:id="99" w:author="Kensaku Kawamoto" w:date="2014-03-17T19:54:00Z">
        <w:r>
          <w:rPr>
            <w:webHidden/>
          </w:rPr>
          <w:t>25</w:t>
        </w:r>
        <w:r>
          <w:rPr>
            <w:webHidden/>
          </w:rPr>
          <w:fldChar w:fldCharType="end"/>
        </w:r>
        <w:r w:rsidRPr="00063E2F">
          <w:rPr>
            <w:rStyle w:val="Hyperlink"/>
          </w:rPr>
          <w:fldChar w:fldCharType="end"/>
        </w:r>
      </w:ins>
    </w:p>
    <w:p w:rsidR="00083D3A" w:rsidRDefault="00083D3A">
      <w:pPr>
        <w:pStyle w:val="TOC3"/>
        <w:rPr>
          <w:ins w:id="100" w:author="Kensaku Kawamoto" w:date="2014-03-17T19:54:00Z"/>
          <w:rFonts w:asciiTheme="minorHAnsi" w:eastAsiaTheme="minorEastAsia" w:hAnsiTheme="minorHAnsi" w:cstheme="minorBidi"/>
          <w:bCs w:val="0"/>
          <w:iCs w:val="0"/>
          <w:smallCaps w:val="0"/>
          <w:color w:val="auto"/>
          <w:kern w:val="0"/>
          <w:sz w:val="22"/>
          <w:szCs w:val="22"/>
          <w:lang w:eastAsia="en-US"/>
        </w:rPr>
      </w:pPr>
      <w:ins w:id="101" w:author="Kensaku Kawamoto" w:date="2014-03-17T19:54:00Z">
        <w:r w:rsidRPr="00063E2F">
          <w:rPr>
            <w:rStyle w:val="Hyperlink"/>
          </w:rPr>
          <w:fldChar w:fldCharType="begin"/>
        </w:r>
        <w:r w:rsidRPr="00063E2F">
          <w:rPr>
            <w:rStyle w:val="Hyperlink"/>
          </w:rPr>
          <w:instrText xml:space="preserve"> </w:instrText>
        </w:r>
        <w:r>
          <w:instrText>HYPERLINK \l "_Toc382849422"</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2.3.6</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DSS Exceptions</w:t>
        </w:r>
        <w:r>
          <w:rPr>
            <w:webHidden/>
          </w:rPr>
          <w:tab/>
        </w:r>
        <w:r>
          <w:rPr>
            <w:webHidden/>
          </w:rPr>
          <w:fldChar w:fldCharType="begin"/>
        </w:r>
        <w:r>
          <w:rPr>
            <w:webHidden/>
          </w:rPr>
          <w:instrText xml:space="preserve"> PAGEREF _Toc382849422 \h </w:instrText>
        </w:r>
      </w:ins>
      <w:r>
        <w:rPr>
          <w:webHidden/>
        </w:rPr>
      </w:r>
      <w:r>
        <w:rPr>
          <w:webHidden/>
        </w:rPr>
        <w:fldChar w:fldCharType="separate"/>
      </w:r>
      <w:ins w:id="102" w:author="Kensaku Kawamoto" w:date="2014-03-17T19:54:00Z">
        <w:r>
          <w:rPr>
            <w:webHidden/>
          </w:rPr>
          <w:t>28</w:t>
        </w:r>
        <w:r>
          <w:rPr>
            <w:webHidden/>
          </w:rPr>
          <w:fldChar w:fldCharType="end"/>
        </w:r>
        <w:r w:rsidRPr="00063E2F">
          <w:rPr>
            <w:rStyle w:val="Hyperlink"/>
          </w:rPr>
          <w:fldChar w:fldCharType="end"/>
        </w:r>
      </w:ins>
    </w:p>
    <w:p w:rsidR="00083D3A" w:rsidRDefault="00083D3A">
      <w:pPr>
        <w:pStyle w:val="TOC3"/>
        <w:rPr>
          <w:ins w:id="103" w:author="Kensaku Kawamoto" w:date="2014-03-17T19:54:00Z"/>
          <w:rFonts w:asciiTheme="minorHAnsi" w:eastAsiaTheme="minorEastAsia" w:hAnsiTheme="minorHAnsi" w:cstheme="minorBidi"/>
          <w:bCs w:val="0"/>
          <w:iCs w:val="0"/>
          <w:smallCaps w:val="0"/>
          <w:color w:val="auto"/>
          <w:kern w:val="0"/>
          <w:sz w:val="22"/>
          <w:szCs w:val="22"/>
          <w:lang w:eastAsia="en-US"/>
        </w:rPr>
      </w:pPr>
      <w:ins w:id="104" w:author="Kensaku Kawamoto" w:date="2014-03-17T19:54:00Z">
        <w:r w:rsidRPr="00063E2F">
          <w:rPr>
            <w:rStyle w:val="Hyperlink"/>
          </w:rPr>
          <w:fldChar w:fldCharType="begin"/>
        </w:r>
        <w:r w:rsidRPr="00063E2F">
          <w:rPr>
            <w:rStyle w:val="Hyperlink"/>
          </w:rPr>
          <w:instrText xml:space="preserve"> </w:instrText>
        </w:r>
        <w:r>
          <w:instrText>HYPERLINK \l "_Toc382849423"</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2.3.7</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Service Protocols</w:t>
        </w:r>
        <w:r>
          <w:rPr>
            <w:webHidden/>
          </w:rPr>
          <w:tab/>
        </w:r>
        <w:r>
          <w:rPr>
            <w:webHidden/>
          </w:rPr>
          <w:fldChar w:fldCharType="begin"/>
        </w:r>
        <w:r>
          <w:rPr>
            <w:webHidden/>
          </w:rPr>
          <w:instrText xml:space="preserve"> PAGEREF _Toc382849423 \h </w:instrText>
        </w:r>
      </w:ins>
      <w:r>
        <w:rPr>
          <w:webHidden/>
        </w:rPr>
      </w:r>
      <w:r>
        <w:rPr>
          <w:webHidden/>
        </w:rPr>
        <w:fldChar w:fldCharType="separate"/>
      </w:r>
      <w:ins w:id="105" w:author="Kensaku Kawamoto" w:date="2014-03-17T19:54:00Z">
        <w:r>
          <w:rPr>
            <w:webHidden/>
          </w:rPr>
          <w:t>29</w:t>
        </w:r>
        <w:r>
          <w:rPr>
            <w:webHidden/>
          </w:rPr>
          <w:fldChar w:fldCharType="end"/>
        </w:r>
        <w:r w:rsidRPr="00063E2F">
          <w:rPr>
            <w:rStyle w:val="Hyperlink"/>
          </w:rPr>
          <w:fldChar w:fldCharType="end"/>
        </w:r>
      </w:ins>
    </w:p>
    <w:p w:rsidR="00083D3A" w:rsidRDefault="00083D3A">
      <w:pPr>
        <w:pStyle w:val="TOC2"/>
        <w:rPr>
          <w:ins w:id="106" w:author="Kensaku Kawamoto" w:date="2014-03-17T19:54:00Z"/>
          <w:rFonts w:asciiTheme="minorHAnsi" w:eastAsiaTheme="minorEastAsia" w:hAnsiTheme="minorHAnsi" w:cstheme="minorBidi"/>
          <w:bCs w:val="0"/>
          <w:smallCaps w:val="0"/>
          <w:color w:val="auto"/>
          <w:kern w:val="0"/>
          <w:sz w:val="22"/>
          <w:szCs w:val="22"/>
          <w:lang w:eastAsia="en-US"/>
        </w:rPr>
      </w:pPr>
      <w:ins w:id="107" w:author="Kensaku Kawamoto" w:date="2014-03-17T19:54:00Z">
        <w:r w:rsidRPr="00063E2F">
          <w:rPr>
            <w:rStyle w:val="Hyperlink"/>
          </w:rPr>
          <w:fldChar w:fldCharType="begin"/>
        </w:r>
        <w:r w:rsidRPr="00063E2F">
          <w:rPr>
            <w:rStyle w:val="Hyperlink"/>
          </w:rPr>
          <w:instrText xml:space="preserve"> </w:instrText>
        </w:r>
        <w:r>
          <w:instrText>HYPERLINK \l "_Toc382849424"</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2.4</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Content Payload Definition</w:t>
        </w:r>
        <w:r>
          <w:rPr>
            <w:webHidden/>
          </w:rPr>
          <w:tab/>
        </w:r>
        <w:r>
          <w:rPr>
            <w:webHidden/>
          </w:rPr>
          <w:fldChar w:fldCharType="begin"/>
        </w:r>
        <w:r>
          <w:rPr>
            <w:webHidden/>
          </w:rPr>
          <w:instrText xml:space="preserve"> PAGEREF _Toc382849424 \h </w:instrText>
        </w:r>
      </w:ins>
      <w:r>
        <w:rPr>
          <w:webHidden/>
        </w:rPr>
      </w:r>
      <w:r>
        <w:rPr>
          <w:webHidden/>
        </w:rPr>
        <w:fldChar w:fldCharType="separate"/>
      </w:r>
      <w:ins w:id="108" w:author="Kensaku Kawamoto" w:date="2014-03-17T19:54:00Z">
        <w:r>
          <w:rPr>
            <w:webHidden/>
          </w:rPr>
          <w:t>30</w:t>
        </w:r>
        <w:r>
          <w:rPr>
            <w:webHidden/>
          </w:rPr>
          <w:fldChar w:fldCharType="end"/>
        </w:r>
        <w:r w:rsidRPr="00063E2F">
          <w:rPr>
            <w:rStyle w:val="Hyperlink"/>
          </w:rPr>
          <w:fldChar w:fldCharType="end"/>
        </w:r>
      </w:ins>
    </w:p>
    <w:p w:rsidR="00083D3A" w:rsidRDefault="00083D3A">
      <w:pPr>
        <w:pStyle w:val="TOC3"/>
        <w:rPr>
          <w:ins w:id="109" w:author="Kensaku Kawamoto" w:date="2014-03-17T19:54:00Z"/>
          <w:rFonts w:asciiTheme="minorHAnsi" w:eastAsiaTheme="minorEastAsia" w:hAnsiTheme="minorHAnsi" w:cstheme="minorBidi"/>
          <w:bCs w:val="0"/>
          <w:iCs w:val="0"/>
          <w:smallCaps w:val="0"/>
          <w:color w:val="auto"/>
          <w:kern w:val="0"/>
          <w:sz w:val="22"/>
          <w:szCs w:val="22"/>
          <w:lang w:eastAsia="en-US"/>
        </w:rPr>
      </w:pPr>
      <w:ins w:id="110" w:author="Kensaku Kawamoto" w:date="2014-03-17T19:54:00Z">
        <w:r w:rsidRPr="00063E2F">
          <w:rPr>
            <w:rStyle w:val="Hyperlink"/>
          </w:rPr>
          <w:fldChar w:fldCharType="begin"/>
        </w:r>
        <w:r w:rsidRPr="00063E2F">
          <w:rPr>
            <w:rStyle w:val="Hyperlink"/>
          </w:rPr>
          <w:instrText xml:space="preserve"> </w:instrText>
        </w:r>
        <w:r>
          <w:instrText>HYPERLINK \l "_Toc382849425"</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2.4.1</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Semantic Signifier</w:t>
        </w:r>
        <w:r>
          <w:rPr>
            <w:webHidden/>
          </w:rPr>
          <w:tab/>
        </w:r>
        <w:r>
          <w:rPr>
            <w:webHidden/>
          </w:rPr>
          <w:fldChar w:fldCharType="begin"/>
        </w:r>
        <w:r>
          <w:rPr>
            <w:webHidden/>
          </w:rPr>
          <w:instrText xml:space="preserve"> PAGEREF _Toc382849425 \h </w:instrText>
        </w:r>
      </w:ins>
      <w:r>
        <w:rPr>
          <w:webHidden/>
        </w:rPr>
      </w:r>
      <w:r>
        <w:rPr>
          <w:webHidden/>
        </w:rPr>
        <w:fldChar w:fldCharType="separate"/>
      </w:r>
      <w:ins w:id="111" w:author="Kensaku Kawamoto" w:date="2014-03-17T19:54:00Z">
        <w:r>
          <w:rPr>
            <w:webHidden/>
          </w:rPr>
          <w:t>30</w:t>
        </w:r>
        <w:r>
          <w:rPr>
            <w:webHidden/>
          </w:rPr>
          <w:fldChar w:fldCharType="end"/>
        </w:r>
        <w:r w:rsidRPr="00063E2F">
          <w:rPr>
            <w:rStyle w:val="Hyperlink"/>
          </w:rPr>
          <w:fldChar w:fldCharType="end"/>
        </w:r>
      </w:ins>
    </w:p>
    <w:p w:rsidR="00083D3A" w:rsidRDefault="00083D3A">
      <w:pPr>
        <w:pStyle w:val="TOC3"/>
        <w:rPr>
          <w:ins w:id="112" w:author="Kensaku Kawamoto" w:date="2014-03-17T19:54:00Z"/>
          <w:rFonts w:asciiTheme="minorHAnsi" w:eastAsiaTheme="minorEastAsia" w:hAnsiTheme="minorHAnsi" w:cstheme="minorBidi"/>
          <w:bCs w:val="0"/>
          <w:iCs w:val="0"/>
          <w:smallCaps w:val="0"/>
          <w:color w:val="auto"/>
          <w:kern w:val="0"/>
          <w:sz w:val="22"/>
          <w:szCs w:val="22"/>
          <w:lang w:eastAsia="en-US"/>
        </w:rPr>
      </w:pPr>
      <w:ins w:id="113" w:author="Kensaku Kawamoto" w:date="2014-03-17T19:54:00Z">
        <w:r w:rsidRPr="00063E2F">
          <w:rPr>
            <w:rStyle w:val="Hyperlink"/>
          </w:rPr>
          <w:fldChar w:fldCharType="begin"/>
        </w:r>
        <w:r w:rsidRPr="00063E2F">
          <w:rPr>
            <w:rStyle w:val="Hyperlink"/>
          </w:rPr>
          <w:instrText xml:space="preserve"> </w:instrText>
        </w:r>
        <w:r>
          <w:instrText>HYPERLINK \l "_Toc382849426"</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2.4.2</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CDSInput</w:t>
        </w:r>
        <w:r>
          <w:rPr>
            <w:webHidden/>
          </w:rPr>
          <w:tab/>
        </w:r>
        <w:r>
          <w:rPr>
            <w:webHidden/>
          </w:rPr>
          <w:fldChar w:fldCharType="begin"/>
        </w:r>
        <w:r>
          <w:rPr>
            <w:webHidden/>
          </w:rPr>
          <w:instrText xml:space="preserve"> PAGEREF _Toc382849426 \h </w:instrText>
        </w:r>
      </w:ins>
      <w:r>
        <w:rPr>
          <w:webHidden/>
        </w:rPr>
      </w:r>
      <w:r>
        <w:rPr>
          <w:webHidden/>
        </w:rPr>
        <w:fldChar w:fldCharType="separate"/>
      </w:r>
      <w:ins w:id="114" w:author="Kensaku Kawamoto" w:date="2014-03-17T19:54:00Z">
        <w:r>
          <w:rPr>
            <w:webHidden/>
          </w:rPr>
          <w:t>32</w:t>
        </w:r>
        <w:r>
          <w:rPr>
            <w:webHidden/>
          </w:rPr>
          <w:fldChar w:fldCharType="end"/>
        </w:r>
        <w:r w:rsidRPr="00063E2F">
          <w:rPr>
            <w:rStyle w:val="Hyperlink"/>
          </w:rPr>
          <w:fldChar w:fldCharType="end"/>
        </w:r>
      </w:ins>
    </w:p>
    <w:p w:rsidR="00083D3A" w:rsidRDefault="00083D3A">
      <w:pPr>
        <w:pStyle w:val="TOC3"/>
        <w:rPr>
          <w:ins w:id="115" w:author="Kensaku Kawamoto" w:date="2014-03-17T19:54:00Z"/>
          <w:rFonts w:asciiTheme="minorHAnsi" w:eastAsiaTheme="minorEastAsia" w:hAnsiTheme="minorHAnsi" w:cstheme="minorBidi"/>
          <w:bCs w:val="0"/>
          <w:iCs w:val="0"/>
          <w:smallCaps w:val="0"/>
          <w:color w:val="auto"/>
          <w:kern w:val="0"/>
          <w:sz w:val="22"/>
          <w:szCs w:val="22"/>
          <w:lang w:eastAsia="en-US"/>
        </w:rPr>
      </w:pPr>
      <w:ins w:id="116" w:author="Kensaku Kawamoto" w:date="2014-03-17T19:54:00Z">
        <w:r w:rsidRPr="00063E2F">
          <w:rPr>
            <w:rStyle w:val="Hyperlink"/>
          </w:rPr>
          <w:fldChar w:fldCharType="begin"/>
        </w:r>
        <w:r w:rsidRPr="00063E2F">
          <w:rPr>
            <w:rStyle w:val="Hyperlink"/>
          </w:rPr>
          <w:instrText xml:space="preserve"> </w:instrText>
        </w:r>
        <w:r>
          <w:instrText>HYPERLINK \l "_Toc382849427"</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2.4.3</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CDS OUTPUT</w:t>
        </w:r>
        <w:r>
          <w:rPr>
            <w:webHidden/>
          </w:rPr>
          <w:tab/>
        </w:r>
        <w:r>
          <w:rPr>
            <w:webHidden/>
          </w:rPr>
          <w:fldChar w:fldCharType="begin"/>
        </w:r>
        <w:r>
          <w:rPr>
            <w:webHidden/>
          </w:rPr>
          <w:instrText xml:space="preserve"> PAGEREF _Toc382849427 \h </w:instrText>
        </w:r>
      </w:ins>
      <w:r>
        <w:rPr>
          <w:webHidden/>
        </w:rPr>
      </w:r>
      <w:r>
        <w:rPr>
          <w:webHidden/>
        </w:rPr>
        <w:fldChar w:fldCharType="separate"/>
      </w:r>
      <w:ins w:id="117" w:author="Kensaku Kawamoto" w:date="2014-03-17T19:54:00Z">
        <w:r>
          <w:rPr>
            <w:webHidden/>
          </w:rPr>
          <w:t>33</w:t>
        </w:r>
        <w:r>
          <w:rPr>
            <w:webHidden/>
          </w:rPr>
          <w:fldChar w:fldCharType="end"/>
        </w:r>
        <w:r w:rsidRPr="00063E2F">
          <w:rPr>
            <w:rStyle w:val="Hyperlink"/>
          </w:rPr>
          <w:fldChar w:fldCharType="end"/>
        </w:r>
      </w:ins>
    </w:p>
    <w:p w:rsidR="00083D3A" w:rsidRDefault="00083D3A">
      <w:pPr>
        <w:pStyle w:val="TOC3"/>
        <w:rPr>
          <w:ins w:id="118" w:author="Kensaku Kawamoto" w:date="2014-03-17T19:54:00Z"/>
          <w:rFonts w:asciiTheme="minorHAnsi" w:eastAsiaTheme="minorEastAsia" w:hAnsiTheme="minorHAnsi" w:cstheme="minorBidi"/>
          <w:bCs w:val="0"/>
          <w:iCs w:val="0"/>
          <w:smallCaps w:val="0"/>
          <w:color w:val="auto"/>
          <w:kern w:val="0"/>
          <w:sz w:val="22"/>
          <w:szCs w:val="22"/>
          <w:lang w:eastAsia="en-US"/>
        </w:rPr>
      </w:pPr>
      <w:ins w:id="119" w:author="Kensaku Kawamoto" w:date="2014-03-17T19:54:00Z">
        <w:r w:rsidRPr="00063E2F">
          <w:rPr>
            <w:rStyle w:val="Hyperlink"/>
          </w:rPr>
          <w:fldChar w:fldCharType="begin"/>
        </w:r>
        <w:r w:rsidRPr="00063E2F">
          <w:rPr>
            <w:rStyle w:val="Hyperlink"/>
          </w:rPr>
          <w:instrText xml:space="preserve"> </w:instrText>
        </w:r>
        <w:r>
          <w:instrText>HYPERLINK \l "_Toc382849428"</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2.4.4</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Execution Message Container</w:t>
        </w:r>
        <w:r>
          <w:rPr>
            <w:webHidden/>
          </w:rPr>
          <w:tab/>
        </w:r>
        <w:r>
          <w:rPr>
            <w:webHidden/>
          </w:rPr>
          <w:fldChar w:fldCharType="begin"/>
        </w:r>
        <w:r>
          <w:rPr>
            <w:webHidden/>
          </w:rPr>
          <w:instrText xml:space="preserve"> PAGEREF _Toc382849428 \h </w:instrText>
        </w:r>
      </w:ins>
      <w:r>
        <w:rPr>
          <w:webHidden/>
        </w:rPr>
      </w:r>
      <w:r>
        <w:rPr>
          <w:webHidden/>
        </w:rPr>
        <w:fldChar w:fldCharType="separate"/>
      </w:r>
      <w:ins w:id="120" w:author="Kensaku Kawamoto" w:date="2014-03-17T19:54:00Z">
        <w:r>
          <w:rPr>
            <w:webHidden/>
          </w:rPr>
          <w:t>37</w:t>
        </w:r>
        <w:r>
          <w:rPr>
            <w:webHidden/>
          </w:rPr>
          <w:fldChar w:fldCharType="end"/>
        </w:r>
        <w:r w:rsidRPr="00063E2F">
          <w:rPr>
            <w:rStyle w:val="Hyperlink"/>
          </w:rPr>
          <w:fldChar w:fldCharType="end"/>
        </w:r>
      </w:ins>
    </w:p>
    <w:p w:rsidR="00083D3A" w:rsidRDefault="00083D3A">
      <w:pPr>
        <w:pStyle w:val="TOC2"/>
        <w:rPr>
          <w:ins w:id="121" w:author="Kensaku Kawamoto" w:date="2014-03-17T19:54:00Z"/>
          <w:rFonts w:asciiTheme="minorHAnsi" w:eastAsiaTheme="minorEastAsia" w:hAnsiTheme="minorHAnsi" w:cstheme="minorBidi"/>
          <w:bCs w:val="0"/>
          <w:smallCaps w:val="0"/>
          <w:color w:val="auto"/>
          <w:kern w:val="0"/>
          <w:sz w:val="22"/>
          <w:szCs w:val="22"/>
          <w:lang w:eastAsia="en-US"/>
        </w:rPr>
      </w:pPr>
      <w:ins w:id="122" w:author="Kensaku Kawamoto" w:date="2014-03-17T19:54:00Z">
        <w:r w:rsidRPr="00063E2F">
          <w:rPr>
            <w:rStyle w:val="Hyperlink"/>
          </w:rPr>
          <w:fldChar w:fldCharType="begin"/>
        </w:r>
        <w:r w:rsidRPr="00063E2F">
          <w:rPr>
            <w:rStyle w:val="Hyperlink"/>
          </w:rPr>
          <w:instrText xml:space="preserve"> </w:instrText>
        </w:r>
        <w:r>
          <w:instrText>HYPERLINK \l "_Toc382849429"</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2.5</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Clinical Data Representation</w:t>
        </w:r>
        <w:r>
          <w:rPr>
            <w:webHidden/>
          </w:rPr>
          <w:tab/>
        </w:r>
        <w:r>
          <w:rPr>
            <w:webHidden/>
          </w:rPr>
          <w:fldChar w:fldCharType="begin"/>
        </w:r>
        <w:r>
          <w:rPr>
            <w:webHidden/>
          </w:rPr>
          <w:instrText xml:space="preserve"> PAGEREF _Toc382849429 \h </w:instrText>
        </w:r>
      </w:ins>
      <w:r>
        <w:rPr>
          <w:webHidden/>
        </w:rPr>
      </w:r>
      <w:r>
        <w:rPr>
          <w:webHidden/>
        </w:rPr>
        <w:fldChar w:fldCharType="separate"/>
      </w:r>
      <w:ins w:id="123" w:author="Kensaku Kawamoto" w:date="2014-03-17T19:54:00Z">
        <w:r>
          <w:rPr>
            <w:webHidden/>
          </w:rPr>
          <w:t>39</w:t>
        </w:r>
        <w:r>
          <w:rPr>
            <w:webHidden/>
          </w:rPr>
          <w:fldChar w:fldCharType="end"/>
        </w:r>
        <w:r w:rsidRPr="00063E2F">
          <w:rPr>
            <w:rStyle w:val="Hyperlink"/>
          </w:rPr>
          <w:fldChar w:fldCharType="end"/>
        </w:r>
      </w:ins>
    </w:p>
    <w:p w:rsidR="00083D3A" w:rsidRDefault="00083D3A">
      <w:pPr>
        <w:pStyle w:val="TOC2"/>
        <w:rPr>
          <w:ins w:id="124" w:author="Kensaku Kawamoto" w:date="2014-03-17T19:54:00Z"/>
          <w:rFonts w:asciiTheme="minorHAnsi" w:eastAsiaTheme="minorEastAsia" w:hAnsiTheme="minorHAnsi" w:cstheme="minorBidi"/>
          <w:bCs w:val="0"/>
          <w:smallCaps w:val="0"/>
          <w:color w:val="auto"/>
          <w:kern w:val="0"/>
          <w:sz w:val="22"/>
          <w:szCs w:val="22"/>
          <w:lang w:eastAsia="en-US"/>
        </w:rPr>
      </w:pPr>
      <w:ins w:id="125" w:author="Kensaku Kawamoto" w:date="2014-03-17T19:54:00Z">
        <w:r w:rsidRPr="00063E2F">
          <w:rPr>
            <w:rStyle w:val="Hyperlink"/>
          </w:rPr>
          <w:fldChar w:fldCharType="begin"/>
        </w:r>
        <w:r w:rsidRPr="00063E2F">
          <w:rPr>
            <w:rStyle w:val="Hyperlink"/>
          </w:rPr>
          <w:instrText xml:space="preserve"> </w:instrText>
        </w:r>
        <w:r>
          <w:instrText>HYPERLINK \l "_Toc382849430"</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2.6</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Specification of Knowledge Module Meta-Data</w:t>
        </w:r>
        <w:r>
          <w:rPr>
            <w:webHidden/>
          </w:rPr>
          <w:tab/>
        </w:r>
        <w:r>
          <w:rPr>
            <w:webHidden/>
          </w:rPr>
          <w:fldChar w:fldCharType="begin"/>
        </w:r>
        <w:r>
          <w:rPr>
            <w:webHidden/>
          </w:rPr>
          <w:instrText xml:space="preserve"> PAGEREF _Toc382849430 \h </w:instrText>
        </w:r>
      </w:ins>
      <w:r>
        <w:rPr>
          <w:webHidden/>
        </w:rPr>
      </w:r>
      <w:r>
        <w:rPr>
          <w:webHidden/>
        </w:rPr>
        <w:fldChar w:fldCharType="separate"/>
      </w:r>
      <w:ins w:id="126" w:author="Kensaku Kawamoto" w:date="2014-03-17T19:54:00Z">
        <w:r>
          <w:rPr>
            <w:webHidden/>
          </w:rPr>
          <w:t>40</w:t>
        </w:r>
        <w:r>
          <w:rPr>
            <w:webHidden/>
          </w:rPr>
          <w:fldChar w:fldCharType="end"/>
        </w:r>
        <w:r w:rsidRPr="00063E2F">
          <w:rPr>
            <w:rStyle w:val="Hyperlink"/>
          </w:rPr>
          <w:fldChar w:fldCharType="end"/>
        </w:r>
      </w:ins>
    </w:p>
    <w:p w:rsidR="00083D3A" w:rsidRDefault="00083D3A">
      <w:pPr>
        <w:pStyle w:val="TOC3"/>
        <w:rPr>
          <w:ins w:id="127" w:author="Kensaku Kawamoto" w:date="2014-03-17T19:54:00Z"/>
          <w:rFonts w:asciiTheme="minorHAnsi" w:eastAsiaTheme="minorEastAsia" w:hAnsiTheme="minorHAnsi" w:cstheme="minorBidi"/>
          <w:bCs w:val="0"/>
          <w:iCs w:val="0"/>
          <w:smallCaps w:val="0"/>
          <w:color w:val="auto"/>
          <w:kern w:val="0"/>
          <w:sz w:val="22"/>
          <w:szCs w:val="22"/>
          <w:lang w:eastAsia="en-US"/>
        </w:rPr>
      </w:pPr>
      <w:ins w:id="128" w:author="Kensaku Kawamoto" w:date="2014-03-17T19:54:00Z">
        <w:r w:rsidRPr="00063E2F">
          <w:rPr>
            <w:rStyle w:val="Hyperlink"/>
          </w:rPr>
          <w:lastRenderedPageBreak/>
          <w:fldChar w:fldCharType="begin"/>
        </w:r>
        <w:r w:rsidRPr="00063E2F">
          <w:rPr>
            <w:rStyle w:val="Hyperlink"/>
          </w:rPr>
          <w:instrText xml:space="preserve"> </w:instrText>
        </w:r>
        <w:r>
          <w:instrText>HYPERLINK \l "_Toc382849431"</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2.6.1</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Example Specification of Knowledge Module Meta-Data: PNEUMOCOCCAL VACCINATION FOR INDIvIDUAL WITH DIABETES MELLITUS</w:t>
        </w:r>
        <w:r>
          <w:rPr>
            <w:webHidden/>
          </w:rPr>
          <w:tab/>
        </w:r>
        <w:r>
          <w:rPr>
            <w:webHidden/>
          </w:rPr>
          <w:fldChar w:fldCharType="begin"/>
        </w:r>
        <w:r>
          <w:rPr>
            <w:webHidden/>
          </w:rPr>
          <w:instrText xml:space="preserve"> PAGEREF _Toc382849431 \h </w:instrText>
        </w:r>
      </w:ins>
      <w:r>
        <w:rPr>
          <w:webHidden/>
        </w:rPr>
      </w:r>
      <w:r>
        <w:rPr>
          <w:webHidden/>
        </w:rPr>
        <w:fldChar w:fldCharType="separate"/>
      </w:r>
      <w:ins w:id="129" w:author="Kensaku Kawamoto" w:date="2014-03-17T19:54:00Z">
        <w:r>
          <w:rPr>
            <w:webHidden/>
          </w:rPr>
          <w:t>41</w:t>
        </w:r>
        <w:r>
          <w:rPr>
            <w:webHidden/>
          </w:rPr>
          <w:fldChar w:fldCharType="end"/>
        </w:r>
        <w:r w:rsidRPr="00063E2F">
          <w:rPr>
            <w:rStyle w:val="Hyperlink"/>
          </w:rPr>
          <w:fldChar w:fldCharType="end"/>
        </w:r>
      </w:ins>
    </w:p>
    <w:p w:rsidR="00083D3A" w:rsidRDefault="00083D3A">
      <w:pPr>
        <w:pStyle w:val="TOC2"/>
        <w:rPr>
          <w:ins w:id="130" w:author="Kensaku Kawamoto" w:date="2014-03-17T19:54:00Z"/>
          <w:rFonts w:asciiTheme="minorHAnsi" w:eastAsiaTheme="minorEastAsia" w:hAnsiTheme="minorHAnsi" w:cstheme="minorBidi"/>
          <w:bCs w:val="0"/>
          <w:smallCaps w:val="0"/>
          <w:color w:val="auto"/>
          <w:kern w:val="0"/>
          <w:sz w:val="22"/>
          <w:szCs w:val="22"/>
          <w:lang w:eastAsia="en-US"/>
        </w:rPr>
      </w:pPr>
      <w:ins w:id="131" w:author="Kensaku Kawamoto" w:date="2014-03-17T19:54:00Z">
        <w:r w:rsidRPr="00063E2F">
          <w:rPr>
            <w:rStyle w:val="Hyperlink"/>
          </w:rPr>
          <w:fldChar w:fldCharType="begin"/>
        </w:r>
        <w:r w:rsidRPr="00063E2F">
          <w:rPr>
            <w:rStyle w:val="Hyperlink"/>
          </w:rPr>
          <w:instrText xml:space="preserve"> </w:instrText>
        </w:r>
        <w:r>
          <w:instrText>HYPERLINK \l "_Toc382849432"</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2.7</w:t>
        </w:r>
        <w:r>
          <w:rPr>
            <w:rFonts w:asciiTheme="minorHAnsi" w:eastAsiaTheme="minorEastAsia" w:hAnsiTheme="minorHAnsi" w:cstheme="minorBidi"/>
            <w:bCs w:val="0"/>
            <w:smallCaps w:val="0"/>
            <w:color w:val="auto"/>
            <w:kern w:val="0"/>
            <w:sz w:val="22"/>
            <w:szCs w:val="22"/>
            <w:lang w:eastAsia="en-US"/>
          </w:rPr>
          <w:tab/>
        </w:r>
        <w:r w:rsidRPr="00063E2F">
          <w:rPr>
            <w:rStyle w:val="Hyperlink"/>
            <w:rFonts w:ascii="Times New Roman" w:hAnsi="Times New Roman"/>
          </w:rPr>
          <w:t>Example Implementation</w:t>
        </w:r>
        <w:r>
          <w:rPr>
            <w:webHidden/>
          </w:rPr>
          <w:tab/>
        </w:r>
        <w:r>
          <w:rPr>
            <w:webHidden/>
          </w:rPr>
          <w:fldChar w:fldCharType="begin"/>
        </w:r>
        <w:r>
          <w:rPr>
            <w:webHidden/>
          </w:rPr>
          <w:instrText xml:space="preserve"> PAGEREF _Toc382849432 \h </w:instrText>
        </w:r>
      </w:ins>
      <w:r>
        <w:rPr>
          <w:webHidden/>
        </w:rPr>
      </w:r>
      <w:r>
        <w:rPr>
          <w:webHidden/>
        </w:rPr>
        <w:fldChar w:fldCharType="separate"/>
      </w:r>
      <w:ins w:id="132" w:author="Kensaku Kawamoto" w:date="2014-03-17T19:54:00Z">
        <w:r>
          <w:rPr>
            <w:webHidden/>
          </w:rPr>
          <w:t>46</w:t>
        </w:r>
        <w:r>
          <w:rPr>
            <w:webHidden/>
          </w:rPr>
          <w:fldChar w:fldCharType="end"/>
        </w:r>
        <w:r w:rsidRPr="00063E2F">
          <w:rPr>
            <w:rStyle w:val="Hyperlink"/>
          </w:rPr>
          <w:fldChar w:fldCharType="end"/>
        </w:r>
      </w:ins>
    </w:p>
    <w:p w:rsidR="00083D3A" w:rsidRDefault="00083D3A">
      <w:pPr>
        <w:pStyle w:val="TOC3"/>
        <w:rPr>
          <w:ins w:id="133" w:author="Kensaku Kawamoto" w:date="2014-03-17T19:54:00Z"/>
          <w:rFonts w:asciiTheme="minorHAnsi" w:eastAsiaTheme="minorEastAsia" w:hAnsiTheme="minorHAnsi" w:cstheme="minorBidi"/>
          <w:bCs w:val="0"/>
          <w:iCs w:val="0"/>
          <w:smallCaps w:val="0"/>
          <w:color w:val="auto"/>
          <w:kern w:val="0"/>
          <w:sz w:val="22"/>
          <w:szCs w:val="22"/>
          <w:lang w:eastAsia="en-US"/>
        </w:rPr>
      </w:pPr>
      <w:ins w:id="134" w:author="Kensaku Kawamoto" w:date="2014-03-17T19:54:00Z">
        <w:r w:rsidRPr="00063E2F">
          <w:rPr>
            <w:rStyle w:val="Hyperlink"/>
          </w:rPr>
          <w:fldChar w:fldCharType="begin"/>
        </w:r>
        <w:r w:rsidRPr="00063E2F">
          <w:rPr>
            <w:rStyle w:val="Hyperlink"/>
          </w:rPr>
          <w:instrText xml:space="preserve"> </w:instrText>
        </w:r>
        <w:r>
          <w:instrText>HYPERLINK \l "_Toc382849433"</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2.7.1</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Sample Client Request</w:t>
        </w:r>
        <w:r>
          <w:rPr>
            <w:webHidden/>
          </w:rPr>
          <w:tab/>
        </w:r>
        <w:r>
          <w:rPr>
            <w:webHidden/>
          </w:rPr>
          <w:fldChar w:fldCharType="begin"/>
        </w:r>
        <w:r>
          <w:rPr>
            <w:webHidden/>
          </w:rPr>
          <w:instrText xml:space="preserve"> PAGEREF _Toc382849433 \h </w:instrText>
        </w:r>
      </w:ins>
      <w:r>
        <w:rPr>
          <w:webHidden/>
        </w:rPr>
      </w:r>
      <w:r>
        <w:rPr>
          <w:webHidden/>
        </w:rPr>
        <w:fldChar w:fldCharType="separate"/>
      </w:r>
      <w:ins w:id="135" w:author="Kensaku Kawamoto" w:date="2014-03-17T19:54:00Z">
        <w:r>
          <w:rPr>
            <w:webHidden/>
          </w:rPr>
          <w:t>46</w:t>
        </w:r>
        <w:r>
          <w:rPr>
            <w:webHidden/>
          </w:rPr>
          <w:fldChar w:fldCharType="end"/>
        </w:r>
        <w:r w:rsidRPr="00063E2F">
          <w:rPr>
            <w:rStyle w:val="Hyperlink"/>
          </w:rPr>
          <w:fldChar w:fldCharType="end"/>
        </w:r>
      </w:ins>
    </w:p>
    <w:p w:rsidR="00083D3A" w:rsidRDefault="00083D3A">
      <w:pPr>
        <w:pStyle w:val="TOC3"/>
        <w:rPr>
          <w:ins w:id="136" w:author="Kensaku Kawamoto" w:date="2014-03-17T19:54:00Z"/>
          <w:rFonts w:asciiTheme="minorHAnsi" w:eastAsiaTheme="minorEastAsia" w:hAnsiTheme="minorHAnsi" w:cstheme="minorBidi"/>
          <w:bCs w:val="0"/>
          <w:iCs w:val="0"/>
          <w:smallCaps w:val="0"/>
          <w:color w:val="auto"/>
          <w:kern w:val="0"/>
          <w:sz w:val="22"/>
          <w:szCs w:val="22"/>
          <w:lang w:eastAsia="en-US"/>
        </w:rPr>
      </w:pPr>
      <w:ins w:id="137" w:author="Kensaku Kawamoto" w:date="2014-03-17T19:54:00Z">
        <w:r w:rsidRPr="00063E2F">
          <w:rPr>
            <w:rStyle w:val="Hyperlink"/>
          </w:rPr>
          <w:fldChar w:fldCharType="begin"/>
        </w:r>
        <w:r w:rsidRPr="00063E2F">
          <w:rPr>
            <w:rStyle w:val="Hyperlink"/>
          </w:rPr>
          <w:instrText xml:space="preserve"> </w:instrText>
        </w:r>
        <w:r>
          <w:instrText>HYPERLINK \l "_Toc382849434"</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2.7.2</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Receiving the Request</w:t>
        </w:r>
        <w:r>
          <w:rPr>
            <w:webHidden/>
          </w:rPr>
          <w:tab/>
        </w:r>
        <w:r>
          <w:rPr>
            <w:webHidden/>
          </w:rPr>
          <w:fldChar w:fldCharType="begin"/>
        </w:r>
        <w:r>
          <w:rPr>
            <w:webHidden/>
          </w:rPr>
          <w:instrText xml:space="preserve"> PAGEREF _Toc382849434 \h </w:instrText>
        </w:r>
      </w:ins>
      <w:r>
        <w:rPr>
          <w:webHidden/>
        </w:rPr>
      </w:r>
      <w:r>
        <w:rPr>
          <w:webHidden/>
        </w:rPr>
        <w:fldChar w:fldCharType="separate"/>
      </w:r>
      <w:ins w:id="138" w:author="Kensaku Kawamoto" w:date="2014-03-17T19:54:00Z">
        <w:r>
          <w:rPr>
            <w:webHidden/>
          </w:rPr>
          <w:t>47</w:t>
        </w:r>
        <w:r>
          <w:rPr>
            <w:webHidden/>
          </w:rPr>
          <w:fldChar w:fldCharType="end"/>
        </w:r>
        <w:r w:rsidRPr="00063E2F">
          <w:rPr>
            <w:rStyle w:val="Hyperlink"/>
          </w:rPr>
          <w:fldChar w:fldCharType="end"/>
        </w:r>
      </w:ins>
    </w:p>
    <w:p w:rsidR="00083D3A" w:rsidRDefault="00083D3A">
      <w:pPr>
        <w:pStyle w:val="TOC3"/>
        <w:rPr>
          <w:ins w:id="139" w:author="Kensaku Kawamoto" w:date="2014-03-17T19:54:00Z"/>
          <w:rFonts w:asciiTheme="minorHAnsi" w:eastAsiaTheme="minorEastAsia" w:hAnsiTheme="minorHAnsi" w:cstheme="minorBidi"/>
          <w:bCs w:val="0"/>
          <w:iCs w:val="0"/>
          <w:smallCaps w:val="0"/>
          <w:color w:val="auto"/>
          <w:kern w:val="0"/>
          <w:sz w:val="22"/>
          <w:szCs w:val="22"/>
          <w:lang w:eastAsia="en-US"/>
        </w:rPr>
      </w:pPr>
      <w:ins w:id="140" w:author="Kensaku Kawamoto" w:date="2014-03-17T19:54:00Z">
        <w:r w:rsidRPr="00063E2F">
          <w:rPr>
            <w:rStyle w:val="Hyperlink"/>
          </w:rPr>
          <w:fldChar w:fldCharType="begin"/>
        </w:r>
        <w:r w:rsidRPr="00063E2F">
          <w:rPr>
            <w:rStyle w:val="Hyperlink"/>
          </w:rPr>
          <w:instrText xml:space="preserve"> </w:instrText>
        </w:r>
        <w:r>
          <w:instrText>HYPERLINK \l "_Toc382849435"</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2.7.3</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Returning the Response</w:t>
        </w:r>
        <w:r>
          <w:rPr>
            <w:webHidden/>
          </w:rPr>
          <w:tab/>
        </w:r>
        <w:r>
          <w:rPr>
            <w:webHidden/>
          </w:rPr>
          <w:fldChar w:fldCharType="begin"/>
        </w:r>
        <w:r>
          <w:rPr>
            <w:webHidden/>
          </w:rPr>
          <w:instrText xml:space="preserve"> PAGEREF _Toc382849435 \h </w:instrText>
        </w:r>
      </w:ins>
      <w:r>
        <w:rPr>
          <w:webHidden/>
        </w:rPr>
      </w:r>
      <w:r>
        <w:rPr>
          <w:webHidden/>
        </w:rPr>
        <w:fldChar w:fldCharType="separate"/>
      </w:r>
      <w:ins w:id="141" w:author="Kensaku Kawamoto" w:date="2014-03-17T19:54:00Z">
        <w:r>
          <w:rPr>
            <w:webHidden/>
          </w:rPr>
          <w:t>48</w:t>
        </w:r>
        <w:r>
          <w:rPr>
            <w:webHidden/>
          </w:rPr>
          <w:fldChar w:fldCharType="end"/>
        </w:r>
        <w:r w:rsidRPr="00063E2F">
          <w:rPr>
            <w:rStyle w:val="Hyperlink"/>
          </w:rPr>
          <w:fldChar w:fldCharType="end"/>
        </w:r>
      </w:ins>
    </w:p>
    <w:p w:rsidR="00083D3A" w:rsidRDefault="00083D3A">
      <w:pPr>
        <w:pStyle w:val="TOC3"/>
        <w:rPr>
          <w:ins w:id="142" w:author="Kensaku Kawamoto" w:date="2014-03-17T19:54:00Z"/>
          <w:rFonts w:asciiTheme="minorHAnsi" w:eastAsiaTheme="minorEastAsia" w:hAnsiTheme="minorHAnsi" w:cstheme="minorBidi"/>
          <w:bCs w:val="0"/>
          <w:iCs w:val="0"/>
          <w:smallCaps w:val="0"/>
          <w:color w:val="auto"/>
          <w:kern w:val="0"/>
          <w:sz w:val="22"/>
          <w:szCs w:val="22"/>
          <w:lang w:eastAsia="en-US"/>
        </w:rPr>
      </w:pPr>
      <w:ins w:id="143" w:author="Kensaku Kawamoto" w:date="2014-03-17T19:54:00Z">
        <w:r w:rsidRPr="00063E2F">
          <w:rPr>
            <w:rStyle w:val="Hyperlink"/>
          </w:rPr>
          <w:fldChar w:fldCharType="begin"/>
        </w:r>
        <w:r w:rsidRPr="00063E2F">
          <w:rPr>
            <w:rStyle w:val="Hyperlink"/>
          </w:rPr>
          <w:instrText xml:space="preserve"> </w:instrText>
        </w:r>
        <w:r>
          <w:instrText>HYPERLINK \l "_Toc382849436"</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2.7.4</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Processing the Response</w:t>
        </w:r>
        <w:r>
          <w:rPr>
            <w:webHidden/>
          </w:rPr>
          <w:tab/>
        </w:r>
        <w:r>
          <w:rPr>
            <w:webHidden/>
          </w:rPr>
          <w:fldChar w:fldCharType="begin"/>
        </w:r>
        <w:r>
          <w:rPr>
            <w:webHidden/>
          </w:rPr>
          <w:instrText xml:space="preserve"> PAGEREF _Toc382849436 \h </w:instrText>
        </w:r>
      </w:ins>
      <w:r>
        <w:rPr>
          <w:webHidden/>
        </w:rPr>
      </w:r>
      <w:r>
        <w:rPr>
          <w:webHidden/>
        </w:rPr>
        <w:fldChar w:fldCharType="separate"/>
      </w:r>
      <w:ins w:id="144" w:author="Kensaku Kawamoto" w:date="2014-03-17T19:54:00Z">
        <w:r>
          <w:rPr>
            <w:webHidden/>
          </w:rPr>
          <w:t>49</w:t>
        </w:r>
        <w:r>
          <w:rPr>
            <w:webHidden/>
          </w:rPr>
          <w:fldChar w:fldCharType="end"/>
        </w:r>
        <w:r w:rsidRPr="00063E2F">
          <w:rPr>
            <w:rStyle w:val="Hyperlink"/>
          </w:rPr>
          <w:fldChar w:fldCharType="end"/>
        </w:r>
      </w:ins>
    </w:p>
    <w:p w:rsidR="00083D3A" w:rsidRDefault="00083D3A">
      <w:pPr>
        <w:pStyle w:val="TOC3"/>
        <w:rPr>
          <w:ins w:id="145" w:author="Kensaku Kawamoto" w:date="2014-03-17T19:54:00Z"/>
          <w:rFonts w:asciiTheme="minorHAnsi" w:eastAsiaTheme="minorEastAsia" w:hAnsiTheme="minorHAnsi" w:cstheme="minorBidi"/>
          <w:bCs w:val="0"/>
          <w:iCs w:val="0"/>
          <w:smallCaps w:val="0"/>
          <w:color w:val="auto"/>
          <w:kern w:val="0"/>
          <w:sz w:val="22"/>
          <w:szCs w:val="22"/>
          <w:lang w:eastAsia="en-US"/>
        </w:rPr>
      </w:pPr>
      <w:ins w:id="146" w:author="Kensaku Kawamoto" w:date="2014-03-17T19:54:00Z">
        <w:r w:rsidRPr="00063E2F">
          <w:rPr>
            <w:rStyle w:val="Hyperlink"/>
          </w:rPr>
          <w:fldChar w:fldCharType="begin"/>
        </w:r>
        <w:r w:rsidRPr="00063E2F">
          <w:rPr>
            <w:rStyle w:val="Hyperlink"/>
          </w:rPr>
          <w:instrText xml:space="preserve"> </w:instrText>
        </w:r>
        <w:r>
          <w:instrText>HYPERLINK \l "_Toc382849437"</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2.7.5</w:t>
        </w:r>
        <w:r>
          <w:rPr>
            <w:rFonts w:asciiTheme="minorHAnsi" w:eastAsiaTheme="minorEastAsia" w:hAnsiTheme="minorHAnsi" w:cstheme="minorBidi"/>
            <w:bCs w:val="0"/>
            <w:iCs w:val="0"/>
            <w:smallCaps w:val="0"/>
            <w:color w:val="auto"/>
            <w:kern w:val="0"/>
            <w:sz w:val="22"/>
            <w:szCs w:val="22"/>
            <w:lang w:eastAsia="en-US"/>
          </w:rPr>
          <w:tab/>
        </w:r>
        <w:r w:rsidRPr="00063E2F">
          <w:rPr>
            <w:rStyle w:val="Hyperlink"/>
            <w:rFonts w:ascii="Times New Roman" w:hAnsi="Times New Roman"/>
          </w:rPr>
          <w:t>Exception Handling</w:t>
        </w:r>
        <w:r>
          <w:rPr>
            <w:webHidden/>
          </w:rPr>
          <w:tab/>
        </w:r>
        <w:r>
          <w:rPr>
            <w:webHidden/>
          </w:rPr>
          <w:fldChar w:fldCharType="begin"/>
        </w:r>
        <w:r>
          <w:rPr>
            <w:webHidden/>
          </w:rPr>
          <w:instrText xml:space="preserve"> PAGEREF _Toc382849437 \h </w:instrText>
        </w:r>
      </w:ins>
      <w:r>
        <w:rPr>
          <w:webHidden/>
        </w:rPr>
      </w:r>
      <w:r>
        <w:rPr>
          <w:webHidden/>
        </w:rPr>
        <w:fldChar w:fldCharType="separate"/>
      </w:r>
      <w:ins w:id="147" w:author="Kensaku Kawamoto" w:date="2014-03-17T19:54:00Z">
        <w:r>
          <w:rPr>
            <w:webHidden/>
          </w:rPr>
          <w:t>49</w:t>
        </w:r>
        <w:r>
          <w:rPr>
            <w:webHidden/>
          </w:rPr>
          <w:fldChar w:fldCharType="end"/>
        </w:r>
        <w:r w:rsidRPr="00063E2F">
          <w:rPr>
            <w:rStyle w:val="Hyperlink"/>
          </w:rPr>
          <w:fldChar w:fldCharType="end"/>
        </w:r>
      </w:ins>
    </w:p>
    <w:p w:rsidR="00083D3A" w:rsidRDefault="00083D3A">
      <w:pPr>
        <w:pStyle w:val="TOC1"/>
        <w:rPr>
          <w:ins w:id="148" w:author="Kensaku Kawamoto" w:date="2014-03-17T19:54:00Z"/>
          <w:rFonts w:asciiTheme="minorHAnsi" w:eastAsiaTheme="minorEastAsia" w:hAnsiTheme="minorHAnsi" w:cstheme="minorBidi"/>
          <w:b w:val="0"/>
          <w:bCs w:val="0"/>
          <w:smallCaps w:val="0"/>
          <w:color w:val="auto"/>
          <w:kern w:val="0"/>
          <w:sz w:val="22"/>
          <w:szCs w:val="22"/>
          <w:lang w:eastAsia="en-US"/>
        </w:rPr>
      </w:pPr>
      <w:ins w:id="149" w:author="Kensaku Kawamoto" w:date="2014-03-17T19:54:00Z">
        <w:r w:rsidRPr="00063E2F">
          <w:rPr>
            <w:rStyle w:val="Hyperlink"/>
          </w:rPr>
          <w:fldChar w:fldCharType="begin"/>
        </w:r>
        <w:r w:rsidRPr="00063E2F">
          <w:rPr>
            <w:rStyle w:val="Hyperlink"/>
          </w:rPr>
          <w:instrText xml:space="preserve"> </w:instrText>
        </w:r>
        <w:r>
          <w:instrText>HYPERLINK \l "_Toc382849438"</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3.0</w:t>
        </w:r>
        <w:r>
          <w:rPr>
            <w:rFonts w:asciiTheme="minorHAnsi" w:eastAsiaTheme="minorEastAsia" w:hAnsiTheme="minorHAnsi" w:cstheme="minorBidi"/>
            <w:b w:val="0"/>
            <w:bCs w:val="0"/>
            <w:smallCaps w:val="0"/>
            <w:color w:val="auto"/>
            <w:kern w:val="0"/>
            <w:sz w:val="22"/>
            <w:szCs w:val="22"/>
            <w:lang w:eastAsia="en-US"/>
          </w:rPr>
          <w:tab/>
        </w:r>
        <w:r w:rsidRPr="00063E2F">
          <w:rPr>
            <w:rStyle w:val="Hyperlink"/>
            <w:rFonts w:ascii="Times New Roman" w:hAnsi="Times New Roman"/>
          </w:rPr>
          <w:t>Appendices</w:t>
        </w:r>
        <w:r>
          <w:rPr>
            <w:webHidden/>
          </w:rPr>
          <w:tab/>
        </w:r>
        <w:r>
          <w:rPr>
            <w:webHidden/>
          </w:rPr>
          <w:fldChar w:fldCharType="begin"/>
        </w:r>
        <w:r>
          <w:rPr>
            <w:webHidden/>
          </w:rPr>
          <w:instrText xml:space="preserve"> PAGEREF _Toc382849438 \h </w:instrText>
        </w:r>
      </w:ins>
      <w:r>
        <w:rPr>
          <w:webHidden/>
        </w:rPr>
      </w:r>
      <w:r>
        <w:rPr>
          <w:webHidden/>
        </w:rPr>
        <w:fldChar w:fldCharType="separate"/>
      </w:r>
      <w:ins w:id="150" w:author="Kensaku Kawamoto" w:date="2014-03-17T19:54:00Z">
        <w:r>
          <w:rPr>
            <w:webHidden/>
          </w:rPr>
          <w:t>51</w:t>
        </w:r>
        <w:r>
          <w:rPr>
            <w:webHidden/>
          </w:rPr>
          <w:fldChar w:fldCharType="end"/>
        </w:r>
        <w:r w:rsidRPr="00063E2F">
          <w:rPr>
            <w:rStyle w:val="Hyperlink"/>
          </w:rPr>
          <w:fldChar w:fldCharType="end"/>
        </w:r>
      </w:ins>
    </w:p>
    <w:p w:rsidR="00083D3A" w:rsidRDefault="00083D3A">
      <w:pPr>
        <w:pStyle w:val="TOC2"/>
        <w:rPr>
          <w:ins w:id="151" w:author="Kensaku Kawamoto" w:date="2014-03-17T19:54:00Z"/>
          <w:rFonts w:asciiTheme="minorHAnsi" w:eastAsiaTheme="minorEastAsia" w:hAnsiTheme="minorHAnsi" w:cstheme="minorBidi"/>
          <w:bCs w:val="0"/>
          <w:smallCaps w:val="0"/>
          <w:color w:val="auto"/>
          <w:kern w:val="0"/>
          <w:sz w:val="22"/>
          <w:szCs w:val="22"/>
          <w:lang w:eastAsia="en-US"/>
        </w:rPr>
      </w:pPr>
      <w:ins w:id="152" w:author="Kensaku Kawamoto" w:date="2014-03-17T19:54:00Z">
        <w:r w:rsidRPr="00063E2F">
          <w:rPr>
            <w:rStyle w:val="Hyperlink"/>
          </w:rPr>
          <w:fldChar w:fldCharType="begin"/>
        </w:r>
        <w:r w:rsidRPr="00063E2F">
          <w:rPr>
            <w:rStyle w:val="Hyperlink"/>
          </w:rPr>
          <w:instrText xml:space="preserve"> </w:instrText>
        </w:r>
        <w:r>
          <w:instrText>HYPERLINK \l "_Toc382849439"</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Appendix A: Acronyms</w:t>
        </w:r>
        <w:r>
          <w:rPr>
            <w:webHidden/>
          </w:rPr>
          <w:tab/>
        </w:r>
        <w:r>
          <w:rPr>
            <w:webHidden/>
          </w:rPr>
          <w:fldChar w:fldCharType="begin"/>
        </w:r>
        <w:r>
          <w:rPr>
            <w:webHidden/>
          </w:rPr>
          <w:instrText xml:space="preserve"> PAGEREF _Toc382849439 \h </w:instrText>
        </w:r>
      </w:ins>
      <w:r>
        <w:rPr>
          <w:webHidden/>
        </w:rPr>
      </w:r>
      <w:r>
        <w:rPr>
          <w:webHidden/>
        </w:rPr>
        <w:fldChar w:fldCharType="separate"/>
      </w:r>
      <w:ins w:id="153" w:author="Kensaku Kawamoto" w:date="2014-03-17T19:54:00Z">
        <w:r>
          <w:rPr>
            <w:webHidden/>
          </w:rPr>
          <w:t>51</w:t>
        </w:r>
        <w:r>
          <w:rPr>
            <w:webHidden/>
          </w:rPr>
          <w:fldChar w:fldCharType="end"/>
        </w:r>
        <w:r w:rsidRPr="00063E2F">
          <w:rPr>
            <w:rStyle w:val="Hyperlink"/>
          </w:rPr>
          <w:fldChar w:fldCharType="end"/>
        </w:r>
      </w:ins>
    </w:p>
    <w:p w:rsidR="00083D3A" w:rsidRDefault="00083D3A">
      <w:pPr>
        <w:pStyle w:val="TOC2"/>
        <w:rPr>
          <w:ins w:id="154" w:author="Kensaku Kawamoto" w:date="2014-03-17T19:54:00Z"/>
          <w:rFonts w:asciiTheme="minorHAnsi" w:eastAsiaTheme="minorEastAsia" w:hAnsiTheme="minorHAnsi" w:cstheme="minorBidi"/>
          <w:bCs w:val="0"/>
          <w:smallCaps w:val="0"/>
          <w:color w:val="auto"/>
          <w:kern w:val="0"/>
          <w:sz w:val="22"/>
          <w:szCs w:val="22"/>
          <w:lang w:eastAsia="en-US"/>
        </w:rPr>
      </w:pPr>
      <w:ins w:id="155" w:author="Kensaku Kawamoto" w:date="2014-03-17T19:54:00Z">
        <w:r w:rsidRPr="00063E2F">
          <w:rPr>
            <w:rStyle w:val="Hyperlink"/>
          </w:rPr>
          <w:fldChar w:fldCharType="begin"/>
        </w:r>
        <w:r w:rsidRPr="00063E2F">
          <w:rPr>
            <w:rStyle w:val="Hyperlink"/>
          </w:rPr>
          <w:instrText xml:space="preserve"> </w:instrText>
        </w:r>
        <w:r>
          <w:instrText>HYPERLINK \l "_Toc382849440"</w:instrText>
        </w:r>
        <w:r w:rsidRPr="00063E2F">
          <w:rPr>
            <w:rStyle w:val="Hyperlink"/>
          </w:rPr>
          <w:instrText xml:space="preserve"> </w:instrText>
        </w:r>
        <w:r w:rsidRPr="00063E2F">
          <w:rPr>
            <w:rStyle w:val="Hyperlink"/>
          </w:rPr>
          <w:fldChar w:fldCharType="separate"/>
        </w:r>
        <w:r w:rsidRPr="00063E2F">
          <w:rPr>
            <w:rStyle w:val="Hyperlink"/>
            <w:rFonts w:ascii="Times New Roman" w:hAnsi="Times New Roman"/>
          </w:rPr>
          <w:t>Appendix B: Glossary of Terms</w:t>
        </w:r>
        <w:r>
          <w:rPr>
            <w:webHidden/>
          </w:rPr>
          <w:tab/>
        </w:r>
        <w:r>
          <w:rPr>
            <w:webHidden/>
          </w:rPr>
          <w:fldChar w:fldCharType="begin"/>
        </w:r>
        <w:r>
          <w:rPr>
            <w:webHidden/>
          </w:rPr>
          <w:instrText xml:space="preserve"> PAGEREF _Toc382849440 \h </w:instrText>
        </w:r>
      </w:ins>
      <w:r>
        <w:rPr>
          <w:webHidden/>
        </w:rPr>
      </w:r>
      <w:r>
        <w:rPr>
          <w:webHidden/>
        </w:rPr>
        <w:fldChar w:fldCharType="separate"/>
      </w:r>
      <w:ins w:id="156" w:author="Kensaku Kawamoto" w:date="2014-03-17T19:54:00Z">
        <w:r>
          <w:rPr>
            <w:webHidden/>
          </w:rPr>
          <w:t>53</w:t>
        </w:r>
        <w:r>
          <w:rPr>
            <w:webHidden/>
          </w:rPr>
          <w:fldChar w:fldCharType="end"/>
        </w:r>
        <w:r w:rsidRPr="00063E2F">
          <w:rPr>
            <w:rStyle w:val="Hyperlink"/>
          </w:rPr>
          <w:fldChar w:fldCharType="end"/>
        </w:r>
      </w:ins>
    </w:p>
    <w:p w:rsidR="0068453A" w:rsidDel="00083D3A" w:rsidRDefault="0068453A">
      <w:pPr>
        <w:pStyle w:val="TOC1"/>
        <w:rPr>
          <w:del w:id="157" w:author="Kensaku Kawamoto" w:date="2014-03-17T19:53:00Z"/>
          <w:rFonts w:asciiTheme="minorHAnsi" w:eastAsiaTheme="minorEastAsia" w:hAnsiTheme="minorHAnsi" w:cstheme="minorBidi"/>
          <w:b w:val="0"/>
          <w:bCs w:val="0"/>
          <w:smallCaps w:val="0"/>
          <w:color w:val="auto"/>
          <w:kern w:val="0"/>
          <w:sz w:val="22"/>
          <w:szCs w:val="22"/>
          <w:lang w:eastAsia="en-US"/>
        </w:rPr>
      </w:pPr>
      <w:del w:id="158" w:author="Kensaku Kawamoto" w:date="2014-03-17T19:53:00Z">
        <w:r w:rsidRPr="00083D3A" w:rsidDel="00083D3A">
          <w:rPr>
            <w:rPrChange w:id="159" w:author="Kensaku Kawamoto" w:date="2014-03-17T19:53:00Z">
              <w:rPr>
                <w:rStyle w:val="Hyperlink"/>
                <w:rFonts w:ascii="Times New Roman" w:hAnsi="Times New Roman"/>
                <w:b w:val="0"/>
                <w:bCs w:val="0"/>
                <w:smallCaps w:val="0"/>
              </w:rPr>
            </w:rPrChange>
          </w:rPr>
          <w:delText>Table of Contents</w:delText>
        </w:r>
        <w:r w:rsidDel="00083D3A">
          <w:rPr>
            <w:webHidden/>
          </w:rPr>
          <w:tab/>
          <w:delText>4</w:delText>
        </w:r>
      </w:del>
    </w:p>
    <w:p w:rsidR="0068453A" w:rsidDel="00083D3A" w:rsidRDefault="0068453A">
      <w:pPr>
        <w:pStyle w:val="TOC1"/>
        <w:rPr>
          <w:del w:id="160" w:author="Kensaku Kawamoto" w:date="2014-03-17T19:53:00Z"/>
          <w:rFonts w:asciiTheme="minorHAnsi" w:eastAsiaTheme="minorEastAsia" w:hAnsiTheme="minorHAnsi" w:cstheme="minorBidi"/>
          <w:b w:val="0"/>
          <w:bCs w:val="0"/>
          <w:smallCaps w:val="0"/>
          <w:color w:val="auto"/>
          <w:kern w:val="0"/>
          <w:sz w:val="22"/>
          <w:szCs w:val="22"/>
          <w:lang w:eastAsia="en-US"/>
        </w:rPr>
      </w:pPr>
      <w:del w:id="161" w:author="Kensaku Kawamoto" w:date="2014-03-17T19:53:00Z">
        <w:r w:rsidRPr="00083D3A" w:rsidDel="00083D3A">
          <w:rPr>
            <w:rPrChange w:id="162" w:author="Kensaku Kawamoto" w:date="2014-03-17T19:53:00Z">
              <w:rPr>
                <w:rStyle w:val="Hyperlink"/>
                <w:rFonts w:ascii="Times New Roman" w:hAnsi="Times New Roman"/>
                <w:b w:val="0"/>
                <w:bCs w:val="0"/>
                <w:smallCaps w:val="0"/>
              </w:rPr>
            </w:rPrChange>
          </w:rPr>
          <w:delText>1.0</w:delText>
        </w:r>
        <w:r w:rsidDel="00083D3A">
          <w:rPr>
            <w:rFonts w:asciiTheme="minorHAnsi" w:eastAsiaTheme="minorEastAsia" w:hAnsiTheme="minorHAnsi" w:cstheme="minorBidi"/>
            <w:b w:val="0"/>
            <w:bCs w:val="0"/>
            <w:smallCaps w:val="0"/>
            <w:color w:val="auto"/>
            <w:kern w:val="0"/>
            <w:sz w:val="22"/>
            <w:szCs w:val="22"/>
            <w:lang w:eastAsia="en-US"/>
          </w:rPr>
          <w:tab/>
        </w:r>
        <w:r w:rsidRPr="00083D3A" w:rsidDel="00083D3A">
          <w:rPr>
            <w:rPrChange w:id="163" w:author="Kensaku Kawamoto" w:date="2014-03-17T19:53:00Z">
              <w:rPr>
                <w:rStyle w:val="Hyperlink"/>
                <w:rFonts w:ascii="Times New Roman" w:hAnsi="Times New Roman"/>
                <w:b w:val="0"/>
                <w:bCs w:val="0"/>
                <w:smallCaps w:val="0"/>
              </w:rPr>
            </w:rPrChange>
          </w:rPr>
          <w:delText>Introduction</w:delText>
        </w:r>
        <w:r w:rsidDel="00083D3A">
          <w:rPr>
            <w:webHidden/>
          </w:rPr>
          <w:tab/>
          <w:delText>6</w:delText>
        </w:r>
      </w:del>
    </w:p>
    <w:p w:rsidR="0068453A" w:rsidDel="00083D3A" w:rsidRDefault="0068453A">
      <w:pPr>
        <w:pStyle w:val="TOC2"/>
        <w:rPr>
          <w:del w:id="164" w:author="Kensaku Kawamoto" w:date="2014-03-17T19:53:00Z"/>
          <w:rFonts w:asciiTheme="minorHAnsi" w:eastAsiaTheme="minorEastAsia" w:hAnsiTheme="minorHAnsi" w:cstheme="minorBidi"/>
          <w:bCs w:val="0"/>
          <w:smallCaps w:val="0"/>
          <w:color w:val="auto"/>
          <w:kern w:val="0"/>
          <w:sz w:val="22"/>
          <w:szCs w:val="22"/>
          <w:lang w:eastAsia="en-US"/>
        </w:rPr>
      </w:pPr>
      <w:del w:id="165" w:author="Kensaku Kawamoto" w:date="2014-03-17T19:53:00Z">
        <w:r w:rsidRPr="00083D3A" w:rsidDel="00083D3A">
          <w:rPr>
            <w:rPrChange w:id="166" w:author="Kensaku Kawamoto" w:date="2014-03-17T19:53:00Z">
              <w:rPr>
                <w:rStyle w:val="Hyperlink"/>
                <w:rFonts w:ascii="Times New Roman" w:hAnsi="Times New Roman"/>
                <w:bCs w:val="0"/>
                <w:smallCaps w:val="0"/>
              </w:rPr>
            </w:rPrChange>
          </w:rPr>
          <w:delText>1.1</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167" w:author="Kensaku Kawamoto" w:date="2014-03-17T19:53:00Z">
              <w:rPr>
                <w:rStyle w:val="Hyperlink"/>
                <w:rFonts w:ascii="Times New Roman" w:hAnsi="Times New Roman"/>
                <w:bCs w:val="0"/>
                <w:smallCaps w:val="0"/>
              </w:rPr>
            </w:rPrChange>
          </w:rPr>
          <w:delText>S&amp;I Framework HeD Initiative</w:delText>
        </w:r>
        <w:r w:rsidDel="00083D3A">
          <w:rPr>
            <w:webHidden/>
          </w:rPr>
          <w:tab/>
          <w:delText>6</w:delText>
        </w:r>
      </w:del>
    </w:p>
    <w:p w:rsidR="0068453A" w:rsidDel="00083D3A" w:rsidRDefault="0068453A">
      <w:pPr>
        <w:pStyle w:val="TOC2"/>
        <w:rPr>
          <w:del w:id="168" w:author="Kensaku Kawamoto" w:date="2014-03-17T19:53:00Z"/>
          <w:rFonts w:asciiTheme="minorHAnsi" w:eastAsiaTheme="minorEastAsia" w:hAnsiTheme="minorHAnsi" w:cstheme="minorBidi"/>
          <w:bCs w:val="0"/>
          <w:smallCaps w:val="0"/>
          <w:color w:val="auto"/>
          <w:kern w:val="0"/>
          <w:sz w:val="22"/>
          <w:szCs w:val="22"/>
          <w:lang w:eastAsia="en-US"/>
        </w:rPr>
      </w:pPr>
      <w:del w:id="169" w:author="Kensaku Kawamoto" w:date="2014-03-17T19:53:00Z">
        <w:r w:rsidRPr="00083D3A" w:rsidDel="00083D3A">
          <w:rPr>
            <w:rPrChange w:id="170" w:author="Kensaku Kawamoto" w:date="2014-03-17T19:53:00Z">
              <w:rPr>
                <w:rStyle w:val="Hyperlink"/>
                <w:rFonts w:ascii="Times New Roman" w:hAnsi="Times New Roman"/>
                <w:bCs w:val="0"/>
                <w:smallCaps w:val="0"/>
              </w:rPr>
            </w:rPrChange>
          </w:rPr>
          <w:delText>1.2</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171" w:author="Kensaku Kawamoto" w:date="2014-03-17T19:53:00Z">
              <w:rPr>
                <w:rStyle w:val="Hyperlink"/>
                <w:rFonts w:ascii="Times New Roman" w:hAnsi="Times New Roman"/>
                <w:bCs w:val="0"/>
                <w:smallCaps w:val="0"/>
              </w:rPr>
            </w:rPrChange>
          </w:rPr>
          <w:delText>Purpose</w:delText>
        </w:r>
        <w:r w:rsidDel="00083D3A">
          <w:rPr>
            <w:webHidden/>
          </w:rPr>
          <w:tab/>
          <w:delText>7</w:delText>
        </w:r>
      </w:del>
    </w:p>
    <w:p w:rsidR="0068453A" w:rsidDel="00083D3A" w:rsidRDefault="0068453A">
      <w:pPr>
        <w:pStyle w:val="TOC2"/>
        <w:rPr>
          <w:del w:id="172" w:author="Kensaku Kawamoto" w:date="2014-03-17T19:53:00Z"/>
          <w:rFonts w:asciiTheme="minorHAnsi" w:eastAsiaTheme="minorEastAsia" w:hAnsiTheme="minorHAnsi" w:cstheme="minorBidi"/>
          <w:bCs w:val="0"/>
          <w:smallCaps w:val="0"/>
          <w:color w:val="auto"/>
          <w:kern w:val="0"/>
          <w:sz w:val="22"/>
          <w:szCs w:val="22"/>
          <w:lang w:eastAsia="en-US"/>
        </w:rPr>
      </w:pPr>
      <w:del w:id="173" w:author="Kensaku Kawamoto" w:date="2014-03-17T19:53:00Z">
        <w:r w:rsidRPr="00083D3A" w:rsidDel="00083D3A">
          <w:rPr>
            <w:rPrChange w:id="174" w:author="Kensaku Kawamoto" w:date="2014-03-17T19:53:00Z">
              <w:rPr>
                <w:rStyle w:val="Hyperlink"/>
                <w:rFonts w:ascii="Times New Roman" w:hAnsi="Times New Roman"/>
                <w:bCs w:val="0"/>
                <w:smallCaps w:val="0"/>
              </w:rPr>
            </w:rPrChange>
          </w:rPr>
          <w:delText>1.3</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175" w:author="Kensaku Kawamoto" w:date="2014-03-17T19:53:00Z">
              <w:rPr>
                <w:rStyle w:val="Hyperlink"/>
                <w:rFonts w:ascii="Times New Roman" w:hAnsi="Times New Roman"/>
                <w:bCs w:val="0"/>
                <w:smallCaps w:val="0"/>
              </w:rPr>
            </w:rPrChange>
          </w:rPr>
          <w:delText>Approach</w:delText>
        </w:r>
        <w:r w:rsidDel="00083D3A">
          <w:rPr>
            <w:webHidden/>
          </w:rPr>
          <w:tab/>
          <w:delText>9</w:delText>
        </w:r>
      </w:del>
    </w:p>
    <w:p w:rsidR="0068453A" w:rsidDel="00083D3A" w:rsidRDefault="0068453A">
      <w:pPr>
        <w:pStyle w:val="TOC3"/>
        <w:rPr>
          <w:del w:id="176" w:author="Kensaku Kawamoto" w:date="2014-03-17T19:53:00Z"/>
          <w:rFonts w:asciiTheme="minorHAnsi" w:eastAsiaTheme="minorEastAsia" w:hAnsiTheme="minorHAnsi" w:cstheme="minorBidi"/>
          <w:bCs w:val="0"/>
          <w:iCs w:val="0"/>
          <w:smallCaps w:val="0"/>
          <w:color w:val="auto"/>
          <w:kern w:val="0"/>
          <w:sz w:val="22"/>
          <w:szCs w:val="22"/>
          <w:lang w:eastAsia="en-US"/>
        </w:rPr>
      </w:pPr>
      <w:del w:id="177" w:author="Kensaku Kawamoto" w:date="2014-03-17T19:53:00Z">
        <w:r w:rsidRPr="00083D3A" w:rsidDel="00083D3A">
          <w:rPr>
            <w:rPrChange w:id="178" w:author="Kensaku Kawamoto" w:date="2014-03-17T19:53:00Z">
              <w:rPr>
                <w:rStyle w:val="Hyperlink"/>
                <w:rFonts w:ascii="Times New Roman" w:hAnsi="Times New Roman"/>
                <w:bCs w:val="0"/>
                <w:iCs w:val="0"/>
                <w:smallCaps w:val="0"/>
              </w:rPr>
            </w:rPrChange>
          </w:rPr>
          <w:delText>1.3.1</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179" w:author="Kensaku Kawamoto" w:date="2014-03-17T19:53:00Z">
              <w:rPr>
                <w:rStyle w:val="Hyperlink"/>
                <w:rFonts w:ascii="Times New Roman" w:hAnsi="Times New Roman"/>
                <w:bCs w:val="0"/>
                <w:iCs w:val="0"/>
                <w:smallCaps w:val="0"/>
              </w:rPr>
            </w:rPrChange>
          </w:rPr>
          <w:delText>how A CDS Guidance Service Works</w:delText>
        </w:r>
        <w:r w:rsidDel="00083D3A">
          <w:rPr>
            <w:webHidden/>
          </w:rPr>
          <w:tab/>
          <w:delText>9</w:delText>
        </w:r>
      </w:del>
    </w:p>
    <w:p w:rsidR="0068453A" w:rsidDel="00083D3A" w:rsidRDefault="0068453A">
      <w:pPr>
        <w:pStyle w:val="TOC3"/>
        <w:rPr>
          <w:del w:id="180" w:author="Kensaku Kawamoto" w:date="2014-03-17T19:53:00Z"/>
          <w:rFonts w:asciiTheme="minorHAnsi" w:eastAsiaTheme="minorEastAsia" w:hAnsiTheme="minorHAnsi" w:cstheme="minorBidi"/>
          <w:bCs w:val="0"/>
          <w:iCs w:val="0"/>
          <w:smallCaps w:val="0"/>
          <w:color w:val="auto"/>
          <w:kern w:val="0"/>
          <w:sz w:val="22"/>
          <w:szCs w:val="22"/>
          <w:lang w:eastAsia="en-US"/>
        </w:rPr>
      </w:pPr>
      <w:del w:id="181" w:author="Kensaku Kawamoto" w:date="2014-03-17T19:53:00Z">
        <w:r w:rsidRPr="00083D3A" w:rsidDel="00083D3A">
          <w:rPr>
            <w:rPrChange w:id="182" w:author="Kensaku Kawamoto" w:date="2014-03-17T19:53:00Z">
              <w:rPr>
                <w:rStyle w:val="Hyperlink"/>
                <w:rFonts w:ascii="Times New Roman" w:hAnsi="Times New Roman"/>
                <w:bCs w:val="0"/>
                <w:iCs w:val="0"/>
                <w:smallCaps w:val="0"/>
              </w:rPr>
            </w:rPrChange>
          </w:rPr>
          <w:delText>1.3.2</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183" w:author="Kensaku Kawamoto" w:date="2014-03-17T19:53:00Z">
              <w:rPr>
                <w:rStyle w:val="Hyperlink"/>
                <w:rFonts w:ascii="Times New Roman" w:hAnsi="Times New Roman"/>
                <w:bCs w:val="0"/>
                <w:iCs w:val="0"/>
                <w:smallCaps w:val="0"/>
              </w:rPr>
            </w:rPrChange>
          </w:rPr>
          <w:delText>Other Relevant Services</w:delText>
        </w:r>
        <w:r w:rsidDel="00083D3A">
          <w:rPr>
            <w:webHidden/>
          </w:rPr>
          <w:tab/>
          <w:delText>11</w:delText>
        </w:r>
      </w:del>
    </w:p>
    <w:p w:rsidR="0068453A" w:rsidDel="00083D3A" w:rsidRDefault="0068453A">
      <w:pPr>
        <w:pStyle w:val="TOC3"/>
        <w:rPr>
          <w:del w:id="184" w:author="Kensaku Kawamoto" w:date="2014-03-17T19:53:00Z"/>
          <w:rFonts w:asciiTheme="minorHAnsi" w:eastAsiaTheme="minorEastAsia" w:hAnsiTheme="minorHAnsi" w:cstheme="minorBidi"/>
          <w:bCs w:val="0"/>
          <w:iCs w:val="0"/>
          <w:smallCaps w:val="0"/>
          <w:color w:val="auto"/>
          <w:kern w:val="0"/>
          <w:sz w:val="22"/>
          <w:szCs w:val="22"/>
          <w:lang w:eastAsia="en-US"/>
        </w:rPr>
      </w:pPr>
      <w:del w:id="185" w:author="Kensaku Kawamoto" w:date="2014-03-17T19:53:00Z">
        <w:r w:rsidRPr="00083D3A" w:rsidDel="00083D3A">
          <w:rPr>
            <w:rPrChange w:id="186" w:author="Kensaku Kawamoto" w:date="2014-03-17T19:53:00Z">
              <w:rPr>
                <w:rStyle w:val="Hyperlink"/>
                <w:rFonts w:ascii="Times New Roman" w:hAnsi="Times New Roman"/>
                <w:bCs w:val="0"/>
                <w:iCs w:val="0"/>
                <w:smallCaps w:val="0"/>
              </w:rPr>
            </w:rPrChange>
          </w:rPr>
          <w:delText>1.3.3</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187" w:author="Kensaku Kawamoto" w:date="2014-03-17T19:53:00Z">
              <w:rPr>
                <w:rStyle w:val="Hyperlink"/>
                <w:rFonts w:ascii="Times New Roman" w:hAnsi="Times New Roman"/>
                <w:bCs w:val="0"/>
                <w:iCs w:val="0"/>
                <w:smallCaps w:val="0"/>
              </w:rPr>
            </w:rPrChange>
          </w:rPr>
          <w:delText>Technical Solution plan</w:delText>
        </w:r>
        <w:r w:rsidDel="00083D3A">
          <w:rPr>
            <w:webHidden/>
          </w:rPr>
          <w:tab/>
          <w:delText>12</w:delText>
        </w:r>
      </w:del>
    </w:p>
    <w:p w:rsidR="0068453A" w:rsidDel="00083D3A" w:rsidRDefault="0068453A">
      <w:pPr>
        <w:pStyle w:val="TOC2"/>
        <w:rPr>
          <w:del w:id="188" w:author="Kensaku Kawamoto" w:date="2014-03-17T19:53:00Z"/>
          <w:rFonts w:asciiTheme="minorHAnsi" w:eastAsiaTheme="minorEastAsia" w:hAnsiTheme="minorHAnsi" w:cstheme="minorBidi"/>
          <w:bCs w:val="0"/>
          <w:smallCaps w:val="0"/>
          <w:color w:val="auto"/>
          <w:kern w:val="0"/>
          <w:sz w:val="22"/>
          <w:szCs w:val="22"/>
          <w:lang w:eastAsia="en-US"/>
        </w:rPr>
      </w:pPr>
      <w:del w:id="189" w:author="Kensaku Kawamoto" w:date="2014-03-17T19:53:00Z">
        <w:r w:rsidRPr="00083D3A" w:rsidDel="00083D3A">
          <w:rPr>
            <w:rPrChange w:id="190" w:author="Kensaku Kawamoto" w:date="2014-03-17T19:53:00Z">
              <w:rPr>
                <w:rStyle w:val="Hyperlink"/>
                <w:rFonts w:ascii="Times New Roman" w:hAnsi="Times New Roman"/>
                <w:bCs w:val="0"/>
                <w:smallCaps w:val="0"/>
              </w:rPr>
            </w:rPrChange>
          </w:rPr>
          <w:delText>1.4</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191" w:author="Kensaku Kawamoto" w:date="2014-03-17T19:53:00Z">
              <w:rPr>
                <w:rStyle w:val="Hyperlink"/>
                <w:rFonts w:ascii="Times New Roman" w:hAnsi="Times New Roman"/>
                <w:bCs w:val="0"/>
                <w:smallCaps w:val="0"/>
              </w:rPr>
            </w:rPrChange>
          </w:rPr>
          <w:delText>Intended Audience</w:delText>
        </w:r>
        <w:r w:rsidDel="00083D3A">
          <w:rPr>
            <w:webHidden/>
          </w:rPr>
          <w:tab/>
          <w:delText>12</w:delText>
        </w:r>
      </w:del>
    </w:p>
    <w:p w:rsidR="0068453A" w:rsidDel="00083D3A" w:rsidRDefault="0068453A">
      <w:pPr>
        <w:pStyle w:val="TOC3"/>
        <w:rPr>
          <w:del w:id="192" w:author="Kensaku Kawamoto" w:date="2014-03-17T19:53:00Z"/>
          <w:rFonts w:asciiTheme="minorHAnsi" w:eastAsiaTheme="minorEastAsia" w:hAnsiTheme="minorHAnsi" w:cstheme="minorBidi"/>
          <w:bCs w:val="0"/>
          <w:iCs w:val="0"/>
          <w:smallCaps w:val="0"/>
          <w:color w:val="auto"/>
          <w:kern w:val="0"/>
          <w:sz w:val="22"/>
          <w:szCs w:val="22"/>
          <w:lang w:eastAsia="en-US"/>
        </w:rPr>
      </w:pPr>
      <w:del w:id="193" w:author="Kensaku Kawamoto" w:date="2014-03-17T19:53:00Z">
        <w:r w:rsidRPr="00083D3A" w:rsidDel="00083D3A">
          <w:rPr>
            <w:rPrChange w:id="194" w:author="Kensaku Kawamoto" w:date="2014-03-17T19:53:00Z">
              <w:rPr>
                <w:rStyle w:val="Hyperlink"/>
                <w:rFonts w:ascii="Times New Roman" w:hAnsi="Times New Roman"/>
                <w:bCs w:val="0"/>
                <w:iCs w:val="0"/>
                <w:smallCaps w:val="0"/>
              </w:rPr>
            </w:rPrChange>
          </w:rPr>
          <w:delText>1.4.1</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195" w:author="Kensaku Kawamoto" w:date="2014-03-17T19:53:00Z">
              <w:rPr>
                <w:rStyle w:val="Hyperlink"/>
                <w:rFonts w:ascii="Times New Roman" w:hAnsi="Times New Roman"/>
                <w:bCs w:val="0"/>
                <w:iCs w:val="0"/>
                <w:smallCaps w:val="0"/>
              </w:rPr>
            </w:rPrChange>
          </w:rPr>
          <w:delText>Requisite Knowledge</w:delText>
        </w:r>
        <w:r w:rsidDel="00083D3A">
          <w:rPr>
            <w:webHidden/>
          </w:rPr>
          <w:tab/>
          <w:delText>12</w:delText>
        </w:r>
      </w:del>
    </w:p>
    <w:p w:rsidR="0068453A" w:rsidDel="00083D3A" w:rsidRDefault="0068453A">
      <w:pPr>
        <w:pStyle w:val="TOC3"/>
        <w:rPr>
          <w:del w:id="196" w:author="Kensaku Kawamoto" w:date="2014-03-17T19:53:00Z"/>
          <w:rFonts w:asciiTheme="minorHAnsi" w:eastAsiaTheme="minorEastAsia" w:hAnsiTheme="minorHAnsi" w:cstheme="minorBidi"/>
          <w:bCs w:val="0"/>
          <w:iCs w:val="0"/>
          <w:smallCaps w:val="0"/>
          <w:color w:val="auto"/>
          <w:kern w:val="0"/>
          <w:sz w:val="22"/>
          <w:szCs w:val="22"/>
          <w:lang w:eastAsia="en-US"/>
        </w:rPr>
      </w:pPr>
      <w:del w:id="197" w:author="Kensaku Kawamoto" w:date="2014-03-17T19:53:00Z">
        <w:r w:rsidRPr="00083D3A" w:rsidDel="00083D3A">
          <w:rPr>
            <w:rPrChange w:id="198" w:author="Kensaku Kawamoto" w:date="2014-03-17T19:53:00Z">
              <w:rPr>
                <w:rStyle w:val="Hyperlink"/>
                <w:rFonts w:ascii="Times New Roman" w:hAnsi="Times New Roman"/>
                <w:bCs w:val="0"/>
                <w:iCs w:val="0"/>
                <w:smallCaps w:val="0"/>
              </w:rPr>
            </w:rPrChange>
          </w:rPr>
          <w:delText>1.4.2</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199" w:author="Kensaku Kawamoto" w:date="2014-03-17T19:53:00Z">
              <w:rPr>
                <w:rStyle w:val="Hyperlink"/>
                <w:rFonts w:ascii="Times New Roman" w:hAnsi="Times New Roman"/>
                <w:bCs w:val="0"/>
                <w:iCs w:val="0"/>
                <w:smallCaps w:val="0"/>
              </w:rPr>
            </w:rPrChange>
          </w:rPr>
          <w:delText>Referenced Standards</w:delText>
        </w:r>
        <w:r w:rsidDel="00083D3A">
          <w:rPr>
            <w:webHidden/>
          </w:rPr>
          <w:tab/>
          <w:delText>13</w:delText>
        </w:r>
      </w:del>
    </w:p>
    <w:p w:rsidR="0068453A" w:rsidDel="00083D3A" w:rsidRDefault="0068453A">
      <w:pPr>
        <w:pStyle w:val="TOC2"/>
        <w:rPr>
          <w:del w:id="200" w:author="Kensaku Kawamoto" w:date="2014-03-17T19:53:00Z"/>
          <w:rFonts w:asciiTheme="minorHAnsi" w:eastAsiaTheme="minorEastAsia" w:hAnsiTheme="minorHAnsi" w:cstheme="minorBidi"/>
          <w:bCs w:val="0"/>
          <w:smallCaps w:val="0"/>
          <w:color w:val="auto"/>
          <w:kern w:val="0"/>
          <w:sz w:val="22"/>
          <w:szCs w:val="22"/>
          <w:lang w:eastAsia="en-US"/>
        </w:rPr>
      </w:pPr>
      <w:del w:id="201" w:author="Kensaku Kawamoto" w:date="2014-03-17T19:53:00Z">
        <w:r w:rsidRPr="00083D3A" w:rsidDel="00083D3A">
          <w:rPr>
            <w:rPrChange w:id="202" w:author="Kensaku Kawamoto" w:date="2014-03-17T19:53:00Z">
              <w:rPr>
                <w:rStyle w:val="Hyperlink"/>
                <w:rFonts w:ascii="Times New Roman" w:hAnsi="Times New Roman"/>
                <w:bCs w:val="0"/>
                <w:smallCaps w:val="0"/>
              </w:rPr>
            </w:rPrChange>
          </w:rPr>
          <w:delText>1.5</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03" w:author="Kensaku Kawamoto" w:date="2014-03-17T19:53:00Z">
              <w:rPr>
                <w:rStyle w:val="Hyperlink"/>
                <w:rFonts w:ascii="Times New Roman" w:hAnsi="Times New Roman"/>
                <w:bCs w:val="0"/>
                <w:smallCaps w:val="0"/>
              </w:rPr>
            </w:rPrChange>
          </w:rPr>
          <w:delText>Conventions and Acronyms Used in this Guide</w:delText>
        </w:r>
        <w:r w:rsidDel="00083D3A">
          <w:rPr>
            <w:webHidden/>
          </w:rPr>
          <w:tab/>
          <w:delText>14</w:delText>
        </w:r>
      </w:del>
    </w:p>
    <w:p w:rsidR="0068453A" w:rsidDel="00083D3A" w:rsidRDefault="0068453A">
      <w:pPr>
        <w:pStyle w:val="TOC3"/>
        <w:rPr>
          <w:del w:id="204" w:author="Kensaku Kawamoto" w:date="2014-03-17T19:53:00Z"/>
          <w:rFonts w:asciiTheme="minorHAnsi" w:eastAsiaTheme="minorEastAsia" w:hAnsiTheme="minorHAnsi" w:cstheme="minorBidi"/>
          <w:bCs w:val="0"/>
          <w:iCs w:val="0"/>
          <w:smallCaps w:val="0"/>
          <w:color w:val="auto"/>
          <w:kern w:val="0"/>
          <w:sz w:val="22"/>
          <w:szCs w:val="22"/>
          <w:lang w:eastAsia="en-US"/>
        </w:rPr>
      </w:pPr>
      <w:del w:id="205" w:author="Kensaku Kawamoto" w:date="2014-03-17T19:53:00Z">
        <w:r w:rsidRPr="00083D3A" w:rsidDel="00083D3A">
          <w:rPr>
            <w:rPrChange w:id="206" w:author="Kensaku Kawamoto" w:date="2014-03-17T19:53:00Z">
              <w:rPr>
                <w:rStyle w:val="Hyperlink"/>
                <w:rFonts w:ascii="Times New Roman" w:hAnsi="Times New Roman"/>
                <w:bCs w:val="0"/>
                <w:iCs w:val="0"/>
                <w:smallCaps w:val="0"/>
              </w:rPr>
            </w:rPrChange>
          </w:rPr>
          <w:delText>1.5.1</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07" w:author="Kensaku Kawamoto" w:date="2014-03-17T19:53:00Z">
              <w:rPr>
                <w:rStyle w:val="Hyperlink"/>
                <w:rFonts w:ascii="Times New Roman" w:hAnsi="Times New Roman"/>
                <w:bCs w:val="0"/>
                <w:iCs w:val="0"/>
                <w:smallCaps w:val="0"/>
              </w:rPr>
            </w:rPrChange>
          </w:rPr>
          <w:delText>Conformance Verbs (Keywords)</w:delText>
        </w:r>
        <w:r w:rsidDel="00083D3A">
          <w:rPr>
            <w:webHidden/>
          </w:rPr>
          <w:tab/>
          <w:delText>14</w:delText>
        </w:r>
      </w:del>
    </w:p>
    <w:p w:rsidR="0068453A" w:rsidDel="00083D3A" w:rsidRDefault="0068453A">
      <w:pPr>
        <w:pStyle w:val="TOC3"/>
        <w:rPr>
          <w:del w:id="208" w:author="Kensaku Kawamoto" w:date="2014-03-17T19:53:00Z"/>
          <w:rFonts w:asciiTheme="minorHAnsi" w:eastAsiaTheme="minorEastAsia" w:hAnsiTheme="minorHAnsi" w:cstheme="minorBidi"/>
          <w:bCs w:val="0"/>
          <w:iCs w:val="0"/>
          <w:smallCaps w:val="0"/>
          <w:color w:val="auto"/>
          <w:kern w:val="0"/>
          <w:sz w:val="22"/>
          <w:szCs w:val="22"/>
          <w:lang w:eastAsia="en-US"/>
        </w:rPr>
      </w:pPr>
      <w:del w:id="209" w:author="Kensaku Kawamoto" w:date="2014-03-17T19:53:00Z">
        <w:r w:rsidRPr="00083D3A" w:rsidDel="00083D3A">
          <w:rPr>
            <w:rPrChange w:id="210" w:author="Kensaku Kawamoto" w:date="2014-03-17T19:53:00Z">
              <w:rPr>
                <w:rStyle w:val="Hyperlink"/>
                <w:rFonts w:ascii="Times New Roman" w:hAnsi="Times New Roman"/>
                <w:bCs w:val="0"/>
                <w:iCs w:val="0"/>
                <w:smallCaps w:val="0"/>
              </w:rPr>
            </w:rPrChange>
          </w:rPr>
          <w:delText>1.5.2</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11" w:author="Kensaku Kawamoto" w:date="2014-03-17T19:53:00Z">
              <w:rPr>
                <w:rStyle w:val="Hyperlink"/>
                <w:rFonts w:ascii="Times New Roman" w:hAnsi="Times New Roman"/>
                <w:bCs w:val="0"/>
                <w:iCs w:val="0"/>
                <w:smallCaps w:val="0"/>
              </w:rPr>
            </w:rPrChange>
          </w:rPr>
          <w:delText>Cardinality</w:delText>
        </w:r>
        <w:r w:rsidDel="00083D3A">
          <w:rPr>
            <w:webHidden/>
          </w:rPr>
          <w:tab/>
          <w:delText>14</w:delText>
        </w:r>
      </w:del>
    </w:p>
    <w:p w:rsidR="0068453A" w:rsidDel="00083D3A" w:rsidRDefault="0068453A">
      <w:pPr>
        <w:pStyle w:val="TOC2"/>
        <w:rPr>
          <w:del w:id="212" w:author="Kensaku Kawamoto" w:date="2014-03-17T19:53:00Z"/>
          <w:rFonts w:asciiTheme="minorHAnsi" w:eastAsiaTheme="minorEastAsia" w:hAnsiTheme="minorHAnsi" w:cstheme="minorBidi"/>
          <w:bCs w:val="0"/>
          <w:smallCaps w:val="0"/>
          <w:color w:val="auto"/>
          <w:kern w:val="0"/>
          <w:sz w:val="22"/>
          <w:szCs w:val="22"/>
          <w:lang w:eastAsia="en-US"/>
        </w:rPr>
      </w:pPr>
      <w:del w:id="213" w:author="Kensaku Kawamoto" w:date="2014-03-17T19:53:00Z">
        <w:r w:rsidRPr="00083D3A" w:rsidDel="00083D3A">
          <w:rPr>
            <w:rPrChange w:id="214" w:author="Kensaku Kawamoto" w:date="2014-03-17T19:53:00Z">
              <w:rPr>
                <w:rStyle w:val="Hyperlink"/>
                <w:rFonts w:ascii="Times New Roman" w:hAnsi="Times New Roman"/>
                <w:bCs w:val="0"/>
                <w:smallCaps w:val="0"/>
              </w:rPr>
            </w:rPrChange>
          </w:rPr>
          <w:delText>1.6</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15" w:author="Kensaku Kawamoto" w:date="2014-03-17T19:53:00Z">
              <w:rPr>
                <w:rStyle w:val="Hyperlink"/>
                <w:rFonts w:ascii="Times New Roman" w:hAnsi="Times New Roman"/>
                <w:bCs w:val="0"/>
                <w:smallCaps w:val="0"/>
              </w:rPr>
            </w:rPrChange>
          </w:rPr>
          <w:delText>Acronyms</w:delText>
        </w:r>
        <w:r w:rsidDel="00083D3A">
          <w:rPr>
            <w:webHidden/>
          </w:rPr>
          <w:tab/>
          <w:delText>15</w:delText>
        </w:r>
      </w:del>
    </w:p>
    <w:p w:rsidR="0068453A" w:rsidDel="00083D3A" w:rsidRDefault="0068453A">
      <w:pPr>
        <w:pStyle w:val="TOC1"/>
        <w:rPr>
          <w:del w:id="216" w:author="Kensaku Kawamoto" w:date="2014-03-17T19:53:00Z"/>
          <w:rFonts w:asciiTheme="minorHAnsi" w:eastAsiaTheme="minorEastAsia" w:hAnsiTheme="minorHAnsi" w:cstheme="minorBidi"/>
          <w:b w:val="0"/>
          <w:bCs w:val="0"/>
          <w:smallCaps w:val="0"/>
          <w:color w:val="auto"/>
          <w:kern w:val="0"/>
          <w:sz w:val="22"/>
          <w:szCs w:val="22"/>
          <w:lang w:eastAsia="en-US"/>
        </w:rPr>
      </w:pPr>
      <w:del w:id="217" w:author="Kensaku Kawamoto" w:date="2014-03-17T19:53:00Z">
        <w:r w:rsidRPr="00083D3A" w:rsidDel="00083D3A">
          <w:rPr>
            <w:rPrChange w:id="218" w:author="Kensaku Kawamoto" w:date="2014-03-17T19:53:00Z">
              <w:rPr>
                <w:rStyle w:val="Hyperlink"/>
                <w:rFonts w:ascii="Times New Roman" w:hAnsi="Times New Roman"/>
                <w:b w:val="0"/>
                <w:bCs w:val="0"/>
                <w:smallCaps w:val="0"/>
              </w:rPr>
            </w:rPrChange>
          </w:rPr>
          <w:delText>2.0</w:delText>
        </w:r>
        <w:r w:rsidDel="00083D3A">
          <w:rPr>
            <w:rFonts w:asciiTheme="minorHAnsi" w:eastAsiaTheme="minorEastAsia" w:hAnsiTheme="minorHAnsi" w:cstheme="minorBidi"/>
            <w:b w:val="0"/>
            <w:bCs w:val="0"/>
            <w:smallCaps w:val="0"/>
            <w:color w:val="auto"/>
            <w:kern w:val="0"/>
            <w:sz w:val="22"/>
            <w:szCs w:val="22"/>
            <w:lang w:eastAsia="en-US"/>
          </w:rPr>
          <w:tab/>
        </w:r>
        <w:r w:rsidRPr="00083D3A" w:rsidDel="00083D3A">
          <w:rPr>
            <w:rPrChange w:id="219" w:author="Kensaku Kawamoto" w:date="2014-03-17T19:53:00Z">
              <w:rPr>
                <w:rStyle w:val="Hyperlink"/>
                <w:rFonts w:ascii="Times New Roman" w:hAnsi="Times New Roman"/>
                <w:b w:val="0"/>
                <w:bCs w:val="0"/>
                <w:smallCaps w:val="0"/>
              </w:rPr>
            </w:rPrChange>
          </w:rPr>
          <w:delText>Implementation Approach</w:delText>
        </w:r>
        <w:r w:rsidDel="00083D3A">
          <w:rPr>
            <w:webHidden/>
          </w:rPr>
          <w:tab/>
          <w:delText>16</w:delText>
        </w:r>
      </w:del>
    </w:p>
    <w:p w:rsidR="0068453A" w:rsidDel="00083D3A" w:rsidRDefault="0068453A">
      <w:pPr>
        <w:pStyle w:val="TOC2"/>
        <w:rPr>
          <w:del w:id="220" w:author="Kensaku Kawamoto" w:date="2014-03-17T19:53:00Z"/>
          <w:rFonts w:asciiTheme="minorHAnsi" w:eastAsiaTheme="minorEastAsia" w:hAnsiTheme="minorHAnsi" w:cstheme="minorBidi"/>
          <w:bCs w:val="0"/>
          <w:smallCaps w:val="0"/>
          <w:color w:val="auto"/>
          <w:kern w:val="0"/>
          <w:sz w:val="22"/>
          <w:szCs w:val="22"/>
          <w:lang w:eastAsia="en-US"/>
        </w:rPr>
      </w:pPr>
      <w:del w:id="221" w:author="Kensaku Kawamoto" w:date="2014-03-17T19:53:00Z">
        <w:r w:rsidRPr="00083D3A" w:rsidDel="00083D3A">
          <w:rPr>
            <w:rPrChange w:id="222" w:author="Kensaku Kawamoto" w:date="2014-03-17T19:53:00Z">
              <w:rPr>
                <w:rStyle w:val="Hyperlink"/>
                <w:rFonts w:ascii="Times New Roman" w:hAnsi="Times New Roman"/>
                <w:bCs w:val="0"/>
                <w:smallCaps w:val="0"/>
              </w:rPr>
            </w:rPrChange>
          </w:rPr>
          <w:delText>2.1</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23" w:author="Kensaku Kawamoto" w:date="2014-03-17T19:53:00Z">
              <w:rPr>
                <w:rStyle w:val="Hyperlink"/>
                <w:rFonts w:ascii="Times New Roman" w:hAnsi="Times New Roman"/>
                <w:bCs w:val="0"/>
                <w:smallCaps w:val="0"/>
              </w:rPr>
            </w:rPrChange>
          </w:rPr>
          <w:delText>Pre-Conditions (Required Attributes of a Suitable Environment for Implementing this Guide)</w:delText>
        </w:r>
        <w:r w:rsidDel="00083D3A">
          <w:rPr>
            <w:webHidden/>
          </w:rPr>
          <w:tab/>
          <w:delText>16</w:delText>
        </w:r>
      </w:del>
    </w:p>
    <w:p w:rsidR="0068453A" w:rsidDel="00083D3A" w:rsidRDefault="0068453A">
      <w:pPr>
        <w:pStyle w:val="TOC2"/>
        <w:rPr>
          <w:del w:id="224" w:author="Kensaku Kawamoto" w:date="2014-03-17T19:53:00Z"/>
          <w:rFonts w:asciiTheme="minorHAnsi" w:eastAsiaTheme="minorEastAsia" w:hAnsiTheme="minorHAnsi" w:cstheme="minorBidi"/>
          <w:bCs w:val="0"/>
          <w:smallCaps w:val="0"/>
          <w:color w:val="auto"/>
          <w:kern w:val="0"/>
          <w:sz w:val="22"/>
          <w:szCs w:val="22"/>
          <w:lang w:eastAsia="en-US"/>
        </w:rPr>
      </w:pPr>
      <w:del w:id="225" w:author="Kensaku Kawamoto" w:date="2014-03-17T19:53:00Z">
        <w:r w:rsidRPr="00083D3A" w:rsidDel="00083D3A">
          <w:rPr>
            <w:rPrChange w:id="226" w:author="Kensaku Kawamoto" w:date="2014-03-17T19:53:00Z">
              <w:rPr>
                <w:rStyle w:val="Hyperlink"/>
                <w:rFonts w:ascii="Times New Roman" w:hAnsi="Times New Roman"/>
                <w:bCs w:val="0"/>
                <w:smallCaps w:val="0"/>
              </w:rPr>
            </w:rPrChange>
          </w:rPr>
          <w:delText>2.2</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27" w:author="Kensaku Kawamoto" w:date="2014-03-17T19:53:00Z">
              <w:rPr>
                <w:rStyle w:val="Hyperlink"/>
                <w:rFonts w:ascii="Times New Roman" w:hAnsi="Times New Roman"/>
                <w:bCs w:val="0"/>
                <w:smallCaps w:val="0"/>
              </w:rPr>
            </w:rPrChange>
          </w:rPr>
          <w:delText>Implementation Resources</w:delText>
        </w:r>
        <w:r w:rsidDel="00083D3A">
          <w:rPr>
            <w:webHidden/>
          </w:rPr>
          <w:tab/>
          <w:delText>17</w:delText>
        </w:r>
      </w:del>
    </w:p>
    <w:p w:rsidR="0068453A" w:rsidDel="00083D3A" w:rsidRDefault="0068453A">
      <w:pPr>
        <w:pStyle w:val="TOC2"/>
        <w:rPr>
          <w:del w:id="228" w:author="Kensaku Kawamoto" w:date="2014-03-17T19:53:00Z"/>
          <w:rFonts w:asciiTheme="minorHAnsi" w:eastAsiaTheme="minorEastAsia" w:hAnsiTheme="minorHAnsi" w:cstheme="minorBidi"/>
          <w:bCs w:val="0"/>
          <w:smallCaps w:val="0"/>
          <w:color w:val="auto"/>
          <w:kern w:val="0"/>
          <w:sz w:val="22"/>
          <w:szCs w:val="22"/>
          <w:lang w:eastAsia="en-US"/>
        </w:rPr>
      </w:pPr>
      <w:del w:id="229" w:author="Kensaku Kawamoto" w:date="2014-03-17T19:53:00Z">
        <w:r w:rsidRPr="00083D3A" w:rsidDel="00083D3A">
          <w:rPr>
            <w:rPrChange w:id="230" w:author="Kensaku Kawamoto" w:date="2014-03-17T19:53:00Z">
              <w:rPr>
                <w:rStyle w:val="Hyperlink"/>
                <w:rFonts w:ascii="Times New Roman" w:hAnsi="Times New Roman"/>
                <w:bCs w:val="0"/>
                <w:smallCaps w:val="0"/>
              </w:rPr>
            </w:rPrChange>
          </w:rPr>
          <w:delText>2.3</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31" w:author="Kensaku Kawamoto" w:date="2014-03-17T19:53:00Z">
              <w:rPr>
                <w:rStyle w:val="Hyperlink"/>
                <w:rFonts w:ascii="Times New Roman" w:hAnsi="Times New Roman"/>
                <w:bCs w:val="0"/>
                <w:smallCaps w:val="0"/>
              </w:rPr>
            </w:rPrChange>
          </w:rPr>
          <w:delText>Service Interaction Framework</w:delText>
        </w:r>
        <w:r w:rsidDel="00083D3A">
          <w:rPr>
            <w:webHidden/>
          </w:rPr>
          <w:tab/>
          <w:delText>18</w:delText>
        </w:r>
      </w:del>
    </w:p>
    <w:p w:rsidR="0068453A" w:rsidDel="00083D3A" w:rsidRDefault="0068453A">
      <w:pPr>
        <w:pStyle w:val="TOC3"/>
        <w:rPr>
          <w:del w:id="232" w:author="Kensaku Kawamoto" w:date="2014-03-17T19:53:00Z"/>
          <w:rFonts w:asciiTheme="minorHAnsi" w:eastAsiaTheme="minorEastAsia" w:hAnsiTheme="minorHAnsi" w:cstheme="minorBidi"/>
          <w:bCs w:val="0"/>
          <w:iCs w:val="0"/>
          <w:smallCaps w:val="0"/>
          <w:color w:val="auto"/>
          <w:kern w:val="0"/>
          <w:sz w:val="22"/>
          <w:szCs w:val="22"/>
          <w:lang w:eastAsia="en-US"/>
        </w:rPr>
      </w:pPr>
      <w:del w:id="233" w:author="Kensaku Kawamoto" w:date="2014-03-17T19:53:00Z">
        <w:r w:rsidRPr="00083D3A" w:rsidDel="00083D3A">
          <w:rPr>
            <w:rPrChange w:id="234" w:author="Kensaku Kawamoto" w:date="2014-03-17T19:53:00Z">
              <w:rPr>
                <w:rStyle w:val="Hyperlink"/>
                <w:rFonts w:ascii="Times New Roman" w:hAnsi="Times New Roman"/>
                <w:bCs w:val="0"/>
                <w:iCs w:val="0"/>
                <w:smallCaps w:val="0"/>
              </w:rPr>
            </w:rPrChange>
          </w:rPr>
          <w:delText>2.3.1</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35" w:author="Kensaku Kawamoto" w:date="2014-03-17T19:53:00Z">
              <w:rPr>
                <w:rStyle w:val="Hyperlink"/>
                <w:rFonts w:ascii="Times New Roman" w:hAnsi="Times New Roman"/>
                <w:bCs w:val="0"/>
                <w:iCs w:val="0"/>
                <w:smallCaps w:val="0"/>
              </w:rPr>
            </w:rPrChange>
          </w:rPr>
          <w:delText>DSS Profile</w:delText>
        </w:r>
        <w:r w:rsidDel="00083D3A">
          <w:rPr>
            <w:webHidden/>
          </w:rPr>
          <w:tab/>
          <w:delText>18</w:delText>
        </w:r>
      </w:del>
    </w:p>
    <w:p w:rsidR="0068453A" w:rsidDel="00083D3A" w:rsidRDefault="0068453A">
      <w:pPr>
        <w:pStyle w:val="TOC3"/>
        <w:rPr>
          <w:del w:id="236" w:author="Kensaku Kawamoto" w:date="2014-03-17T19:53:00Z"/>
          <w:rFonts w:asciiTheme="minorHAnsi" w:eastAsiaTheme="minorEastAsia" w:hAnsiTheme="minorHAnsi" w:cstheme="minorBidi"/>
          <w:bCs w:val="0"/>
          <w:iCs w:val="0"/>
          <w:smallCaps w:val="0"/>
          <w:color w:val="auto"/>
          <w:kern w:val="0"/>
          <w:sz w:val="22"/>
          <w:szCs w:val="22"/>
          <w:lang w:eastAsia="en-US"/>
        </w:rPr>
      </w:pPr>
      <w:del w:id="237" w:author="Kensaku Kawamoto" w:date="2014-03-17T19:53:00Z">
        <w:r w:rsidRPr="00083D3A" w:rsidDel="00083D3A">
          <w:rPr>
            <w:rPrChange w:id="238" w:author="Kensaku Kawamoto" w:date="2014-03-17T19:53:00Z">
              <w:rPr>
                <w:rStyle w:val="Hyperlink"/>
                <w:rFonts w:ascii="Times New Roman" w:hAnsi="Times New Roman"/>
                <w:bCs w:val="0"/>
                <w:iCs w:val="0"/>
                <w:smallCaps w:val="0"/>
              </w:rPr>
            </w:rPrChange>
          </w:rPr>
          <w:delText>2.3.2</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39" w:author="Kensaku Kawamoto" w:date="2014-03-17T19:53:00Z">
              <w:rPr>
                <w:rStyle w:val="Hyperlink"/>
                <w:rFonts w:ascii="Times New Roman" w:hAnsi="Times New Roman"/>
                <w:bCs w:val="0"/>
                <w:iCs w:val="0"/>
                <w:smallCaps w:val="0"/>
              </w:rPr>
            </w:rPrChange>
          </w:rPr>
          <w:delText>Example service request</w:delText>
        </w:r>
        <w:r w:rsidDel="00083D3A">
          <w:rPr>
            <w:webHidden/>
          </w:rPr>
          <w:tab/>
          <w:delText>19</w:delText>
        </w:r>
      </w:del>
    </w:p>
    <w:p w:rsidR="0068453A" w:rsidDel="00083D3A" w:rsidRDefault="0068453A">
      <w:pPr>
        <w:pStyle w:val="TOC3"/>
        <w:rPr>
          <w:del w:id="240" w:author="Kensaku Kawamoto" w:date="2014-03-17T19:53:00Z"/>
          <w:rFonts w:asciiTheme="minorHAnsi" w:eastAsiaTheme="minorEastAsia" w:hAnsiTheme="minorHAnsi" w:cstheme="minorBidi"/>
          <w:bCs w:val="0"/>
          <w:iCs w:val="0"/>
          <w:smallCaps w:val="0"/>
          <w:color w:val="auto"/>
          <w:kern w:val="0"/>
          <w:sz w:val="22"/>
          <w:szCs w:val="22"/>
          <w:lang w:eastAsia="en-US"/>
        </w:rPr>
      </w:pPr>
      <w:del w:id="241" w:author="Kensaku Kawamoto" w:date="2014-03-17T19:53:00Z">
        <w:r w:rsidRPr="00083D3A" w:rsidDel="00083D3A">
          <w:rPr>
            <w:rPrChange w:id="242" w:author="Kensaku Kawamoto" w:date="2014-03-17T19:53:00Z">
              <w:rPr>
                <w:rStyle w:val="Hyperlink"/>
                <w:rFonts w:ascii="Times New Roman" w:hAnsi="Times New Roman"/>
                <w:bCs w:val="0"/>
                <w:iCs w:val="0"/>
                <w:smallCaps w:val="0"/>
              </w:rPr>
            </w:rPrChange>
          </w:rPr>
          <w:delText>2.3.3</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43" w:author="Kensaku Kawamoto" w:date="2014-03-17T19:53:00Z">
              <w:rPr>
                <w:rStyle w:val="Hyperlink"/>
                <w:rFonts w:ascii="Times New Roman" w:hAnsi="Times New Roman"/>
                <w:bCs w:val="0"/>
                <w:iCs w:val="0"/>
                <w:smallCaps w:val="0"/>
              </w:rPr>
            </w:rPrChange>
          </w:rPr>
          <w:delText>Evaluate Request</w:delText>
        </w:r>
        <w:r w:rsidDel="00083D3A">
          <w:rPr>
            <w:webHidden/>
          </w:rPr>
          <w:tab/>
          <w:delText>20</w:delText>
        </w:r>
      </w:del>
    </w:p>
    <w:p w:rsidR="0068453A" w:rsidDel="00083D3A" w:rsidRDefault="0068453A">
      <w:pPr>
        <w:pStyle w:val="TOC3"/>
        <w:rPr>
          <w:del w:id="244" w:author="Kensaku Kawamoto" w:date="2014-03-17T19:53:00Z"/>
          <w:rFonts w:asciiTheme="minorHAnsi" w:eastAsiaTheme="minorEastAsia" w:hAnsiTheme="minorHAnsi" w:cstheme="minorBidi"/>
          <w:bCs w:val="0"/>
          <w:iCs w:val="0"/>
          <w:smallCaps w:val="0"/>
          <w:color w:val="auto"/>
          <w:kern w:val="0"/>
          <w:sz w:val="22"/>
          <w:szCs w:val="22"/>
          <w:lang w:eastAsia="en-US"/>
        </w:rPr>
      </w:pPr>
      <w:del w:id="245" w:author="Kensaku Kawamoto" w:date="2014-03-17T19:53:00Z">
        <w:r w:rsidRPr="00083D3A" w:rsidDel="00083D3A">
          <w:rPr>
            <w:rPrChange w:id="246" w:author="Kensaku Kawamoto" w:date="2014-03-17T19:53:00Z">
              <w:rPr>
                <w:rStyle w:val="Hyperlink"/>
                <w:rFonts w:ascii="Times New Roman" w:hAnsi="Times New Roman"/>
                <w:bCs w:val="0"/>
                <w:iCs w:val="0"/>
                <w:smallCaps w:val="0"/>
              </w:rPr>
            </w:rPrChange>
          </w:rPr>
          <w:delText>2.3.4</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47" w:author="Kensaku Kawamoto" w:date="2014-03-17T19:53:00Z">
              <w:rPr>
                <w:rStyle w:val="Hyperlink"/>
                <w:rFonts w:ascii="Times New Roman" w:hAnsi="Times New Roman"/>
                <w:bCs w:val="0"/>
                <w:iCs w:val="0"/>
                <w:smallCaps w:val="0"/>
              </w:rPr>
            </w:rPrChange>
          </w:rPr>
          <w:delText>Evaluate Response</w:delText>
        </w:r>
        <w:r w:rsidDel="00083D3A">
          <w:rPr>
            <w:webHidden/>
          </w:rPr>
          <w:tab/>
          <w:delText>24</w:delText>
        </w:r>
      </w:del>
    </w:p>
    <w:p w:rsidR="0068453A" w:rsidDel="00083D3A" w:rsidRDefault="0068453A">
      <w:pPr>
        <w:pStyle w:val="TOC3"/>
        <w:rPr>
          <w:del w:id="248" w:author="Kensaku Kawamoto" w:date="2014-03-17T19:53:00Z"/>
          <w:rFonts w:asciiTheme="minorHAnsi" w:eastAsiaTheme="minorEastAsia" w:hAnsiTheme="minorHAnsi" w:cstheme="minorBidi"/>
          <w:bCs w:val="0"/>
          <w:iCs w:val="0"/>
          <w:smallCaps w:val="0"/>
          <w:color w:val="auto"/>
          <w:kern w:val="0"/>
          <w:sz w:val="22"/>
          <w:szCs w:val="22"/>
          <w:lang w:eastAsia="en-US"/>
        </w:rPr>
      </w:pPr>
      <w:del w:id="249" w:author="Kensaku Kawamoto" w:date="2014-03-17T19:53:00Z">
        <w:r w:rsidRPr="00083D3A" w:rsidDel="00083D3A">
          <w:rPr>
            <w:rPrChange w:id="250" w:author="Kensaku Kawamoto" w:date="2014-03-17T19:53:00Z">
              <w:rPr>
                <w:rStyle w:val="Hyperlink"/>
                <w:rFonts w:ascii="Times New Roman" w:hAnsi="Times New Roman"/>
                <w:bCs w:val="0"/>
                <w:iCs w:val="0"/>
                <w:smallCaps w:val="0"/>
              </w:rPr>
            </w:rPrChange>
          </w:rPr>
          <w:delText>2.3.5</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51" w:author="Kensaku Kawamoto" w:date="2014-03-17T19:53:00Z">
              <w:rPr>
                <w:rStyle w:val="Hyperlink"/>
                <w:rFonts w:ascii="Times New Roman" w:hAnsi="Times New Roman"/>
                <w:bCs w:val="0"/>
                <w:iCs w:val="0"/>
                <w:smallCaps w:val="0"/>
              </w:rPr>
            </w:rPrChange>
          </w:rPr>
          <w:delText>Evaluate Response</w:delText>
        </w:r>
        <w:r w:rsidDel="00083D3A">
          <w:rPr>
            <w:webHidden/>
          </w:rPr>
          <w:tab/>
          <w:delText>25</w:delText>
        </w:r>
      </w:del>
    </w:p>
    <w:p w:rsidR="0068453A" w:rsidDel="00083D3A" w:rsidRDefault="0068453A">
      <w:pPr>
        <w:pStyle w:val="TOC3"/>
        <w:rPr>
          <w:del w:id="252" w:author="Kensaku Kawamoto" w:date="2014-03-17T19:53:00Z"/>
          <w:rFonts w:asciiTheme="minorHAnsi" w:eastAsiaTheme="minorEastAsia" w:hAnsiTheme="minorHAnsi" w:cstheme="minorBidi"/>
          <w:bCs w:val="0"/>
          <w:iCs w:val="0"/>
          <w:smallCaps w:val="0"/>
          <w:color w:val="auto"/>
          <w:kern w:val="0"/>
          <w:sz w:val="22"/>
          <w:szCs w:val="22"/>
          <w:lang w:eastAsia="en-US"/>
        </w:rPr>
      </w:pPr>
      <w:del w:id="253" w:author="Kensaku Kawamoto" w:date="2014-03-17T19:53:00Z">
        <w:r w:rsidRPr="00083D3A" w:rsidDel="00083D3A">
          <w:rPr>
            <w:rPrChange w:id="254" w:author="Kensaku Kawamoto" w:date="2014-03-17T19:53:00Z">
              <w:rPr>
                <w:rStyle w:val="Hyperlink"/>
                <w:rFonts w:ascii="Times New Roman" w:hAnsi="Times New Roman"/>
                <w:bCs w:val="0"/>
                <w:iCs w:val="0"/>
                <w:smallCaps w:val="0"/>
              </w:rPr>
            </w:rPrChange>
          </w:rPr>
          <w:delText>2.3.6</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55" w:author="Kensaku Kawamoto" w:date="2014-03-17T19:53:00Z">
              <w:rPr>
                <w:rStyle w:val="Hyperlink"/>
                <w:rFonts w:ascii="Times New Roman" w:hAnsi="Times New Roman"/>
                <w:bCs w:val="0"/>
                <w:iCs w:val="0"/>
                <w:smallCaps w:val="0"/>
              </w:rPr>
            </w:rPrChange>
          </w:rPr>
          <w:delText>DSS Exceptions</w:delText>
        </w:r>
        <w:r w:rsidDel="00083D3A">
          <w:rPr>
            <w:webHidden/>
          </w:rPr>
          <w:tab/>
          <w:delText>28</w:delText>
        </w:r>
      </w:del>
    </w:p>
    <w:p w:rsidR="0068453A" w:rsidDel="00083D3A" w:rsidRDefault="0068453A">
      <w:pPr>
        <w:pStyle w:val="TOC3"/>
        <w:rPr>
          <w:del w:id="256" w:author="Kensaku Kawamoto" w:date="2014-03-17T19:53:00Z"/>
          <w:rFonts w:asciiTheme="minorHAnsi" w:eastAsiaTheme="minorEastAsia" w:hAnsiTheme="minorHAnsi" w:cstheme="minorBidi"/>
          <w:bCs w:val="0"/>
          <w:iCs w:val="0"/>
          <w:smallCaps w:val="0"/>
          <w:color w:val="auto"/>
          <w:kern w:val="0"/>
          <w:sz w:val="22"/>
          <w:szCs w:val="22"/>
          <w:lang w:eastAsia="en-US"/>
        </w:rPr>
      </w:pPr>
      <w:del w:id="257" w:author="Kensaku Kawamoto" w:date="2014-03-17T19:53:00Z">
        <w:r w:rsidRPr="00083D3A" w:rsidDel="00083D3A">
          <w:rPr>
            <w:rPrChange w:id="258" w:author="Kensaku Kawamoto" w:date="2014-03-17T19:53:00Z">
              <w:rPr>
                <w:rStyle w:val="Hyperlink"/>
                <w:rFonts w:ascii="Times New Roman" w:hAnsi="Times New Roman"/>
                <w:bCs w:val="0"/>
                <w:iCs w:val="0"/>
                <w:smallCaps w:val="0"/>
              </w:rPr>
            </w:rPrChange>
          </w:rPr>
          <w:delText>2.3.7</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59" w:author="Kensaku Kawamoto" w:date="2014-03-17T19:53:00Z">
              <w:rPr>
                <w:rStyle w:val="Hyperlink"/>
                <w:rFonts w:ascii="Times New Roman" w:hAnsi="Times New Roman"/>
                <w:bCs w:val="0"/>
                <w:iCs w:val="0"/>
                <w:smallCaps w:val="0"/>
              </w:rPr>
            </w:rPrChange>
          </w:rPr>
          <w:delText>Service Protocols</w:delText>
        </w:r>
        <w:r w:rsidDel="00083D3A">
          <w:rPr>
            <w:webHidden/>
          </w:rPr>
          <w:tab/>
          <w:delText>29</w:delText>
        </w:r>
      </w:del>
    </w:p>
    <w:p w:rsidR="0068453A" w:rsidDel="00083D3A" w:rsidRDefault="0068453A">
      <w:pPr>
        <w:pStyle w:val="TOC2"/>
        <w:rPr>
          <w:del w:id="260" w:author="Kensaku Kawamoto" w:date="2014-03-17T19:53:00Z"/>
          <w:rFonts w:asciiTheme="minorHAnsi" w:eastAsiaTheme="minorEastAsia" w:hAnsiTheme="minorHAnsi" w:cstheme="minorBidi"/>
          <w:bCs w:val="0"/>
          <w:smallCaps w:val="0"/>
          <w:color w:val="auto"/>
          <w:kern w:val="0"/>
          <w:sz w:val="22"/>
          <w:szCs w:val="22"/>
          <w:lang w:eastAsia="en-US"/>
        </w:rPr>
      </w:pPr>
      <w:del w:id="261" w:author="Kensaku Kawamoto" w:date="2014-03-17T19:53:00Z">
        <w:r w:rsidRPr="00083D3A" w:rsidDel="00083D3A">
          <w:rPr>
            <w:rPrChange w:id="262" w:author="Kensaku Kawamoto" w:date="2014-03-17T19:53:00Z">
              <w:rPr>
                <w:rStyle w:val="Hyperlink"/>
                <w:rFonts w:ascii="Times New Roman" w:hAnsi="Times New Roman"/>
                <w:bCs w:val="0"/>
                <w:smallCaps w:val="0"/>
              </w:rPr>
            </w:rPrChange>
          </w:rPr>
          <w:delText>2.4</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63" w:author="Kensaku Kawamoto" w:date="2014-03-17T19:53:00Z">
              <w:rPr>
                <w:rStyle w:val="Hyperlink"/>
                <w:rFonts w:ascii="Times New Roman" w:hAnsi="Times New Roman"/>
                <w:bCs w:val="0"/>
                <w:smallCaps w:val="0"/>
              </w:rPr>
            </w:rPrChange>
          </w:rPr>
          <w:delText>Content Payload Definition</w:delText>
        </w:r>
        <w:r w:rsidDel="00083D3A">
          <w:rPr>
            <w:webHidden/>
          </w:rPr>
          <w:tab/>
          <w:delText>30</w:delText>
        </w:r>
      </w:del>
    </w:p>
    <w:p w:rsidR="0068453A" w:rsidDel="00083D3A" w:rsidRDefault="0068453A">
      <w:pPr>
        <w:pStyle w:val="TOC3"/>
        <w:rPr>
          <w:del w:id="264" w:author="Kensaku Kawamoto" w:date="2014-03-17T19:53:00Z"/>
          <w:rFonts w:asciiTheme="minorHAnsi" w:eastAsiaTheme="minorEastAsia" w:hAnsiTheme="minorHAnsi" w:cstheme="minorBidi"/>
          <w:bCs w:val="0"/>
          <w:iCs w:val="0"/>
          <w:smallCaps w:val="0"/>
          <w:color w:val="auto"/>
          <w:kern w:val="0"/>
          <w:sz w:val="22"/>
          <w:szCs w:val="22"/>
          <w:lang w:eastAsia="en-US"/>
        </w:rPr>
      </w:pPr>
      <w:del w:id="265" w:author="Kensaku Kawamoto" w:date="2014-03-17T19:53:00Z">
        <w:r w:rsidRPr="00083D3A" w:rsidDel="00083D3A">
          <w:rPr>
            <w:rPrChange w:id="266" w:author="Kensaku Kawamoto" w:date="2014-03-17T19:53:00Z">
              <w:rPr>
                <w:rStyle w:val="Hyperlink"/>
                <w:rFonts w:ascii="Times New Roman" w:hAnsi="Times New Roman"/>
                <w:bCs w:val="0"/>
                <w:iCs w:val="0"/>
                <w:smallCaps w:val="0"/>
              </w:rPr>
            </w:rPrChange>
          </w:rPr>
          <w:delText>2.4.1</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67" w:author="Kensaku Kawamoto" w:date="2014-03-17T19:53:00Z">
              <w:rPr>
                <w:rStyle w:val="Hyperlink"/>
                <w:rFonts w:ascii="Times New Roman" w:hAnsi="Times New Roman"/>
                <w:bCs w:val="0"/>
                <w:iCs w:val="0"/>
                <w:smallCaps w:val="0"/>
              </w:rPr>
            </w:rPrChange>
          </w:rPr>
          <w:delText>Semantic Signifier</w:delText>
        </w:r>
        <w:r w:rsidDel="00083D3A">
          <w:rPr>
            <w:webHidden/>
          </w:rPr>
          <w:tab/>
          <w:delText>30</w:delText>
        </w:r>
      </w:del>
    </w:p>
    <w:p w:rsidR="0068453A" w:rsidDel="00083D3A" w:rsidRDefault="0068453A">
      <w:pPr>
        <w:pStyle w:val="TOC3"/>
        <w:rPr>
          <w:del w:id="268" w:author="Kensaku Kawamoto" w:date="2014-03-17T19:53:00Z"/>
          <w:rFonts w:asciiTheme="minorHAnsi" w:eastAsiaTheme="minorEastAsia" w:hAnsiTheme="minorHAnsi" w:cstheme="minorBidi"/>
          <w:bCs w:val="0"/>
          <w:iCs w:val="0"/>
          <w:smallCaps w:val="0"/>
          <w:color w:val="auto"/>
          <w:kern w:val="0"/>
          <w:sz w:val="22"/>
          <w:szCs w:val="22"/>
          <w:lang w:eastAsia="en-US"/>
        </w:rPr>
      </w:pPr>
      <w:del w:id="269" w:author="Kensaku Kawamoto" w:date="2014-03-17T19:53:00Z">
        <w:r w:rsidRPr="00083D3A" w:rsidDel="00083D3A">
          <w:rPr>
            <w:rPrChange w:id="270" w:author="Kensaku Kawamoto" w:date="2014-03-17T19:53:00Z">
              <w:rPr>
                <w:rStyle w:val="Hyperlink"/>
                <w:rFonts w:ascii="Times New Roman" w:hAnsi="Times New Roman"/>
                <w:bCs w:val="0"/>
                <w:iCs w:val="0"/>
                <w:smallCaps w:val="0"/>
              </w:rPr>
            </w:rPrChange>
          </w:rPr>
          <w:delText>2.4.2</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71" w:author="Kensaku Kawamoto" w:date="2014-03-17T19:53:00Z">
              <w:rPr>
                <w:rStyle w:val="Hyperlink"/>
                <w:rFonts w:ascii="Times New Roman" w:hAnsi="Times New Roman"/>
                <w:bCs w:val="0"/>
                <w:iCs w:val="0"/>
                <w:smallCaps w:val="0"/>
              </w:rPr>
            </w:rPrChange>
          </w:rPr>
          <w:delText>CDSInput</w:delText>
        </w:r>
        <w:r w:rsidDel="00083D3A">
          <w:rPr>
            <w:webHidden/>
          </w:rPr>
          <w:tab/>
          <w:delText>32</w:delText>
        </w:r>
      </w:del>
    </w:p>
    <w:p w:rsidR="0068453A" w:rsidDel="00083D3A" w:rsidRDefault="0068453A">
      <w:pPr>
        <w:pStyle w:val="TOC3"/>
        <w:rPr>
          <w:del w:id="272" w:author="Kensaku Kawamoto" w:date="2014-03-17T19:53:00Z"/>
          <w:rFonts w:asciiTheme="minorHAnsi" w:eastAsiaTheme="minorEastAsia" w:hAnsiTheme="minorHAnsi" w:cstheme="minorBidi"/>
          <w:bCs w:val="0"/>
          <w:iCs w:val="0"/>
          <w:smallCaps w:val="0"/>
          <w:color w:val="auto"/>
          <w:kern w:val="0"/>
          <w:sz w:val="22"/>
          <w:szCs w:val="22"/>
          <w:lang w:eastAsia="en-US"/>
        </w:rPr>
      </w:pPr>
      <w:del w:id="273" w:author="Kensaku Kawamoto" w:date="2014-03-17T19:53:00Z">
        <w:r w:rsidRPr="00083D3A" w:rsidDel="00083D3A">
          <w:rPr>
            <w:rPrChange w:id="274" w:author="Kensaku Kawamoto" w:date="2014-03-17T19:53:00Z">
              <w:rPr>
                <w:rStyle w:val="Hyperlink"/>
                <w:rFonts w:ascii="Times New Roman" w:hAnsi="Times New Roman"/>
                <w:bCs w:val="0"/>
                <w:iCs w:val="0"/>
                <w:smallCaps w:val="0"/>
              </w:rPr>
            </w:rPrChange>
          </w:rPr>
          <w:delText>2.4.3</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75" w:author="Kensaku Kawamoto" w:date="2014-03-17T19:53:00Z">
              <w:rPr>
                <w:rStyle w:val="Hyperlink"/>
                <w:rFonts w:ascii="Times New Roman" w:hAnsi="Times New Roman"/>
                <w:bCs w:val="0"/>
                <w:iCs w:val="0"/>
                <w:smallCaps w:val="0"/>
              </w:rPr>
            </w:rPrChange>
          </w:rPr>
          <w:delText>CDS OUTPUT</w:delText>
        </w:r>
        <w:r w:rsidDel="00083D3A">
          <w:rPr>
            <w:webHidden/>
          </w:rPr>
          <w:tab/>
          <w:delText>33</w:delText>
        </w:r>
      </w:del>
    </w:p>
    <w:p w:rsidR="0068453A" w:rsidDel="00083D3A" w:rsidRDefault="0068453A">
      <w:pPr>
        <w:pStyle w:val="TOC3"/>
        <w:rPr>
          <w:del w:id="276" w:author="Kensaku Kawamoto" w:date="2014-03-17T19:53:00Z"/>
          <w:rFonts w:asciiTheme="minorHAnsi" w:eastAsiaTheme="minorEastAsia" w:hAnsiTheme="minorHAnsi" w:cstheme="minorBidi"/>
          <w:bCs w:val="0"/>
          <w:iCs w:val="0"/>
          <w:smallCaps w:val="0"/>
          <w:color w:val="auto"/>
          <w:kern w:val="0"/>
          <w:sz w:val="22"/>
          <w:szCs w:val="22"/>
          <w:lang w:eastAsia="en-US"/>
        </w:rPr>
      </w:pPr>
      <w:del w:id="277" w:author="Kensaku Kawamoto" w:date="2014-03-17T19:53:00Z">
        <w:r w:rsidRPr="00083D3A" w:rsidDel="00083D3A">
          <w:rPr>
            <w:rPrChange w:id="278" w:author="Kensaku Kawamoto" w:date="2014-03-17T19:53:00Z">
              <w:rPr>
                <w:rStyle w:val="Hyperlink"/>
                <w:rFonts w:ascii="Times New Roman" w:hAnsi="Times New Roman"/>
                <w:bCs w:val="0"/>
                <w:iCs w:val="0"/>
                <w:smallCaps w:val="0"/>
              </w:rPr>
            </w:rPrChange>
          </w:rPr>
          <w:delText>2.4.4</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79" w:author="Kensaku Kawamoto" w:date="2014-03-17T19:53:00Z">
              <w:rPr>
                <w:rStyle w:val="Hyperlink"/>
                <w:rFonts w:ascii="Times New Roman" w:hAnsi="Times New Roman"/>
                <w:bCs w:val="0"/>
                <w:iCs w:val="0"/>
                <w:smallCaps w:val="0"/>
              </w:rPr>
            </w:rPrChange>
          </w:rPr>
          <w:delText>Execution Message Container</w:delText>
        </w:r>
        <w:r w:rsidDel="00083D3A">
          <w:rPr>
            <w:webHidden/>
          </w:rPr>
          <w:tab/>
          <w:delText>37</w:delText>
        </w:r>
      </w:del>
    </w:p>
    <w:p w:rsidR="0068453A" w:rsidDel="00083D3A" w:rsidRDefault="0068453A">
      <w:pPr>
        <w:pStyle w:val="TOC2"/>
        <w:rPr>
          <w:del w:id="280" w:author="Kensaku Kawamoto" w:date="2014-03-17T19:53:00Z"/>
          <w:rFonts w:asciiTheme="minorHAnsi" w:eastAsiaTheme="minorEastAsia" w:hAnsiTheme="minorHAnsi" w:cstheme="minorBidi"/>
          <w:bCs w:val="0"/>
          <w:smallCaps w:val="0"/>
          <w:color w:val="auto"/>
          <w:kern w:val="0"/>
          <w:sz w:val="22"/>
          <w:szCs w:val="22"/>
          <w:lang w:eastAsia="en-US"/>
        </w:rPr>
      </w:pPr>
      <w:del w:id="281" w:author="Kensaku Kawamoto" w:date="2014-03-17T19:53:00Z">
        <w:r w:rsidRPr="00083D3A" w:rsidDel="00083D3A">
          <w:rPr>
            <w:rPrChange w:id="282" w:author="Kensaku Kawamoto" w:date="2014-03-17T19:53:00Z">
              <w:rPr>
                <w:rStyle w:val="Hyperlink"/>
                <w:rFonts w:ascii="Times New Roman" w:hAnsi="Times New Roman"/>
                <w:bCs w:val="0"/>
                <w:smallCaps w:val="0"/>
              </w:rPr>
            </w:rPrChange>
          </w:rPr>
          <w:delText>2.5</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83" w:author="Kensaku Kawamoto" w:date="2014-03-17T19:53:00Z">
              <w:rPr>
                <w:rStyle w:val="Hyperlink"/>
                <w:rFonts w:ascii="Times New Roman" w:hAnsi="Times New Roman"/>
                <w:bCs w:val="0"/>
                <w:smallCaps w:val="0"/>
              </w:rPr>
            </w:rPrChange>
          </w:rPr>
          <w:delText>Clinical Data Representation</w:delText>
        </w:r>
        <w:r w:rsidDel="00083D3A">
          <w:rPr>
            <w:webHidden/>
          </w:rPr>
          <w:tab/>
          <w:delText>39</w:delText>
        </w:r>
      </w:del>
    </w:p>
    <w:p w:rsidR="0068453A" w:rsidDel="00083D3A" w:rsidRDefault="0068453A">
      <w:pPr>
        <w:pStyle w:val="TOC2"/>
        <w:rPr>
          <w:del w:id="284" w:author="Kensaku Kawamoto" w:date="2014-03-17T19:53:00Z"/>
          <w:rFonts w:asciiTheme="minorHAnsi" w:eastAsiaTheme="minorEastAsia" w:hAnsiTheme="minorHAnsi" w:cstheme="minorBidi"/>
          <w:bCs w:val="0"/>
          <w:smallCaps w:val="0"/>
          <w:color w:val="auto"/>
          <w:kern w:val="0"/>
          <w:sz w:val="22"/>
          <w:szCs w:val="22"/>
          <w:lang w:eastAsia="en-US"/>
        </w:rPr>
      </w:pPr>
      <w:del w:id="285" w:author="Kensaku Kawamoto" w:date="2014-03-17T19:53:00Z">
        <w:r w:rsidRPr="00083D3A" w:rsidDel="00083D3A">
          <w:rPr>
            <w:rPrChange w:id="286" w:author="Kensaku Kawamoto" w:date="2014-03-17T19:53:00Z">
              <w:rPr>
                <w:rStyle w:val="Hyperlink"/>
                <w:rFonts w:ascii="Times New Roman" w:hAnsi="Times New Roman"/>
                <w:bCs w:val="0"/>
                <w:smallCaps w:val="0"/>
              </w:rPr>
            </w:rPrChange>
          </w:rPr>
          <w:delText>2.6</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87" w:author="Kensaku Kawamoto" w:date="2014-03-17T19:53:00Z">
              <w:rPr>
                <w:rStyle w:val="Hyperlink"/>
                <w:rFonts w:ascii="Times New Roman" w:hAnsi="Times New Roman"/>
                <w:bCs w:val="0"/>
                <w:smallCaps w:val="0"/>
              </w:rPr>
            </w:rPrChange>
          </w:rPr>
          <w:delText>Specification of Knowledge Module Meta-Data</w:delText>
        </w:r>
        <w:r w:rsidDel="00083D3A">
          <w:rPr>
            <w:webHidden/>
          </w:rPr>
          <w:tab/>
          <w:delText>40</w:delText>
        </w:r>
      </w:del>
    </w:p>
    <w:p w:rsidR="0068453A" w:rsidDel="00083D3A" w:rsidRDefault="0068453A">
      <w:pPr>
        <w:pStyle w:val="TOC3"/>
        <w:rPr>
          <w:del w:id="288" w:author="Kensaku Kawamoto" w:date="2014-03-17T19:53:00Z"/>
          <w:rFonts w:asciiTheme="minorHAnsi" w:eastAsiaTheme="minorEastAsia" w:hAnsiTheme="minorHAnsi" w:cstheme="minorBidi"/>
          <w:bCs w:val="0"/>
          <w:iCs w:val="0"/>
          <w:smallCaps w:val="0"/>
          <w:color w:val="auto"/>
          <w:kern w:val="0"/>
          <w:sz w:val="22"/>
          <w:szCs w:val="22"/>
          <w:lang w:eastAsia="en-US"/>
        </w:rPr>
      </w:pPr>
      <w:del w:id="289" w:author="Kensaku Kawamoto" w:date="2014-03-17T19:53:00Z">
        <w:r w:rsidRPr="00083D3A" w:rsidDel="00083D3A">
          <w:rPr>
            <w:rPrChange w:id="290" w:author="Kensaku Kawamoto" w:date="2014-03-17T19:53:00Z">
              <w:rPr>
                <w:rStyle w:val="Hyperlink"/>
                <w:rFonts w:ascii="Times New Roman" w:hAnsi="Times New Roman"/>
                <w:bCs w:val="0"/>
                <w:iCs w:val="0"/>
                <w:smallCaps w:val="0"/>
              </w:rPr>
            </w:rPrChange>
          </w:rPr>
          <w:delText>2.6.1</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91" w:author="Kensaku Kawamoto" w:date="2014-03-17T19:53:00Z">
              <w:rPr>
                <w:rStyle w:val="Hyperlink"/>
                <w:rFonts w:ascii="Times New Roman" w:hAnsi="Times New Roman"/>
                <w:bCs w:val="0"/>
                <w:iCs w:val="0"/>
                <w:smallCaps w:val="0"/>
              </w:rPr>
            </w:rPrChange>
          </w:rPr>
          <w:delText>Example Specification of Knowledge Module Meta-Data: PNEUMOCOCCAL VACCINATION FOR INDIvIDUAL WITH DIABETES MELLITUS</w:delText>
        </w:r>
        <w:r w:rsidDel="00083D3A">
          <w:rPr>
            <w:webHidden/>
          </w:rPr>
          <w:tab/>
          <w:delText>41</w:delText>
        </w:r>
      </w:del>
    </w:p>
    <w:p w:rsidR="0068453A" w:rsidDel="00083D3A" w:rsidRDefault="0068453A">
      <w:pPr>
        <w:pStyle w:val="TOC2"/>
        <w:rPr>
          <w:del w:id="292" w:author="Kensaku Kawamoto" w:date="2014-03-17T19:53:00Z"/>
          <w:rFonts w:asciiTheme="minorHAnsi" w:eastAsiaTheme="minorEastAsia" w:hAnsiTheme="minorHAnsi" w:cstheme="minorBidi"/>
          <w:bCs w:val="0"/>
          <w:smallCaps w:val="0"/>
          <w:color w:val="auto"/>
          <w:kern w:val="0"/>
          <w:sz w:val="22"/>
          <w:szCs w:val="22"/>
          <w:lang w:eastAsia="en-US"/>
        </w:rPr>
      </w:pPr>
      <w:del w:id="293" w:author="Kensaku Kawamoto" w:date="2014-03-17T19:53:00Z">
        <w:r w:rsidRPr="00083D3A" w:rsidDel="00083D3A">
          <w:rPr>
            <w:rPrChange w:id="294" w:author="Kensaku Kawamoto" w:date="2014-03-17T19:53:00Z">
              <w:rPr>
                <w:rStyle w:val="Hyperlink"/>
                <w:rFonts w:ascii="Times New Roman" w:hAnsi="Times New Roman"/>
                <w:bCs w:val="0"/>
                <w:smallCaps w:val="0"/>
              </w:rPr>
            </w:rPrChange>
          </w:rPr>
          <w:delText>2.7</w:delText>
        </w:r>
        <w:r w:rsidDel="00083D3A">
          <w:rPr>
            <w:rFonts w:asciiTheme="minorHAnsi" w:eastAsiaTheme="minorEastAsia" w:hAnsiTheme="minorHAnsi" w:cstheme="minorBidi"/>
            <w:bCs w:val="0"/>
            <w:smallCaps w:val="0"/>
            <w:color w:val="auto"/>
            <w:kern w:val="0"/>
            <w:sz w:val="22"/>
            <w:szCs w:val="22"/>
            <w:lang w:eastAsia="en-US"/>
          </w:rPr>
          <w:tab/>
        </w:r>
        <w:r w:rsidRPr="00083D3A" w:rsidDel="00083D3A">
          <w:rPr>
            <w:rPrChange w:id="295" w:author="Kensaku Kawamoto" w:date="2014-03-17T19:53:00Z">
              <w:rPr>
                <w:rStyle w:val="Hyperlink"/>
                <w:rFonts w:ascii="Times New Roman" w:hAnsi="Times New Roman"/>
                <w:bCs w:val="0"/>
                <w:smallCaps w:val="0"/>
              </w:rPr>
            </w:rPrChange>
          </w:rPr>
          <w:delText>Example Implementation</w:delText>
        </w:r>
        <w:r w:rsidDel="00083D3A">
          <w:rPr>
            <w:webHidden/>
          </w:rPr>
          <w:tab/>
          <w:delText>46</w:delText>
        </w:r>
      </w:del>
    </w:p>
    <w:p w:rsidR="0068453A" w:rsidDel="00083D3A" w:rsidRDefault="0068453A">
      <w:pPr>
        <w:pStyle w:val="TOC3"/>
        <w:rPr>
          <w:del w:id="296" w:author="Kensaku Kawamoto" w:date="2014-03-17T19:53:00Z"/>
          <w:rFonts w:asciiTheme="minorHAnsi" w:eastAsiaTheme="minorEastAsia" w:hAnsiTheme="minorHAnsi" w:cstheme="minorBidi"/>
          <w:bCs w:val="0"/>
          <w:iCs w:val="0"/>
          <w:smallCaps w:val="0"/>
          <w:color w:val="auto"/>
          <w:kern w:val="0"/>
          <w:sz w:val="22"/>
          <w:szCs w:val="22"/>
          <w:lang w:eastAsia="en-US"/>
        </w:rPr>
      </w:pPr>
      <w:del w:id="297" w:author="Kensaku Kawamoto" w:date="2014-03-17T19:53:00Z">
        <w:r w:rsidRPr="00083D3A" w:rsidDel="00083D3A">
          <w:rPr>
            <w:rPrChange w:id="298" w:author="Kensaku Kawamoto" w:date="2014-03-17T19:53:00Z">
              <w:rPr>
                <w:rStyle w:val="Hyperlink"/>
                <w:rFonts w:ascii="Times New Roman" w:hAnsi="Times New Roman"/>
                <w:bCs w:val="0"/>
                <w:iCs w:val="0"/>
                <w:smallCaps w:val="0"/>
              </w:rPr>
            </w:rPrChange>
          </w:rPr>
          <w:delText>2.7.1</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299" w:author="Kensaku Kawamoto" w:date="2014-03-17T19:53:00Z">
              <w:rPr>
                <w:rStyle w:val="Hyperlink"/>
                <w:rFonts w:ascii="Times New Roman" w:hAnsi="Times New Roman"/>
                <w:bCs w:val="0"/>
                <w:iCs w:val="0"/>
                <w:smallCaps w:val="0"/>
              </w:rPr>
            </w:rPrChange>
          </w:rPr>
          <w:delText>Sample Client Request</w:delText>
        </w:r>
        <w:r w:rsidDel="00083D3A">
          <w:rPr>
            <w:webHidden/>
          </w:rPr>
          <w:tab/>
          <w:delText>46</w:delText>
        </w:r>
      </w:del>
    </w:p>
    <w:p w:rsidR="0068453A" w:rsidDel="00083D3A" w:rsidRDefault="0068453A">
      <w:pPr>
        <w:pStyle w:val="TOC3"/>
        <w:rPr>
          <w:del w:id="300" w:author="Kensaku Kawamoto" w:date="2014-03-17T19:53:00Z"/>
          <w:rFonts w:asciiTheme="minorHAnsi" w:eastAsiaTheme="minorEastAsia" w:hAnsiTheme="minorHAnsi" w:cstheme="minorBidi"/>
          <w:bCs w:val="0"/>
          <w:iCs w:val="0"/>
          <w:smallCaps w:val="0"/>
          <w:color w:val="auto"/>
          <w:kern w:val="0"/>
          <w:sz w:val="22"/>
          <w:szCs w:val="22"/>
          <w:lang w:eastAsia="en-US"/>
        </w:rPr>
      </w:pPr>
      <w:del w:id="301" w:author="Kensaku Kawamoto" w:date="2014-03-17T19:53:00Z">
        <w:r w:rsidRPr="00083D3A" w:rsidDel="00083D3A">
          <w:rPr>
            <w:rPrChange w:id="302" w:author="Kensaku Kawamoto" w:date="2014-03-17T19:53:00Z">
              <w:rPr>
                <w:rStyle w:val="Hyperlink"/>
                <w:rFonts w:ascii="Times New Roman" w:hAnsi="Times New Roman"/>
                <w:bCs w:val="0"/>
                <w:iCs w:val="0"/>
                <w:smallCaps w:val="0"/>
              </w:rPr>
            </w:rPrChange>
          </w:rPr>
          <w:delText>2.7.2</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303" w:author="Kensaku Kawamoto" w:date="2014-03-17T19:53:00Z">
              <w:rPr>
                <w:rStyle w:val="Hyperlink"/>
                <w:rFonts w:ascii="Times New Roman" w:hAnsi="Times New Roman"/>
                <w:bCs w:val="0"/>
                <w:iCs w:val="0"/>
                <w:smallCaps w:val="0"/>
              </w:rPr>
            </w:rPrChange>
          </w:rPr>
          <w:delText>Receiving the Request</w:delText>
        </w:r>
        <w:r w:rsidDel="00083D3A">
          <w:rPr>
            <w:webHidden/>
          </w:rPr>
          <w:tab/>
          <w:delText>47</w:delText>
        </w:r>
      </w:del>
    </w:p>
    <w:p w:rsidR="0068453A" w:rsidDel="00083D3A" w:rsidRDefault="0068453A">
      <w:pPr>
        <w:pStyle w:val="TOC3"/>
        <w:rPr>
          <w:del w:id="304" w:author="Kensaku Kawamoto" w:date="2014-03-17T19:53:00Z"/>
          <w:rFonts w:asciiTheme="minorHAnsi" w:eastAsiaTheme="minorEastAsia" w:hAnsiTheme="minorHAnsi" w:cstheme="minorBidi"/>
          <w:bCs w:val="0"/>
          <w:iCs w:val="0"/>
          <w:smallCaps w:val="0"/>
          <w:color w:val="auto"/>
          <w:kern w:val="0"/>
          <w:sz w:val="22"/>
          <w:szCs w:val="22"/>
          <w:lang w:eastAsia="en-US"/>
        </w:rPr>
      </w:pPr>
      <w:del w:id="305" w:author="Kensaku Kawamoto" w:date="2014-03-17T19:53:00Z">
        <w:r w:rsidRPr="00083D3A" w:rsidDel="00083D3A">
          <w:rPr>
            <w:rPrChange w:id="306" w:author="Kensaku Kawamoto" w:date="2014-03-17T19:53:00Z">
              <w:rPr>
                <w:rStyle w:val="Hyperlink"/>
                <w:rFonts w:ascii="Times New Roman" w:hAnsi="Times New Roman"/>
                <w:bCs w:val="0"/>
                <w:iCs w:val="0"/>
                <w:smallCaps w:val="0"/>
              </w:rPr>
            </w:rPrChange>
          </w:rPr>
          <w:delText>2.7.3</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307" w:author="Kensaku Kawamoto" w:date="2014-03-17T19:53:00Z">
              <w:rPr>
                <w:rStyle w:val="Hyperlink"/>
                <w:rFonts w:ascii="Times New Roman" w:hAnsi="Times New Roman"/>
                <w:bCs w:val="0"/>
                <w:iCs w:val="0"/>
                <w:smallCaps w:val="0"/>
              </w:rPr>
            </w:rPrChange>
          </w:rPr>
          <w:delText>Returning the Response</w:delText>
        </w:r>
        <w:r w:rsidDel="00083D3A">
          <w:rPr>
            <w:webHidden/>
          </w:rPr>
          <w:tab/>
          <w:delText>48</w:delText>
        </w:r>
      </w:del>
    </w:p>
    <w:p w:rsidR="0068453A" w:rsidDel="00083D3A" w:rsidRDefault="0068453A">
      <w:pPr>
        <w:pStyle w:val="TOC3"/>
        <w:rPr>
          <w:del w:id="308" w:author="Kensaku Kawamoto" w:date="2014-03-17T19:53:00Z"/>
          <w:rFonts w:asciiTheme="minorHAnsi" w:eastAsiaTheme="minorEastAsia" w:hAnsiTheme="minorHAnsi" w:cstheme="minorBidi"/>
          <w:bCs w:val="0"/>
          <w:iCs w:val="0"/>
          <w:smallCaps w:val="0"/>
          <w:color w:val="auto"/>
          <w:kern w:val="0"/>
          <w:sz w:val="22"/>
          <w:szCs w:val="22"/>
          <w:lang w:eastAsia="en-US"/>
        </w:rPr>
      </w:pPr>
      <w:del w:id="309" w:author="Kensaku Kawamoto" w:date="2014-03-17T19:53:00Z">
        <w:r w:rsidRPr="00083D3A" w:rsidDel="00083D3A">
          <w:rPr>
            <w:rPrChange w:id="310" w:author="Kensaku Kawamoto" w:date="2014-03-17T19:53:00Z">
              <w:rPr>
                <w:rStyle w:val="Hyperlink"/>
                <w:rFonts w:ascii="Times New Roman" w:hAnsi="Times New Roman"/>
                <w:bCs w:val="0"/>
                <w:iCs w:val="0"/>
                <w:smallCaps w:val="0"/>
              </w:rPr>
            </w:rPrChange>
          </w:rPr>
          <w:delText>2.7.4</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311" w:author="Kensaku Kawamoto" w:date="2014-03-17T19:53:00Z">
              <w:rPr>
                <w:rStyle w:val="Hyperlink"/>
                <w:rFonts w:ascii="Times New Roman" w:hAnsi="Times New Roman"/>
                <w:bCs w:val="0"/>
                <w:iCs w:val="0"/>
                <w:smallCaps w:val="0"/>
              </w:rPr>
            </w:rPrChange>
          </w:rPr>
          <w:delText>Processing the Response</w:delText>
        </w:r>
        <w:r w:rsidDel="00083D3A">
          <w:rPr>
            <w:webHidden/>
          </w:rPr>
          <w:tab/>
          <w:delText>49</w:delText>
        </w:r>
      </w:del>
    </w:p>
    <w:p w:rsidR="0068453A" w:rsidDel="00083D3A" w:rsidRDefault="0068453A">
      <w:pPr>
        <w:pStyle w:val="TOC3"/>
        <w:rPr>
          <w:del w:id="312" w:author="Kensaku Kawamoto" w:date="2014-03-17T19:53:00Z"/>
          <w:rFonts w:asciiTheme="minorHAnsi" w:eastAsiaTheme="minorEastAsia" w:hAnsiTheme="minorHAnsi" w:cstheme="minorBidi"/>
          <w:bCs w:val="0"/>
          <w:iCs w:val="0"/>
          <w:smallCaps w:val="0"/>
          <w:color w:val="auto"/>
          <w:kern w:val="0"/>
          <w:sz w:val="22"/>
          <w:szCs w:val="22"/>
          <w:lang w:eastAsia="en-US"/>
        </w:rPr>
      </w:pPr>
      <w:del w:id="313" w:author="Kensaku Kawamoto" w:date="2014-03-17T19:53:00Z">
        <w:r w:rsidRPr="00083D3A" w:rsidDel="00083D3A">
          <w:rPr>
            <w:rPrChange w:id="314" w:author="Kensaku Kawamoto" w:date="2014-03-17T19:53:00Z">
              <w:rPr>
                <w:rStyle w:val="Hyperlink"/>
                <w:rFonts w:ascii="Times New Roman" w:hAnsi="Times New Roman"/>
                <w:bCs w:val="0"/>
                <w:iCs w:val="0"/>
                <w:smallCaps w:val="0"/>
              </w:rPr>
            </w:rPrChange>
          </w:rPr>
          <w:delText>2.7.5</w:delText>
        </w:r>
        <w:r w:rsidDel="00083D3A">
          <w:rPr>
            <w:rFonts w:asciiTheme="minorHAnsi" w:eastAsiaTheme="minorEastAsia" w:hAnsiTheme="minorHAnsi" w:cstheme="minorBidi"/>
            <w:bCs w:val="0"/>
            <w:iCs w:val="0"/>
            <w:smallCaps w:val="0"/>
            <w:color w:val="auto"/>
            <w:kern w:val="0"/>
            <w:sz w:val="22"/>
            <w:szCs w:val="22"/>
            <w:lang w:eastAsia="en-US"/>
          </w:rPr>
          <w:tab/>
        </w:r>
        <w:r w:rsidRPr="00083D3A" w:rsidDel="00083D3A">
          <w:rPr>
            <w:rPrChange w:id="315" w:author="Kensaku Kawamoto" w:date="2014-03-17T19:53:00Z">
              <w:rPr>
                <w:rStyle w:val="Hyperlink"/>
                <w:rFonts w:ascii="Times New Roman" w:hAnsi="Times New Roman"/>
                <w:bCs w:val="0"/>
                <w:iCs w:val="0"/>
                <w:smallCaps w:val="0"/>
              </w:rPr>
            </w:rPrChange>
          </w:rPr>
          <w:delText>Exception Handling</w:delText>
        </w:r>
        <w:r w:rsidDel="00083D3A">
          <w:rPr>
            <w:webHidden/>
          </w:rPr>
          <w:tab/>
          <w:delText>49</w:delText>
        </w:r>
      </w:del>
    </w:p>
    <w:p w:rsidR="0068453A" w:rsidDel="00083D3A" w:rsidRDefault="0068453A">
      <w:pPr>
        <w:pStyle w:val="TOC1"/>
        <w:rPr>
          <w:del w:id="316" w:author="Kensaku Kawamoto" w:date="2014-03-17T19:53:00Z"/>
          <w:rFonts w:asciiTheme="minorHAnsi" w:eastAsiaTheme="minorEastAsia" w:hAnsiTheme="minorHAnsi" w:cstheme="minorBidi"/>
          <w:b w:val="0"/>
          <w:bCs w:val="0"/>
          <w:smallCaps w:val="0"/>
          <w:color w:val="auto"/>
          <w:kern w:val="0"/>
          <w:sz w:val="22"/>
          <w:szCs w:val="22"/>
          <w:lang w:eastAsia="en-US"/>
        </w:rPr>
      </w:pPr>
      <w:del w:id="317" w:author="Kensaku Kawamoto" w:date="2014-03-17T19:53:00Z">
        <w:r w:rsidRPr="00083D3A" w:rsidDel="00083D3A">
          <w:rPr>
            <w:rPrChange w:id="318" w:author="Kensaku Kawamoto" w:date="2014-03-17T19:53:00Z">
              <w:rPr>
                <w:rStyle w:val="Hyperlink"/>
                <w:rFonts w:ascii="Times New Roman" w:hAnsi="Times New Roman"/>
                <w:b w:val="0"/>
                <w:bCs w:val="0"/>
                <w:smallCaps w:val="0"/>
              </w:rPr>
            </w:rPrChange>
          </w:rPr>
          <w:delText>3.0</w:delText>
        </w:r>
        <w:r w:rsidDel="00083D3A">
          <w:rPr>
            <w:rFonts w:asciiTheme="minorHAnsi" w:eastAsiaTheme="minorEastAsia" w:hAnsiTheme="minorHAnsi" w:cstheme="minorBidi"/>
            <w:b w:val="0"/>
            <w:bCs w:val="0"/>
            <w:smallCaps w:val="0"/>
            <w:color w:val="auto"/>
            <w:kern w:val="0"/>
            <w:sz w:val="22"/>
            <w:szCs w:val="22"/>
            <w:lang w:eastAsia="en-US"/>
          </w:rPr>
          <w:tab/>
        </w:r>
        <w:r w:rsidRPr="00083D3A" w:rsidDel="00083D3A">
          <w:rPr>
            <w:rPrChange w:id="319" w:author="Kensaku Kawamoto" w:date="2014-03-17T19:53:00Z">
              <w:rPr>
                <w:rStyle w:val="Hyperlink"/>
                <w:rFonts w:ascii="Times New Roman" w:hAnsi="Times New Roman"/>
                <w:b w:val="0"/>
                <w:bCs w:val="0"/>
                <w:smallCaps w:val="0"/>
              </w:rPr>
            </w:rPrChange>
          </w:rPr>
          <w:delText>Appendices</w:delText>
        </w:r>
        <w:r w:rsidDel="00083D3A">
          <w:rPr>
            <w:webHidden/>
          </w:rPr>
          <w:tab/>
          <w:delText>51</w:delText>
        </w:r>
      </w:del>
    </w:p>
    <w:p w:rsidR="0068453A" w:rsidDel="00083D3A" w:rsidRDefault="0068453A">
      <w:pPr>
        <w:pStyle w:val="TOC2"/>
        <w:rPr>
          <w:del w:id="320" w:author="Kensaku Kawamoto" w:date="2014-03-17T19:53:00Z"/>
          <w:rFonts w:asciiTheme="minorHAnsi" w:eastAsiaTheme="minorEastAsia" w:hAnsiTheme="minorHAnsi" w:cstheme="minorBidi"/>
          <w:bCs w:val="0"/>
          <w:smallCaps w:val="0"/>
          <w:color w:val="auto"/>
          <w:kern w:val="0"/>
          <w:sz w:val="22"/>
          <w:szCs w:val="22"/>
          <w:lang w:eastAsia="en-US"/>
        </w:rPr>
      </w:pPr>
      <w:del w:id="321" w:author="Kensaku Kawamoto" w:date="2014-03-17T19:53:00Z">
        <w:r w:rsidRPr="00083D3A" w:rsidDel="00083D3A">
          <w:rPr>
            <w:rPrChange w:id="322" w:author="Kensaku Kawamoto" w:date="2014-03-17T19:53:00Z">
              <w:rPr>
                <w:rStyle w:val="Hyperlink"/>
                <w:rFonts w:ascii="Times New Roman" w:hAnsi="Times New Roman"/>
                <w:bCs w:val="0"/>
                <w:smallCaps w:val="0"/>
              </w:rPr>
            </w:rPrChange>
          </w:rPr>
          <w:delText>Appendix A: Acronyms</w:delText>
        </w:r>
        <w:r w:rsidDel="00083D3A">
          <w:rPr>
            <w:webHidden/>
          </w:rPr>
          <w:tab/>
          <w:delText>51</w:delText>
        </w:r>
      </w:del>
    </w:p>
    <w:p w:rsidR="0068453A" w:rsidDel="00083D3A" w:rsidRDefault="0068453A">
      <w:pPr>
        <w:pStyle w:val="TOC2"/>
        <w:rPr>
          <w:del w:id="323" w:author="Kensaku Kawamoto" w:date="2014-03-17T19:53:00Z"/>
          <w:rFonts w:asciiTheme="minorHAnsi" w:eastAsiaTheme="minorEastAsia" w:hAnsiTheme="minorHAnsi" w:cstheme="minorBidi"/>
          <w:bCs w:val="0"/>
          <w:smallCaps w:val="0"/>
          <w:color w:val="auto"/>
          <w:kern w:val="0"/>
          <w:sz w:val="22"/>
          <w:szCs w:val="22"/>
          <w:lang w:eastAsia="en-US"/>
        </w:rPr>
      </w:pPr>
      <w:del w:id="324" w:author="Kensaku Kawamoto" w:date="2014-03-17T19:53:00Z">
        <w:r w:rsidRPr="00083D3A" w:rsidDel="00083D3A">
          <w:rPr>
            <w:rPrChange w:id="325" w:author="Kensaku Kawamoto" w:date="2014-03-17T19:53:00Z">
              <w:rPr>
                <w:rStyle w:val="Hyperlink"/>
                <w:rFonts w:ascii="Times New Roman" w:hAnsi="Times New Roman"/>
                <w:bCs w:val="0"/>
                <w:smallCaps w:val="0"/>
              </w:rPr>
            </w:rPrChange>
          </w:rPr>
          <w:delText>Appendix B: Glossary of Terms</w:delText>
        </w:r>
        <w:r w:rsidDel="00083D3A">
          <w:rPr>
            <w:webHidden/>
          </w:rPr>
          <w:tab/>
          <w:delText>53</w:delText>
        </w:r>
      </w:del>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326" w:name="_Toc354434539"/>
      <w:bookmarkStart w:id="327" w:name="_Toc347777576"/>
      <w:bookmarkStart w:id="328" w:name="_Toc354582628"/>
      <w:r w:rsidRPr="00A878ED">
        <w:rPr>
          <w:rFonts w:ascii="Times New Roman" w:hAnsi="Times New Roman"/>
        </w:rPr>
        <w:br w:type="page"/>
      </w:r>
      <w:bookmarkStart w:id="329" w:name="_Ref363576793"/>
      <w:bookmarkStart w:id="330" w:name="_Toc382849399"/>
      <w:r w:rsidR="000F6CA3" w:rsidRPr="00A878ED">
        <w:rPr>
          <w:rFonts w:ascii="Times New Roman" w:hAnsi="Times New Roman"/>
        </w:rPr>
        <w:lastRenderedPageBreak/>
        <w:t>Introduction</w:t>
      </w:r>
      <w:bookmarkEnd w:id="326"/>
      <w:bookmarkEnd w:id="327"/>
      <w:bookmarkEnd w:id="328"/>
      <w:bookmarkEnd w:id="329"/>
      <w:bookmarkEnd w:id="330"/>
    </w:p>
    <w:p w:rsidR="00D842F0" w:rsidRPr="00A878ED" w:rsidRDefault="00D842F0" w:rsidP="000F6CA3">
      <w:pPr>
        <w:rPr>
          <w:color w:val="000000"/>
        </w:rPr>
      </w:pPr>
      <w:bookmarkStart w:id="331"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332" w:name="_Ref365626719"/>
      <w:bookmarkStart w:id="333" w:name="_Toc382849400"/>
      <w:r>
        <w:rPr>
          <w:rFonts w:ascii="Times New Roman" w:hAnsi="Times New Roman"/>
        </w:rPr>
        <w:t>S&amp;I Framework HeD Initiative</w:t>
      </w:r>
      <w:bookmarkEnd w:id="332"/>
      <w:bookmarkEnd w:id="333"/>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ins w:id="334" w:author="Kensaku Kawamoto" w:date="2014-03-17T19:54:00Z">
        <w:r w:rsidR="00083D3A" w:rsidRPr="00083D3A">
          <w:rPr>
            <w:b/>
            <w:lang w:bidi="en-US"/>
            <w:rPrChange w:id="335" w:author="Kensaku Kawamoto" w:date="2014-03-17T19:54:00Z">
              <w:rPr>
                <w:color w:val="0070C0"/>
                <w:lang w:bidi="en-US"/>
              </w:rPr>
            </w:rPrChange>
          </w:rPr>
          <w:t>Table 1</w:t>
        </w:r>
      </w:ins>
      <w:del w:id="336" w:author="Kensaku Kawamoto" w:date="2014-03-17T19:53:00Z">
        <w:r w:rsidR="0068453A" w:rsidRPr="0068453A" w:rsidDel="00083D3A">
          <w:rPr>
            <w:b/>
            <w:lang w:bidi="en-US"/>
          </w:rPr>
          <w:delText>Table 1</w:delText>
        </w:r>
      </w:del>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337"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083D3A">
        <w:rPr>
          <w:b w:val="0"/>
          <w:caps w:val="0"/>
          <w:noProof/>
          <w:color w:val="0070C0"/>
          <w:lang w:bidi="en-US"/>
        </w:rPr>
        <w:t>1</w:t>
      </w:r>
      <w:r w:rsidRPr="00E52EE6">
        <w:rPr>
          <w:b w:val="0"/>
          <w:caps w:val="0"/>
          <w:color w:val="0070C0"/>
          <w:lang w:bidi="en-US"/>
        </w:rPr>
        <w:fldChar w:fldCharType="end"/>
      </w:r>
      <w:bookmarkEnd w:id="337"/>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9B22BF"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9B22BF"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9B22BF"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083D3A">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9B22BF"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38" w:name="_Toc382849401"/>
      <w:r w:rsidRPr="00A878ED">
        <w:rPr>
          <w:rFonts w:ascii="Times New Roman" w:hAnsi="Times New Roman"/>
        </w:rPr>
        <w:t>Purpose</w:t>
      </w:r>
      <w:bookmarkEnd w:id="338"/>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ins w:id="339" w:author="Kensaku Kawamoto" w:date="2014-03-17T19:54:00Z">
        <w:r w:rsidR="00083D3A" w:rsidRPr="00083D3A">
          <w:rPr>
            <w:b/>
            <w:rPrChange w:id="340" w:author="Kensaku Kawamoto" w:date="2014-03-17T19:54:00Z">
              <w:rPr>
                <w:color w:val="0070C0"/>
                <w:lang w:bidi="en-US"/>
              </w:rPr>
            </w:rPrChange>
          </w:rPr>
          <w:t>Table 2</w:t>
        </w:r>
      </w:ins>
      <w:del w:id="341" w:author="Kensaku Kawamoto" w:date="2014-03-17T19:53:00Z">
        <w:r w:rsidR="0068453A" w:rsidRPr="0068453A" w:rsidDel="00083D3A">
          <w:rPr>
            <w:b/>
          </w:rPr>
          <w:delText>Table 2</w:delText>
        </w:r>
      </w:del>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342" w:name="_Ref363577124"/>
      <w:r w:rsidR="005B7437" w:rsidRPr="00E52EE6">
        <w:rPr>
          <w:b w:val="0"/>
          <w:caps w:val="0"/>
          <w:color w:val="0070C0"/>
          <w:lang w:bidi="en-US"/>
        </w:rPr>
        <w:lastRenderedPageBreak/>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083D3A">
        <w:rPr>
          <w:b w:val="0"/>
          <w:caps w:val="0"/>
          <w:noProof/>
          <w:color w:val="0070C0"/>
          <w:lang w:bidi="en-US"/>
        </w:rPr>
        <w:t>2</w:t>
      </w:r>
      <w:r w:rsidR="005B7437" w:rsidRPr="00E52EE6">
        <w:rPr>
          <w:b w:val="0"/>
          <w:caps w:val="0"/>
          <w:color w:val="0070C0"/>
          <w:lang w:bidi="en-US"/>
        </w:rPr>
        <w:fldChar w:fldCharType="end"/>
      </w:r>
      <w:bookmarkEnd w:id="342"/>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083D3A">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proofErr w:type="gramStart"/>
      <w:r w:rsidRPr="00A878ED">
        <w:rPr>
          <w:lang w:bidi="en-US"/>
        </w:rPr>
        <w:t>the</w:t>
      </w:r>
      <w:proofErr w:type="gramEnd"/>
      <w:r w:rsidRPr="00A878ED">
        <w:rPr>
          <w:lang w:bidi="en-US"/>
        </w:rPr>
        <w:t xml:space="preserv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083D3A">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ins w:id="343" w:author="Kensaku Kawamoto" w:date="2014-03-17T19:54:00Z">
        <w:r w:rsidR="00083D3A" w:rsidRPr="00083D3A">
          <w:rPr>
            <w:b/>
            <w:lang w:bidi="en-US"/>
            <w:rPrChange w:id="344" w:author="Kensaku Kawamoto" w:date="2014-03-17T19:54:00Z">
              <w:rPr>
                <w:color w:val="0070C0"/>
                <w:lang w:bidi="en-US"/>
              </w:rPr>
            </w:rPrChange>
          </w:rPr>
          <w:t>Figure 1</w:t>
        </w:r>
      </w:ins>
      <w:del w:id="345" w:author="Kensaku Kawamoto" w:date="2014-03-17T19:53:00Z">
        <w:r w:rsidR="0068453A" w:rsidRPr="0068453A" w:rsidDel="00083D3A">
          <w:rPr>
            <w:b/>
            <w:lang w:bidi="en-US"/>
          </w:rPr>
          <w:delText>Figure 1</w:delText>
        </w:r>
      </w:del>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083D3A">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w:lastRenderedPageBreak/>
        <mc:AlternateContent>
          <mc:Choice Requires="wps">
            <w:drawing>
              <wp:anchor distT="0" distB="0" distL="114300" distR="114300" simplePos="0" relativeHeight="251657728" behindDoc="0" locked="0" layoutInCell="1" allowOverlap="1" wp14:anchorId="65F11D85" wp14:editId="6E066BAD">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B94DAE3"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075DCF6D" wp14:editId="34EB3A93">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346"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083D3A">
        <w:rPr>
          <w:b w:val="0"/>
          <w:caps w:val="0"/>
          <w:noProof/>
          <w:color w:val="0070C0"/>
          <w:lang w:bidi="en-US"/>
        </w:rPr>
        <w:t>1</w:t>
      </w:r>
      <w:r w:rsidRPr="0072497A">
        <w:rPr>
          <w:b w:val="0"/>
          <w:caps w:val="0"/>
          <w:color w:val="0070C0"/>
          <w:lang w:bidi="en-US"/>
        </w:rPr>
        <w:fldChar w:fldCharType="end"/>
      </w:r>
      <w:bookmarkEnd w:id="346"/>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347" w:name="_Toc354582630"/>
      <w:bookmarkStart w:id="348" w:name="_Toc382849402"/>
      <w:bookmarkEnd w:id="331"/>
      <w:r w:rsidRPr="00A878ED">
        <w:rPr>
          <w:rFonts w:ascii="Times New Roman" w:hAnsi="Times New Roman"/>
        </w:rPr>
        <w:t>Approach</w:t>
      </w:r>
      <w:bookmarkEnd w:id="347"/>
      <w:bookmarkEnd w:id="348"/>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349" w:name="_Toc365627509"/>
      <w:bookmarkStart w:id="350" w:name="_Toc365627556"/>
      <w:bookmarkStart w:id="351" w:name="_Toc365628756"/>
      <w:bookmarkStart w:id="352" w:name="_Toc365628802"/>
      <w:bookmarkStart w:id="353" w:name="_Toc365628848"/>
      <w:bookmarkStart w:id="354" w:name="_Toc365628894"/>
      <w:bookmarkStart w:id="355" w:name="_Toc365628941"/>
      <w:bookmarkStart w:id="356" w:name="_Toc365628987"/>
      <w:bookmarkStart w:id="357" w:name="_Toc365629595"/>
      <w:bookmarkStart w:id="358" w:name="_Toc365629641"/>
      <w:bookmarkStart w:id="359" w:name="_Toc365629688"/>
      <w:bookmarkStart w:id="360" w:name="_Toc365631400"/>
      <w:bookmarkStart w:id="361" w:name="_Toc365631446"/>
      <w:bookmarkStart w:id="362" w:name="_Toc365647754"/>
      <w:bookmarkStart w:id="363" w:name="_Toc365627510"/>
      <w:bookmarkStart w:id="364" w:name="_Toc365627557"/>
      <w:bookmarkStart w:id="365" w:name="_Toc365628757"/>
      <w:bookmarkStart w:id="366" w:name="_Toc365628803"/>
      <w:bookmarkStart w:id="367" w:name="_Toc365628849"/>
      <w:bookmarkStart w:id="368" w:name="_Toc365628895"/>
      <w:bookmarkStart w:id="369" w:name="_Toc365628942"/>
      <w:bookmarkStart w:id="370" w:name="_Toc365628988"/>
      <w:bookmarkStart w:id="371" w:name="_Toc365629596"/>
      <w:bookmarkStart w:id="372" w:name="_Toc365629642"/>
      <w:bookmarkStart w:id="373" w:name="_Toc365629689"/>
      <w:bookmarkStart w:id="374" w:name="_Toc365631401"/>
      <w:bookmarkStart w:id="375" w:name="_Toc365631447"/>
      <w:bookmarkStart w:id="376" w:name="_Toc365647755"/>
      <w:bookmarkStart w:id="377" w:name="_Toc365627511"/>
      <w:bookmarkStart w:id="378" w:name="_Toc365627558"/>
      <w:bookmarkStart w:id="379" w:name="_Toc365628758"/>
      <w:bookmarkStart w:id="380" w:name="_Toc365628804"/>
      <w:bookmarkStart w:id="381" w:name="_Toc365628850"/>
      <w:bookmarkStart w:id="382" w:name="_Toc365628896"/>
      <w:bookmarkStart w:id="383" w:name="_Toc365628943"/>
      <w:bookmarkStart w:id="384" w:name="_Toc365628989"/>
      <w:bookmarkStart w:id="385" w:name="_Toc365629597"/>
      <w:bookmarkStart w:id="386" w:name="_Toc365629643"/>
      <w:bookmarkStart w:id="387" w:name="_Toc365629690"/>
      <w:bookmarkStart w:id="388" w:name="_Toc365631402"/>
      <w:bookmarkStart w:id="389" w:name="_Toc365631448"/>
      <w:bookmarkStart w:id="390" w:name="_Toc365647756"/>
      <w:bookmarkStart w:id="391" w:name="_Ref363623034"/>
      <w:bookmarkStart w:id="392" w:name="_Toc382849403"/>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391"/>
      <w:r w:rsidR="002E786E">
        <w:rPr>
          <w:rFonts w:ascii="Times New Roman" w:hAnsi="Times New Roman"/>
        </w:rPr>
        <w:t>W</w:t>
      </w:r>
      <w:r w:rsidR="002E786E" w:rsidRPr="00A878ED">
        <w:rPr>
          <w:rFonts w:ascii="Times New Roman" w:hAnsi="Times New Roman"/>
        </w:rPr>
        <w:t>orks</w:t>
      </w:r>
      <w:bookmarkEnd w:id="392"/>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lastRenderedPageBreak/>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ins w:id="393" w:author="Kensaku Kawamoto" w:date="2014-03-17T19:54:00Z">
        <w:r w:rsidR="00083D3A" w:rsidRPr="00083D3A">
          <w:rPr>
            <w:b/>
            <w:rPrChange w:id="394" w:author="Kensaku Kawamoto" w:date="2014-03-17T19:54:00Z">
              <w:rPr>
                <w:color w:val="0070C0"/>
                <w:lang w:bidi="en-US"/>
              </w:rPr>
            </w:rPrChange>
          </w:rPr>
          <w:t>Figure 2</w:t>
        </w:r>
      </w:ins>
      <w:del w:id="395" w:author="Kensaku Kawamoto" w:date="2014-03-17T19:53:00Z">
        <w:r w:rsidR="0068453A" w:rsidRPr="0068453A" w:rsidDel="00083D3A">
          <w:rPr>
            <w:b/>
          </w:rPr>
          <w:delText>Figure 2</w:delText>
        </w:r>
      </w:del>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49.5pt" o:ole="">
            <v:imagedata r:id="rId22" o:title=""/>
          </v:shape>
          <o:OLEObject Type="Embed" ProgID="Visio.Drawing.11" ShapeID="_x0000_i1025" DrawAspect="Content" ObjectID="_1456591366" r:id="rId23"/>
        </w:object>
      </w:r>
    </w:p>
    <w:p w:rsidR="00B515AA" w:rsidRPr="0072497A" w:rsidRDefault="00CD5D49" w:rsidP="0072497A">
      <w:pPr>
        <w:pStyle w:val="Caption"/>
        <w:rPr>
          <w:b w:val="0"/>
          <w:caps w:val="0"/>
          <w:color w:val="0070C0"/>
          <w:lang w:bidi="en-US"/>
        </w:rPr>
      </w:pPr>
      <w:bookmarkStart w:id="396"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083D3A">
        <w:rPr>
          <w:b w:val="0"/>
          <w:caps w:val="0"/>
          <w:noProof/>
          <w:color w:val="0070C0"/>
          <w:lang w:bidi="en-US"/>
        </w:rPr>
        <w:t>2</w:t>
      </w:r>
      <w:r w:rsidRPr="0072497A">
        <w:rPr>
          <w:b w:val="0"/>
          <w:caps w:val="0"/>
          <w:color w:val="0070C0"/>
          <w:lang w:bidi="en-US"/>
        </w:rPr>
        <w:fldChar w:fldCharType="end"/>
      </w:r>
      <w:bookmarkEnd w:id="396"/>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w:t>
      </w:r>
      <w:proofErr w:type="gramStart"/>
      <w:r w:rsidR="0015606C">
        <w:rPr>
          <w:b w:val="0"/>
          <w:caps w:val="0"/>
          <w:color w:val="0070C0"/>
          <w:lang w:bidi="en-US"/>
        </w:rPr>
        <w:t>Between</w:t>
      </w:r>
      <w:proofErr w:type="gramEnd"/>
      <w:r w:rsidR="0015606C">
        <w:rPr>
          <w:b w:val="0"/>
          <w:caps w:val="0"/>
          <w:color w:val="0070C0"/>
          <w:lang w:bidi="en-US"/>
        </w:rPr>
        <w:t xml:space="preserve">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397" w:name="_Toc382849404"/>
      <w:r>
        <w:rPr>
          <w:rFonts w:ascii="Times New Roman" w:hAnsi="Times New Roman"/>
        </w:rPr>
        <w:lastRenderedPageBreak/>
        <w:t xml:space="preserve">Other </w:t>
      </w:r>
      <w:r w:rsidR="00D20289">
        <w:rPr>
          <w:rFonts w:ascii="Times New Roman" w:hAnsi="Times New Roman"/>
        </w:rPr>
        <w:t xml:space="preserve">Relevant </w:t>
      </w:r>
      <w:r>
        <w:rPr>
          <w:rFonts w:ascii="Times New Roman" w:hAnsi="Times New Roman"/>
        </w:rPr>
        <w:t>Services</w:t>
      </w:r>
      <w:bookmarkEnd w:id="397"/>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ins w:id="398" w:author="Kensaku Kawamoto" w:date="2014-03-17T19:54:00Z">
        <w:r w:rsidR="00083D3A" w:rsidRPr="00083D3A">
          <w:rPr>
            <w:b/>
            <w:lang w:eastAsia="de-DE"/>
            <w:rPrChange w:id="399" w:author="Kensaku Kawamoto" w:date="2014-03-17T19:54:00Z">
              <w:rPr>
                <w:color w:val="0070C0"/>
                <w:lang w:bidi="en-US"/>
              </w:rPr>
            </w:rPrChange>
          </w:rPr>
          <w:t>Table 3</w:t>
        </w:r>
      </w:ins>
      <w:del w:id="400" w:author="Kensaku Kawamoto" w:date="2014-03-17T19:53:00Z">
        <w:r w:rsidR="0068453A" w:rsidRPr="0068453A" w:rsidDel="00083D3A">
          <w:rPr>
            <w:b/>
            <w:lang w:eastAsia="de-DE"/>
          </w:rPr>
          <w:delText>Table 3</w:delText>
        </w:r>
      </w:del>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401" w:name="_Ref365609073"/>
    </w:p>
    <w:p w:rsidR="002E786E" w:rsidRPr="00A878ED" w:rsidRDefault="002E786E" w:rsidP="002E786E">
      <w:pPr>
        <w:pStyle w:val="Caption"/>
        <w:rPr>
          <w:rFonts w:ascii="Times New Roman" w:hAnsi="Times New Roman"/>
          <w:sz w:val="24"/>
          <w:lang w:bidi="en-US"/>
        </w:rPr>
      </w:pPr>
      <w:bookmarkStart w:id="402" w:name="_Ref36562755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083D3A">
        <w:rPr>
          <w:b w:val="0"/>
          <w:caps w:val="0"/>
          <w:noProof/>
          <w:color w:val="0070C0"/>
          <w:lang w:bidi="en-US"/>
        </w:rPr>
        <w:t>3</w:t>
      </w:r>
      <w:r w:rsidRPr="00E52EE6">
        <w:rPr>
          <w:b w:val="0"/>
          <w:caps w:val="0"/>
          <w:color w:val="0070C0"/>
          <w:lang w:bidi="en-US"/>
        </w:rPr>
        <w:fldChar w:fldCharType="end"/>
      </w:r>
      <w:bookmarkEnd w:id="401"/>
      <w:bookmarkEnd w:id="402"/>
      <w:r w:rsidRPr="00E52EE6">
        <w:rPr>
          <w:b w:val="0"/>
          <w:caps w:val="0"/>
          <w:color w:val="0070C0"/>
          <w:lang w:bidi="en-US"/>
        </w:rPr>
        <w:t>.</w:t>
      </w:r>
      <w:proofErr w:type="gramEnd"/>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403" w:name="_Toc382849405"/>
      <w:r w:rsidR="002744EE" w:rsidRPr="00A878ED">
        <w:rPr>
          <w:rFonts w:ascii="Times New Roman" w:hAnsi="Times New Roman"/>
        </w:rPr>
        <w:lastRenderedPageBreak/>
        <w:t>Technical Solution plan</w:t>
      </w:r>
      <w:bookmarkEnd w:id="403"/>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404" w:name="_Toc363584286"/>
      <w:bookmarkStart w:id="405" w:name="_Toc363585987"/>
      <w:bookmarkStart w:id="406" w:name="_Toc363586498"/>
      <w:bookmarkStart w:id="407" w:name="_Toc363642363"/>
      <w:bookmarkStart w:id="408" w:name="_Toc363646230"/>
      <w:bookmarkStart w:id="409" w:name="_Toc363646342"/>
      <w:bookmarkStart w:id="410" w:name="_Toc363584288"/>
      <w:bookmarkStart w:id="411" w:name="_Toc363585989"/>
      <w:bookmarkStart w:id="412" w:name="_Toc363586500"/>
      <w:bookmarkStart w:id="413" w:name="_Toc363642365"/>
      <w:bookmarkStart w:id="414" w:name="_Toc363646232"/>
      <w:bookmarkStart w:id="415" w:name="_Toc363646344"/>
      <w:bookmarkStart w:id="416" w:name="_Toc363584289"/>
      <w:bookmarkStart w:id="417" w:name="_Toc363585990"/>
      <w:bookmarkStart w:id="418" w:name="_Toc363586501"/>
      <w:bookmarkStart w:id="419" w:name="_Toc363642366"/>
      <w:bookmarkStart w:id="420" w:name="_Toc363646233"/>
      <w:bookmarkStart w:id="421" w:name="_Toc363646345"/>
      <w:bookmarkStart w:id="422" w:name="_Toc363584290"/>
      <w:bookmarkStart w:id="423" w:name="_Toc363585991"/>
      <w:bookmarkStart w:id="424" w:name="_Toc363586502"/>
      <w:bookmarkStart w:id="425" w:name="_Toc363642367"/>
      <w:bookmarkStart w:id="426" w:name="_Toc363646234"/>
      <w:bookmarkStart w:id="427" w:name="_Toc363646346"/>
      <w:bookmarkStart w:id="428" w:name="_Toc354582631"/>
      <w:bookmarkStart w:id="429" w:name="_Toc382849406"/>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r w:rsidRPr="00A878ED">
        <w:rPr>
          <w:rFonts w:ascii="Times New Roman" w:hAnsi="Times New Roman"/>
        </w:rPr>
        <w:t>Intended Audience</w:t>
      </w:r>
      <w:bookmarkEnd w:id="428"/>
      <w:bookmarkEnd w:id="429"/>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430" w:name="_Toc354654549"/>
      <w:bookmarkStart w:id="431" w:name="_Ref363567344"/>
      <w:bookmarkStart w:id="432" w:name="_Toc382849407"/>
      <w:r w:rsidRPr="00A878ED">
        <w:rPr>
          <w:rFonts w:ascii="Times New Roman" w:hAnsi="Times New Roman"/>
        </w:rPr>
        <w:t>Requisite Knowledge</w:t>
      </w:r>
      <w:bookmarkEnd w:id="430"/>
      <w:bookmarkEnd w:id="431"/>
      <w:bookmarkEnd w:id="432"/>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083D3A">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083D3A">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433" w:name="_Toc363584293"/>
      <w:bookmarkStart w:id="434" w:name="_Toc363585994"/>
      <w:bookmarkStart w:id="435" w:name="_Toc363586505"/>
      <w:bookmarkStart w:id="436" w:name="_Toc363642370"/>
      <w:bookmarkStart w:id="437" w:name="_Toc363646237"/>
      <w:bookmarkStart w:id="438" w:name="_Toc363646349"/>
      <w:bookmarkStart w:id="439" w:name="_Toc363584294"/>
      <w:bookmarkStart w:id="440" w:name="_Toc363585995"/>
      <w:bookmarkStart w:id="441" w:name="_Toc363586506"/>
      <w:bookmarkStart w:id="442" w:name="_Toc363642371"/>
      <w:bookmarkStart w:id="443" w:name="_Toc363646238"/>
      <w:bookmarkStart w:id="444" w:name="_Toc363646350"/>
      <w:bookmarkStart w:id="445" w:name="_Ref361044079"/>
      <w:bookmarkEnd w:id="433"/>
      <w:bookmarkEnd w:id="434"/>
      <w:bookmarkEnd w:id="435"/>
      <w:bookmarkEnd w:id="436"/>
      <w:bookmarkEnd w:id="437"/>
      <w:bookmarkEnd w:id="438"/>
      <w:bookmarkEnd w:id="439"/>
      <w:bookmarkEnd w:id="440"/>
      <w:bookmarkEnd w:id="441"/>
      <w:bookmarkEnd w:id="442"/>
      <w:bookmarkEnd w:id="443"/>
      <w:bookmarkEnd w:id="444"/>
      <w:r>
        <w:rPr>
          <w:rFonts w:ascii="Times New Roman" w:hAnsi="Times New Roman"/>
        </w:rPr>
        <w:br w:type="page"/>
      </w:r>
      <w:bookmarkStart w:id="446" w:name="_Ref363584268"/>
      <w:bookmarkStart w:id="447" w:name="_Toc382849408"/>
      <w:r w:rsidR="0096758F" w:rsidRPr="00A878ED">
        <w:rPr>
          <w:rFonts w:ascii="Times New Roman" w:hAnsi="Times New Roman"/>
        </w:rPr>
        <w:lastRenderedPageBreak/>
        <w:t>Referenced Standards</w:t>
      </w:r>
      <w:bookmarkEnd w:id="445"/>
      <w:bookmarkEnd w:id="446"/>
      <w:bookmarkEnd w:id="447"/>
    </w:p>
    <w:p w:rsidR="00804111" w:rsidRDefault="00D20289" w:rsidP="0072497A">
      <w:r>
        <w:fldChar w:fldCharType="begin"/>
      </w:r>
      <w:r>
        <w:instrText xml:space="preserve"> REF _Ref365609069 \h  \* MERGEFORMAT </w:instrText>
      </w:r>
      <w:r>
        <w:fldChar w:fldCharType="separate"/>
      </w:r>
      <w:ins w:id="448" w:author="Kensaku Kawamoto" w:date="2014-03-17T19:54:00Z">
        <w:r w:rsidR="00083D3A" w:rsidRPr="00083D3A">
          <w:rPr>
            <w:rPrChange w:id="449" w:author="Kensaku Kawamoto" w:date="2014-03-17T19:54:00Z">
              <w:rPr>
                <w:color w:val="0070C0"/>
                <w:lang w:bidi="en-US"/>
              </w:rPr>
            </w:rPrChange>
          </w:rPr>
          <w:t>Table 5</w:t>
        </w:r>
      </w:ins>
      <w:del w:id="450" w:author="Kensaku Kawamoto" w:date="2014-03-17T19:53:00Z">
        <w:r w:rsidR="0068453A" w:rsidRPr="0068453A" w:rsidDel="00083D3A">
          <w:delText>Table 5</w:delText>
        </w:r>
      </w:del>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451" w:name="_Ref365609069"/>
      <w:bookmarkStart w:id="452" w:name="_Ref363584383"/>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083D3A">
        <w:rPr>
          <w:b w:val="0"/>
          <w:caps w:val="0"/>
          <w:noProof/>
          <w:color w:val="0070C0"/>
          <w:lang w:bidi="en-US"/>
        </w:rPr>
        <w:t>5</w:t>
      </w:r>
      <w:r w:rsidRPr="00E52EE6">
        <w:rPr>
          <w:b w:val="0"/>
          <w:caps w:val="0"/>
          <w:color w:val="0070C0"/>
          <w:lang w:bidi="en-US"/>
        </w:rPr>
        <w:fldChar w:fldCharType="end"/>
      </w:r>
      <w:bookmarkEnd w:id="451"/>
      <w:r w:rsidRPr="00E52EE6">
        <w:rPr>
          <w:b w:val="0"/>
          <w:caps w:val="0"/>
          <w:color w:val="0070C0"/>
          <w:lang w:bidi="en-US"/>
        </w:rPr>
        <w:t>.</w:t>
      </w:r>
      <w:proofErr w:type="gramEnd"/>
      <w:r w:rsidRPr="00E52EE6">
        <w:rPr>
          <w:b w:val="0"/>
          <w:caps w:val="0"/>
          <w:color w:val="0070C0"/>
          <w:lang w:bidi="en-US"/>
        </w:rPr>
        <w:t xml:space="preserve">  </w:t>
      </w:r>
      <w:bookmarkEnd w:id="452"/>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9B22BF"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9B22BF"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 xml:space="preserve">thcare Services Specification Program (HSSP), which is a collaboration between HL7 and OMG to develop standard interface specifications for software services important to health </w:t>
            </w:r>
            <w:proofErr w:type="gramStart"/>
            <w:r>
              <w:rPr>
                <w:color w:val="000000"/>
                <w:szCs w:val="20"/>
              </w:rPr>
              <w:t>care.</w:t>
            </w:r>
            <w:r>
              <w:rPr>
                <w:rStyle w:val="FootnoteReference"/>
                <w:color w:val="000000"/>
                <w:szCs w:val="20"/>
              </w:rPr>
              <w:footnoteReference w:id="1"/>
            </w:r>
            <w:r>
              <w:rPr>
                <w:color w:val="000000"/>
                <w:szCs w:val="20"/>
                <w:vertAlign w:val="superscript"/>
              </w:rPr>
              <w:t>,</w:t>
            </w:r>
            <w:proofErr w:type="gramEnd"/>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9B22BF" w:rsidP="0068453A">
            <w:pPr>
              <w:pStyle w:val="ListParagraph"/>
              <w:numPr>
                <w:ilvl w:val="0"/>
                <w:numId w:val="0"/>
              </w:numPr>
              <w:spacing w:before="120"/>
              <w:rPr>
                <w:rFonts w:ascii="Arial" w:hAnsi="Arial"/>
                <w:kern w:val="16"/>
                <w:lang w:eastAsia="de-DE"/>
              </w:rPr>
            </w:pPr>
            <w:r>
              <w:fldChar w:fldCharType="begin"/>
            </w:r>
            <w:ins w:id="453" w:author="Kensaku Kawamoto" w:date="2014-03-17T19:38:00Z">
              <w:r w:rsidR="00083D3A">
                <w:instrText>HYPERLINK "http://wiki.hl7.org/index.php?title=HL7_CDS_Standards"</w:instrText>
              </w:r>
            </w:ins>
            <w:del w:id="454" w:author="Kensaku Kawamoto" w:date="2014-03-17T19:38:00Z">
              <w:r w:rsidDel="00083D3A">
                <w:delInstrText xml:space="preserve"> HYPERLINK "http://wiki.hl7.org/index.php?title=HL7_CDS_Standards" </w:delInstrText>
              </w:r>
            </w:del>
            <w:r>
              <w:fldChar w:fldCharType="separate"/>
            </w:r>
            <w:del w:id="455" w:author="Kensaku Kawamoto" w:date="2014-03-17T19:38:00Z">
              <w:r w:rsidR="00B764AE" w:rsidDel="00083D3A">
                <w:rPr>
                  <w:rStyle w:val="Hyperlink"/>
                  <w:rFonts w:ascii="Times New Roman" w:hAnsi="Times New Roman"/>
                  <w:lang w:eastAsia="en-US"/>
                </w:rPr>
                <w:delText xml:space="preserve">HL7 vMR XML </w:delText>
              </w:r>
              <w:r w:rsidR="00A51042" w:rsidDel="00083D3A">
                <w:rPr>
                  <w:rStyle w:val="Hyperlink"/>
                  <w:rFonts w:ascii="Times New Roman" w:hAnsi="Times New Roman"/>
                  <w:lang w:eastAsia="en-US"/>
                </w:rPr>
                <w:delText>Specification</w:delText>
              </w:r>
              <w:r w:rsidR="00B764AE" w:rsidDel="00083D3A">
                <w:rPr>
                  <w:rStyle w:val="Hyperlink"/>
                  <w:rFonts w:ascii="Times New Roman" w:hAnsi="Times New Roman"/>
                  <w:lang w:eastAsia="en-US"/>
                </w:rPr>
                <w:delText>, Release 1, Version 2.0</w:delText>
              </w:r>
            </w:del>
            <w:ins w:id="456" w:author="Kensaku Kawamoto" w:date="2014-03-17T19:38:00Z">
              <w:r w:rsidR="00083D3A">
                <w:rPr>
                  <w:rStyle w:val="Hyperlink"/>
                  <w:rFonts w:ascii="Times New Roman" w:hAnsi="Times New Roman"/>
                  <w:lang w:eastAsia="en-US"/>
                </w:rPr>
                <w:t>HL7 vMR XML Specification, Release 1, Version 3.0</w:t>
              </w:r>
            </w:ins>
            <w:r>
              <w:rPr>
                <w:rStyle w:val="Hyperlink"/>
                <w:rFonts w:ascii="Times New Roman" w:hAnsi="Times New Roman"/>
                <w:lang w:eastAsia="en-US"/>
              </w:rPr>
              <w:fldChar w:fldCharType="end"/>
            </w:r>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9B22BF" w:rsidP="0072497A">
            <w:pPr>
              <w:pStyle w:val="ListParagraph"/>
              <w:numPr>
                <w:ilvl w:val="0"/>
                <w:numId w:val="0"/>
              </w:numPr>
              <w:spacing w:before="120"/>
            </w:pPr>
            <w:r>
              <w:fldChar w:fldCharType="begin"/>
            </w:r>
            <w:ins w:id="457" w:author="Kensaku Kawamoto" w:date="2014-03-17T19:38:00Z">
              <w:r w:rsidR="00083D3A">
                <w:instrText>HYPERLINK "http://wiki.hl7.org/index.php?title=HL7_CDS_Standards"</w:instrText>
              </w:r>
            </w:ins>
            <w:del w:id="458" w:author="Kensaku Kawamoto" w:date="2014-03-17T19:38:00Z">
              <w:r w:rsidDel="00083D3A">
                <w:delInstrText xml:space="preserve"> HYPERLINK "http://wiki.hl7.org/index.php?title=HL7_CDS_Standards" </w:delInstrText>
              </w:r>
            </w:del>
            <w:r>
              <w:fldChar w:fldCharType="separate"/>
            </w:r>
            <w:del w:id="459" w:author="Kensaku Kawamoto" w:date="2014-03-17T19:38:00Z">
              <w:r w:rsidR="00B764AE" w:rsidDel="00083D3A">
                <w:rPr>
                  <w:rStyle w:val="Hyperlink"/>
                  <w:rFonts w:ascii="Times New Roman" w:hAnsi="Times New Roman"/>
                  <w:lang w:eastAsia="en-US"/>
                </w:rPr>
                <w:delText>HL7 vMR Templates, Release 1</w:delText>
              </w:r>
            </w:del>
            <w:ins w:id="460" w:author="Kensaku Kawamoto" w:date="2014-03-17T19:38:00Z">
              <w:r w:rsidR="00083D3A">
                <w:rPr>
                  <w:rStyle w:val="Hyperlink"/>
                  <w:rFonts w:ascii="Times New Roman" w:hAnsi="Times New Roman"/>
                  <w:lang w:eastAsia="en-US"/>
                </w:rPr>
                <w:t>HL7 vMR Templates, Release 1, Version 2.0</w:t>
              </w:r>
            </w:ins>
            <w:r>
              <w:rPr>
                <w:rStyle w:val="Hyperlink"/>
                <w:rFonts w:ascii="Times New Roman" w:hAnsi="Times New Roman"/>
                <w:lang w:eastAsia="en-US"/>
              </w:rPr>
              <w:fldChar w:fldCharType="end"/>
            </w:r>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9B22BF" w:rsidP="0072497A">
            <w:pPr>
              <w:pStyle w:val="ListParagraph"/>
              <w:numPr>
                <w:ilvl w:val="0"/>
                <w:numId w:val="0"/>
              </w:numPr>
              <w:spacing w:before="120"/>
            </w:pPr>
            <w:r>
              <w:fldChar w:fldCharType="begin"/>
            </w:r>
            <w:ins w:id="461" w:author="Kensaku Kawamoto" w:date="2014-03-17T19:38:00Z">
              <w:r w:rsidR="00083D3A">
                <w:instrText>HYPERLINK "http://wiki.hl7.org/index.php?title=HL7_CDS_Standards"</w:instrText>
              </w:r>
            </w:ins>
            <w:del w:id="462" w:author="Kensaku Kawamoto" w:date="2014-03-17T19:38:00Z">
              <w:r w:rsidDel="00083D3A">
                <w:delInstrText xml:space="preserve"> HYPERLINK "http://wiki.hl7.org/index.php?title=HL7_CDS_Standards" </w:delInstrText>
              </w:r>
            </w:del>
            <w:r>
              <w:fldChar w:fldCharType="separate"/>
            </w:r>
            <w:del w:id="463" w:author="Kensaku Kawamoto" w:date="2014-03-17T19:38:00Z">
              <w:r w:rsidR="00E944C4" w:rsidRPr="00A878ED" w:rsidDel="00083D3A">
                <w:rPr>
                  <w:rStyle w:val="Hyperlink"/>
                  <w:rFonts w:ascii="Times New Roman" w:hAnsi="Times New Roman"/>
                  <w:lang w:eastAsia="en-US"/>
                </w:rPr>
                <w:delText>HL7 CDS Knowledge Artifac</w:delText>
              </w:r>
              <w:r w:rsidR="00C82DD0" w:rsidDel="00083D3A">
                <w:rPr>
                  <w:rStyle w:val="Hyperlink"/>
                  <w:rFonts w:ascii="Times New Roman" w:hAnsi="Times New Roman"/>
                  <w:lang w:eastAsia="en-US"/>
                </w:rPr>
                <w:delText>t Implementation Guide, Release 1</w:delText>
              </w:r>
            </w:del>
            <w:ins w:id="464" w:author="Kensaku Kawamoto" w:date="2014-03-17T19:38:00Z">
              <w:r w:rsidR="00083D3A">
                <w:rPr>
                  <w:rStyle w:val="Hyperlink"/>
                  <w:rFonts w:ascii="Times New Roman" w:hAnsi="Times New Roman"/>
                  <w:lang w:eastAsia="en-US"/>
                </w:rPr>
                <w:t>HL7 CDS Knowledge Artifact Implementation Guide, Release 1.1</w:t>
              </w:r>
            </w:ins>
            <w:r>
              <w:rPr>
                <w:rStyle w:val="Hyperlink"/>
                <w:rFonts w:ascii="Times New Roman" w:hAnsi="Times New Roman"/>
                <w:lang w:eastAsia="en-US"/>
              </w:rPr>
              <w:fldChar w:fldCharType="end"/>
            </w:r>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465" w:name="_Toc354582632"/>
      <w:r>
        <w:rPr>
          <w:rFonts w:ascii="Times New Roman" w:hAnsi="Times New Roman"/>
        </w:rPr>
        <w:br w:type="page"/>
      </w:r>
      <w:bookmarkStart w:id="466" w:name="_Toc382849409"/>
      <w:bookmarkEnd w:id="465"/>
      <w:r>
        <w:rPr>
          <w:rFonts w:ascii="Times New Roman" w:hAnsi="Times New Roman"/>
        </w:rPr>
        <w:lastRenderedPageBreak/>
        <w:t>Conventions and Acronyms Used in this Guide</w:t>
      </w:r>
      <w:bookmarkEnd w:id="466"/>
    </w:p>
    <w:p w:rsidR="000F6CA3" w:rsidRPr="00A878ED" w:rsidRDefault="000F6CA3" w:rsidP="008375A6">
      <w:pPr>
        <w:pStyle w:val="Heading3"/>
        <w:keepLines/>
        <w:widowControl/>
        <w:spacing w:before="200" w:after="0" w:line="276" w:lineRule="auto"/>
        <w:rPr>
          <w:rFonts w:ascii="Times New Roman" w:hAnsi="Times New Roman"/>
        </w:rPr>
      </w:pPr>
      <w:bookmarkStart w:id="467" w:name="_Toc354582633"/>
      <w:bookmarkStart w:id="468" w:name="_Toc382849410"/>
      <w:r w:rsidRPr="00A878ED">
        <w:rPr>
          <w:rFonts w:ascii="Times New Roman" w:hAnsi="Times New Roman"/>
        </w:rPr>
        <w:t>Conformance Verbs (Keywords)</w:t>
      </w:r>
      <w:bookmarkEnd w:id="467"/>
      <w:bookmarkEnd w:id="468"/>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proofErr w:type="gramStart"/>
      <w:r w:rsidRPr="00E35F2C">
        <w:rPr>
          <w:rFonts w:ascii="Times New Roman" w:hAnsi="Times New Roman"/>
          <w:sz w:val="24"/>
        </w:rPr>
        <w:t>::</w:t>
      </w:r>
      <w:proofErr w:type="gramEnd"/>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proofErr w:type="spellStart"/>
      <w:r w:rsidRPr="004872DE">
        <w:rPr>
          <w:b/>
          <w:color w:val="0070C0"/>
        </w:rPr>
        <w:t>SHALL</w:t>
      </w:r>
      <w:proofErr w:type="spellEnd"/>
      <w:r w:rsidRPr="004872DE">
        <w:rPr>
          <w:b/>
          <w:color w:val="0070C0"/>
        </w:rPr>
        <w:t xml:space="preserve">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469" w:name="_Toc354582634"/>
      <w:bookmarkStart w:id="470" w:name="_Toc382849411"/>
      <w:r w:rsidRPr="00A878ED">
        <w:rPr>
          <w:rFonts w:ascii="Times New Roman" w:hAnsi="Times New Roman"/>
        </w:rPr>
        <w:t>Cardinality</w:t>
      </w:r>
      <w:bookmarkEnd w:id="469"/>
      <w:bookmarkEnd w:id="47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47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083D3A">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lastRenderedPageBreak/>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proofErr w:type="gramStart"/>
            <w:r w:rsidRPr="00A878ED">
              <w:rPr>
                <w:lang w:bidi="en-US"/>
              </w:rPr>
              <w:t>m</w:t>
            </w:r>
            <w:proofErr w:type="gramEnd"/>
            <w:r w:rsidRPr="00A878ED">
              <w:rPr>
                <w:lang w:bidi="en-US"/>
              </w:rPr>
              <w:t>..n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47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472" w:name="_Toc360558869"/>
      <w:bookmarkStart w:id="473" w:name="_Toc382849412"/>
      <w:r w:rsidRPr="00A878ED">
        <w:rPr>
          <w:rFonts w:ascii="Times New Roman" w:hAnsi="Times New Roman"/>
        </w:rPr>
        <w:t>Acronyms</w:t>
      </w:r>
      <w:bookmarkEnd w:id="472"/>
      <w:bookmarkEnd w:id="473"/>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ins w:id="474" w:author="Kensaku Kawamoto" w:date="2014-03-17T19:54:00Z">
        <w:r w:rsidR="00083D3A" w:rsidRPr="00083D3A">
          <w:rPr>
            <w:rFonts w:ascii="Times New Roman" w:hAnsi="Times New Roman"/>
            <w:b/>
            <w:sz w:val="24"/>
            <w:rPrChange w:id="475" w:author="Kensaku Kawamoto" w:date="2014-03-17T19:54:00Z">
              <w:rPr>
                <w:color w:val="0070C0"/>
                <w:lang w:bidi="en-US"/>
              </w:rPr>
            </w:rPrChange>
          </w:rPr>
          <w:t>Table 7</w:t>
        </w:r>
      </w:ins>
      <w:del w:id="476" w:author="Kensaku Kawamoto" w:date="2014-03-17T19:53:00Z">
        <w:r w:rsidR="0068453A" w:rsidRPr="0068453A" w:rsidDel="00083D3A">
          <w:rPr>
            <w:rFonts w:ascii="Times New Roman" w:hAnsi="Times New Roman"/>
            <w:b/>
            <w:sz w:val="24"/>
          </w:rPr>
          <w:delText>Table 7</w:delText>
        </w:r>
      </w:del>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083D3A">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477" w:name="_Ref365628935"/>
      <w:bookmarkStart w:id="478" w:name="_Ref36358571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083D3A">
        <w:rPr>
          <w:b w:val="0"/>
          <w:caps w:val="0"/>
          <w:noProof/>
          <w:color w:val="0070C0"/>
          <w:lang w:bidi="en-US"/>
        </w:rPr>
        <w:t>7</w:t>
      </w:r>
      <w:r w:rsidRPr="00E52EE6">
        <w:rPr>
          <w:b w:val="0"/>
          <w:caps w:val="0"/>
          <w:color w:val="0070C0"/>
          <w:lang w:bidi="en-US"/>
        </w:rPr>
        <w:fldChar w:fldCharType="end"/>
      </w:r>
      <w:bookmarkEnd w:id="477"/>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478"/>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479" w:name="_Toc363586002"/>
      <w:bookmarkStart w:id="480" w:name="_Toc363586513"/>
      <w:bookmarkStart w:id="481" w:name="_Toc363642378"/>
      <w:bookmarkStart w:id="482" w:name="_Toc363646245"/>
      <w:bookmarkStart w:id="483" w:name="_Toc363646357"/>
      <w:bookmarkStart w:id="484" w:name="_Toc354582636"/>
      <w:bookmarkStart w:id="485" w:name="_Toc382849413"/>
      <w:bookmarkEnd w:id="479"/>
      <w:bookmarkEnd w:id="480"/>
      <w:bookmarkEnd w:id="481"/>
      <w:bookmarkEnd w:id="482"/>
      <w:bookmarkEnd w:id="483"/>
      <w:r w:rsidRPr="00A878ED">
        <w:rPr>
          <w:rFonts w:ascii="Times New Roman" w:hAnsi="Times New Roman"/>
        </w:rPr>
        <w:lastRenderedPageBreak/>
        <w:t>Implementation Approach</w:t>
      </w:r>
      <w:bookmarkEnd w:id="484"/>
      <w:bookmarkEnd w:id="485"/>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486" w:name="_Ref363567177"/>
      <w:bookmarkStart w:id="487" w:name="_Toc382849414"/>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486"/>
      <w:bookmarkEnd w:id="487"/>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488" w:name="_Toc360558870"/>
      <w:bookmarkStart w:id="489" w:name="_Ref363567258"/>
      <w:r>
        <w:rPr>
          <w:rFonts w:ascii="Times New Roman" w:hAnsi="Times New Roman"/>
        </w:rPr>
        <w:br w:type="page"/>
      </w:r>
      <w:bookmarkStart w:id="490" w:name="_Ref363634535"/>
      <w:bookmarkStart w:id="491" w:name="_Toc382849415"/>
      <w:r w:rsidR="00C16A9B">
        <w:rPr>
          <w:rFonts w:ascii="Times New Roman" w:hAnsi="Times New Roman"/>
        </w:rPr>
        <w:lastRenderedPageBreak/>
        <w:t>Implementation Resources</w:t>
      </w:r>
      <w:bookmarkEnd w:id="490"/>
      <w:bookmarkEnd w:id="491"/>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083D3A">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083D3A">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 xml:space="preserve">Release 1 Version </w:t>
      </w:r>
      <w:del w:id="492" w:author="Kensaku Kawamoto" w:date="2014-03-17T19:39:00Z">
        <w:r w:rsidDel="00083D3A">
          <w:delText>2</w:delText>
        </w:r>
      </w:del>
      <w:ins w:id="493" w:author="Kensaku Kawamoto" w:date="2014-03-17T19:39:00Z">
        <w:r w:rsidR="00083D3A">
          <w:t>3</w:t>
        </w:r>
      </w:ins>
      <w:r>
        <w:t>.0</w:t>
      </w:r>
    </w:p>
    <w:p w:rsidR="00905C67" w:rsidRDefault="00905C67" w:rsidP="00905C67">
      <w:pPr>
        <w:pStyle w:val="ListParagraph"/>
        <w:numPr>
          <w:ilvl w:val="0"/>
          <w:numId w:val="57"/>
        </w:numPr>
      </w:pPr>
      <w:r>
        <w:t xml:space="preserve">The vMR templates from the HL7 vMR Templates Release 1 Version </w:t>
      </w:r>
      <w:del w:id="494" w:author="Kensaku Kawamoto" w:date="2014-03-17T19:39:00Z">
        <w:r w:rsidDel="00083D3A">
          <w:delText>1</w:delText>
        </w:r>
      </w:del>
      <w:ins w:id="495" w:author="Kensaku Kawamoto" w:date="2014-03-17T19:39:00Z">
        <w:r w:rsidR="00083D3A">
          <w:t>2</w:t>
        </w:r>
      </w:ins>
      <w:r>
        <w:t>.0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496" w:name="_Toc382849416"/>
      <w:r w:rsidR="007D44AD" w:rsidRPr="00A878ED">
        <w:rPr>
          <w:rFonts w:ascii="Times New Roman" w:hAnsi="Times New Roman"/>
        </w:rPr>
        <w:lastRenderedPageBreak/>
        <w:t xml:space="preserve">Service </w:t>
      </w:r>
      <w:r w:rsidR="002C3D7C">
        <w:rPr>
          <w:rFonts w:ascii="Times New Roman" w:hAnsi="Times New Roman"/>
        </w:rPr>
        <w:t xml:space="preserve">Interaction </w:t>
      </w:r>
      <w:bookmarkEnd w:id="488"/>
      <w:bookmarkEnd w:id="489"/>
      <w:r w:rsidR="002C3D7C">
        <w:rPr>
          <w:rFonts w:ascii="Times New Roman" w:hAnsi="Times New Roman"/>
        </w:rPr>
        <w:t>Framework</w:t>
      </w:r>
      <w:bookmarkEnd w:id="496"/>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083D3A">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497" w:name="_Toc360558871"/>
      <w:bookmarkStart w:id="498" w:name="_Toc382849417"/>
      <w:r w:rsidRPr="00A878ED">
        <w:rPr>
          <w:rFonts w:ascii="Times New Roman" w:hAnsi="Times New Roman"/>
        </w:rPr>
        <w:t>DSS Profile</w:t>
      </w:r>
      <w:bookmarkEnd w:id="497"/>
      <w:bookmarkEnd w:id="498"/>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w:t>
      </w:r>
      <w:proofErr w:type="gramStart"/>
      <w:r w:rsidR="007D44AD" w:rsidRPr="00A878ED">
        <w:t xml:space="preserve">the </w:t>
      </w:r>
      <w:r w:rsidR="007D44AD" w:rsidRPr="00A878ED">
        <w:rPr>
          <w:i/>
        </w:rPr>
        <w:t>evaluate</w:t>
      </w:r>
      <w:proofErr w:type="gramEnd"/>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083D3A">
        <w:t>1.3.1</w:t>
      </w:r>
      <w:r w:rsidR="00EA2348">
        <w:fldChar w:fldCharType="end"/>
      </w:r>
      <w:r w:rsidR="00EA2348">
        <w:t>.</w:t>
      </w:r>
    </w:p>
    <w:p w:rsidR="008C0AE2" w:rsidRDefault="00EA2348" w:rsidP="005E71E7">
      <w:pPr>
        <w:pStyle w:val="Heading3"/>
        <w:rPr>
          <w:rFonts w:ascii="Times New Roman" w:hAnsi="Times New Roman"/>
        </w:rPr>
      </w:pPr>
      <w:bookmarkStart w:id="499" w:name="_Toc360558872"/>
      <w:r>
        <w:rPr>
          <w:rFonts w:ascii="Times New Roman" w:hAnsi="Times New Roman"/>
        </w:rPr>
        <w:br w:type="page"/>
      </w:r>
      <w:bookmarkStart w:id="500" w:name="_Toc382849418"/>
      <w:r w:rsidR="00983C5E">
        <w:rPr>
          <w:rFonts w:ascii="Times New Roman" w:hAnsi="Times New Roman"/>
        </w:rPr>
        <w:lastRenderedPageBreak/>
        <w:t>Example service request</w:t>
      </w:r>
      <w:bookmarkEnd w:id="500"/>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ins w:id="501" w:author="Kensaku Kawamoto" w:date="2014-03-17T19:54:00Z">
        <w:r w:rsidR="00083D3A" w:rsidRPr="00083D3A">
          <w:rPr>
            <w:lang w:eastAsia="de-DE"/>
            <w:rPrChange w:id="502" w:author="Kensaku Kawamoto" w:date="2014-03-17T19:54:00Z">
              <w:rPr>
                <w:color w:val="0070C0"/>
                <w:lang w:bidi="en-US"/>
              </w:rPr>
            </w:rPrChange>
          </w:rPr>
          <w:t>Figure 3</w:t>
        </w:r>
      </w:ins>
      <w:del w:id="503" w:author="Kensaku Kawamoto" w:date="2014-03-17T19:53:00Z">
        <w:r w:rsidR="0068453A" w:rsidRPr="0068453A" w:rsidDel="00083D3A">
          <w:rPr>
            <w:lang w:eastAsia="de-DE"/>
          </w:rPr>
          <w:delText>Figure 3</w:delText>
        </w:r>
      </w:del>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ins w:id="504" w:author="Kensaku Kawamoto" w:date="2014-03-17T19:54:00Z">
        <w:r w:rsidR="00083D3A" w:rsidRPr="00083D3A">
          <w:rPr>
            <w:b/>
            <w:lang w:eastAsia="de-DE"/>
            <w:rPrChange w:id="505" w:author="Kensaku Kawamoto" w:date="2014-03-17T19:54:00Z">
              <w:rPr>
                <w:color w:val="0070C0"/>
                <w:lang w:bidi="en-US"/>
              </w:rPr>
            </w:rPrChange>
          </w:rPr>
          <w:t>Figure 3</w:t>
        </w:r>
      </w:ins>
      <w:del w:id="506" w:author="Kensaku Kawamoto" w:date="2014-03-17T19:53:00Z">
        <w:r w:rsidR="0068453A" w:rsidRPr="0068453A" w:rsidDel="00083D3A">
          <w:rPr>
            <w:b/>
            <w:lang w:eastAsia="de-DE"/>
          </w:rPr>
          <w:delText>Figure 3</w:delText>
        </w:r>
      </w:del>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083D3A">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w:t>
      </w:r>
      <w:proofErr w:type="spellStart"/>
      <w:proofErr w:type="gramStart"/>
      <w:r w:rsidRPr="0072497A">
        <w:rPr>
          <w:rFonts w:ascii="Courier New" w:hAnsi="Courier New" w:cs="Courier New"/>
          <w:color w:val="000096"/>
          <w:sz w:val="18"/>
        </w:rPr>
        <w:t>dss:</w:t>
      </w:r>
      <w:proofErr w:type="gramEnd"/>
      <w:r w:rsidRPr="0072497A">
        <w:rPr>
          <w:rFonts w:ascii="Courier New" w:hAnsi="Courier New" w:cs="Courier New"/>
          <w:color w:val="000096"/>
          <w:sz w:val="18"/>
        </w:rPr>
        <w:t>evaluateAtSpecifiedTime</w:t>
      </w:r>
      <w:proofErr w:type="spellEnd"/>
      <w:r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72497A">
        <w:rPr>
          <w:sz w:val="20"/>
        </w:rPr>
        <w:t>&lt;!--</w:t>
      </w:r>
      <w:proofErr w:type="gramEnd"/>
      <w:r w:rsidRPr="0072497A">
        <w:rPr>
          <w:sz w:val="20"/>
        </w:rPr>
        <w:t xml:space="preserve">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interactionId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8C0AE2" w:rsidRPr="0072497A">
        <w:rPr>
          <w:rFonts w:ascii="Courier New" w:hAnsi="Courier New" w:cs="Courier New"/>
          <w:color w:val="993300"/>
          <w:sz w:val="18"/>
        </w:rPr>
        <w:t>edu.utah.bmi</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interactionId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submissionTime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clientLanguage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clientTimeZoneOffset</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proofErr w:type="gramStart"/>
      <w:r w:rsidRPr="00E52EE6">
        <w:rPr>
          <w:sz w:val="20"/>
        </w:rPr>
        <w:t>&lt;</w:t>
      </w:r>
      <w:r w:rsidR="0087303F">
        <w:rPr>
          <w:sz w:val="20"/>
        </w:rPr>
        <w:t>!--</w:t>
      </w:r>
      <w:proofErr w:type="gramEnd"/>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sidR="00714315">
        <w:rPr>
          <w:sz w:val="20"/>
        </w:rPr>
        <w:t>!--</w:t>
      </w:r>
      <w:proofErr w:type="gramEnd"/>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itemId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SoleDataRequirementItemForKM</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containingEntityId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informationModelSSId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del w:id="507" w:author="Kensaku Kawamoto" w:date="2014-03-17T19:42:00Z">
        <w:r w:rsidR="0077070E" w:rsidDel="00083D3A">
          <w:rPr>
            <w:rFonts w:ascii="Courier New" w:hAnsi="Courier New" w:cs="Courier New"/>
            <w:color w:val="993300"/>
            <w:sz w:val="18"/>
          </w:rPr>
          <w:delText>2</w:delText>
        </w:r>
      </w:del>
      <w:ins w:id="508" w:author="Kensaku Kawamoto" w:date="2014-03-17T19:42:00Z">
        <w:r w:rsidR="00083D3A">
          <w:rPr>
            <w:rFonts w:ascii="Courier New" w:hAnsi="Courier New" w:cs="Courier New"/>
            <w:color w:val="993300"/>
            <w:sz w:val="18"/>
          </w:rPr>
          <w:t>3</w:t>
        </w:r>
      </w:ins>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083D3A">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083D3A">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dss:evaluateAtSpecifiedTime</w:t>
      </w:r>
      <w:proofErr w:type="spellEnd"/>
      <w:r w:rsidR="008C0AE2" w:rsidRPr="0072497A">
        <w:rPr>
          <w:rFonts w:ascii="Courier New" w:hAnsi="Courier New" w:cs="Courier New"/>
          <w:color w:val="000096"/>
          <w:sz w:val="18"/>
        </w:rPr>
        <w:t>&gt;</w:t>
      </w:r>
    </w:p>
    <w:p w:rsidR="00C16A9B" w:rsidRPr="0072497A" w:rsidRDefault="00C16A9B" w:rsidP="0072497A">
      <w:pPr>
        <w:pStyle w:val="Caption"/>
        <w:rPr>
          <w:b w:val="0"/>
          <w:caps w:val="0"/>
          <w:color w:val="0070C0"/>
          <w:lang w:bidi="en-US"/>
        </w:rPr>
      </w:pPr>
      <w:bookmarkStart w:id="509" w:name="_Ref363621347"/>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083D3A">
        <w:rPr>
          <w:b w:val="0"/>
          <w:caps w:val="0"/>
          <w:noProof/>
          <w:color w:val="0070C0"/>
          <w:lang w:bidi="en-US"/>
        </w:rPr>
        <w:t>3</w:t>
      </w:r>
      <w:r w:rsidRPr="0072497A">
        <w:rPr>
          <w:b w:val="0"/>
          <w:caps w:val="0"/>
          <w:color w:val="0070C0"/>
          <w:lang w:bidi="en-US"/>
        </w:rPr>
        <w:fldChar w:fldCharType="end"/>
      </w:r>
      <w:bookmarkEnd w:id="509"/>
      <w:r w:rsidRPr="0072497A">
        <w:rPr>
          <w:b w:val="0"/>
          <w:caps w:val="0"/>
          <w:color w:val="0070C0"/>
          <w:lang w:bidi="en-US"/>
        </w:rPr>
        <w:t>.</w:t>
      </w:r>
      <w:proofErr w:type="gramEnd"/>
      <w:r w:rsidRPr="0072497A">
        <w:rPr>
          <w:b w:val="0"/>
          <w:caps w:val="0"/>
          <w:color w:val="0070C0"/>
          <w:lang w:bidi="en-US"/>
        </w:rPr>
        <w:t xml:space="preserve">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510" w:name="_Toc382849419"/>
      <w:r w:rsidR="007D44AD" w:rsidRPr="00A878ED">
        <w:rPr>
          <w:rFonts w:ascii="Times New Roman" w:hAnsi="Times New Roman"/>
        </w:rPr>
        <w:lastRenderedPageBreak/>
        <w:t>Evaluate Request</w:t>
      </w:r>
      <w:bookmarkEnd w:id="499"/>
      <w:bookmarkEnd w:id="510"/>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ins w:id="511" w:author="Kensaku Kawamoto" w:date="2014-03-17T19:54:00Z">
        <w:r w:rsidR="00083D3A" w:rsidRPr="00083D3A">
          <w:rPr>
            <w:b/>
            <w:rPrChange w:id="512" w:author="Kensaku Kawamoto" w:date="2014-03-17T19:54:00Z">
              <w:rPr>
                <w:color w:val="0070C0"/>
                <w:lang w:bidi="en-US"/>
              </w:rPr>
            </w:rPrChange>
          </w:rPr>
          <w:t>Table 8</w:t>
        </w:r>
      </w:ins>
      <w:del w:id="513" w:author="Kensaku Kawamoto" w:date="2014-03-17T19:53:00Z">
        <w:r w:rsidR="0068453A" w:rsidRPr="0068453A" w:rsidDel="00083D3A">
          <w:rPr>
            <w:b/>
          </w:rPr>
          <w:delText>Table 8</w:delText>
        </w:r>
      </w:del>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514" w:name="_Ref365629682"/>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083D3A">
        <w:rPr>
          <w:b w:val="0"/>
          <w:caps w:val="0"/>
          <w:noProof/>
          <w:color w:val="0070C0"/>
          <w:lang w:bidi="en-US"/>
        </w:rPr>
        <w:t>8</w:t>
      </w:r>
      <w:r w:rsidRPr="00E52EE6">
        <w:rPr>
          <w:b w:val="0"/>
          <w:caps w:val="0"/>
          <w:color w:val="0070C0"/>
          <w:lang w:bidi="en-US"/>
        </w:rPr>
        <w:fldChar w:fldCharType="end"/>
      </w:r>
      <w:bookmarkEnd w:id="514"/>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scopingEntityId</w:t>
            </w:r>
            <w:proofErr w:type="spellEnd"/>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interactionId</w:t>
            </w:r>
            <w:proofErr w:type="spellEnd"/>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evaluationRequest</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kmEvaluationRequest</w:t>
            </w:r>
            <w:proofErr w:type="spellEnd"/>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dataRequirementItemData</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515" w:name="_Toc360558873"/>
    </w:p>
    <w:p w:rsidR="007D44AD" w:rsidRPr="00A878ED" w:rsidRDefault="007D44AD" w:rsidP="005E71E7">
      <w:pPr>
        <w:pStyle w:val="Heading4"/>
        <w:rPr>
          <w:rFonts w:ascii="Times New Roman" w:hAnsi="Times New Roman"/>
        </w:rPr>
      </w:pPr>
      <w:bookmarkStart w:id="516" w:name="_Ref363587059"/>
      <w:r w:rsidRPr="00A878ED">
        <w:rPr>
          <w:rFonts w:ascii="Times New Roman" w:hAnsi="Times New Roman"/>
        </w:rPr>
        <w:t>Scoping Entity Identifier</w:t>
      </w:r>
      <w:bookmarkEnd w:id="515"/>
      <w:bookmarkEnd w:id="516"/>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17" w:author="Kensaku Kawamoto" w:date="2014-03-17T19:54:00Z">
        <w:r w:rsidR="00083D3A" w:rsidRPr="00083D3A">
          <w:rPr>
            <w:b/>
            <w:rPrChange w:id="518" w:author="Kensaku Kawamoto" w:date="2014-03-17T19:54:00Z">
              <w:rPr>
                <w:color w:val="0070C0"/>
                <w:lang w:bidi="en-US"/>
              </w:rPr>
            </w:rPrChange>
          </w:rPr>
          <w:t>Figure 3</w:t>
        </w:r>
      </w:ins>
      <w:del w:id="519" w:author="Kensaku Kawamoto" w:date="2014-03-17T19:53:00Z">
        <w:r w:rsidR="0068453A" w:rsidRPr="0068453A" w:rsidDel="00083D3A">
          <w:rPr>
            <w:b/>
          </w:rPr>
          <w:delText>Figure 3</w:delText>
        </w:r>
      </w:del>
      <w:r w:rsidRPr="004872DE">
        <w:rPr>
          <w:b/>
        </w:rPr>
        <w:fldChar w:fldCharType="end"/>
      </w:r>
      <w:r>
        <w:t>:</w:t>
      </w:r>
    </w:p>
    <w:p w:rsidR="00CB0DB4" w:rsidRDefault="00CB0DB4" w:rsidP="007D44AD">
      <w:r>
        <w:tab/>
      </w:r>
      <w:proofErr w:type="spellStart"/>
      <w:r>
        <w:t>edu.utah.bmi</w:t>
      </w:r>
      <w:proofErr w:type="spellEnd"/>
    </w:p>
    <w:p w:rsidR="00CB0DB4" w:rsidRDefault="00CB0DB4" w:rsidP="007D44AD">
      <w:r>
        <w:tab/>
      </w:r>
      <w:proofErr w:type="spellStart"/>
      <w:r>
        <w:t>com.cdsvendor</w:t>
      </w:r>
      <w:proofErr w:type="spellEnd"/>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w:t>
      </w:r>
      <w:proofErr w:type="spellStart"/>
      <w:r w:rsidRPr="00A878ED">
        <w:t>edu</w:t>
      </w:r>
      <w:proofErr w:type="spellEnd"/>
      <w:r w:rsidRPr="00A878ED">
        <w:t xml:space="preserve">, </w:t>
      </w:r>
      <w:proofErr w:type="spellStart"/>
      <w:r w:rsidRPr="00A878ED">
        <w:t>gov</w:t>
      </w:r>
      <w:proofErr w:type="spellEnd"/>
      <w:r w:rsidRPr="00A878ED">
        <w:t>, mil, net, org, or one of the English two-letter codes identifying countries as specified in ISO Standard 3166-1 (</w:t>
      </w:r>
      <w:hyperlink r:id="rId27"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w:t>
      </w:r>
      <w:proofErr w:type="spellStart"/>
      <w:r w:rsidRPr="00A878ED">
        <w:t>com.</w:t>
      </w:r>
      <w:r w:rsidR="000844E8">
        <w:t>zynxhealth</w:t>
      </w:r>
      <w:proofErr w:type="spellEnd"/>
      <w:r w:rsidRPr="00A878ED">
        <w:t>,” “</w:t>
      </w:r>
      <w:proofErr w:type="spellStart"/>
      <w:r w:rsidRPr="00A878ED">
        <w:t>com.dbmotion</w:t>
      </w:r>
      <w:proofErr w:type="spellEnd"/>
      <w:r w:rsidRPr="00A878ED">
        <w:t>,” “</w:t>
      </w:r>
      <w:proofErr w:type="spellStart"/>
      <w:r w:rsidRPr="00A878ED">
        <w:t>edu.</w:t>
      </w:r>
      <w:r w:rsidR="000844E8">
        <w:t>utah</w:t>
      </w:r>
      <w:proofErr w:type="spellEnd"/>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520" w:name="_Toc360558874"/>
      <w:bookmarkStart w:id="521" w:name="_Ref363587105"/>
      <w:r>
        <w:rPr>
          <w:rFonts w:ascii="Times New Roman" w:hAnsi="Times New Roman"/>
        </w:rPr>
        <w:br w:type="page"/>
      </w:r>
      <w:r w:rsidR="007D44AD" w:rsidRPr="00A878ED">
        <w:rPr>
          <w:rFonts w:ascii="Times New Roman" w:hAnsi="Times New Roman"/>
        </w:rPr>
        <w:lastRenderedPageBreak/>
        <w:t>Interaction Identifier</w:t>
      </w:r>
      <w:bookmarkEnd w:id="520"/>
      <w:bookmarkEnd w:id="521"/>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22" w:author="Kensaku Kawamoto" w:date="2014-03-17T19:54:00Z">
        <w:r w:rsidR="00083D3A" w:rsidRPr="00083D3A">
          <w:rPr>
            <w:b/>
            <w:rPrChange w:id="523" w:author="Kensaku Kawamoto" w:date="2014-03-17T19:54:00Z">
              <w:rPr>
                <w:color w:val="0070C0"/>
                <w:lang w:bidi="en-US"/>
              </w:rPr>
            </w:rPrChange>
          </w:rPr>
          <w:t>Figure 3</w:t>
        </w:r>
      </w:ins>
      <w:del w:id="524" w:author="Kensaku Kawamoto" w:date="2014-03-17T19:53:00Z">
        <w:r w:rsidR="0068453A" w:rsidRPr="0068453A" w:rsidDel="00083D3A">
          <w:rPr>
            <w:b/>
          </w:rPr>
          <w:delText>Figure 3</w:delText>
        </w:r>
      </w:del>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w:t>
      </w:r>
      <w:proofErr w:type="spellStart"/>
      <w:r w:rsidRPr="00E7111D">
        <w:rPr>
          <w:rFonts w:ascii="Courier New" w:hAnsi="Courier New" w:cs="Courier New"/>
          <w:color w:val="000096"/>
          <w:sz w:val="18"/>
        </w:rPr>
        <w:t>interactionId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E7111D">
        <w:rPr>
          <w:rFonts w:ascii="Courier New" w:hAnsi="Courier New" w:cs="Courier New"/>
          <w:color w:val="993300"/>
          <w:sz w:val="18"/>
        </w:rPr>
        <w:t>edu.utah.bmi</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interactionId</w:t>
      </w:r>
      <w:proofErr w:type="spellEnd"/>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submissionTime</w:t>
      </w:r>
      <w:proofErr w:type="spellEnd"/>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 xml:space="preserve">be included as the </w:t>
      </w:r>
      <w:proofErr w:type="spellStart"/>
      <w:r w:rsidRPr="00A878ED">
        <w:t>requestId</w:t>
      </w:r>
      <w:proofErr w:type="spellEnd"/>
      <w:r w:rsidRPr="00A878ED">
        <w:t xml:space="preserve"> element of the response that is returned by the service.</w:t>
      </w:r>
      <w:r w:rsidR="00E53176">
        <w:t xml:space="preserve">  </w:t>
      </w:r>
      <w:r w:rsidRPr="00A878ED">
        <w:t xml:space="preserve">The client supplies values for the </w:t>
      </w:r>
      <w:proofErr w:type="spellStart"/>
      <w:r w:rsidRPr="00A878ED">
        <w:rPr>
          <w:i/>
        </w:rPr>
        <w:t>scopingEntityId</w:t>
      </w:r>
      <w:proofErr w:type="spellEnd"/>
      <w:r w:rsidRPr="00A878ED">
        <w:t xml:space="preserve">, </w:t>
      </w:r>
      <w:proofErr w:type="spellStart"/>
      <w:r w:rsidRPr="00A878ED">
        <w:rPr>
          <w:i/>
        </w:rPr>
        <w:t>interactionId</w:t>
      </w:r>
      <w:proofErr w:type="spellEnd"/>
      <w:r w:rsidRPr="00A878ED">
        <w:t xml:space="preserve">, and </w:t>
      </w:r>
      <w:proofErr w:type="spellStart"/>
      <w:r w:rsidRPr="00A878ED">
        <w:rPr>
          <w:i/>
        </w:rPr>
        <w:t>submissionTime</w:t>
      </w:r>
      <w:proofErr w:type="spellEnd"/>
      <w:r w:rsidRPr="00A878ED">
        <w:t xml:space="preserve"> attributes of the element</w:t>
      </w:r>
      <w:r w:rsidR="00E53176">
        <w:t>.</w:t>
      </w:r>
    </w:p>
    <w:p w:rsidR="007D44AD" w:rsidRPr="00A878ED" w:rsidRDefault="007D44AD" w:rsidP="007D44AD">
      <w:pPr>
        <w:numPr>
          <w:ilvl w:val="0"/>
          <w:numId w:val="33"/>
        </w:numPr>
      </w:pPr>
      <w:proofErr w:type="spellStart"/>
      <w:proofErr w:type="gramStart"/>
      <w:r w:rsidRPr="00A878ED">
        <w:rPr>
          <w:b/>
          <w:i/>
          <w:color w:val="000000"/>
        </w:rPr>
        <w:t>scopingEntityId</w:t>
      </w:r>
      <w:proofErr w:type="spellEnd"/>
      <w:proofErr w:type="gramEnd"/>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proofErr w:type="spellStart"/>
      <w:proofErr w:type="gramStart"/>
      <w:r w:rsidRPr="00A878ED">
        <w:rPr>
          <w:b/>
          <w:i/>
          <w:color w:val="000000"/>
        </w:rPr>
        <w:t>interactionId</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proofErr w:type="spellStart"/>
      <w:proofErr w:type="gramStart"/>
      <w:r w:rsidRPr="00A878ED">
        <w:rPr>
          <w:b/>
          <w:i/>
          <w:color w:val="000000"/>
        </w:rPr>
        <w:t>submissionTime</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w:t>
      </w:r>
      <w:proofErr w:type="spellStart"/>
      <w:r w:rsidR="00CB0DB4">
        <w:rPr>
          <w:color w:val="000000"/>
        </w:rPr>
        <w:t>xs:datetime</w:t>
      </w:r>
      <w:proofErr w:type="spellEnd"/>
      <w:r w:rsidR="00CB0DB4">
        <w:rPr>
          <w:color w:val="000000"/>
        </w:rPr>
        <w:t xml:space="preserve"> data type.</w:t>
      </w:r>
    </w:p>
    <w:p w:rsidR="007D44AD" w:rsidRPr="00A878ED" w:rsidRDefault="007D44AD" w:rsidP="007D44AD"/>
    <w:p w:rsidR="007D44AD" w:rsidRPr="00A878ED" w:rsidRDefault="007D44AD" w:rsidP="005E71E7">
      <w:pPr>
        <w:pStyle w:val="Heading4"/>
        <w:rPr>
          <w:rFonts w:ascii="Times New Roman" w:hAnsi="Times New Roman"/>
        </w:rPr>
      </w:pPr>
      <w:bookmarkStart w:id="525" w:name="_Toc360558875"/>
      <w:r w:rsidRPr="00A878ED">
        <w:rPr>
          <w:rFonts w:ascii="Times New Roman" w:hAnsi="Times New Roman"/>
        </w:rPr>
        <w:t>Evaluation Request</w:t>
      </w:r>
      <w:bookmarkEnd w:id="525"/>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26" w:author="Kensaku Kawamoto" w:date="2014-03-17T19:54:00Z">
        <w:r w:rsidR="00083D3A" w:rsidRPr="00083D3A">
          <w:rPr>
            <w:b/>
            <w:rPrChange w:id="527" w:author="Kensaku Kawamoto" w:date="2014-03-17T19:54:00Z">
              <w:rPr>
                <w:color w:val="0070C0"/>
                <w:lang w:bidi="en-US"/>
              </w:rPr>
            </w:rPrChange>
          </w:rPr>
          <w:t>Figure 3</w:t>
        </w:r>
      </w:ins>
      <w:del w:id="528" w:author="Kensaku Kawamoto" w:date="2014-03-17T19:53:00Z">
        <w:r w:rsidR="0068453A" w:rsidRPr="0068453A" w:rsidDel="00083D3A">
          <w:rPr>
            <w:b/>
          </w:rPr>
          <w:delText>Figure 3</w:delText>
        </w:r>
      </w:del>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clientLanguage</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clientTimeZoneOffset</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28"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29"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proofErr w:type="gramStart"/>
      <w:r w:rsidR="007D44AD" w:rsidRPr="00A878ED">
        <w:rPr>
          <w:b/>
          <w:color w:val="002060"/>
        </w:rPr>
        <w:t>±[</w:t>
      </w:r>
      <w:proofErr w:type="gramEnd"/>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529" w:name="_Toc360558876"/>
      <w:bookmarkStart w:id="530" w:name="_Ref363568642"/>
      <w:r>
        <w:rPr>
          <w:rFonts w:ascii="Times New Roman" w:hAnsi="Times New Roman"/>
        </w:rPr>
        <w:br w:type="page"/>
      </w:r>
      <w:r w:rsidR="007D44AD" w:rsidRPr="00A878ED">
        <w:rPr>
          <w:rFonts w:ascii="Times New Roman" w:hAnsi="Times New Roman"/>
        </w:rPr>
        <w:lastRenderedPageBreak/>
        <w:t>Knowledge Module Evaluation Request</w:t>
      </w:r>
      <w:bookmarkEnd w:id="529"/>
      <w:bookmarkEnd w:id="530"/>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31" w:author="Kensaku Kawamoto" w:date="2014-03-17T19:54:00Z">
        <w:r w:rsidR="00083D3A" w:rsidRPr="00083D3A">
          <w:rPr>
            <w:b/>
            <w:rPrChange w:id="532" w:author="Kensaku Kawamoto" w:date="2014-03-17T19:54:00Z">
              <w:rPr>
                <w:color w:val="0070C0"/>
                <w:lang w:bidi="en-US"/>
              </w:rPr>
            </w:rPrChange>
          </w:rPr>
          <w:t>Figure 3</w:t>
        </w:r>
      </w:ins>
      <w:del w:id="533" w:author="Kensaku Kawamoto" w:date="2014-03-17T19:53:00Z">
        <w:r w:rsidR="0068453A" w:rsidRPr="0068453A" w:rsidDel="00083D3A">
          <w:rPr>
            <w:b/>
          </w:rPr>
          <w:delText>Figure 3</w:delText>
        </w:r>
      </w:del>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kmEvaluationRequest</w:t>
      </w:r>
      <w:proofErr w:type="spellEnd"/>
      <w:proofErr w:type="gram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kmEvaluationRequest</w:t>
      </w:r>
      <w:proofErr w:type="spellEnd"/>
      <w:r w:rsidRPr="00E7111D">
        <w:rPr>
          <w:rFonts w:ascii="Courier New" w:hAnsi="Courier New" w:cs="Courier New"/>
          <w:color w:val="000096"/>
          <w:sz w:val="18"/>
        </w:rPr>
        <w: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083D3A">
        <w:t>2.6</w:t>
      </w:r>
      <w:r w:rsidR="00845C4B">
        <w:fldChar w:fldCharType="end"/>
      </w:r>
      <w:r w:rsidR="00845C4B">
        <w:t>.</w:t>
      </w:r>
    </w:p>
    <w:p w:rsidR="007D44AD" w:rsidRPr="00A878ED" w:rsidRDefault="007D44AD" w:rsidP="007D44AD"/>
    <w:p w:rsidR="007D44AD" w:rsidRDefault="007D44AD" w:rsidP="007D44AD">
      <w:r w:rsidRPr="00A878ED">
        <w:t xml:space="preserve">Note that the </w:t>
      </w:r>
      <w:proofErr w:type="spellStart"/>
      <w:r w:rsidRPr="00A878ED">
        <w:t>scopingEntityId</w:t>
      </w:r>
      <w:proofErr w:type="spellEnd"/>
      <w:r w:rsidRPr="00A878ED">
        <w:t xml:space="preserve">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534" w:name="_Toc360558877"/>
      <w:r w:rsidRPr="00A878ED">
        <w:rPr>
          <w:rFonts w:ascii="Times New Roman" w:hAnsi="Times New Roman"/>
        </w:rPr>
        <w:t>Data Requirement Item Data</w:t>
      </w:r>
      <w:bookmarkEnd w:id="534"/>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ins w:id="535" w:author="Kensaku Kawamoto" w:date="2014-03-17T19:54:00Z">
        <w:r w:rsidR="00083D3A" w:rsidRPr="00083D3A">
          <w:rPr>
            <w:b/>
            <w:rPrChange w:id="536" w:author="Kensaku Kawamoto" w:date="2014-03-17T19:54:00Z">
              <w:rPr>
                <w:color w:val="0070C0"/>
                <w:lang w:bidi="en-US"/>
              </w:rPr>
            </w:rPrChange>
          </w:rPr>
          <w:t>Figure 3</w:t>
        </w:r>
      </w:ins>
      <w:del w:id="537" w:author="Kensaku Kawamoto" w:date="2014-03-17T19:53:00Z">
        <w:r w:rsidR="0068453A" w:rsidRPr="0068453A" w:rsidDel="00083D3A">
          <w:rPr>
            <w:b/>
          </w:rPr>
          <w:delText>Figure 3</w:delText>
        </w:r>
      </w:del>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dataRequirementItemData</w:t>
      </w:r>
      <w:proofErr w:type="spellEnd"/>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del w:id="538" w:author="Kensaku Kawamoto" w:date="2014-03-17T19:42:00Z">
        <w:r w:rsidR="0077070E" w:rsidDel="00083D3A">
          <w:rPr>
            <w:rFonts w:ascii="Courier New" w:hAnsi="Courier New" w:cs="Courier New"/>
            <w:color w:val="993300"/>
            <w:sz w:val="18"/>
          </w:rPr>
          <w:delText>2</w:delText>
        </w:r>
      </w:del>
      <w:ins w:id="539" w:author="Kensaku Kawamoto" w:date="2014-03-17T19:42:00Z">
        <w:r w:rsidR="00083D3A">
          <w:rPr>
            <w:rFonts w:ascii="Courier New" w:hAnsi="Courier New" w:cs="Courier New"/>
            <w:color w:val="993300"/>
            <w:sz w:val="18"/>
          </w:rPr>
          <w:t>3</w:t>
        </w:r>
      </w:ins>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083D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dataRequirementItemData</w:t>
      </w:r>
      <w:proofErr w:type="spellEnd"/>
      <w:r w:rsidRPr="00E7111D">
        <w:rPr>
          <w:rFonts w:ascii="Courier New" w:hAnsi="Courier New" w:cs="Courier New"/>
          <w:color w:val="000096"/>
          <w:sz w:val="18"/>
        </w:rPr>
        <w:t>&gt;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ins w:id="540" w:author="Kensaku Kawamoto" w:date="2014-03-17T19:54:00Z">
        <w:r w:rsidR="00083D3A" w:rsidRPr="00083D3A">
          <w:rPr>
            <w:b/>
            <w:rPrChange w:id="541" w:author="Kensaku Kawamoto" w:date="2014-03-17T19:54:00Z">
              <w:rPr>
                <w:color w:val="0070C0"/>
                <w:lang w:bidi="en-US"/>
              </w:rPr>
            </w:rPrChange>
          </w:rPr>
          <w:t>Figure 3</w:t>
        </w:r>
      </w:ins>
      <w:del w:id="542" w:author="Kensaku Kawamoto" w:date="2014-03-17T19:53:00Z">
        <w:r w:rsidR="0068453A" w:rsidRPr="0068453A" w:rsidDel="00083D3A">
          <w:rPr>
            <w:b/>
          </w:rPr>
          <w:delText>Figure 3</w:delText>
        </w:r>
      </w:del>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p>
    <w:p w:rsidR="00845C4B" w:rsidRDefault="00845C4B" w:rsidP="0072497A"/>
    <w:p w:rsidR="00845C4B" w:rsidRDefault="00845C4B" w:rsidP="0072497A">
      <w:r>
        <w:br w:type="page"/>
      </w:r>
      <w:r>
        <w:lastRenderedPageBreak/>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gramStart"/>
      <w:r w:rsidRPr="00E7111D">
        <w:rPr>
          <w:rFonts w:ascii="Courier New" w:hAnsi="Courier New" w:cs="Courier New"/>
          <w:color w:val="000096"/>
          <w:sz w:val="18"/>
        </w:rPr>
        <w:t>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del w:id="543" w:author="Kensaku Kawamoto" w:date="2014-03-17T19:42:00Z">
        <w:r w:rsidR="0077070E" w:rsidDel="00083D3A">
          <w:rPr>
            <w:rFonts w:ascii="Courier New" w:hAnsi="Courier New" w:cs="Courier New"/>
            <w:color w:val="993300"/>
            <w:sz w:val="18"/>
          </w:rPr>
          <w:delText>2</w:delText>
        </w:r>
      </w:del>
      <w:ins w:id="544" w:author="Kensaku Kawamoto" w:date="2014-03-17T19:42:00Z">
        <w:r w:rsidR="00083D3A">
          <w:rPr>
            <w:rFonts w:ascii="Courier New" w:hAnsi="Courier New" w:cs="Courier New"/>
            <w:color w:val="993300"/>
            <w:sz w:val="18"/>
          </w:rPr>
          <w:t>3</w:t>
        </w:r>
      </w:ins>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083D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083D3A">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545" w:name="_Toc360558878"/>
      <w:r>
        <w:rPr>
          <w:rFonts w:ascii="Times New Roman" w:hAnsi="Times New Roman"/>
        </w:rPr>
        <w:br w:type="page"/>
      </w:r>
      <w:bookmarkStart w:id="546" w:name="_Toc382849420"/>
      <w:r w:rsidR="007D44AD" w:rsidRPr="00A878ED">
        <w:rPr>
          <w:rFonts w:ascii="Times New Roman" w:hAnsi="Times New Roman"/>
        </w:rPr>
        <w:lastRenderedPageBreak/>
        <w:t>Evaluate Response</w:t>
      </w:r>
      <w:bookmarkEnd w:id="545"/>
      <w:bookmarkEnd w:id="546"/>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ins w:id="547" w:author="Kensaku Kawamoto" w:date="2014-03-17T19:54:00Z">
        <w:r w:rsidR="00083D3A" w:rsidRPr="00083D3A">
          <w:rPr>
            <w:lang w:eastAsia="de-DE"/>
            <w:rPrChange w:id="548" w:author="Kensaku Kawamoto" w:date="2014-03-17T19:54:00Z">
              <w:rPr>
                <w:color w:val="0070C0"/>
                <w:lang w:bidi="en-US"/>
              </w:rPr>
            </w:rPrChange>
          </w:rPr>
          <w:t>Figure 4</w:t>
        </w:r>
      </w:ins>
      <w:del w:id="549" w:author="Kensaku Kawamoto" w:date="2014-03-17T19:53:00Z">
        <w:r w:rsidR="0068453A" w:rsidRPr="0068453A" w:rsidDel="00083D3A">
          <w:rPr>
            <w:lang w:eastAsia="de-DE"/>
          </w:rPr>
          <w:delText>Figure 4</w:delText>
        </w:r>
      </w:del>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w:t>
      </w:r>
      <w:proofErr w:type="gramStart"/>
      <w:r w:rsidRPr="0072497A">
        <w:rPr>
          <w:rFonts w:ascii="Courier New" w:hAnsi="Courier New" w:cs="Courier New"/>
          <w:color w:val="000096"/>
          <w:sz w:val="18"/>
          <w:szCs w:val="20"/>
        </w:rPr>
        <w:t>:evaluateAtSpecifiedTimeResponse</w:t>
      </w:r>
      <w:proofErr w:type="gramEnd"/>
      <w:r w:rsidRPr="0072497A">
        <w:rPr>
          <w:rFonts w:ascii="Courier New" w:hAnsi="Courier New" w:cs="Courier New"/>
          <w:color w:val="000096"/>
          <w:sz w:val="18"/>
          <w:szCs w:val="20"/>
        </w:rPr>
        <w:t>&gt;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proofErr w:type="spellStart"/>
      <w:r w:rsidR="000B0CFB">
        <w:rPr>
          <w:rFonts w:ascii="Courier New" w:hAnsi="Courier New" w:cs="Courier New"/>
          <w:color w:val="000096"/>
          <w:sz w:val="18"/>
        </w:rPr>
        <w:t>request</w:t>
      </w:r>
      <w:r w:rsidR="000B0CFB" w:rsidRPr="00E52EE6">
        <w:rPr>
          <w:rFonts w:ascii="Courier New" w:hAnsi="Courier New" w:cs="Courier New"/>
          <w:color w:val="000096"/>
          <w:sz w:val="18"/>
        </w:rPr>
        <w:t>Id</w:t>
      </w:r>
      <w:proofErr w:type="spellEnd"/>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scopingEntityId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w:t>
      </w:r>
      <w:proofErr w:type="spellStart"/>
      <w:r w:rsidR="000B0CFB" w:rsidRPr="00E52EE6">
        <w:rPr>
          <w:rFonts w:ascii="Courier New" w:hAnsi="Courier New" w:cs="Courier New"/>
          <w:color w:val="993300"/>
          <w:sz w:val="18"/>
        </w:rPr>
        <w:t>edu.utah.bmi</w:t>
      </w:r>
      <w:proofErr w:type="spellEnd"/>
      <w:r w:rsidR="000B0CFB" w:rsidRPr="00E52EE6">
        <w:rPr>
          <w:rFonts w:ascii="Courier New" w:hAnsi="Courier New" w:cs="Courier New"/>
          <w:color w:val="993300"/>
          <w:sz w:val="18"/>
        </w:rPr>
        <w:t>"</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interactionId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submissionTime</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proofErr w:type="gramStart"/>
      <w:r w:rsidR="000B0CFB" w:rsidRPr="00E52EE6">
        <w:rPr>
          <w:sz w:val="20"/>
        </w:rPr>
        <w:t>&lt;!</w:t>
      </w:r>
      <w:r w:rsidR="00F01089">
        <w:rPr>
          <w:sz w:val="20"/>
        </w:rPr>
        <w:t>--</w:t>
      </w:r>
      <w:proofErr w:type="gramEnd"/>
      <w:r w:rsidR="00F01089">
        <w:rPr>
          <w:sz w:val="20"/>
        </w:rPr>
        <w:t xml:space="preserve">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kmId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sidRPr="00F01089">
        <w:rPr>
          <w:rFonts w:ascii="Courier New" w:hAnsi="Courier New" w:cs="Courier New"/>
          <w:color w:val="993300"/>
          <w:sz w:val="18"/>
          <w:szCs w:val="20"/>
        </w:rPr>
        <w:t>DiabetesMellitusNeedForPneumococcalVaccination</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r w:rsidR="00F01089">
        <w:rPr>
          <w:sz w:val="20"/>
        </w:rPr>
        <w:t>--</w:t>
      </w:r>
      <w:proofErr w:type="gramEnd"/>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itemId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containingEntityId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983C5E">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informationModelSSId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del w:id="550" w:author="Kensaku Kawamoto" w:date="2014-03-17T19:43:00Z">
        <w:r w:rsidR="0077070E" w:rsidDel="00083D3A">
          <w:rPr>
            <w:rFonts w:ascii="Courier New" w:hAnsi="Courier New" w:cs="Courier New"/>
            <w:color w:val="993300"/>
            <w:sz w:val="18"/>
            <w:szCs w:val="20"/>
          </w:rPr>
          <w:delText>2</w:delText>
        </w:r>
      </w:del>
      <w:ins w:id="551" w:author="Kensaku Kawamoto" w:date="2014-03-17T19:43:00Z">
        <w:r w:rsidR="00083D3A">
          <w:rPr>
            <w:rFonts w:ascii="Courier New" w:hAnsi="Courier New" w:cs="Courier New"/>
            <w:color w:val="993300"/>
            <w:sz w:val="18"/>
            <w:szCs w:val="20"/>
          </w:rPr>
          <w:t>3</w:t>
        </w:r>
      </w:ins>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083D3A">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083D3A">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552" w:name="_Ref363632798"/>
      <w:proofErr w:type="gramStart"/>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083D3A">
        <w:rPr>
          <w:b w:val="0"/>
          <w:caps w:val="0"/>
          <w:noProof/>
          <w:color w:val="0070C0"/>
          <w:lang w:bidi="en-US"/>
        </w:rPr>
        <w:t>4</w:t>
      </w:r>
      <w:r w:rsidRPr="00E52EE6">
        <w:rPr>
          <w:b w:val="0"/>
          <w:caps w:val="0"/>
          <w:color w:val="0070C0"/>
          <w:lang w:bidi="en-US"/>
        </w:rPr>
        <w:fldChar w:fldCharType="end"/>
      </w:r>
      <w:bookmarkEnd w:id="552"/>
      <w:r w:rsidRPr="00E52EE6">
        <w:rPr>
          <w:b w:val="0"/>
          <w:caps w:val="0"/>
          <w:color w:val="0070C0"/>
          <w:lang w:bidi="en-US"/>
        </w:rPr>
        <w:t>.</w:t>
      </w:r>
      <w:proofErr w:type="gramEnd"/>
      <w:r w:rsidRPr="00E52EE6">
        <w:rPr>
          <w:b w:val="0"/>
          <w:caps w:val="0"/>
          <w:color w:val="0070C0"/>
          <w:lang w:bidi="en-US"/>
        </w:rPr>
        <w:t xml:space="preserve">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553" w:name="_Toc382849421"/>
      <w:r w:rsidR="00004581" w:rsidRPr="00A878ED">
        <w:rPr>
          <w:rFonts w:ascii="Times New Roman" w:hAnsi="Times New Roman"/>
        </w:rPr>
        <w:lastRenderedPageBreak/>
        <w:t>Evaluate Response</w:t>
      </w:r>
      <w:bookmarkEnd w:id="553"/>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083D3A">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554"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ins w:id="555" w:author="Kensaku Kawamoto" w:date="2014-03-17T19:54:00Z">
        <w:r w:rsidR="00083D3A" w:rsidRPr="00083D3A">
          <w:rPr>
            <w:b/>
            <w:lang w:eastAsia="de-DE"/>
            <w:rPrChange w:id="556" w:author="Kensaku Kawamoto" w:date="2014-03-17T19:54:00Z">
              <w:rPr>
                <w:color w:val="0070C0"/>
                <w:lang w:bidi="en-US"/>
              </w:rPr>
            </w:rPrChange>
          </w:rPr>
          <w:t>Figure 4</w:t>
        </w:r>
      </w:ins>
      <w:del w:id="557" w:author="Kensaku Kawamoto" w:date="2014-03-17T19:53:00Z">
        <w:r w:rsidR="0068453A" w:rsidRPr="0068453A" w:rsidDel="00083D3A">
          <w:rPr>
            <w:b/>
            <w:lang w:eastAsia="de-DE"/>
          </w:rPr>
          <w:delText>Figure 4</w:delText>
        </w:r>
      </w:del>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proofErr w:type="spellStart"/>
      <w:r>
        <w:rPr>
          <w:rFonts w:ascii="Courier New" w:hAnsi="Courier New" w:cs="Courier New"/>
          <w:color w:val="000096"/>
          <w:sz w:val="18"/>
        </w:rPr>
        <w:t>request</w:t>
      </w:r>
      <w:r w:rsidRPr="00E52EE6">
        <w:rPr>
          <w:rFonts w:ascii="Courier New" w:hAnsi="Courier New" w:cs="Courier New"/>
          <w:color w:val="000096"/>
          <w:sz w:val="18"/>
        </w:rPr>
        <w:t>Id</w:t>
      </w:r>
      <w:proofErr w:type="spellEnd"/>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sidRPr="00E52EE6">
        <w:rPr>
          <w:rFonts w:ascii="Courier New" w:hAnsi="Courier New" w:cs="Courier New"/>
          <w:color w:val="993300"/>
          <w:sz w:val="18"/>
        </w:rPr>
        <w:t>edu.utah.bmi</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p>
    <w:p w:rsidR="00F01089" w:rsidRDefault="00F01089" w:rsidP="0072497A"/>
    <w:p w:rsidR="00F01089" w:rsidRDefault="00F01089" w:rsidP="0072497A">
      <w:r w:rsidRPr="0072497A">
        <w:t>The</w:t>
      </w:r>
      <w:r>
        <w:t xml:space="preserve"> request ID </w:t>
      </w:r>
      <w:r w:rsidRPr="0072497A">
        <w:rPr>
          <w:b/>
        </w:rPr>
        <w:t>SHALL</w:t>
      </w:r>
      <w:r>
        <w:t xml:space="preserve"> </w:t>
      </w:r>
      <w:proofErr w:type="gramStart"/>
      <w:r>
        <w:t>be</w:t>
      </w:r>
      <w:proofErr w:type="gramEnd"/>
      <w:r>
        <w:t xml:space="preserve"> the ID provided by the CDS Guidance Requestor in the request.</w:t>
      </w:r>
    </w:p>
    <w:p w:rsidR="00F01089" w:rsidRDefault="00F01089" w:rsidP="0072497A"/>
    <w:p w:rsidR="007761CA" w:rsidRDefault="00F01089" w:rsidP="0072497A">
      <w:r>
        <w:t xml:space="preserve">The response ID </w:t>
      </w:r>
      <w:r>
        <w:rPr>
          <w:b/>
        </w:rPr>
        <w:t>SHALL</w:t>
      </w:r>
      <w:r>
        <w:t xml:space="preserve"> </w:t>
      </w:r>
      <w:proofErr w:type="gramStart"/>
      <w:r>
        <w:t>be</w:t>
      </w:r>
      <w:proofErr w:type="gramEnd"/>
      <w:r>
        <w:t xml:space="preserv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lastRenderedPageBreak/>
        <w:t>Final KM Evaluation Response</w:t>
      </w:r>
      <w:bookmarkEnd w:id="554"/>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ins w:id="558" w:author="Kensaku Kawamoto" w:date="2014-03-17T19:54:00Z">
        <w:r w:rsidR="00083D3A" w:rsidRPr="00083D3A">
          <w:rPr>
            <w:b/>
            <w:lang w:eastAsia="de-DE"/>
            <w:rPrChange w:id="559" w:author="Kensaku Kawamoto" w:date="2014-03-17T19:54:00Z">
              <w:rPr>
                <w:color w:val="0070C0"/>
                <w:lang w:bidi="en-US"/>
              </w:rPr>
            </w:rPrChange>
          </w:rPr>
          <w:t>Figure 4</w:t>
        </w:r>
      </w:ins>
      <w:del w:id="560" w:author="Kensaku Kawamoto" w:date="2014-03-17T19:53:00Z">
        <w:r w:rsidR="0068453A" w:rsidRPr="0068453A" w:rsidDel="00083D3A">
          <w:rPr>
            <w:b/>
            <w:lang w:eastAsia="de-DE"/>
          </w:rPr>
          <w:delText>Figure 4</w:delText>
        </w:r>
      </w:del>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finalKMEvaluationResponse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kmId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sidRPr="00F01089">
        <w:rPr>
          <w:rFonts w:ascii="Courier New" w:hAnsi="Courier New" w:cs="Courier New"/>
          <w:color w:val="993300"/>
          <w:sz w:val="18"/>
          <w:szCs w:val="20"/>
        </w:rPr>
        <w:t>DiabetesMellitusNeedForPneumococcalVaccination</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561" w:name="_Toc360558880"/>
      <w:r w:rsidRPr="00A878ED">
        <w:rPr>
          <w:rFonts w:ascii="Times New Roman" w:hAnsi="Times New Roman"/>
        </w:rPr>
        <w:t>Warning</w:t>
      </w:r>
      <w:bookmarkEnd w:id="561"/>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083D3A">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562" w:name="_Toc360558881"/>
      <w:bookmarkStart w:id="563" w:name="_Ref363568825"/>
      <w:r w:rsidRPr="00A878ED">
        <w:rPr>
          <w:rFonts w:ascii="Times New Roman" w:hAnsi="Times New Roman"/>
        </w:rPr>
        <w:t>KM Evaluation Result Data</w:t>
      </w:r>
      <w:bookmarkEnd w:id="562"/>
      <w:bookmarkEnd w:id="563"/>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ins w:id="564" w:author="Kensaku Kawamoto" w:date="2014-03-17T19:54:00Z">
        <w:r w:rsidR="00083D3A" w:rsidRPr="00083D3A">
          <w:rPr>
            <w:lang w:eastAsia="de-DE"/>
            <w:rPrChange w:id="565" w:author="Kensaku Kawamoto" w:date="2014-03-17T19:54:00Z">
              <w:rPr>
                <w:color w:val="0070C0"/>
                <w:lang w:bidi="en-US"/>
              </w:rPr>
            </w:rPrChange>
          </w:rPr>
          <w:t>Figure 4</w:t>
        </w:r>
      </w:ins>
      <w:del w:id="566" w:author="Kensaku Kawamoto" w:date="2014-03-17T19:53:00Z">
        <w:r w:rsidR="0068453A" w:rsidRPr="0068453A" w:rsidDel="00083D3A">
          <w:rPr>
            <w:lang w:eastAsia="de-DE"/>
          </w:rPr>
          <w:delText>Figure 4</w:delText>
        </w:r>
      </w:del>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kmEvaluationResultData</w:t>
      </w:r>
      <w:proofErr w:type="gramEnd"/>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itemId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containingEntityId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informationModelSSId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del w:id="567" w:author="Kensaku Kawamoto" w:date="2014-03-17T19:43:00Z">
        <w:r w:rsidR="0077070E" w:rsidDel="00083D3A">
          <w:rPr>
            <w:rFonts w:ascii="Courier New" w:hAnsi="Courier New" w:cs="Courier New"/>
            <w:color w:val="993300"/>
            <w:sz w:val="18"/>
            <w:szCs w:val="20"/>
          </w:rPr>
          <w:delText>2</w:delText>
        </w:r>
      </w:del>
      <w:ins w:id="568" w:author="Kensaku Kawamoto" w:date="2014-03-17T19:43:00Z">
        <w:r w:rsidR="00083D3A">
          <w:rPr>
            <w:rFonts w:ascii="Courier New" w:hAnsi="Courier New" w:cs="Courier New"/>
            <w:color w:val="993300"/>
            <w:sz w:val="18"/>
            <w:szCs w:val="20"/>
          </w:rPr>
          <w:t>3</w:t>
        </w:r>
      </w:ins>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083D3A">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083D3A">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w:t>
      </w:r>
      <w:r>
        <w:lastRenderedPageBreak/>
        <w:t xml:space="preserve">Result identifier (see Section </w:t>
      </w:r>
      <w:r>
        <w:fldChar w:fldCharType="begin"/>
      </w:r>
      <w:r>
        <w:instrText xml:space="preserve"> REF _Ref363634060 \r \h </w:instrText>
      </w:r>
      <w:r>
        <w:fldChar w:fldCharType="separate"/>
      </w:r>
      <w:r w:rsidR="00083D3A">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w:t>
      </w:r>
      <w:proofErr w:type="gramStart"/>
      <w:r>
        <w:t>model  used</w:t>
      </w:r>
      <w:proofErr w:type="gramEnd"/>
      <w:r>
        <w:t xml:space="preserve">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083D3A">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569" w:name="_Toc360558882"/>
      <w:r>
        <w:rPr>
          <w:rFonts w:ascii="Times New Roman" w:hAnsi="Times New Roman"/>
        </w:rPr>
        <w:br w:type="page"/>
      </w:r>
      <w:bookmarkStart w:id="570" w:name="_Toc382849422"/>
      <w:r w:rsidR="00865DF0" w:rsidRPr="00A878ED">
        <w:rPr>
          <w:rFonts w:ascii="Times New Roman" w:hAnsi="Times New Roman"/>
        </w:rPr>
        <w:lastRenderedPageBreak/>
        <w:t>DSS Exceptions</w:t>
      </w:r>
      <w:bookmarkEnd w:id="570"/>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571" w:name="_Ref363634343"/>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083D3A">
        <w:rPr>
          <w:b w:val="0"/>
          <w:caps w:val="0"/>
          <w:noProof/>
          <w:color w:val="0070C0"/>
          <w:lang w:bidi="en-US"/>
        </w:rPr>
        <w:t>10</w:t>
      </w:r>
      <w:r w:rsidRPr="0072497A">
        <w:rPr>
          <w:b w:val="0"/>
          <w:caps w:val="0"/>
          <w:color w:val="0070C0"/>
          <w:lang w:bidi="en-US"/>
        </w:rPr>
        <w:fldChar w:fldCharType="end"/>
      </w:r>
      <w:bookmarkEnd w:id="571"/>
      <w:r w:rsidRPr="0072497A">
        <w:rPr>
          <w:b w:val="0"/>
          <w:caps w:val="0"/>
          <w:color w:val="0070C0"/>
          <w:lang w:bidi="en-US"/>
        </w:rPr>
        <w:t>.</w:t>
      </w:r>
      <w:proofErr w:type="gramEnd"/>
      <w:r w:rsidRPr="0072497A">
        <w:rPr>
          <w:b w:val="0"/>
          <w:caps w:val="0"/>
          <w:color w:val="0070C0"/>
          <w:lang w:bidi="en-US"/>
        </w:rPr>
        <w:t xml:space="preserve">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proofErr w:type="gramStart"/>
            <w:r w:rsidRPr="00A878ED">
              <w:rPr>
                <w:rFonts w:eastAsia="Calibri"/>
                <w:sz w:val="22"/>
                <w:szCs w:val="22"/>
              </w:rPr>
              <w:t>supported</w:t>
            </w:r>
            <w:proofErr w:type="gramEnd"/>
            <w:r w:rsidRPr="00A878ED">
              <w:rPr>
                <w:rFonts w:eastAsia="Calibri"/>
                <w:sz w:val="22"/>
                <w:szCs w:val="22"/>
              </w:rPr>
              <w:t xml:space="preserve">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572" w:name="_Toc382849423"/>
      <w:r w:rsidR="007D44AD" w:rsidRPr="00A878ED">
        <w:rPr>
          <w:rFonts w:ascii="Times New Roman" w:hAnsi="Times New Roman"/>
        </w:rPr>
        <w:lastRenderedPageBreak/>
        <w:t>Service Protocols</w:t>
      </w:r>
      <w:bookmarkEnd w:id="569"/>
      <w:bookmarkEnd w:id="572"/>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573" w:name="_Toc360558883"/>
      <w:r w:rsidRPr="00A878ED">
        <w:rPr>
          <w:rFonts w:ascii="Times New Roman" w:hAnsi="Times New Roman"/>
        </w:rPr>
        <w:t xml:space="preserve">SOAP </w:t>
      </w:r>
      <w:bookmarkEnd w:id="573"/>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574" w:name="_Toc360558884"/>
      <w:r w:rsidR="00F24533">
        <w:t xml:space="preserve"> (Section </w:t>
      </w:r>
      <w:r w:rsidR="00F24533">
        <w:fldChar w:fldCharType="begin"/>
      </w:r>
      <w:r w:rsidR="00F24533">
        <w:instrText xml:space="preserve"> REF _Ref363634535 \r \h </w:instrText>
      </w:r>
      <w:r w:rsidR="00F24533">
        <w:fldChar w:fldCharType="separate"/>
      </w:r>
      <w:r w:rsidR="00083D3A">
        <w:t>2.2</w:t>
      </w:r>
      <w:r w:rsidR="00F24533">
        <w:fldChar w:fldCharType="end"/>
      </w:r>
      <w:r w:rsidR="00F24533">
        <w:t>).</w:t>
      </w:r>
    </w:p>
    <w:bookmarkEnd w:id="574"/>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575"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083D3A">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576" w:name="_Toc363642390"/>
      <w:bookmarkStart w:id="577" w:name="_Toc363646257"/>
      <w:bookmarkStart w:id="578" w:name="_Toc363646369"/>
      <w:bookmarkStart w:id="579" w:name="_Toc363642391"/>
      <w:bookmarkStart w:id="580" w:name="_Toc363646258"/>
      <w:bookmarkStart w:id="581" w:name="_Toc363646370"/>
      <w:bookmarkStart w:id="582" w:name="_Toc363642392"/>
      <w:bookmarkStart w:id="583" w:name="_Toc363646259"/>
      <w:bookmarkStart w:id="584" w:name="_Toc363646371"/>
      <w:bookmarkStart w:id="585" w:name="_Toc363642431"/>
      <w:bookmarkStart w:id="586" w:name="_Toc363646298"/>
      <w:bookmarkStart w:id="587" w:name="_Toc363646410"/>
      <w:bookmarkStart w:id="588" w:name="_Toc363642432"/>
      <w:bookmarkStart w:id="589" w:name="_Toc363646299"/>
      <w:bookmarkStart w:id="590" w:name="_Toc363646411"/>
      <w:bookmarkStart w:id="591" w:name="_Toc360558886"/>
      <w:bookmarkStart w:id="592" w:name="_Ref363568154"/>
      <w:bookmarkStart w:id="593" w:name="_Ref363631257"/>
      <w:bookmarkStart w:id="594" w:name="_Ref363631313"/>
      <w:bookmarkStart w:id="595" w:name="_Ref363633066"/>
      <w:bookmarkStart w:id="596" w:name="_Ref363633803"/>
      <w:bookmarkStart w:id="597" w:name="_Ref363634186"/>
      <w:bookmarkStart w:id="598" w:name="_Toc38284942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r>
        <w:rPr>
          <w:rFonts w:ascii="Times New Roman" w:hAnsi="Times New Roman"/>
        </w:rPr>
        <w:lastRenderedPageBreak/>
        <w:t xml:space="preserve">Content </w:t>
      </w:r>
      <w:r w:rsidR="007D44AD" w:rsidRPr="00A878ED">
        <w:rPr>
          <w:rFonts w:ascii="Times New Roman" w:hAnsi="Times New Roman"/>
        </w:rPr>
        <w:t>Payload Definition</w:t>
      </w:r>
      <w:bookmarkEnd w:id="591"/>
      <w:bookmarkEnd w:id="592"/>
      <w:bookmarkEnd w:id="593"/>
      <w:bookmarkEnd w:id="594"/>
      <w:bookmarkEnd w:id="595"/>
      <w:bookmarkEnd w:id="596"/>
      <w:bookmarkEnd w:id="597"/>
      <w:bookmarkEnd w:id="598"/>
    </w:p>
    <w:p w:rsidR="00F24533" w:rsidRDefault="00A843D9" w:rsidP="00A843D9">
      <w:pPr>
        <w:rPr>
          <w:lang w:eastAsia="de-DE"/>
        </w:rPr>
      </w:pPr>
      <w:bookmarkStart w:id="599" w:name="_Toc360558887"/>
      <w:bookmarkStart w:id="600"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 xml:space="preserve">1 Version </w:t>
      </w:r>
      <w:del w:id="601" w:author="Kensaku Kawamoto" w:date="2014-03-17T19:39:00Z">
        <w:r w:rsidR="00905C67" w:rsidDel="00083D3A">
          <w:rPr>
            <w:lang w:eastAsia="de-DE"/>
          </w:rPr>
          <w:delText>2</w:delText>
        </w:r>
      </w:del>
      <w:ins w:id="602" w:author="Kensaku Kawamoto" w:date="2014-03-17T19:39:00Z">
        <w:r w:rsidR="00083D3A">
          <w:rPr>
            <w:lang w:eastAsia="de-DE"/>
          </w:rPr>
          <w:t>3</w:t>
        </w:r>
      </w:ins>
      <w:r w:rsidR="00905C67">
        <w:rPr>
          <w:lang w:eastAsia="de-DE"/>
        </w:rPr>
        <w:t>.0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ins w:id="603" w:author="Kensaku Kawamoto" w:date="2014-03-17T19:40:00Z">
        <w:r w:rsidR="00083D3A">
          <w:rPr>
            <w:lang w:eastAsia="de-DE"/>
          </w:rPr>
          <w:t xml:space="preserve">Version 2.0 </w:t>
        </w:r>
      </w:ins>
      <w:r w:rsidR="00961BC6">
        <w:rPr>
          <w:lang w:eastAsia="de-DE"/>
        </w:rPr>
        <w:t xml:space="preserve">specification </w:t>
      </w:r>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ins w:id="604" w:author="Kensaku Kawamoto" w:date="2014-03-17T19:54:00Z">
        <w:r w:rsidR="00083D3A" w:rsidRPr="00083D3A">
          <w:rPr>
            <w:b/>
            <w:lang w:eastAsia="de-DE"/>
            <w:rPrChange w:id="605" w:author="Kensaku Kawamoto" w:date="2014-03-17T19:54:00Z">
              <w:rPr>
                <w:color w:val="0070C0"/>
                <w:lang w:bidi="en-US"/>
              </w:rPr>
            </w:rPrChange>
          </w:rPr>
          <w:t>Table 5</w:t>
        </w:r>
      </w:ins>
      <w:del w:id="606" w:author="Kensaku Kawamoto" w:date="2014-03-17T19:53:00Z">
        <w:r w:rsidR="0068453A" w:rsidRPr="0068453A" w:rsidDel="00083D3A">
          <w:rPr>
            <w:b/>
            <w:lang w:eastAsia="de-DE"/>
          </w:rPr>
          <w:delText>Table 5</w:delText>
        </w:r>
      </w:del>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607" w:name="_Toc361904848"/>
      <w:bookmarkStart w:id="608" w:name="_Toc362512054"/>
      <w:bookmarkStart w:id="609" w:name="_Toc382849425"/>
      <w:r w:rsidRPr="00A878ED">
        <w:rPr>
          <w:rFonts w:ascii="Times New Roman" w:hAnsi="Times New Roman"/>
        </w:rPr>
        <w:t>Semantic Signifier</w:t>
      </w:r>
      <w:bookmarkEnd w:id="607"/>
      <w:bookmarkEnd w:id="608"/>
      <w:bookmarkEnd w:id="609"/>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w:t>
      </w:r>
      <w:del w:id="610" w:author="Kensaku Kawamoto" w:date="2014-03-17T19:40:00Z">
        <w:r w:rsidR="0077070E" w:rsidDel="00083D3A">
          <w:delText>2</w:delText>
        </w:r>
      </w:del>
      <w:ins w:id="611" w:author="Kensaku Kawamoto" w:date="2014-03-17T19:40:00Z">
        <w:r w:rsidR="00083D3A">
          <w:t>3</w:t>
        </w:r>
      </w:ins>
      <w:r w:rsidR="0077070E">
        <w:t xml:space="preserve">.0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w:t>
      </w:r>
      <w:proofErr w:type="spellStart"/>
      <w:r w:rsidRPr="0072497A">
        <w:rPr>
          <w:color w:val="0070C0"/>
          <w:sz w:val="20"/>
          <w:szCs w:val="20"/>
          <w:highlight w:val="white"/>
        </w:rPr>
        <w:t>informationModelSSId</w:t>
      </w:r>
      <w:proofErr w:type="spellEnd"/>
      <w:r w:rsidRPr="0072497A">
        <w:rPr>
          <w:color w:val="0070C0"/>
          <w:sz w:val="20"/>
          <w:szCs w:val="20"/>
          <w:highlight w:val="white"/>
        </w:rPr>
        <w:t xml:space="preserve"> </w:t>
      </w:r>
      <w:proofErr w:type="spellStart"/>
      <w:r w:rsidRPr="0072497A">
        <w:rPr>
          <w:color w:val="0070C0"/>
          <w:sz w:val="20"/>
          <w:szCs w:val="20"/>
          <w:highlight w:val="white"/>
        </w:rPr>
        <w:t>scopingEntityId</w:t>
      </w:r>
      <w:proofErr w:type="spellEnd"/>
      <w:r w:rsidRPr="0072497A">
        <w:rPr>
          <w:color w:val="0070C0"/>
          <w:sz w:val="20"/>
          <w:szCs w:val="20"/>
          <w:highlight w:val="white"/>
        </w:rPr>
        <w:t xml:space="preserve">="org.hl7.cds" </w:t>
      </w:r>
      <w:proofErr w:type="spellStart"/>
      <w:r w:rsidRPr="0072497A">
        <w:rPr>
          <w:color w:val="0070C0"/>
          <w:sz w:val="20"/>
          <w:szCs w:val="20"/>
          <w:highlight w:val="white"/>
        </w:rPr>
        <w:t>businessId</w:t>
      </w:r>
      <w:proofErr w:type="spellEnd"/>
      <w:r w:rsidRPr="0072497A">
        <w:rPr>
          <w:color w:val="0070C0"/>
          <w:sz w:val="20"/>
          <w:szCs w:val="20"/>
          <w:highlight w:val="white"/>
        </w:rPr>
        <w:t>="</w:t>
      </w:r>
      <w:r w:rsidR="00073453" w:rsidRPr="0072497A" w:rsidDel="00073453">
        <w:rPr>
          <w:color w:val="0070C0"/>
          <w:sz w:val="20"/>
          <w:szCs w:val="20"/>
          <w:highlight w:val="white"/>
        </w:rPr>
        <w:t xml:space="preserve"> </w:t>
      </w:r>
      <w:r w:rsidR="00ED5D45" w:rsidRPr="0072497A">
        <w:rPr>
          <w:color w:val="0070C0"/>
          <w:sz w:val="20"/>
          <w:szCs w:val="20"/>
          <w:highlight w:val="white"/>
        </w:rPr>
        <w:t>cdsinput</w:t>
      </w:r>
      <w:proofErr w:type="gramStart"/>
      <w:r w:rsidR="00ED5D45" w:rsidRPr="0072497A">
        <w:rPr>
          <w:color w:val="0070C0"/>
          <w:sz w:val="20"/>
          <w:szCs w:val="20"/>
          <w:highlight w:val="white"/>
        </w:rPr>
        <w:t>:r</w:t>
      </w:r>
      <w:r w:rsidR="00D94C7C">
        <w:rPr>
          <w:color w:val="0070C0"/>
          <w:sz w:val="20"/>
          <w:szCs w:val="20"/>
          <w:highlight w:val="white"/>
        </w:rPr>
        <w:t>2</w:t>
      </w:r>
      <w:r w:rsidR="00ED5D45" w:rsidRPr="0072497A">
        <w:rPr>
          <w:color w:val="0070C0"/>
          <w:sz w:val="20"/>
          <w:szCs w:val="20"/>
          <w:highlight w:val="white"/>
        </w:rPr>
        <w:t>:CDSInput</w:t>
      </w:r>
      <w:proofErr w:type="gramEnd"/>
      <w:r w:rsidRPr="0072497A">
        <w:rPr>
          <w:color w:val="0070C0"/>
          <w:sz w:val="20"/>
          <w:szCs w:val="20"/>
          <w:highlight w:val="white"/>
        </w:rPr>
        <w:t>" version="</w:t>
      </w:r>
      <w:del w:id="612" w:author="Kensaku Kawamoto" w:date="2014-03-17T19:43:00Z">
        <w:r w:rsidR="0077070E" w:rsidDel="00083D3A">
          <w:rPr>
            <w:color w:val="0070C0"/>
            <w:sz w:val="20"/>
            <w:szCs w:val="20"/>
            <w:highlight w:val="white"/>
          </w:rPr>
          <w:delText>2</w:delText>
        </w:r>
      </w:del>
      <w:ins w:id="613" w:author="Kensaku Kawamoto" w:date="2014-03-17T19:43:00Z">
        <w:r w:rsidR="00083D3A">
          <w:rPr>
            <w:color w:val="0070C0"/>
            <w:sz w:val="20"/>
            <w:szCs w:val="20"/>
            <w:highlight w:val="white"/>
          </w:rPr>
          <w:t>3</w:t>
        </w:r>
      </w:ins>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proofErr w:type="gramEnd"/>
      <w:r w:rsidRPr="00E7111D">
        <w:rPr>
          <w:color w:val="0070C0"/>
          <w:sz w:val="20"/>
          <w:szCs w:val="20"/>
          <w:highlight w:val="white"/>
        </w:rPr>
        <w:t>"  version="</w:t>
      </w:r>
      <w:del w:id="614" w:author="Kensaku Kawamoto" w:date="2014-03-17T19:43:00Z">
        <w:r w:rsidR="0077070E" w:rsidDel="00083D3A">
          <w:rPr>
            <w:color w:val="0070C0"/>
            <w:sz w:val="20"/>
            <w:szCs w:val="20"/>
            <w:highlight w:val="white"/>
          </w:rPr>
          <w:delText>2</w:delText>
        </w:r>
      </w:del>
      <w:ins w:id="615" w:author="Kensaku Kawamoto" w:date="2014-03-17T19:43:00Z">
        <w:r w:rsidR="00083D3A">
          <w:rPr>
            <w:color w:val="0070C0"/>
            <w:sz w:val="20"/>
            <w:szCs w:val="20"/>
            <w:highlight w:val="white"/>
          </w:rPr>
          <w:t>3</w:t>
        </w:r>
      </w:ins>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proofErr w:type="gramEnd"/>
      <w:r w:rsidRPr="00E7111D">
        <w:rPr>
          <w:color w:val="0070C0"/>
          <w:sz w:val="20"/>
          <w:szCs w:val="20"/>
          <w:highlight w:val="white"/>
        </w:rPr>
        <w:t>"  version="</w:t>
      </w:r>
      <w:del w:id="616" w:author="Kensaku Kawamoto" w:date="2014-03-17T19:43:00Z">
        <w:r w:rsidR="0077070E" w:rsidDel="00083D3A">
          <w:rPr>
            <w:color w:val="0070C0"/>
            <w:sz w:val="20"/>
            <w:szCs w:val="20"/>
            <w:highlight w:val="white"/>
          </w:rPr>
          <w:delText>2</w:delText>
        </w:r>
      </w:del>
      <w:ins w:id="617" w:author="Kensaku Kawamoto" w:date="2014-03-17T19:43:00Z">
        <w:r w:rsidR="00083D3A">
          <w:rPr>
            <w:color w:val="0070C0"/>
            <w:sz w:val="20"/>
            <w:szCs w:val="20"/>
            <w:highlight w:val="white"/>
          </w:rPr>
          <w:t>3</w:t>
        </w:r>
      </w:ins>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proofErr w:type="gramEnd"/>
      <w:r w:rsidRPr="00E7111D">
        <w:rPr>
          <w:color w:val="0070C0"/>
          <w:sz w:val="20"/>
          <w:szCs w:val="20"/>
          <w:highlight w:val="white"/>
        </w:rPr>
        <w:t>" version="</w:t>
      </w:r>
      <w:del w:id="618" w:author="Kensaku Kawamoto" w:date="2014-03-17T19:43:00Z">
        <w:r w:rsidDel="00083D3A">
          <w:rPr>
            <w:color w:val="0070C0"/>
            <w:sz w:val="20"/>
            <w:szCs w:val="20"/>
            <w:highlight w:val="white"/>
          </w:rPr>
          <w:delText>2</w:delText>
        </w:r>
      </w:del>
      <w:ins w:id="619" w:author="Kensaku Kawamoto" w:date="2014-03-17T19:43:00Z">
        <w:r w:rsidR="00083D3A">
          <w:rPr>
            <w:color w:val="0070C0"/>
            <w:sz w:val="20"/>
            <w:szCs w:val="20"/>
            <w:highlight w:val="white"/>
          </w:rPr>
          <w:t>3</w:t>
        </w:r>
      </w:ins>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Pr>
          <w:color w:val="0070C0"/>
          <w:sz w:val="20"/>
          <w:szCs w:val="20"/>
          <w:highlight w:val="white"/>
        </w:rPr>
        <w:t>kaoutput</w:t>
      </w:r>
      <w:proofErr w:type="gramStart"/>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proofErr w:type="gramEnd"/>
      <w:r w:rsidRPr="00E7111D">
        <w:rPr>
          <w:color w:val="0070C0"/>
          <w:sz w:val="20"/>
          <w:szCs w:val="20"/>
          <w:highlight w:val="white"/>
        </w:rPr>
        <w:t>"  version="</w:t>
      </w:r>
      <w:del w:id="620" w:author="Kensaku Kawamoto" w:date="2014-03-17T19:45:00Z">
        <w:r w:rsidR="0077070E" w:rsidDel="00083D3A">
          <w:rPr>
            <w:color w:val="0070C0"/>
            <w:sz w:val="20"/>
            <w:szCs w:val="20"/>
            <w:highlight w:val="white"/>
          </w:rPr>
          <w:delText>2</w:delText>
        </w:r>
      </w:del>
      <w:ins w:id="621" w:author="Kensaku Kawamoto" w:date="2014-03-17T19:45:00Z">
        <w:r w:rsidR="00083D3A">
          <w:rPr>
            <w:color w:val="0070C0"/>
            <w:sz w:val="20"/>
            <w:szCs w:val="20"/>
            <w:highlight w:val="white"/>
          </w:rPr>
          <w:t>3</w:t>
        </w:r>
      </w:ins>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 xml:space="preserve">1 Version </w:t>
      </w:r>
      <w:del w:id="622" w:author="Kensaku Kawamoto" w:date="2014-03-17T19:40:00Z">
        <w:r w:rsidR="0077070E" w:rsidDel="00083D3A">
          <w:delText>2</w:delText>
        </w:r>
      </w:del>
      <w:ins w:id="623" w:author="Kensaku Kawamoto" w:date="2014-03-17T19:40:00Z">
        <w:r w:rsidR="00083D3A">
          <w:t>3</w:t>
        </w:r>
      </w:ins>
      <w:r w:rsidR="0077070E">
        <w:t>.0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r>
      <w:r>
        <w:lastRenderedPageBreak/>
        <w:t>For CDS inputs, specificatio</w:t>
      </w:r>
      <w:r w:rsidR="00DA0E0B">
        <w:t>n</w:t>
      </w:r>
      <w:r>
        <w:t xml:space="preserve">s on what to include, if provided by a DSS, </w:t>
      </w:r>
      <w:r>
        <w:rPr>
          <w:b/>
          <w:u w:val="single"/>
        </w:rPr>
        <w:t>SHALL</w:t>
      </w:r>
      <w:r>
        <w:t xml:space="preserve"> use the CDSInputSpecification information </w:t>
      </w:r>
      <w:proofErr w:type="gramStart"/>
      <w:r>
        <w:t>model  defined</w:t>
      </w:r>
      <w:proofErr w:type="gramEnd"/>
      <w:r>
        <w:t xml:space="preserve"> in the HL7 vMR XML </w:t>
      </w:r>
      <w:r w:rsidR="00961BC6">
        <w:t>Specification</w:t>
      </w:r>
      <w:r w:rsidR="0077070E">
        <w:t xml:space="preserve"> Release 1 Version </w:t>
      </w:r>
      <w:del w:id="624" w:author="Kensaku Kawamoto" w:date="2014-03-17T19:40:00Z">
        <w:r w:rsidR="0077070E" w:rsidDel="00083D3A">
          <w:delText>2</w:delText>
        </w:r>
      </w:del>
      <w:ins w:id="625" w:author="Kensaku Kawamoto" w:date="2014-03-17T19:40:00Z">
        <w:r w:rsidR="00083D3A">
          <w:t>3</w:t>
        </w:r>
      </w:ins>
      <w:r w:rsidR="0077070E">
        <w:t>.0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626" w:name="_Toc361904849"/>
      <w:bookmarkStart w:id="627" w:name="_Toc362512055"/>
      <w:bookmarkStart w:id="628" w:name="_Ref363567724"/>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proofErr w:type="gramEnd"/>
      <w:r w:rsidRPr="00E7111D">
        <w:rPr>
          <w:color w:val="0070C0"/>
          <w:sz w:val="20"/>
          <w:szCs w:val="20"/>
          <w:highlight w:val="white"/>
        </w:rPr>
        <w:t>" version="</w:t>
      </w:r>
      <w:del w:id="629" w:author="Kensaku Kawamoto" w:date="2014-03-17T19:45:00Z">
        <w:r w:rsidR="0077070E" w:rsidDel="00083D3A">
          <w:rPr>
            <w:color w:val="0070C0"/>
            <w:sz w:val="20"/>
            <w:szCs w:val="20"/>
            <w:highlight w:val="white"/>
          </w:rPr>
          <w:delText>2</w:delText>
        </w:r>
      </w:del>
      <w:ins w:id="630" w:author="Kensaku Kawamoto" w:date="2014-03-17T19:45:00Z">
        <w:r w:rsidR="00083D3A">
          <w:rPr>
            <w:color w:val="0070C0"/>
            <w:sz w:val="20"/>
            <w:szCs w:val="20"/>
            <w:highlight w:val="white"/>
          </w:rPr>
          <w:t>3</w:t>
        </w:r>
      </w:ins>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w:t>
      </w:r>
      <w:proofErr w:type="gramStart"/>
      <w:r>
        <w:t>model  defined</w:t>
      </w:r>
      <w:proofErr w:type="gramEnd"/>
      <w:r>
        <w:t xml:space="preserve"> in the HL7 vMR XML </w:t>
      </w:r>
      <w:r w:rsidR="00961BC6">
        <w:t>Specification</w:t>
      </w:r>
      <w:r w:rsidR="00204316">
        <w:t xml:space="preserve"> </w:t>
      </w:r>
      <w:r>
        <w:t xml:space="preserve">Release </w:t>
      </w:r>
      <w:r w:rsidR="00204316">
        <w:t xml:space="preserve">1 Version </w:t>
      </w:r>
      <w:del w:id="631" w:author="Kensaku Kawamoto" w:date="2014-03-17T19:40:00Z">
        <w:r w:rsidR="00204316" w:rsidDel="00083D3A">
          <w:delText>2</w:delText>
        </w:r>
      </w:del>
      <w:ins w:id="632" w:author="Kensaku Kawamoto" w:date="2014-03-17T19:40:00Z">
        <w:r w:rsidR="00083D3A">
          <w:t>3</w:t>
        </w:r>
      </w:ins>
      <w:r w:rsidR="00204316">
        <w:t>.0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w:t>
      </w:r>
      <w:proofErr w:type="gramStart"/>
      <w:r>
        <w:t>be</w:t>
      </w:r>
      <w:proofErr w:type="gramEnd"/>
      <w:r>
        <w:t xml:space="preserv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w:t>
      </w:r>
      <w:proofErr w:type="gramStart"/>
      <w:r>
        <w:t>be</w:t>
      </w:r>
      <w:proofErr w:type="gramEnd"/>
      <w:r>
        <w:t xml:space="preserv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w:t>
      </w:r>
      <w:proofErr w:type="gramStart"/>
      <w:r>
        <w:t>be</w:t>
      </w:r>
      <w:proofErr w:type="gramEnd"/>
      <w:r>
        <w:t xml:space="preserv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proofErr w:type="gramEnd"/>
      <w:r w:rsidRPr="00E7111D">
        <w:rPr>
          <w:color w:val="0070C0"/>
          <w:sz w:val="20"/>
          <w:szCs w:val="20"/>
          <w:highlight w:val="white"/>
        </w:rPr>
        <w:t>" version="</w:t>
      </w:r>
      <w:del w:id="633" w:author="Kensaku Kawamoto" w:date="2014-03-17T19:45:00Z">
        <w:r w:rsidR="0077070E" w:rsidDel="00083D3A">
          <w:rPr>
            <w:color w:val="0070C0"/>
            <w:sz w:val="20"/>
            <w:szCs w:val="20"/>
            <w:highlight w:val="white"/>
          </w:rPr>
          <w:delText>2</w:delText>
        </w:r>
      </w:del>
      <w:ins w:id="634" w:author="Kensaku Kawamoto" w:date="2014-03-17T19:45:00Z">
        <w:r w:rsidR="00083D3A">
          <w:rPr>
            <w:color w:val="0070C0"/>
            <w:sz w:val="20"/>
            <w:szCs w:val="20"/>
            <w:highlight w:val="white"/>
          </w:rPr>
          <w:t>3</w:t>
        </w:r>
      </w:ins>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proofErr w:type="gramEnd"/>
      <w:r w:rsidRPr="00E7111D">
        <w:rPr>
          <w:color w:val="0070C0"/>
          <w:sz w:val="20"/>
          <w:szCs w:val="20"/>
          <w:highlight w:val="white"/>
        </w:rPr>
        <w:t>" version="</w:t>
      </w:r>
      <w:del w:id="635" w:author="Kensaku Kawamoto" w:date="2014-03-17T19:45:00Z">
        <w:r w:rsidDel="00083D3A">
          <w:rPr>
            <w:color w:val="0070C0"/>
            <w:sz w:val="20"/>
            <w:szCs w:val="20"/>
            <w:highlight w:val="white"/>
          </w:rPr>
          <w:delText>2</w:delText>
        </w:r>
      </w:del>
      <w:ins w:id="636" w:author="Kensaku Kawamoto" w:date="2014-03-17T19:45:00Z">
        <w:r w:rsidR="00083D3A">
          <w:rPr>
            <w:color w:val="0070C0"/>
            <w:sz w:val="20"/>
            <w:szCs w:val="20"/>
            <w:highlight w:val="white"/>
          </w:rPr>
          <w:t>3</w:t>
        </w:r>
      </w:ins>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proofErr w:type="gramEnd"/>
      <w:r w:rsidRPr="00E7111D">
        <w:rPr>
          <w:color w:val="0070C0"/>
          <w:sz w:val="20"/>
          <w:szCs w:val="20"/>
          <w:highlight w:val="white"/>
        </w:rPr>
        <w:t>" version="</w:t>
      </w:r>
      <w:del w:id="637" w:author="Kensaku Kawamoto" w:date="2014-03-17T19:45:00Z">
        <w:r w:rsidDel="00083D3A">
          <w:rPr>
            <w:color w:val="0070C0"/>
            <w:sz w:val="20"/>
            <w:szCs w:val="20"/>
            <w:highlight w:val="white"/>
          </w:rPr>
          <w:delText>2</w:delText>
        </w:r>
      </w:del>
      <w:ins w:id="638" w:author="Kensaku Kawamoto" w:date="2014-03-17T19:45:00Z">
        <w:r w:rsidR="00083D3A">
          <w:rPr>
            <w:color w:val="0070C0"/>
            <w:sz w:val="20"/>
            <w:szCs w:val="20"/>
            <w:highlight w:val="white"/>
          </w:rPr>
          <w:t>3</w:t>
        </w:r>
      </w:ins>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639" w:name="_Toc382849426"/>
      <w:bookmarkEnd w:id="626"/>
      <w:bookmarkEnd w:id="627"/>
      <w:bookmarkEnd w:id="628"/>
      <w:r>
        <w:rPr>
          <w:rFonts w:ascii="Times New Roman" w:hAnsi="Times New Roman"/>
        </w:rPr>
        <w:lastRenderedPageBreak/>
        <w:t>CDSInput</w:t>
      </w:r>
      <w:bookmarkEnd w:id="639"/>
    </w:p>
    <w:p w:rsidR="00A843D9" w:rsidRPr="00A878ED" w:rsidRDefault="00A843D9" w:rsidP="00A843D9">
      <w:pPr>
        <w:pStyle w:val="Heading4"/>
        <w:rPr>
          <w:rFonts w:ascii="Times New Roman" w:hAnsi="Times New Roman"/>
        </w:rPr>
      </w:pPr>
      <w:bookmarkStart w:id="640" w:name="_Ref363568061"/>
      <w:r w:rsidRPr="00A878ED">
        <w:rPr>
          <w:rFonts w:ascii="Times New Roman" w:hAnsi="Times New Roman"/>
        </w:rPr>
        <w:t xml:space="preserve">Sample </w:t>
      </w:r>
      <w:r w:rsidR="00CA3D1E">
        <w:rPr>
          <w:rFonts w:ascii="Times New Roman" w:hAnsi="Times New Roman"/>
        </w:rPr>
        <w:t>CDS INPUT</w:t>
      </w:r>
      <w:bookmarkEnd w:id="640"/>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083D3A">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vmrInput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proofErr w:type="spellStart"/>
      <w:r w:rsidRPr="004872DE">
        <w:rPr>
          <w:color w:val="000000"/>
          <w:sz w:val="18"/>
          <w:szCs w:val="18"/>
          <w:highlight w:val="white"/>
        </w:rPr>
        <w:t>ActiveProblemListEntryCodeOnly</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641" w:name="_Toc361904850"/>
      <w:bookmarkStart w:id="642" w:name="_Toc362512056"/>
      <w:bookmarkStart w:id="643" w:name="_Ref363576221"/>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083D3A">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644" w:name="_Toc382849427"/>
      <w:bookmarkEnd w:id="641"/>
      <w:bookmarkEnd w:id="642"/>
      <w:bookmarkEnd w:id="643"/>
      <w:r>
        <w:rPr>
          <w:rFonts w:ascii="Times New Roman" w:hAnsi="Times New Roman"/>
        </w:rPr>
        <w:lastRenderedPageBreak/>
        <w:t>CDS OUTPUT</w:t>
      </w:r>
      <w:bookmarkEnd w:id="644"/>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083D3A">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vmrOutput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proposedProcedureTime</w:t>
      </w:r>
      <w:proofErr w:type="gramEnd"/>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083D3A">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083D3A">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w:t>
      </w:r>
      <w:proofErr w:type="gramStart"/>
      <w:r w:rsidRPr="004872DE">
        <w:rPr>
          <w:color w:val="800000"/>
          <w:sz w:val="18"/>
          <w:szCs w:val="18"/>
          <w:highlight w:val="white"/>
        </w:rPr>
        <w:t>:value</w:t>
      </w:r>
      <w:proofErr w:type="gramEnd"/>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083D3A">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lastRenderedPageBreak/>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083D3A">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stringNameValuePair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Pr>
          <w:color w:val="800000"/>
          <w:sz w:val="18"/>
          <w:szCs w:val="18"/>
          <w:highlight w:val="white"/>
        </w:rPr>
        <w:t>s</w:t>
      </w:r>
      <w:r w:rsidRPr="004872DE">
        <w:rPr>
          <w:color w:val="800000"/>
          <w:sz w:val="18"/>
          <w:szCs w:val="18"/>
          <w:highlight w:val="white"/>
        </w:rPr>
        <w:t>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083D3A">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OutputAsStringNameValuePairs</w:t>
      </w:r>
    </w:p>
    <w:p w:rsidR="002E08BD" w:rsidRDefault="002E08BD">
      <w:pPr>
        <w:rPr>
          <w:caps/>
          <w:kern w:val="28"/>
          <w:lang w:eastAsia="de-DE"/>
        </w:rPr>
      </w:pPr>
      <w:bookmarkStart w:id="645"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645"/>
    </w:p>
    <w:p w:rsidR="00DA39AC" w:rsidRDefault="00DA39AC" w:rsidP="00DA39AC">
      <w:r>
        <w:t>This output uses the notion of an Action Group defined in the HL7 CDS Knowledge Artifact Implementation Guide, Release 1</w:t>
      </w:r>
      <w:ins w:id="646" w:author="Kensaku Kawamoto" w:date="2014-03-17T19:40:00Z">
        <w:r w:rsidR="00083D3A">
          <w:t>.1</w:t>
        </w:r>
      </w:ins>
      <w:r>
        <w:t xml:space="preserve">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083D3A">
        <w:rPr>
          <w:lang w:eastAsia="de-DE"/>
        </w:rPr>
        <w:t>1.4.2</w:t>
      </w:r>
      <w:r>
        <w:rPr>
          <w:lang w:eastAsia="de-DE"/>
        </w:rPr>
        <w:fldChar w:fldCharType="end"/>
      </w:r>
      <w:r>
        <w:rPr>
          <w:lang w:eastAsia="de-DE"/>
        </w:rPr>
        <w:t xml:space="preserve">).  </w:t>
      </w:r>
      <w:proofErr w:type="gramStart"/>
      <w:r>
        <w:rPr>
          <w:lang w:eastAsia="de-DE"/>
        </w:rPr>
        <w:t>Further details on this output is</w:t>
      </w:r>
      <w:proofErr w:type="gramEnd"/>
      <w:r>
        <w:rPr>
          <w:lang w:eastAsia="de-DE"/>
        </w:rPr>
        <w:t xml:space="preserve">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ins w:id="647" w:author="Kensaku Kawamoto" w:date="2014-03-17T19:40:00Z">
        <w:r w:rsidR="00083D3A">
          <w:t>.1</w:t>
        </w:r>
      </w:ins>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648" w:name="_Ref363568018"/>
      <w:r w:rsidRPr="00A878ED">
        <w:rPr>
          <w:rFonts w:ascii="Times New Roman" w:hAnsi="Times New Roman"/>
        </w:rPr>
        <w:t xml:space="preserve">Constraints on HeD Actions when used </w:t>
      </w:r>
      <w:bookmarkEnd w:id="64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w:t>
      </w:r>
      <w:proofErr w:type="gramStart"/>
      <w:r w:rsidRPr="00A878ED">
        <w:t>be</w:t>
      </w:r>
      <w:proofErr w:type="gramEnd"/>
      <w:r w:rsidRPr="00A878ED">
        <w:t xml:space="preserv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lastRenderedPageBreak/>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649" w:name="_Ref363568100"/>
    </w:p>
    <w:bookmarkEnd w:id="64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w:t>
      </w:r>
      <w:proofErr w:type="gramStart"/>
      <w:r w:rsidR="00B9070E">
        <w:rPr>
          <w:lang w:eastAsia="de-DE"/>
        </w:rPr>
        <w:t>format</w:t>
      </w:r>
      <w:proofErr w:type="gramEnd"/>
      <w:r w:rsidR="00B9070E">
        <w:rPr>
          <w:lang w:eastAsia="de-DE"/>
        </w:rPr>
        <w:t xml:space="preserve">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w:t>
      </w:r>
      <w:proofErr w:type="gramStart"/>
      <w:r w:rsidR="00B9070E">
        <w:rPr>
          <w:color w:val="008080"/>
          <w:sz w:val="18"/>
          <w:szCs w:val="18"/>
        </w:rPr>
        <w:t>:type</w:t>
      </w:r>
      <w:proofErr w:type="gramEnd"/>
      <w:r w:rsidR="00B9070E">
        <w:rPr>
          <w:color w:val="008080"/>
          <w:sz w:val="18"/>
          <w:szCs w:val="18"/>
        </w:rPr>
        <w:t>=”</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proofErr w:type="gramStart"/>
      <w:r w:rsidR="00B9070E">
        <w:rPr>
          <w:color w:val="008080"/>
          <w:sz w:val="18"/>
          <w:szCs w:val="18"/>
        </w:rPr>
        <w:t>ka:</w:t>
      </w:r>
      <w:proofErr w:type="gramEnd"/>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:actionId</w:t>
      </w:r>
      <w:proofErr w:type="gramEnd"/>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root</w:t>
      </w:r>
      <w:proofErr w:type="gramEnd"/>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:title</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proofErr w:type="gramStart"/>
      <w:r w:rsidRPr="00A878ED">
        <w:rPr>
          <w:color w:val="3F5FBF"/>
          <w:sz w:val="18"/>
          <w:szCs w:val="18"/>
        </w:rPr>
        <w:t>&lt;!--</w:t>
      </w:r>
      <w:proofErr w:type="gramEnd"/>
      <w:r w:rsidRPr="00A878ED">
        <w:rPr>
          <w:color w:val="3F5FBF"/>
          <w:sz w:val="18"/>
          <w:szCs w:val="18"/>
        </w:rPr>
        <w:t xml:space="preserve">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:subElements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w:t>
      </w:r>
      <w:proofErr w:type="gramStart"/>
      <w:r w:rsidR="00B9070E">
        <w:rPr>
          <w:color w:val="3F7F7F"/>
          <w:sz w:val="18"/>
          <w:szCs w:val="18"/>
        </w:rPr>
        <w:t>:actionGroup</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083D3A">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650" w:name="_Toc362512057"/>
      <w:r>
        <w:br w:type="page"/>
      </w:r>
    </w:p>
    <w:p w:rsidR="00A843D9" w:rsidRPr="00A878ED" w:rsidRDefault="00E93075" w:rsidP="00A843D9">
      <w:pPr>
        <w:pStyle w:val="Heading3"/>
        <w:rPr>
          <w:rFonts w:ascii="Times New Roman" w:hAnsi="Times New Roman"/>
        </w:rPr>
      </w:pPr>
      <w:bookmarkStart w:id="651" w:name="_Toc382849428"/>
      <w:r w:rsidRPr="00A878ED">
        <w:rPr>
          <w:rFonts w:ascii="Times New Roman" w:hAnsi="Times New Roman"/>
        </w:rPr>
        <w:lastRenderedPageBreak/>
        <w:t>Execution</w:t>
      </w:r>
      <w:r w:rsidR="00A843D9" w:rsidRPr="00A878ED">
        <w:rPr>
          <w:rFonts w:ascii="Times New Roman" w:hAnsi="Times New Roman"/>
        </w:rPr>
        <w:t xml:space="preserve"> Message Container</w:t>
      </w:r>
      <w:bookmarkEnd w:id="650"/>
      <w:bookmarkEnd w:id="65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w:t>
      </w:r>
      <w:proofErr w:type="spellStart"/>
      <w:r w:rsidRPr="0072497A">
        <w:rPr>
          <w:color w:val="0070C0"/>
          <w:sz w:val="20"/>
          <w:szCs w:val="20"/>
        </w:rPr>
        <w:t>informationModelSSId</w:t>
      </w:r>
      <w:proofErr w:type="spellEnd"/>
      <w:r w:rsidRPr="0072497A">
        <w:rPr>
          <w:color w:val="0070C0"/>
          <w:sz w:val="20"/>
          <w:szCs w:val="20"/>
        </w:rPr>
        <w:t xml:space="preserve"> </w:t>
      </w:r>
      <w:proofErr w:type="spellStart"/>
      <w:r w:rsidRPr="0072497A">
        <w:rPr>
          <w:color w:val="0070C0"/>
          <w:sz w:val="20"/>
          <w:szCs w:val="20"/>
        </w:rPr>
        <w:t>scopingEntityId</w:t>
      </w:r>
      <w:proofErr w:type="spellEnd"/>
      <w:r w:rsidRPr="0072497A">
        <w:rPr>
          <w:color w:val="0070C0"/>
          <w:sz w:val="20"/>
          <w:szCs w:val="20"/>
        </w:rPr>
        <w:t xml:space="preserve">="org.hl7.cds" </w:t>
      </w:r>
      <w:proofErr w:type="spellStart"/>
      <w:r w:rsidRPr="0072497A">
        <w:rPr>
          <w:color w:val="0070C0"/>
          <w:sz w:val="20"/>
          <w:szCs w:val="20"/>
        </w:rPr>
        <w:t>businessId</w:t>
      </w:r>
      <w:proofErr w:type="spellEnd"/>
      <w:r w:rsidRPr="0072497A">
        <w:rPr>
          <w:color w:val="0070C0"/>
          <w:sz w:val="20"/>
          <w:szCs w:val="20"/>
        </w:rPr>
        <w:t>="</w:t>
      </w:r>
      <w:r w:rsidR="00E062EA">
        <w:rPr>
          <w:color w:val="0070C0"/>
          <w:sz w:val="20"/>
          <w:szCs w:val="20"/>
        </w:rPr>
        <w:t>kaoutput</w:t>
      </w:r>
      <w:proofErr w:type="gramStart"/>
      <w:r w:rsidRPr="0072497A">
        <w:rPr>
          <w:color w:val="0070C0"/>
          <w:sz w:val="20"/>
          <w:szCs w:val="20"/>
        </w:rPr>
        <w:t>:r1</w:t>
      </w:r>
      <w:r w:rsidR="00E93075" w:rsidRPr="0072497A">
        <w:rPr>
          <w:color w:val="0070C0"/>
          <w:sz w:val="20"/>
          <w:szCs w:val="20"/>
        </w:rPr>
        <w:t>:CDSExecutionMessage</w:t>
      </w:r>
      <w:proofErr w:type="gramEnd"/>
      <w:r w:rsidRPr="0072497A">
        <w:rPr>
          <w:color w:val="0070C0"/>
          <w:sz w:val="20"/>
          <w:szCs w:val="20"/>
        </w:rPr>
        <w:t>"  version="</w:t>
      </w:r>
      <w:del w:id="652" w:author="Kensaku Kawamoto" w:date="2014-03-17T19:47:00Z">
        <w:r w:rsidRPr="0072497A" w:rsidDel="00083D3A">
          <w:rPr>
            <w:color w:val="0070C0"/>
            <w:sz w:val="20"/>
            <w:szCs w:val="20"/>
          </w:rPr>
          <w:delText>1</w:delText>
        </w:r>
      </w:del>
      <w:ins w:id="653" w:author="Kensaku Kawamoto" w:date="2014-03-17T19:47:00Z">
        <w:r w:rsidR="00083D3A">
          <w:rPr>
            <w:color w:val="0070C0"/>
            <w:sz w:val="20"/>
            <w:szCs w:val="20"/>
          </w:rPr>
          <w:t>3</w:t>
        </w:r>
      </w:ins>
      <w:r w:rsidRPr="0072497A">
        <w:rPr>
          <w:color w:val="0070C0"/>
          <w:sz w:val="20"/>
          <w:szCs w:val="20"/>
        </w:rPr>
        <w:t>.0"/&gt;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083D3A">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lastRenderedPageBreak/>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w:t>
      </w:r>
      <w:proofErr w:type="gramStart"/>
      <w:r w:rsidR="00A843D9" w:rsidRPr="00A878ED">
        <w:t>be</w:t>
      </w:r>
      <w:proofErr w:type="gramEnd"/>
      <w:r w:rsidR="00A843D9" w:rsidRPr="00A878ED">
        <w:t xml:space="preserv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w:t>
      </w:r>
      <w:proofErr w:type="gramStart"/>
      <w:r w:rsidR="00A843D9" w:rsidRPr="00A878ED">
        <w:t>be</w:t>
      </w:r>
      <w:proofErr w:type="gramEnd"/>
      <w:r w:rsidR="00A843D9" w:rsidRPr="00A878ED">
        <w:t xml:space="preserv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credentials used for establishing connectivity </w:t>
            </w:r>
            <w:r w:rsidRPr="00A878ED">
              <w:rPr>
                <w:rFonts w:eastAsia="Calibri"/>
              </w:rPr>
              <w:lastRenderedPageBreak/>
              <w:t>will expire in the near future.</w:t>
            </w:r>
          </w:p>
        </w:tc>
      </w:tr>
    </w:tbl>
    <w:p w:rsidR="00A843D9" w:rsidRPr="00A878ED" w:rsidRDefault="00A843D9" w:rsidP="00A843D9">
      <w:pPr>
        <w:pStyle w:val="Heading4"/>
        <w:rPr>
          <w:rFonts w:ascii="Times New Roman" w:hAnsi="Times New Roman"/>
        </w:rPr>
      </w:pPr>
      <w:bookmarkStart w:id="654" w:name="_Ref363568479"/>
      <w:r w:rsidRPr="00A878ED">
        <w:rPr>
          <w:rFonts w:ascii="Times New Roman" w:hAnsi="Times New Roman"/>
        </w:rPr>
        <w:lastRenderedPageBreak/>
        <w:t>Sample warning payload</w:t>
      </w:r>
      <w:bookmarkEnd w:id="654"/>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proofErr w:type="gramStart"/>
      <w:r w:rsidR="000D5273" w:rsidRPr="004872DE">
        <w:rPr>
          <w:color w:val="3F7F7F"/>
          <w:sz w:val="18"/>
          <w:szCs w:val="18"/>
        </w:rPr>
        <w:t>cdsExecutionMessage</w:t>
      </w:r>
      <w:proofErr w:type="gramEnd"/>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proofErr w:type="gramStart"/>
      <w:r w:rsidRPr="00A17E17">
        <w:rPr>
          <w:color w:val="3F5FBF"/>
          <w:sz w:val="18"/>
          <w:szCs w:val="18"/>
        </w:rPr>
        <w:t>&lt;!--</w:t>
      </w:r>
      <w:proofErr w:type="gramEnd"/>
      <w:r w:rsidRPr="00A17E17">
        <w:rPr>
          <w:color w:val="3F5FBF"/>
          <w:sz w:val="18"/>
          <w:szCs w:val="18"/>
        </w:rPr>
        <w:t xml:space="preserve">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w:t>
      </w:r>
      <w:proofErr w:type="gramStart"/>
      <w:r w:rsidRPr="00A17E17">
        <w:rPr>
          <w:i/>
          <w:iCs/>
          <w:color w:val="2A00FF"/>
          <w:sz w:val="18"/>
          <w:szCs w:val="18"/>
        </w:rPr>
        <w:t>:Problem</w:t>
      </w:r>
      <w:proofErr w:type="gramEnd"/>
      <w:r w:rsidRPr="00A17E17">
        <w:rPr>
          <w:i/>
          <w:iCs/>
          <w:color w:val="2A00FF"/>
          <w:sz w:val="18"/>
          <w:szCs w:val="18"/>
        </w:rPr>
        <w:t>"</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:property</w:t>
      </w:r>
      <w:proofErr w:type="gramEnd"/>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:value</w:t>
      </w:r>
      <w:proofErr w:type="gramEnd"/>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:value</w:t>
      </w:r>
      <w:proofErr w:type="gramEnd"/>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proofErr w:type="gramStart"/>
      <w:r w:rsidRPr="00A17E17">
        <w:rPr>
          <w:color w:val="7F007F"/>
          <w:sz w:val="18"/>
          <w:szCs w:val="18"/>
        </w:rPr>
        <w:t>root</w:t>
      </w:r>
      <w:proofErr w:type="gramEnd"/>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:value</w:t>
      </w:r>
      <w:proofErr w:type="gramEnd"/>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w:t>
      </w:r>
      <w:proofErr w:type="gramStart"/>
      <w:r w:rsidRPr="00A17E17">
        <w:rPr>
          <w:color w:val="3F7F7F"/>
          <w:sz w:val="18"/>
          <w:szCs w:val="18"/>
        </w:rPr>
        <w:t>:property</w:t>
      </w:r>
      <w:proofErr w:type="gramEnd"/>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599"/>
      <w:bookmarkEnd w:id="600"/>
    </w:p>
    <w:p w:rsidR="005846B1" w:rsidRDefault="005846B1" w:rsidP="005846B1">
      <w:pPr>
        <w:pStyle w:val="Caption"/>
        <w:rPr>
          <w:rFonts w:ascii="Times New Roman" w:hAnsi="Times New Roman"/>
        </w:rPr>
      </w:pPr>
      <w:proofErr w:type="gramStart"/>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083D3A">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w:t>
      </w:r>
      <w:proofErr w:type="gramEnd"/>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655" w:name="_Toc360558891"/>
      <w:bookmarkStart w:id="656" w:name="_Ref363568175"/>
      <w:bookmarkStart w:id="657" w:name="_Toc382849429"/>
      <w:r w:rsidRPr="00A878ED">
        <w:rPr>
          <w:rFonts w:ascii="Times New Roman" w:hAnsi="Times New Roman"/>
        </w:rPr>
        <w:t>Clinical Data Representation</w:t>
      </w:r>
      <w:bookmarkEnd w:id="655"/>
      <w:bookmarkEnd w:id="656"/>
      <w:bookmarkEnd w:id="657"/>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w:t>
      </w:r>
      <w:del w:id="658" w:author="Kensaku Kawamoto" w:date="2014-03-17T19:40:00Z">
        <w:r w:rsidR="00F7050A" w:rsidRPr="004872DE" w:rsidDel="00083D3A">
          <w:delText>2</w:delText>
        </w:r>
      </w:del>
      <w:ins w:id="659" w:author="Kensaku Kawamoto" w:date="2014-03-17T19:40:00Z">
        <w:r w:rsidR="00083D3A">
          <w:t>3</w:t>
        </w:r>
      </w:ins>
      <w:r w:rsidR="00F7050A" w:rsidRPr="004872DE">
        <w:t xml:space="preserve">.0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w:t>
      </w:r>
      <w:del w:id="660" w:author="Kensaku Kawamoto" w:date="2014-03-17T19:40:00Z">
        <w:r w:rsidR="00F7050A" w:rsidRPr="004872DE" w:rsidDel="00083D3A">
          <w:delText>1</w:delText>
        </w:r>
      </w:del>
      <w:ins w:id="661" w:author="Kensaku Kawamoto" w:date="2014-03-17T19:40:00Z">
        <w:r w:rsidR="00083D3A">
          <w:t>2</w:t>
        </w:r>
      </w:ins>
      <w:r w:rsidR="00F7050A" w:rsidRPr="004872DE">
        <w:t xml:space="preserve">.0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w:t>
      </w:r>
      <w:proofErr w:type="spellStart"/>
      <w:r w:rsidR="00406B03" w:rsidRPr="00A17E17">
        <w:t>ActiveProblemListEntryCodeOnly</w:t>
      </w:r>
      <w:proofErr w:type="spellEnd"/>
      <w:r w:rsidR="00406B03" w:rsidRPr="00A17E17">
        <w:t xml:space="preserve"> template.  This template requires that only active</w:t>
      </w:r>
      <w:r w:rsidR="00406B03">
        <w:t xml:space="preserve"> problem list en</w:t>
      </w:r>
      <w:r w:rsidR="0069117A">
        <w:t>t</w:t>
      </w:r>
      <w:r w:rsidR="00406B03">
        <w:t xml:space="preserve">ries be provided, and that only the problemCode is populated for each problem.  </w:t>
      </w:r>
      <w:proofErr w:type="gramStart"/>
      <w:r w:rsidR="00406B03">
        <w:t xml:space="preserve">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roofErr w:type="gramEnd"/>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662" w:name="_Toc360558892"/>
      <w:bookmarkStart w:id="663" w:name="_Ref363570574"/>
      <w:bookmarkStart w:id="664" w:name="_Ref363570804"/>
      <w:bookmarkStart w:id="665" w:name="_Ref363622012"/>
      <w:bookmarkStart w:id="666" w:name="_Ref363622034"/>
      <w:bookmarkStart w:id="667" w:name="_Ref363632329"/>
      <w:bookmarkStart w:id="668" w:name="_Ref363634060"/>
      <w:bookmarkStart w:id="669" w:name="_Ref363635609"/>
      <w:r>
        <w:rPr>
          <w:rFonts w:ascii="Times New Roman" w:hAnsi="Times New Roman"/>
        </w:rPr>
        <w:br w:type="page"/>
      </w:r>
      <w:bookmarkStart w:id="670" w:name="_Ref365627002"/>
      <w:bookmarkStart w:id="671" w:name="_Toc382849430"/>
      <w:r w:rsidR="008033A1" w:rsidRPr="00A878ED">
        <w:rPr>
          <w:rFonts w:ascii="Times New Roman" w:hAnsi="Times New Roman"/>
        </w:rPr>
        <w:lastRenderedPageBreak/>
        <w:t>Specification of Knowledge Module Meta-Data</w:t>
      </w:r>
      <w:bookmarkEnd w:id="662"/>
      <w:bookmarkEnd w:id="663"/>
      <w:bookmarkEnd w:id="664"/>
      <w:bookmarkEnd w:id="665"/>
      <w:bookmarkEnd w:id="666"/>
      <w:bookmarkEnd w:id="667"/>
      <w:bookmarkEnd w:id="668"/>
      <w:bookmarkEnd w:id="669"/>
      <w:bookmarkEnd w:id="670"/>
      <w:bookmarkEnd w:id="671"/>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083D3A">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proofErr w:type="spellStart"/>
      <w:r w:rsidR="00270FAD" w:rsidRPr="00A878ED">
        <w:t>elements</w:t>
      </w:r>
      <w:proofErr w:type="spellEnd"/>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672" w:name="_Ref363631032"/>
      <w:r>
        <w:rPr>
          <w:rFonts w:ascii="Times New Roman" w:hAnsi="Times New Roman"/>
        </w:rPr>
        <w:br w:type="page"/>
      </w:r>
      <w:bookmarkStart w:id="673" w:name="_Toc382849431"/>
      <w:r w:rsidR="00E16BCC" w:rsidRPr="00A878ED">
        <w:rPr>
          <w:rFonts w:ascii="Times New Roman" w:hAnsi="Times New Roman"/>
        </w:rPr>
        <w:lastRenderedPageBreak/>
        <w:t>Example Specification of Knowledge Module Meta-Data: PNEUMOCOCCAL VACCINATION FOR INDIvIDUAL WITH DIABETES MELLITUS</w:t>
      </w:r>
      <w:bookmarkEnd w:id="672"/>
      <w:bookmarkEnd w:id="673"/>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674"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DiabetesMellitusNeedForPneumococcalVaccination</w:t>
                  </w:r>
                  <w:proofErr w:type="spellEnd"/>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lastRenderedPageBreak/>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DiabetesMellitusNeedForPneumococcalVaccination</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proofErr w:type="spellStart"/>
                  <w:r w:rsidRPr="00A878ED">
                    <w:t>SoleDataRequirementItem</w:t>
                  </w:r>
                  <w:r>
                    <w:t>ForKM</w:t>
                  </w:r>
                  <w:proofErr w:type="spellEnd"/>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del w:id="675" w:author="Kensaku Kawamoto" w:date="2014-03-17T19:46:00Z">
                    <w:r w:rsidDel="00083D3A">
                      <w:delText>2</w:delText>
                    </w:r>
                  </w:del>
                  <w:ins w:id="676" w:author="Kensaku Kawamoto" w:date="2014-03-17T19:46:00Z">
                    <w:r w:rsidR="00083D3A">
                      <w:t>3</w:t>
                    </w:r>
                  </w:ins>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del w:id="677" w:author="Kensaku Kawamoto" w:date="2014-03-17T19:46:00Z">
                    <w:r w:rsidDel="00083D3A">
                      <w:delText>2</w:delText>
                    </w:r>
                  </w:del>
                  <w:ins w:id="678" w:author="Kensaku Kawamoto" w:date="2014-03-17T19:46:00Z">
                    <w:r w:rsidR="00083D3A">
                      <w:t>3</w:t>
                    </w:r>
                  </w:ins>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976E94" w:rsidRPr="00A878ED" w:rsidTr="0068453A">
              <w:trPr>
                <w:ins w:id="679" w:author="Claude Nanjo" w:date="2014-02-19T16:38:00Z"/>
              </w:trPr>
              <w:tc>
                <w:tcPr>
                  <w:tcW w:w="2312" w:type="dxa"/>
                  <w:shd w:val="clear" w:color="auto" w:fill="auto"/>
                </w:tcPr>
                <w:p w:rsidR="00976E94" w:rsidRPr="00A878ED" w:rsidRDefault="00976E94" w:rsidP="00073308">
                  <w:pPr>
                    <w:spacing w:before="120" w:after="120"/>
                    <w:rPr>
                      <w:ins w:id="680" w:author="Claude Nanjo" w:date="2014-02-19T16:38:00Z"/>
                    </w:rPr>
                  </w:pPr>
                  <w:ins w:id="681" w:author="Claude Nanjo" w:date="2014-02-19T16:38:00Z">
                    <w:r>
                      <w:t>Required Clinical Statement Class</w:t>
                    </w:r>
                  </w:ins>
                </w:p>
              </w:tc>
              <w:tc>
                <w:tcPr>
                  <w:tcW w:w="4355" w:type="dxa"/>
                  <w:shd w:val="clear" w:color="auto" w:fill="auto"/>
                </w:tcPr>
                <w:p w:rsidR="00976E94" w:rsidRPr="00A02A56" w:rsidRDefault="00976E94" w:rsidP="00073308">
                  <w:pPr>
                    <w:spacing w:before="120" w:after="120"/>
                    <w:rPr>
                      <w:ins w:id="682" w:author="Claude Nanjo" w:date="2014-02-19T16:38:00Z"/>
                    </w:rPr>
                  </w:pPr>
                  <w:ins w:id="683" w:author="Claude Nanjo" w:date="2014-02-19T16:38:00Z">
                    <w:r>
                      <w:t>Problem</w:t>
                    </w:r>
                  </w:ins>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proofErr w:type="spellStart"/>
                  <w:r w:rsidRPr="00A02A56">
                    <w:t>ActiveProblemListEntryCodeOnly</w:t>
                  </w:r>
                  <w:proofErr w:type="spellEnd"/>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lastRenderedPageBreak/>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com.cdsvendor</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proofErr w:type="spellStart"/>
                  <w:r w:rsidRPr="00A878ED">
                    <w:t>DiabetesMellitusNeedForPneumococcalVaccination</w:t>
                  </w:r>
                  <w:proofErr w:type="spellEnd"/>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lastRenderedPageBreak/>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del w:id="684" w:author="Kensaku Kawamoto" w:date="2014-03-17T19:46:00Z">
                    <w:r w:rsidDel="00083D3A">
                      <w:delText>2</w:delText>
                    </w:r>
                  </w:del>
                  <w:ins w:id="685" w:author="Kensaku Kawamoto" w:date="2014-03-17T19:46:00Z">
                    <w:r w:rsidR="00083D3A">
                      <w:t>3</w:t>
                    </w:r>
                  </w:ins>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686" w:name="_Toc382849432"/>
      <w:r w:rsidR="00E2757A" w:rsidRPr="00A878ED">
        <w:rPr>
          <w:rFonts w:ascii="Times New Roman" w:hAnsi="Times New Roman"/>
        </w:rPr>
        <w:lastRenderedPageBreak/>
        <w:t>Example Implementation</w:t>
      </w:r>
      <w:bookmarkEnd w:id="674"/>
      <w:bookmarkEnd w:id="686"/>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687" w:name="_Toc382849433"/>
      <w:r w:rsidRPr="00A878ED">
        <w:rPr>
          <w:rFonts w:ascii="Times New Roman" w:hAnsi="Times New Roman"/>
        </w:rPr>
        <w:t>Sample Client Request</w:t>
      </w:r>
      <w:bookmarkEnd w:id="687"/>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 xml:space="preserve">And then packages it in the DSS </w:t>
      </w:r>
      <w:proofErr w:type="gramStart"/>
      <w:r w:rsidRPr="00A878ED">
        <w:rPr>
          <w:lang w:eastAsia="de-DE"/>
        </w:rPr>
        <w:t>evaluate</w:t>
      </w:r>
      <w:proofErr w:type="gramEnd"/>
      <w:r w:rsidRPr="00A878ED">
        <w:rPr>
          <w:lang w:eastAsia="de-DE"/>
        </w:rPr>
        <w:t xml:space="preserv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interactionId</w:t>
      </w:r>
      <w:proofErr w:type="spellEnd"/>
      <w:proofErr w:type="gramEnd"/>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interactionId</w:t>
      </w:r>
      <w:proofErr w:type="spellEnd"/>
      <w:proofErr w:type="gram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scopingEntityId</w:t>
      </w:r>
      <w:proofErr w:type="spellEnd"/>
      <w:proofErr w:type="gramEnd"/>
      <w:r w:rsidRPr="00A878ED">
        <w:rPr>
          <w:color w:val="000000"/>
          <w:sz w:val="19"/>
          <w:szCs w:val="19"/>
          <w:highlight w:val="white"/>
        </w:rPr>
        <w:t xml:space="preserve">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submissionTime</w:t>
      </w:r>
      <w:proofErr w:type="spellEnd"/>
      <w:proofErr w:type="gramEnd"/>
      <w:r w:rsidRPr="00A878ED">
        <w:rPr>
          <w:color w:val="000000"/>
          <w:sz w:val="19"/>
          <w:szCs w:val="19"/>
          <w:highlight w:val="white"/>
        </w:rPr>
        <w:t xml:space="preserv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evaluationRequest</w:t>
      </w:r>
      <w:proofErr w:type="spellEnd"/>
      <w:proofErr w:type="gramEnd"/>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proofErr w:type="spellStart"/>
      <w:r w:rsidRPr="00A878ED">
        <w:rPr>
          <w:color w:val="2B91AF"/>
          <w:sz w:val="19"/>
          <w:szCs w:val="19"/>
          <w:highlight w:val="white"/>
        </w:rPr>
        <w:t>EvaluationRequest</w:t>
      </w:r>
      <w:proofErr w:type="spellEnd"/>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clientLanguage</w:t>
      </w:r>
      <w:proofErr w:type="spellEnd"/>
      <w:proofErr w:type="gramEnd"/>
      <w:r w:rsidRPr="00A878ED">
        <w:rPr>
          <w:color w:val="000000"/>
          <w:sz w:val="19"/>
          <w:szCs w:val="19"/>
          <w:highlight w:val="white"/>
        </w:rPr>
        <w:t xml:space="preserv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clientTimeZoneOffset</w:t>
      </w:r>
      <w:proofErr w:type="spellEnd"/>
      <w:proofErr w:type="gramEnd"/>
      <w:r w:rsidRPr="00A878ED">
        <w:rPr>
          <w:color w:val="000000"/>
          <w:sz w:val="19"/>
          <w:szCs w:val="19"/>
          <w:highlight w:val="white"/>
        </w:rPr>
        <w:t xml:space="preserv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dataRequirementItemData</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proofErr w:type="spellStart"/>
      <w:r w:rsidRPr="00A878ED">
        <w:rPr>
          <w:color w:val="2B91AF"/>
          <w:sz w:val="19"/>
          <w:szCs w:val="19"/>
          <w:highlight w:val="white"/>
        </w:rPr>
        <w:t>DataRequirementItemData</w:t>
      </w:r>
      <w:proofErr w:type="spellEnd"/>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proofErr w:type="spellStart"/>
      <w:r w:rsidRPr="00A878ED">
        <w:rPr>
          <w:color w:val="2B91AF"/>
          <w:sz w:val="19"/>
          <w:szCs w:val="19"/>
          <w:highlight w:val="white"/>
        </w:rPr>
        <w:t>DataRequirementItemData</w:t>
      </w:r>
      <w:proofErr w:type="spellEnd"/>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driId</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w:t>
      </w:r>
      <w:proofErr w:type="spellStart"/>
      <w:r w:rsidRPr="00A878ED">
        <w:rPr>
          <w:color w:val="000000"/>
          <w:sz w:val="19"/>
          <w:szCs w:val="19"/>
          <w:highlight w:val="white"/>
        </w:rPr>
        <w:t>itemId</w:t>
      </w:r>
      <w:proofErr w:type="spellEnd"/>
      <w:r w:rsidRPr="00A878ED">
        <w:rPr>
          <w:color w:val="000000"/>
          <w:sz w:val="19"/>
          <w:szCs w:val="19"/>
          <w:highlight w:val="white"/>
        </w:rPr>
        <w:t xml:space="preserve">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data</w:t>
      </w:r>
      <w:proofErr w:type="gramEnd"/>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lastRenderedPageBreak/>
        <w:t xml:space="preserve">                                </w:t>
      </w:r>
      <w:proofErr w:type="spellStart"/>
      <w:proofErr w:type="gramStart"/>
      <w:r w:rsidRPr="00A878ED">
        <w:rPr>
          <w:color w:val="000000"/>
          <w:sz w:val="19"/>
          <w:szCs w:val="19"/>
          <w:highlight w:val="white"/>
        </w:rPr>
        <w:t>informationModelSSId</w:t>
      </w:r>
      <w:proofErr w:type="spellEnd"/>
      <w:proofErr w:type="gramEnd"/>
      <w:r w:rsidRPr="00A878ED">
        <w:rPr>
          <w:color w:val="000000"/>
          <w:sz w:val="19"/>
          <w:szCs w:val="19"/>
          <w:highlight w:val="white"/>
        </w:rPr>
        <w:t xml:space="preserve">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proofErr w:type="gramStart"/>
      <w:r w:rsidRPr="00A878ED">
        <w:rPr>
          <w:color w:val="2B91AF"/>
          <w:sz w:val="19"/>
          <w:szCs w:val="19"/>
          <w:highlight w:val="white"/>
        </w:rPr>
        <w:t>Packager</w:t>
      </w:r>
      <w:r w:rsidRPr="00A878ED">
        <w:rPr>
          <w:color w:val="000000"/>
          <w:sz w:val="19"/>
          <w:szCs w:val="19"/>
          <w:highlight w:val="white"/>
        </w:rPr>
        <w:t>.EncodeRequestPayload(</w:t>
      </w:r>
      <w:proofErr w:type="gramEnd"/>
      <w:r w:rsidRPr="00A878ED">
        <w:rPr>
          <w:color w:val="000000"/>
          <w:sz w:val="19"/>
          <w:szCs w:val="19"/>
          <w:highlight w:val="white"/>
        </w:rPr>
        <w:t xml:space="preserve">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kmEvaluationRequest</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w:t>
      </w:r>
      <w:proofErr w:type="spellStart"/>
      <w:r w:rsidRPr="00A878ED">
        <w:rPr>
          <w:color w:val="000000"/>
          <w:sz w:val="19"/>
          <w:szCs w:val="19"/>
          <w:highlight w:val="white"/>
        </w:rPr>
        <w:t>kmId</w:t>
      </w:r>
      <w:proofErr w:type="spell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w:t>
      </w:r>
      <w:proofErr w:type="spellStart"/>
      <w:r w:rsidRPr="00A878ED">
        <w:rPr>
          <w:color w:val="000000"/>
          <w:sz w:val="19"/>
          <w:szCs w:val="19"/>
          <w:highlight w:val="white"/>
        </w:rPr>
        <w:t>scopingEntityId</w:t>
      </w:r>
      <w:proofErr w:type="spellEnd"/>
      <w:r w:rsidRPr="00A878ED">
        <w:rPr>
          <w:color w:val="000000"/>
          <w:sz w:val="19"/>
          <w:szCs w:val="19"/>
          <w:highlight w:val="white"/>
        </w:rPr>
        <w:t xml:space="preserve"> = </w:t>
      </w:r>
      <w:r w:rsidRPr="00A878ED">
        <w:rPr>
          <w:color w:val="A31515"/>
          <w:sz w:val="19"/>
          <w:szCs w:val="19"/>
          <w:highlight w:val="white"/>
        </w:rPr>
        <w:t>"org.hl7.cds"</w:t>
      </w:r>
      <w:r w:rsidRPr="00A878ED">
        <w:rPr>
          <w:color w:val="000000"/>
          <w:sz w:val="19"/>
          <w:szCs w:val="19"/>
          <w:highlight w:val="white"/>
        </w:rPr>
        <w:t xml:space="preserve">, </w:t>
      </w:r>
      <w:proofErr w:type="spellStart"/>
      <w:r w:rsidRPr="00A878ED">
        <w:rPr>
          <w:color w:val="000000"/>
          <w:sz w:val="19"/>
          <w:szCs w:val="19"/>
          <w:highlight w:val="white"/>
        </w:rPr>
        <w:t>businessId</w:t>
      </w:r>
      <w:proofErr w:type="spellEnd"/>
      <w:r w:rsidRPr="00A878ED">
        <w:rPr>
          <w:color w:val="000000"/>
          <w:sz w:val="19"/>
          <w:szCs w:val="19"/>
          <w:highlight w:val="white"/>
        </w:rPr>
        <w:t xml:space="preserve">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688" w:name="_Toc382849434"/>
      <w:r w:rsidRPr="00A878ED">
        <w:rPr>
          <w:rFonts w:ascii="Times New Roman" w:hAnsi="Times New Roman"/>
        </w:rPr>
        <w:t>Receiving the Request</w:t>
      </w:r>
      <w:bookmarkEnd w:id="688"/>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try</w:t>
      </w:r>
      <w:proofErr w:type="gramEnd"/>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engineResponse</w:t>
      </w:r>
      <w:proofErr w:type="gramEnd"/>
      <w:r w:rsidRPr="00A878ED">
        <w:rPr>
          <w:color w:val="000000"/>
          <w:sz w:val="19"/>
          <w:szCs w:val="19"/>
          <w:highlight w:val="white"/>
        </w:rPr>
        <w:t xml:space="preserv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proofErr w:type="gramStart"/>
      <w:r w:rsidRPr="00A878ED">
        <w:rPr>
          <w:color w:val="0000FF"/>
          <w:sz w:val="19"/>
          <w:szCs w:val="19"/>
          <w:highlight w:val="white"/>
        </w:rPr>
        <w:t>catch</w:t>
      </w:r>
      <w:proofErr w:type="gramEnd"/>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throw</w:t>
      </w:r>
      <w:proofErr w:type="gramEnd"/>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w:t>
      </w:r>
      <w:proofErr w:type="gramStart"/>
      <w:r w:rsidRPr="00A878ED">
        <w:rPr>
          <w:lang w:eastAsia="de-DE"/>
        </w:rPr>
        <w:t>..catch</w:t>
      </w:r>
      <w:proofErr w:type="gramEnd"/>
      <w:r w:rsidRPr="00A878ED">
        <w:rPr>
          <w:lang w:eastAsia="de-DE"/>
        </w:rPr>
        <w:t xml:space="preserve">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689" w:name="_Toc382849435"/>
      <w:r w:rsidR="00B64A41" w:rsidRPr="00A878ED">
        <w:rPr>
          <w:rFonts w:ascii="Times New Roman" w:hAnsi="Times New Roman"/>
        </w:rPr>
        <w:lastRenderedPageBreak/>
        <w:t>Returning the Response</w:t>
      </w:r>
      <w:bookmarkEnd w:id="689"/>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proofErr w:type="gramStart"/>
      <w:r w:rsidRPr="00A878ED">
        <w:rPr>
          <w:color w:val="0000FF"/>
          <w:sz w:val="19"/>
          <w:szCs w:val="19"/>
          <w:highlight w:val="white"/>
        </w:rPr>
        <w:t>return</w:t>
      </w:r>
      <w:proofErr w:type="gramEnd"/>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requestId</w:t>
      </w:r>
      <w:proofErr w:type="spellEnd"/>
      <w:proofErr w:type="gramEnd"/>
      <w:r w:rsidRPr="00A878ED">
        <w:rPr>
          <w:color w:val="000000"/>
          <w:sz w:val="19"/>
          <w:szCs w:val="19"/>
          <w:highlight w:val="white"/>
        </w:rPr>
        <w:t xml:space="preserve">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responseId</w:t>
      </w:r>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w:t>
      </w:r>
      <w:proofErr w:type="spellStart"/>
      <w:r w:rsidRPr="00A878ED">
        <w:rPr>
          <w:color w:val="000000"/>
          <w:sz w:val="19"/>
          <w:szCs w:val="19"/>
          <w:highlight w:val="white"/>
        </w:rPr>
        <w:t>scopingEntityId</w:t>
      </w:r>
      <w:proofErr w:type="spellEnd"/>
      <w:r w:rsidRPr="00A878ED">
        <w:rPr>
          <w:color w:val="000000"/>
          <w:sz w:val="19"/>
          <w:szCs w:val="19"/>
          <w:highlight w:val="white"/>
        </w:rPr>
        <w:t xml:space="preserve"> = </w:t>
      </w:r>
      <w:r w:rsidRPr="00A878ED">
        <w:rPr>
          <w:color w:val="A31515"/>
          <w:sz w:val="19"/>
          <w:szCs w:val="19"/>
          <w:highlight w:val="white"/>
        </w:rPr>
        <w:t>"org.hl7.cds"</w:t>
      </w:r>
      <w:r w:rsidRPr="00A878ED">
        <w:rPr>
          <w:color w:val="000000"/>
          <w:sz w:val="19"/>
          <w:szCs w:val="19"/>
          <w:highlight w:val="white"/>
        </w:rPr>
        <w:t xml:space="preserve">, </w:t>
      </w:r>
      <w:proofErr w:type="spellStart"/>
      <w:r w:rsidRPr="00A878ED">
        <w:rPr>
          <w:color w:val="000000"/>
          <w:sz w:val="19"/>
          <w:szCs w:val="19"/>
          <w:highlight w:val="white"/>
        </w:rPr>
        <w:t>interactionId</w:t>
      </w:r>
      <w:proofErr w:type="spell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roofErr w:type="spellStart"/>
      <w:r w:rsidRPr="00A878ED">
        <w:rPr>
          <w:color w:val="000000"/>
          <w:sz w:val="19"/>
          <w:szCs w:val="19"/>
          <w:highlight w:val="white"/>
        </w:rPr>
        <w:t>submissionTime</w:t>
      </w:r>
      <w:proofErr w:type="spellEnd"/>
      <w:r w:rsidRPr="00A878ED">
        <w:rPr>
          <w:color w:val="000000"/>
          <w:sz w:val="19"/>
          <w:szCs w:val="19"/>
          <w:highlight w:val="white"/>
        </w:rPr>
        <w:t xml:space="preserv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evaluationResponse</w:t>
      </w:r>
      <w:proofErr w:type="gramEnd"/>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finalKMEvaluationResponse</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kmEvaluationResultData</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evaluationResultId</w:t>
      </w:r>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w:t>
      </w:r>
      <w:proofErr w:type="spellStart"/>
      <w:r w:rsidRPr="00A878ED">
        <w:rPr>
          <w:color w:val="000000"/>
          <w:sz w:val="19"/>
          <w:szCs w:val="19"/>
          <w:highlight w:val="white"/>
        </w:rPr>
        <w:t>itemId</w:t>
      </w:r>
      <w:proofErr w:type="spell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data</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informationModelSSId</w:t>
      </w:r>
      <w:proofErr w:type="spellEnd"/>
      <w:proofErr w:type="gramEnd"/>
      <w:r w:rsidRPr="00A878ED">
        <w:rPr>
          <w:color w:val="000000"/>
          <w:sz w:val="19"/>
          <w:szCs w:val="19"/>
          <w:highlight w:val="white"/>
        </w:rPr>
        <w:t xml:space="preserve">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proofErr w:type="gramStart"/>
      <w:r w:rsidRPr="00A878ED">
        <w:rPr>
          <w:color w:val="2B91AF"/>
          <w:sz w:val="19"/>
          <w:szCs w:val="19"/>
          <w:highlight w:val="white"/>
        </w:rPr>
        <w:t>Packager</w:t>
      </w:r>
      <w:r w:rsidRPr="00A878ED">
        <w:rPr>
          <w:color w:val="000000"/>
          <w:sz w:val="19"/>
          <w:szCs w:val="19"/>
          <w:highlight w:val="white"/>
        </w:rPr>
        <w:t>.EncodeActionGroupResponsePayload(</w:t>
      </w:r>
      <w:proofErr w:type="gramEnd"/>
      <w:r w:rsidRPr="00A878ED">
        <w:rPr>
          <w:color w:val="000000"/>
          <w:sz w:val="19"/>
          <w:szCs w:val="19"/>
          <w:highlight w:val="white"/>
        </w:rPr>
        <w:t>(</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kmId</w:t>
      </w:r>
      <w:proofErr w:type="spellEnd"/>
      <w:proofErr w:type="gramEnd"/>
      <w:r w:rsidRPr="00A878ED">
        <w:rPr>
          <w:color w:val="000000"/>
          <w:sz w:val="19"/>
          <w:szCs w:val="19"/>
          <w:highlight w:val="white"/>
        </w:rPr>
        <w:t xml:space="preserve">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w:t>
      </w:r>
      <w:proofErr w:type="spellStart"/>
      <w:r w:rsidRPr="00A878ED">
        <w:rPr>
          <w:color w:val="000000"/>
          <w:sz w:val="19"/>
          <w:szCs w:val="19"/>
          <w:highlight w:val="white"/>
        </w:rPr>
        <w:t>businessId</w:t>
      </w:r>
      <w:proofErr w:type="spellEnd"/>
      <w:r w:rsidRPr="00A878ED">
        <w:rPr>
          <w:color w:val="000000"/>
          <w:sz w:val="19"/>
          <w:szCs w:val="19"/>
          <w:highlight w:val="white"/>
        </w:rPr>
        <w:t xml:space="preserve">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roofErr w:type="spellStart"/>
      <w:r w:rsidRPr="00A878ED">
        <w:rPr>
          <w:color w:val="000000"/>
          <w:sz w:val="19"/>
          <w:szCs w:val="19"/>
          <w:highlight w:val="white"/>
        </w:rPr>
        <w:t>scopingEntityId</w:t>
      </w:r>
      <w:proofErr w:type="spellEnd"/>
      <w:r w:rsidRPr="00A878ED">
        <w:rPr>
          <w:color w:val="000000"/>
          <w:sz w:val="19"/>
          <w:szCs w:val="19"/>
          <w:highlight w:val="white"/>
        </w:rPr>
        <w:t xml:space="preserve">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warning</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from</w:t>
      </w:r>
      <w:proofErr w:type="gramEnd"/>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select</w:t>
      </w:r>
      <w:proofErr w:type="gramEnd"/>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value</w:t>
      </w:r>
      <w:proofErr w:type="gramEnd"/>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new</w:t>
      </w:r>
      <w:proofErr w:type="gramEnd"/>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spellStart"/>
      <w:proofErr w:type="gramStart"/>
      <w:r w:rsidRPr="00A878ED">
        <w:rPr>
          <w:color w:val="000000"/>
          <w:sz w:val="19"/>
          <w:szCs w:val="19"/>
          <w:highlight w:val="white"/>
        </w:rPr>
        <w:t>informationModelSSId</w:t>
      </w:r>
      <w:proofErr w:type="spellEnd"/>
      <w:proofErr w:type="gramEnd"/>
      <w:r w:rsidRPr="00A878ED">
        <w:rPr>
          <w:color w:val="000000"/>
          <w:sz w:val="19"/>
          <w:szCs w:val="19"/>
          <w:highlight w:val="white"/>
        </w:rPr>
        <w:t xml:space="preserve">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proofErr w:type="gramStart"/>
      <w:r w:rsidRPr="00A878ED">
        <w:rPr>
          <w:color w:val="2B91AF"/>
          <w:sz w:val="19"/>
          <w:szCs w:val="19"/>
          <w:highlight w:val="white"/>
        </w:rPr>
        <w:t>Packager</w:t>
      </w:r>
      <w:r w:rsidRPr="00A878ED">
        <w:rPr>
          <w:color w:val="000000"/>
          <w:sz w:val="19"/>
          <w:szCs w:val="19"/>
          <w:highlight w:val="white"/>
        </w:rPr>
        <w:t>.EncodeExecutionMessagePayload(</w:t>
      </w:r>
      <w:proofErr w:type="gramEnd"/>
      <w:r w:rsidRPr="00A878ED">
        <w:rPr>
          <w:color w:val="000000"/>
          <w:sz w:val="19"/>
          <w:szCs w:val="19"/>
          <w:highlight w:val="white"/>
        </w:rPr>
        <w:t xml:space="preserve">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00"/>
          <w:sz w:val="19"/>
          <w:szCs w:val="19"/>
          <w:highlight w:val="white"/>
        </w:rPr>
        <w:t>ToList()</w:t>
      </w:r>
      <w:proofErr w:type="gramEnd"/>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lastRenderedPageBreak/>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690" w:name="_Toc382849436"/>
      <w:r w:rsidRPr="00A878ED">
        <w:rPr>
          <w:rFonts w:ascii="Times New Roman" w:hAnsi="Times New Roman"/>
        </w:rPr>
        <w:t>Processing the Response</w:t>
      </w:r>
      <w:bookmarkEnd w:id="690"/>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proofErr w:type="gramStart"/>
      <w:r w:rsidRPr="00A878ED">
        <w:rPr>
          <w:color w:val="0000FF"/>
          <w:sz w:val="19"/>
          <w:szCs w:val="19"/>
          <w:highlight w:val="white"/>
        </w:rPr>
        <w:t>var</w:t>
      </w:r>
      <w:proofErr w:type="gramEnd"/>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691" w:name="_Toc382849437"/>
      <w:r w:rsidRPr="00A878ED">
        <w:rPr>
          <w:rFonts w:ascii="Times New Roman" w:hAnsi="Times New Roman"/>
        </w:rPr>
        <w:t>Exception Handling</w:t>
      </w:r>
      <w:bookmarkEnd w:id="691"/>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lastRenderedPageBreak/>
        <w:t>try</w:t>
      </w:r>
      <w:proofErr w:type="gramEnd"/>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t>catch</w:t>
      </w:r>
      <w:proofErr w:type="gramEnd"/>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throw</w:t>
      </w:r>
      <w:proofErr w:type="gramEnd"/>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t>catch</w:t>
      </w:r>
      <w:proofErr w:type="gramEnd"/>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throw</w:t>
      </w:r>
      <w:proofErr w:type="gramEnd"/>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proofErr w:type="gramStart"/>
      <w:r w:rsidRPr="00A878ED">
        <w:rPr>
          <w:color w:val="0000FF"/>
          <w:sz w:val="19"/>
          <w:szCs w:val="19"/>
          <w:highlight w:val="white"/>
        </w:rPr>
        <w:t>if</w:t>
      </w:r>
      <w:proofErr w:type="gramEnd"/>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gramEnd"/>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var</w:t>
      </w:r>
      <w:proofErr w:type="gramEnd"/>
      <w:r w:rsidRPr="00A878ED">
        <w:rPr>
          <w:color w:val="000000"/>
          <w:sz w:val="19"/>
          <w:szCs w:val="19"/>
          <w:highlight w:val="white"/>
        </w:rPr>
        <w:t xml:space="preserve"> content = </w:t>
      </w:r>
      <w:proofErr w:type="spellStart"/>
      <w:r w:rsidRPr="00A878ED">
        <w:rPr>
          <w:color w:val="000000"/>
          <w:sz w:val="19"/>
          <w:szCs w:val="19"/>
          <w:highlight w:val="white"/>
        </w:rPr>
        <w:t>response.Content.ReadAsStringAsync</w:t>
      </w:r>
      <w:proofErr w:type="spellEnd"/>
      <w:r w:rsidRPr="00A878ED">
        <w:rPr>
          <w:color w:val="000000"/>
          <w:sz w:val="19"/>
          <w:szCs w:val="19"/>
          <w:highlight w:val="white"/>
        </w:rPr>
        <w:t>().Result;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xml:space="preserve">// NOTE: Deserialization here is assuming </w:t>
      </w:r>
      <w:proofErr w:type="gramStart"/>
      <w:r w:rsidRPr="00A878ED">
        <w:rPr>
          <w:color w:val="008000"/>
          <w:sz w:val="19"/>
          <w:szCs w:val="19"/>
          <w:highlight w:val="white"/>
        </w:rPr>
        <w:t>EvaluationException,</w:t>
      </w:r>
      <w:proofErr w:type="gramEnd"/>
      <w:r w:rsidRPr="00A878ED">
        <w:rPr>
          <w:color w:val="008000"/>
          <w:sz w:val="19"/>
          <w:szCs w:val="19"/>
          <w:highlight w:val="white"/>
        </w:rPr>
        <w:t xml:space="preserve">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var</w:t>
      </w:r>
      <w:proofErr w:type="gramEnd"/>
      <w:r w:rsidRPr="00A878ED">
        <w:rPr>
          <w:color w:val="000000"/>
          <w:sz w:val="19"/>
          <w:szCs w:val="19"/>
          <w:highlight w:val="white"/>
        </w:rPr>
        <w:t xml:space="preserve"> </w:t>
      </w:r>
      <w:proofErr w:type="spellStart"/>
      <w:r w:rsidRPr="00A878ED">
        <w:rPr>
          <w:color w:val="000000"/>
          <w:sz w:val="19"/>
          <w:szCs w:val="19"/>
          <w:highlight w:val="white"/>
        </w:rPr>
        <w:t>dssException</w:t>
      </w:r>
      <w:proofErr w:type="spellEnd"/>
      <w:r w:rsidRPr="00A878ED">
        <w:rPr>
          <w:color w:val="000000"/>
          <w:sz w:val="19"/>
          <w:szCs w:val="19"/>
          <w:highlight w:val="white"/>
        </w:rPr>
        <w:t xml:space="preserve">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000000"/>
          <w:sz w:val="19"/>
          <w:szCs w:val="19"/>
          <w:highlight w:val="white"/>
        </w:rPr>
        <w:t>dssException.GetType</w:t>
      </w:r>
      <w:proofErr w:type="spellEnd"/>
      <w:r w:rsidRPr="00A878ED">
        <w:rPr>
          <w:color w:val="000000"/>
          <w:sz w:val="19"/>
          <w:szCs w:val="19"/>
          <w:highlight w:val="white"/>
        </w:rPr>
        <w:t>().Name);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2B91AF"/>
          <w:sz w:val="19"/>
          <w:szCs w:val="19"/>
          <w:highlight w:val="white"/>
        </w:rPr>
        <w:t>String</w:t>
      </w:r>
      <w:r w:rsidRPr="00A878ED">
        <w:rPr>
          <w:color w:val="000000"/>
          <w:sz w:val="19"/>
          <w:szCs w:val="19"/>
          <w:highlight w:val="white"/>
        </w:rPr>
        <w:t>.Join</w:t>
      </w:r>
      <w:proofErr w:type="spellEnd"/>
      <w:r w:rsidRPr="00A878ED">
        <w:rPr>
          <w:color w:val="000000"/>
          <w:sz w:val="19"/>
          <w:szCs w:val="19"/>
          <w:highlight w:val="white"/>
        </w:rPr>
        <w:t>(</w:t>
      </w:r>
      <w:r w:rsidRPr="00A878ED">
        <w:rPr>
          <w:color w:val="A31515"/>
          <w:sz w:val="19"/>
          <w:szCs w:val="19"/>
          <w:highlight w:val="white"/>
        </w:rPr>
        <w:t>"\r\n"</w:t>
      </w:r>
      <w:r w:rsidRPr="00A878ED">
        <w:rPr>
          <w:color w:val="000000"/>
          <w:sz w:val="19"/>
          <w:szCs w:val="19"/>
          <w:highlight w:val="white"/>
        </w:rPr>
        <w:t xml:space="preserve">, </w:t>
      </w:r>
      <w:proofErr w:type="spellStart"/>
      <w:r w:rsidRPr="00A878ED">
        <w:rPr>
          <w:color w:val="000000"/>
          <w:sz w:val="19"/>
          <w:szCs w:val="19"/>
          <w:highlight w:val="white"/>
        </w:rPr>
        <w:t>dssException.errorMessage</w:t>
      </w:r>
      <w:proofErr w:type="spellEnd"/>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if</w:t>
      </w:r>
      <w:proofErr w:type="gramEnd"/>
      <w:r w:rsidRPr="00A878ED">
        <w:rPr>
          <w:color w:val="000000"/>
          <w:sz w:val="19"/>
          <w:szCs w:val="19"/>
          <w:highlight w:val="white"/>
        </w:rPr>
        <w:t xml:space="preserve"> (</w:t>
      </w:r>
      <w:proofErr w:type="spellStart"/>
      <w:r w:rsidRPr="00A878ED">
        <w:rPr>
          <w:color w:val="000000"/>
          <w:sz w:val="19"/>
          <w:szCs w:val="19"/>
          <w:highlight w:val="white"/>
        </w:rPr>
        <w:t>dssException.value</w:t>
      </w:r>
      <w:proofErr w:type="spellEnd"/>
      <w:r w:rsidRPr="00A878ED">
        <w:rPr>
          <w:color w:val="000000"/>
          <w:sz w:val="19"/>
          <w:szCs w:val="19"/>
          <w:highlight w:val="white"/>
        </w:rPr>
        <w:t xml:space="preserv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0000FF"/>
          <w:sz w:val="19"/>
          <w:szCs w:val="19"/>
          <w:highlight w:val="white"/>
        </w:rPr>
        <w:t>var</w:t>
      </w:r>
      <w:proofErr w:type="gramEnd"/>
      <w:r w:rsidRPr="00A878ED">
        <w:rPr>
          <w:color w:val="000000"/>
          <w:sz w:val="19"/>
          <w:szCs w:val="19"/>
          <w:highlight w:val="white"/>
        </w:rPr>
        <w:t xml:space="preserve"> </w:t>
      </w:r>
      <w:proofErr w:type="spellStart"/>
      <w:r w:rsidRPr="00A878ED">
        <w:rPr>
          <w:color w:val="000000"/>
          <w:sz w:val="19"/>
          <w:szCs w:val="19"/>
          <w:highlight w:val="white"/>
        </w:rPr>
        <w:t>cdsMessage</w:t>
      </w:r>
      <w:proofErr w:type="spellEnd"/>
      <w:r w:rsidRPr="00A878ED">
        <w:rPr>
          <w:color w:val="000000"/>
          <w:sz w:val="19"/>
          <w:szCs w:val="19"/>
          <w:highlight w:val="white"/>
        </w:rPr>
        <w:t xml:space="preserv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000000"/>
          <w:sz w:val="19"/>
          <w:szCs w:val="19"/>
          <w:highlight w:val="white"/>
        </w:rPr>
        <w:t>cdsMessage.GetType</w:t>
      </w:r>
      <w:proofErr w:type="spellEnd"/>
      <w:r w:rsidRPr="00A878ED">
        <w:rPr>
          <w:color w:val="000000"/>
          <w:sz w:val="19"/>
          <w:szCs w:val="19"/>
          <w:highlight w:val="white"/>
        </w:rPr>
        <w:t>().Name);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roofErr w:type="gramStart"/>
      <w:r w:rsidRPr="00A878ED">
        <w:rPr>
          <w:color w:val="2B91AF"/>
          <w:sz w:val="19"/>
          <w:szCs w:val="19"/>
          <w:highlight w:val="white"/>
        </w:rPr>
        <w:t>Console</w:t>
      </w:r>
      <w:r w:rsidRPr="00A878ED">
        <w:rPr>
          <w:color w:val="000000"/>
          <w:sz w:val="19"/>
          <w:szCs w:val="19"/>
          <w:highlight w:val="white"/>
        </w:rPr>
        <w:t>.WriteLine(</w:t>
      </w:r>
      <w:proofErr w:type="spellStart"/>
      <w:proofErr w:type="gramEnd"/>
      <w:r w:rsidRPr="00A878ED">
        <w:rPr>
          <w:color w:val="000000"/>
          <w:sz w:val="19"/>
          <w:szCs w:val="19"/>
          <w:highlight w:val="white"/>
        </w:rPr>
        <w:t>cdsMessage.message.value</w:t>
      </w:r>
      <w:proofErr w:type="spellEnd"/>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 xml:space="preserve">As noted in the comments, the code here is assuming an EvaluationException. A production implementation would need to peek into the Xml stream to determine the actual type of the exception to </w:t>
      </w:r>
      <w:proofErr w:type="spellStart"/>
      <w:r w:rsidRPr="00A878ED">
        <w:rPr>
          <w:lang w:eastAsia="de-DE"/>
        </w:rPr>
        <w:t>deserialize</w:t>
      </w:r>
      <w:proofErr w:type="spellEnd"/>
      <w:r w:rsidRPr="00A878ED">
        <w:rPr>
          <w:lang w:eastAsia="de-DE"/>
        </w:rPr>
        <w:t>.</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692" w:name="_Toc363646315"/>
      <w:bookmarkStart w:id="693" w:name="_Toc363646426"/>
      <w:bookmarkStart w:id="694" w:name="_Toc363646316"/>
      <w:bookmarkStart w:id="695" w:name="_Toc363646427"/>
      <w:bookmarkStart w:id="696" w:name="_Toc363646318"/>
      <w:bookmarkStart w:id="697" w:name="_Toc363646429"/>
      <w:bookmarkStart w:id="698" w:name="_Toc354582638"/>
      <w:bookmarkStart w:id="699" w:name="_Ref363555905"/>
      <w:bookmarkStart w:id="700" w:name="_Ref363555908"/>
      <w:bookmarkStart w:id="701" w:name="_Ref363555920"/>
      <w:bookmarkStart w:id="702" w:name="_Toc382849438"/>
      <w:bookmarkEnd w:id="692"/>
      <w:bookmarkEnd w:id="693"/>
      <w:bookmarkEnd w:id="694"/>
      <w:bookmarkEnd w:id="695"/>
      <w:bookmarkEnd w:id="696"/>
      <w:bookmarkEnd w:id="697"/>
      <w:r w:rsidRPr="00A878ED">
        <w:rPr>
          <w:rFonts w:ascii="Times New Roman" w:hAnsi="Times New Roman"/>
        </w:rPr>
        <w:lastRenderedPageBreak/>
        <w:t>Appendices</w:t>
      </w:r>
      <w:bookmarkEnd w:id="698"/>
      <w:bookmarkEnd w:id="699"/>
      <w:bookmarkEnd w:id="700"/>
      <w:bookmarkEnd w:id="701"/>
      <w:bookmarkEnd w:id="702"/>
    </w:p>
    <w:p w:rsidR="000F6CA3" w:rsidRPr="00A878ED" w:rsidRDefault="000F6CA3" w:rsidP="000F6CA3">
      <w:pPr>
        <w:pStyle w:val="Heading2"/>
        <w:numPr>
          <w:ilvl w:val="0"/>
          <w:numId w:val="0"/>
        </w:numPr>
        <w:rPr>
          <w:rFonts w:ascii="Times New Roman" w:hAnsi="Times New Roman"/>
        </w:rPr>
      </w:pPr>
      <w:bookmarkStart w:id="703" w:name="_Toc354582639"/>
      <w:bookmarkStart w:id="704" w:name="_Toc382849439"/>
      <w:r w:rsidRPr="00A878ED">
        <w:rPr>
          <w:rFonts w:ascii="Times New Roman" w:hAnsi="Times New Roman"/>
        </w:rPr>
        <w:t>Appendix A: Acronyms</w:t>
      </w:r>
      <w:bookmarkEnd w:id="703"/>
      <w:bookmarkEnd w:id="704"/>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lastRenderedPageBreak/>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705" w:name="_Toc354582642"/>
      <w:bookmarkStart w:id="706" w:name="_Toc382849440"/>
      <w:r w:rsidRPr="00A878ED">
        <w:rPr>
          <w:rFonts w:ascii="Times New Roman" w:hAnsi="Times New Roman"/>
        </w:rPr>
        <w:lastRenderedPageBreak/>
        <w:t xml:space="preserve">Appendix </w:t>
      </w:r>
      <w:r w:rsidR="00865DF0">
        <w:rPr>
          <w:rFonts w:ascii="Times New Roman" w:hAnsi="Times New Roman"/>
        </w:rPr>
        <w:t>B</w:t>
      </w:r>
      <w:r w:rsidR="000F6CA3" w:rsidRPr="00A878ED">
        <w:rPr>
          <w:rFonts w:ascii="Times New Roman" w:hAnsi="Times New Roman"/>
        </w:rPr>
        <w:t xml:space="preserve">: </w:t>
      </w:r>
      <w:bookmarkEnd w:id="705"/>
      <w:r w:rsidR="007610F2" w:rsidRPr="00A878ED">
        <w:rPr>
          <w:rFonts w:ascii="Times New Roman" w:hAnsi="Times New Roman"/>
        </w:rPr>
        <w:t>Glossary of Terms</w:t>
      </w:r>
      <w:bookmarkEnd w:id="706"/>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lastRenderedPageBreak/>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 xml:space="preserve">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w:t>
            </w:r>
            <w:r w:rsidRPr="00A878ED">
              <w:lastRenderedPageBreak/>
              <w:t>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0"/>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D6D" w:rsidRDefault="002F1D6D">
      <w:r>
        <w:separator/>
      </w:r>
    </w:p>
  </w:endnote>
  <w:endnote w:type="continuationSeparator" w:id="0">
    <w:p w:rsidR="002F1D6D" w:rsidRDefault="002F1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l?r ?S?V?b?N"/>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B860C9" w:rsidRDefault="001E711C"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ins w:id="707" w:author="Kensaku Kawamoto" w:date="2014-03-17T18:54:00Z">
      <w:r w:rsidR="00B90061">
        <w:rPr>
          <w:bCs/>
          <w:sz w:val="20"/>
          <w:szCs w:val="20"/>
        </w:rPr>
        <w:t>.1</w:t>
      </w:r>
    </w:ins>
    <w:del w:id="708" w:author="Kensaku Kawamoto" w:date="2014-03-17T18:54:00Z">
      <w:r w:rsidDel="00B90061">
        <w:rPr>
          <w:sz w:val="20"/>
          <w:szCs w:val="20"/>
        </w:rPr>
        <w:delText xml:space="preserve"> </w:delText>
      </w:r>
    </w:del>
    <w:r>
      <w:rPr>
        <w:sz w:val="20"/>
        <w:szCs w:val="20"/>
      </w:rPr>
      <w:t xml:space="preserve">                          </w:t>
    </w:r>
    <w:r>
      <w:rPr>
        <w:sz w:val="20"/>
        <w:szCs w:val="20"/>
      </w:rPr>
      <w:tab/>
      <w:t xml:space="preserve">                                        </w:t>
    </w:r>
    <w:del w:id="709" w:author="Kensaku Kawamoto" w:date="2014-03-17T18:55:00Z">
      <w:r w:rsidDel="00B90061">
        <w:rPr>
          <w:sz w:val="20"/>
          <w:szCs w:val="20"/>
        </w:rPr>
        <w:delText xml:space="preserve">  </w:delText>
      </w:r>
    </w:del>
    <w:r>
      <w:rPr>
        <w:sz w:val="20"/>
        <w:szCs w:val="20"/>
      </w:rPr>
      <w:t>Page</w:t>
    </w:r>
    <w:r w:rsidRPr="00445E4E">
      <w:rPr>
        <w:sz w:val="20"/>
        <w:szCs w:val="20"/>
      </w:rPr>
      <w:t xml:space="preserve"> </w:t>
    </w:r>
    <w:r w:rsidRPr="00445E4E">
      <w:rPr>
        <w:rFonts w:ascii="Arial" w:hAnsi="Arial" w:cs="Arial"/>
        <w:color w:val="000000"/>
        <w:sz w:val="20"/>
        <w:szCs w:val="20"/>
      </w:rPr>
      <w:fldChar w:fldCharType="begin"/>
    </w:r>
    <w:r w:rsidRPr="00445E4E">
      <w:rPr>
        <w:sz w:val="20"/>
        <w:szCs w:val="20"/>
      </w:rPr>
      <w:instrText xml:space="preserve"> PAGE   \* MERGEFORMAT </w:instrText>
    </w:r>
    <w:r w:rsidRPr="00445E4E">
      <w:rPr>
        <w:rFonts w:ascii="Arial" w:hAnsi="Arial" w:cs="Arial"/>
        <w:color w:val="000000"/>
        <w:sz w:val="20"/>
        <w:szCs w:val="20"/>
      </w:rPr>
      <w:fldChar w:fldCharType="separate"/>
    </w:r>
    <w:r w:rsidR="00B12948">
      <w:rPr>
        <w:noProof/>
        <w:sz w:val="20"/>
        <w:szCs w:val="20"/>
      </w:rPr>
      <w:t>2</w:t>
    </w:r>
    <w:r w:rsidRPr="00445E4E">
      <w:rPr>
        <w:rFonts w:ascii="Arial" w:hAnsi="Arial" w:cs="Arial"/>
        <w:noProof/>
        <w:color w:val="000000"/>
        <w:sz w:val="20"/>
        <w:szCs w:val="20"/>
      </w:rPr>
      <w:fldChar w:fldCharType="end"/>
    </w:r>
    <w:r>
      <w:rPr>
        <w:noProof/>
        <w:sz w:val="20"/>
        <w:szCs w:val="20"/>
      </w:rPr>
      <w:t xml:space="preserve">  </w:t>
    </w:r>
    <w:r>
      <w:rPr>
        <w:sz w:val="20"/>
        <w:szCs w:val="20"/>
      </w:rPr>
      <w:t xml:space="preserve">                                       © </w:t>
    </w:r>
    <w:del w:id="710" w:author="Kensaku Kawamoto" w:date="2014-03-17T18:54:00Z">
      <w:r w:rsidDel="00B90061">
        <w:rPr>
          <w:sz w:val="20"/>
          <w:szCs w:val="20"/>
        </w:rPr>
        <w:delText>2013</w:delText>
      </w:r>
      <w:r w:rsidRPr="006637FF" w:rsidDel="00B90061">
        <w:rPr>
          <w:sz w:val="20"/>
          <w:szCs w:val="20"/>
        </w:rPr>
        <w:delText xml:space="preserve"> </w:delText>
      </w:r>
    </w:del>
    <w:ins w:id="711" w:author="Kensaku Kawamoto" w:date="2014-03-17T18:54:00Z">
      <w:r w:rsidR="00B90061">
        <w:rPr>
          <w:sz w:val="20"/>
          <w:szCs w:val="20"/>
        </w:rPr>
        <w:t>2014</w:t>
      </w:r>
      <w:r w:rsidR="00B90061" w:rsidRPr="006637FF">
        <w:rPr>
          <w:sz w:val="20"/>
          <w:szCs w:val="20"/>
        </w:rPr>
        <w:t xml:space="preserve"> </w:t>
      </w:r>
    </w:ins>
    <w:r w:rsidRPr="006637FF">
      <w:rPr>
        <w:sz w:val="20"/>
        <w:szCs w:val="20"/>
      </w:rPr>
      <w:t>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DB7BCA" w:rsidRDefault="001E711C" w:rsidP="00DB7BCA">
    <w:pPr>
      <w:pStyle w:val="Footer"/>
    </w:pPr>
    <w:r w:rsidRPr="00030497">
      <w:rPr>
        <w:bCs/>
        <w:sz w:val="20"/>
        <w:szCs w:val="20"/>
      </w:rPr>
      <w:t>HL7 Implementation Guide: Decision Support Service, Release 1</w:t>
    </w:r>
    <w:ins w:id="712" w:author="Kensaku Kawamoto" w:date="2014-03-17T18:54:00Z">
      <w:r w:rsidR="00B90061">
        <w:rPr>
          <w:bCs/>
          <w:sz w:val="20"/>
          <w:szCs w:val="20"/>
        </w:rPr>
        <w:t>.1</w:t>
      </w:r>
    </w:ins>
    <w:del w:id="713" w:author="Kensaku Kawamoto" w:date="2014-03-17T18:54:00Z">
      <w:r w:rsidDel="00B90061">
        <w:rPr>
          <w:sz w:val="20"/>
          <w:szCs w:val="20"/>
        </w:rPr>
        <w:delText xml:space="preserve"> </w:delText>
      </w:r>
    </w:del>
    <w:r>
      <w:rPr>
        <w:sz w:val="20"/>
        <w:szCs w:val="20"/>
      </w:rPr>
      <w:t xml:space="preserve">                          </w:t>
    </w:r>
    <w:r>
      <w:rPr>
        <w:sz w:val="20"/>
        <w:szCs w:val="20"/>
      </w:rPr>
      <w:tab/>
      <w:t xml:space="preserve">                                      </w:t>
    </w:r>
    <w:del w:id="714" w:author="Kensaku Kawamoto" w:date="2014-03-17T18:55:00Z">
      <w:r w:rsidDel="00B90061">
        <w:rPr>
          <w:sz w:val="20"/>
          <w:szCs w:val="20"/>
        </w:rPr>
        <w:delText xml:space="preserve">  </w:delText>
      </w:r>
    </w:del>
    <w:r>
      <w:rPr>
        <w:sz w:val="20"/>
        <w:szCs w:val="20"/>
      </w:rPr>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B12948">
      <w:rPr>
        <w:noProof/>
        <w:sz w:val="20"/>
        <w:szCs w:val="20"/>
      </w:rPr>
      <w:t>43</w:t>
    </w:r>
    <w:r w:rsidRPr="00445E4E">
      <w:rPr>
        <w:noProof/>
        <w:sz w:val="20"/>
        <w:szCs w:val="20"/>
      </w:rPr>
      <w:fldChar w:fldCharType="end"/>
    </w:r>
    <w:r>
      <w:rPr>
        <w:noProof/>
        <w:sz w:val="20"/>
        <w:szCs w:val="20"/>
      </w:rPr>
      <w:t xml:space="preserve">  </w:t>
    </w:r>
    <w:r>
      <w:rPr>
        <w:sz w:val="20"/>
        <w:szCs w:val="20"/>
      </w:rPr>
      <w:t xml:space="preserve">                                       © </w:t>
    </w:r>
    <w:del w:id="715" w:author="Kensaku Kawamoto" w:date="2014-03-17T18:54:00Z">
      <w:r w:rsidDel="00B90061">
        <w:rPr>
          <w:sz w:val="20"/>
          <w:szCs w:val="20"/>
        </w:rPr>
        <w:delText>2013</w:delText>
      </w:r>
      <w:r w:rsidRPr="006637FF" w:rsidDel="00B90061">
        <w:rPr>
          <w:sz w:val="20"/>
          <w:szCs w:val="20"/>
        </w:rPr>
        <w:delText xml:space="preserve"> </w:delText>
      </w:r>
    </w:del>
    <w:ins w:id="716" w:author="Kensaku Kawamoto" w:date="2014-03-17T18:54:00Z">
      <w:r w:rsidR="00B90061">
        <w:rPr>
          <w:sz w:val="20"/>
          <w:szCs w:val="20"/>
        </w:rPr>
        <w:t>2014</w:t>
      </w:r>
      <w:r w:rsidR="00B90061" w:rsidRPr="006637FF">
        <w:rPr>
          <w:sz w:val="20"/>
          <w:szCs w:val="20"/>
        </w:rPr>
        <w:t xml:space="preserve"> </w:t>
      </w:r>
    </w:ins>
    <w:r w:rsidRPr="006637FF">
      <w:rPr>
        <w:sz w:val="20"/>
        <w:szCs w:val="20"/>
      </w:rPr>
      <w:t>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D6D" w:rsidRDefault="002F1D6D">
      <w:r>
        <w:separator/>
      </w:r>
    </w:p>
  </w:footnote>
  <w:footnote w:type="continuationSeparator" w:id="0">
    <w:p w:rsidR="002F1D6D" w:rsidRDefault="002F1D6D">
      <w:r>
        <w:continuationSeparator/>
      </w:r>
    </w:p>
  </w:footnote>
  <w:footnote w:id="1">
    <w:p w:rsidR="001E711C" w:rsidRDefault="001E711C">
      <w:pPr>
        <w:pStyle w:val="FootnoteText"/>
      </w:pPr>
      <w:r>
        <w:rPr>
          <w:rStyle w:val="FootnoteReference"/>
        </w:rPr>
        <w:footnoteRef/>
      </w:r>
      <w:r>
        <w:t xml:space="preserve"> </w:t>
      </w:r>
      <w:proofErr w:type="gramStart"/>
      <w:r>
        <w:t>Healthcare Services Specification Program (HSSP) Home Page.</w:t>
      </w:r>
      <w:proofErr w:type="gramEnd"/>
      <w:r>
        <w:t xml:space="preserv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w:t>
      </w:r>
      <w:proofErr w:type="gramStart"/>
      <w:r>
        <w:t>;16:874</w:t>
      </w:r>
      <w:proofErr w:type="gramEnd"/>
      <w:r>
        <w:t>-81.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aude Nanjo">
    <w15:presenceInfo w15:providerId="None" w15:userId="Claude Nanj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3D3A"/>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57E04"/>
    <w:rsid w:val="001615A2"/>
    <w:rsid w:val="00161B9F"/>
    <w:rsid w:val="00170D79"/>
    <w:rsid w:val="00172E60"/>
    <w:rsid w:val="00176D43"/>
    <w:rsid w:val="00176FB2"/>
    <w:rsid w:val="00181D31"/>
    <w:rsid w:val="001859D3"/>
    <w:rsid w:val="00197009"/>
    <w:rsid w:val="001B0E9B"/>
    <w:rsid w:val="001B2DB7"/>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1D6D"/>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069A"/>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76E94"/>
    <w:rsid w:val="009818DD"/>
    <w:rsid w:val="00983C5E"/>
    <w:rsid w:val="00991B0A"/>
    <w:rsid w:val="00992373"/>
    <w:rsid w:val="009A0B89"/>
    <w:rsid w:val="009A2C1F"/>
    <w:rsid w:val="009A7E17"/>
    <w:rsid w:val="009B22BF"/>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2948"/>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061"/>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endnote reference" w:uiPriority="0"/>
    <w:lsdException w:name="endnote text" w:uiPriority="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0"/>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semiHidden="0" w:uiPriority="59" w:unhideWhenUsed="0"/>
    <w:lsdException w:name="Table Theme" w:uiPriority="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ww.iso.org/iso/home/standards/country_codes/country_names_and_code_element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ww.loc.gov/standards/iso639-2/php/English_list.php" TargetMode="Externa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ww.iso.org/iso/country_names_and_code_elements" TargetMode="External"/><Relationship Id="rId30" Type="http://schemas.openxmlformats.org/officeDocument/2006/relationships/footer" Target="footer1.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41072-FE40-4AD0-9144-28026907B5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4.xml><?xml version="1.0" encoding="utf-8"?>
<ds:datastoreItem xmlns:ds="http://schemas.openxmlformats.org/officeDocument/2006/customXml" ds:itemID="{109EDA73-AA4C-4BF5-9BC0-E256633C7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55</Pages>
  <Words>14337</Words>
  <Characters>81726</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95872</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53</cp:revision>
  <dcterms:created xsi:type="dcterms:W3CDTF">2013-08-30T11:58:00Z</dcterms:created>
  <dcterms:modified xsi:type="dcterms:W3CDTF">2014-03-18T01:56:00Z</dcterms:modified>
</cp:coreProperties>
</file>
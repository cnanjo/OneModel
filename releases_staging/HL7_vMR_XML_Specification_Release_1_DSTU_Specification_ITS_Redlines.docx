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203F6" w14:textId="77777777" w:rsidR="00501F92" w:rsidRPr="00501F92" w:rsidRDefault="00501F92" w:rsidP="00501F92">
      <w:pPr>
        <w:tabs>
          <w:tab w:val="right" w:pos="9360"/>
        </w:tabs>
        <w:rPr>
          <w:rFonts w:ascii="Arial Narrow" w:eastAsia="Times New Roman" w:hAnsi="Arial Narrow" w:cs="Arial"/>
          <w:b w:val="0"/>
          <w:color w:val="auto"/>
          <w:spacing w:val="0"/>
          <w:sz w:val="32"/>
          <w:szCs w:val="32"/>
          <w:lang w:val="en-US"/>
        </w:rPr>
      </w:pPr>
      <w:r w:rsidRPr="00501F92">
        <w:rPr>
          <w:rFonts w:ascii="Arial Narrow" w:eastAsia="Times New Roman" w:hAnsi="Arial Narrow" w:cs="Arial"/>
          <w:b w:val="0"/>
          <w:color w:val="auto"/>
          <w:spacing w:val="0"/>
          <w:sz w:val="32"/>
          <w:szCs w:val="32"/>
          <w:lang w:val="pt-BR"/>
        </w:rPr>
        <w:tab/>
        <w:t>HL7_CDS_VMR_XML4VMR_R1_D1_2014JAN</w:t>
      </w:r>
    </w:p>
    <w:p w14:paraId="35AEBDDF" w14:textId="77777777"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14:paraId="0BB6F51F" w14:textId="77777777"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r>
        <w:rPr>
          <w:rFonts w:ascii="Arial Narrow" w:eastAsia="Times New Roman" w:hAnsi="Arial Narrow" w:cs="Arial"/>
          <w:b w:val="0"/>
          <w:noProof/>
          <w:color w:val="auto"/>
          <w:spacing w:val="0"/>
          <w:sz w:val="32"/>
          <w:szCs w:val="32"/>
          <w:lang w:val="en-US"/>
        </w:rPr>
        <w:drawing>
          <wp:inline distT="0" distB="0" distL="0" distR="0" wp14:anchorId="12FF7E40" wp14:editId="6E9B1C43">
            <wp:extent cx="1371600" cy="1409700"/>
            <wp:effectExtent l="19050" t="0" r="0" b="0"/>
            <wp:docPr id="6"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9" cstate="print"/>
                    <a:srcRect/>
                    <a:stretch>
                      <a:fillRect/>
                    </a:stretch>
                  </pic:blipFill>
                  <pic:spPr bwMode="auto">
                    <a:xfrm>
                      <a:off x="0" y="0"/>
                      <a:ext cx="1371600" cy="1409700"/>
                    </a:xfrm>
                    <a:prstGeom prst="rect">
                      <a:avLst/>
                    </a:prstGeom>
                    <a:noFill/>
                    <a:ln w="9525">
                      <a:noFill/>
                      <a:miter lim="800000"/>
                      <a:headEnd/>
                      <a:tailEnd/>
                    </a:ln>
                  </pic:spPr>
                </pic:pic>
              </a:graphicData>
            </a:graphic>
          </wp:inline>
        </w:drawing>
      </w:r>
    </w:p>
    <w:p w14:paraId="04E66954" w14:textId="77777777"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14:paraId="16635E6F" w14:textId="77777777" w:rsidR="00501F92" w:rsidRPr="00501F92" w:rsidRDefault="00501F92" w:rsidP="00501F92">
      <w:pPr>
        <w:jc w:val="right"/>
        <w:rPr>
          <w:rFonts w:ascii="Arial Narrow" w:eastAsia="Times New Roman" w:hAnsi="Arial Narrow" w:cs="Arial"/>
          <w:b w:val="0"/>
          <w:color w:val="auto"/>
          <w:spacing w:val="0"/>
          <w:sz w:val="32"/>
          <w:szCs w:val="32"/>
          <w:lang w:val="de-DE"/>
        </w:rPr>
      </w:pPr>
    </w:p>
    <w:p w14:paraId="7D2A9486" w14:textId="77777777" w:rsidR="00501F92" w:rsidRPr="00501F92" w:rsidRDefault="00501F92" w:rsidP="00501F92">
      <w:pPr>
        <w:jc w:val="center"/>
        <w:rPr>
          <w:rFonts w:ascii="Times New Roman" w:eastAsia="Times New Roman" w:hAnsi="Times New Roman" w:cs="Times New Roman"/>
          <w:b w:val="0"/>
          <w:color w:val="auto"/>
          <w:spacing w:val="0"/>
          <w:sz w:val="24"/>
          <w:szCs w:val="24"/>
          <w:lang w:val="en-US"/>
        </w:rPr>
      </w:pPr>
    </w:p>
    <w:p w14:paraId="6590CE77" w14:textId="77777777" w:rsidR="00501F92" w:rsidRPr="00501F92" w:rsidRDefault="00501F92" w:rsidP="00501F92">
      <w:pPr>
        <w:jc w:val="right"/>
        <w:rPr>
          <w:rFonts w:ascii="Arial" w:eastAsia="Times New Roman" w:hAnsi="Arial" w:cs="Times New Roman"/>
          <w:color w:val="auto"/>
          <w:spacing w:val="0"/>
          <w:sz w:val="36"/>
          <w:szCs w:val="36"/>
          <w:u w:val="single"/>
          <w:lang w:val="en-US"/>
        </w:rPr>
      </w:pPr>
      <w:r w:rsidRPr="00501F92">
        <w:rPr>
          <w:rFonts w:ascii="Arial" w:eastAsia="Times New Roman" w:hAnsi="Arial" w:cs="Times New Roman"/>
          <w:color w:val="auto"/>
          <w:spacing w:val="0"/>
          <w:sz w:val="36"/>
          <w:szCs w:val="36"/>
          <w:u w:val="single"/>
          <w:lang w:val="en-US"/>
        </w:rPr>
        <w:t>HL7 Virtual Medical Record for Clinical Decision Support (vMR-CDS) XML Specification, Release 1</w:t>
      </w:r>
    </w:p>
    <w:p w14:paraId="7F4D99BF" w14:textId="77777777" w:rsidR="00501F92" w:rsidRPr="00501F92" w:rsidRDefault="0004709A" w:rsidP="00501F92">
      <w:pPr>
        <w:jc w:val="right"/>
        <w:rPr>
          <w:rFonts w:ascii="Times New Roman" w:eastAsia="Times New Roman" w:hAnsi="Times New Roman" w:cs="Times New Roman"/>
          <w:b w:val="0"/>
          <w:color w:val="auto"/>
          <w:spacing w:val="0"/>
          <w:sz w:val="36"/>
          <w:szCs w:val="36"/>
          <w:lang w:val="en-US"/>
        </w:rPr>
      </w:pPr>
      <w:r>
        <w:rPr>
          <w:rFonts w:ascii="Times New Roman" w:eastAsia="Times New Roman" w:hAnsi="Times New Roman" w:cs="Times New Roman"/>
          <w:b w:val="0"/>
          <w:color w:val="auto"/>
          <w:spacing w:val="0"/>
          <w:sz w:val="36"/>
          <w:szCs w:val="36"/>
          <w:lang w:val="en-US"/>
        </w:rPr>
        <w:t>March</w:t>
      </w:r>
      <w:r w:rsidR="00501F92" w:rsidRPr="00501F92">
        <w:rPr>
          <w:rFonts w:ascii="Times New Roman" w:eastAsia="Times New Roman" w:hAnsi="Times New Roman" w:cs="Times New Roman"/>
          <w:b w:val="0"/>
          <w:color w:val="auto"/>
          <w:spacing w:val="0"/>
          <w:sz w:val="36"/>
          <w:szCs w:val="36"/>
          <w:lang w:val="en-US"/>
        </w:rPr>
        <w:t xml:space="preserve"> 2014</w:t>
      </w:r>
    </w:p>
    <w:p w14:paraId="5F103184" w14:textId="77777777"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p>
    <w:p w14:paraId="0B487BFC" w14:textId="77777777" w:rsidR="00501F92" w:rsidRPr="00501F92" w:rsidRDefault="00501F92" w:rsidP="00501F92">
      <w:pPr>
        <w:jc w:val="right"/>
        <w:rPr>
          <w:rFonts w:ascii="Times New Roman" w:eastAsia="Times New Roman" w:hAnsi="Times New Roman" w:cs="Times New Roman"/>
          <w:color w:val="auto"/>
          <w:spacing w:val="0"/>
          <w:sz w:val="36"/>
          <w:szCs w:val="36"/>
          <w:lang w:val="en-US"/>
        </w:rPr>
      </w:pPr>
      <w:r w:rsidRPr="00501F92">
        <w:rPr>
          <w:rFonts w:ascii="Times New Roman" w:eastAsia="Times New Roman" w:hAnsi="Times New Roman" w:cs="Times New Roman"/>
          <w:color w:val="auto"/>
          <w:spacing w:val="0"/>
          <w:sz w:val="36"/>
          <w:szCs w:val="36"/>
          <w:lang w:val="en-US"/>
        </w:rPr>
        <w:t xml:space="preserve">HL7 DSTU </w:t>
      </w:r>
      <w:r w:rsidR="0004709A">
        <w:rPr>
          <w:rFonts w:ascii="Times New Roman" w:eastAsia="Times New Roman" w:hAnsi="Times New Roman" w:cs="Times New Roman"/>
          <w:color w:val="auto"/>
          <w:spacing w:val="0"/>
          <w:sz w:val="36"/>
          <w:szCs w:val="36"/>
          <w:lang w:val="en-US"/>
        </w:rPr>
        <w:t>Specification</w:t>
      </w:r>
    </w:p>
    <w:p w14:paraId="76C91CA7" w14:textId="77777777" w:rsidR="00501F92" w:rsidRPr="00501F92" w:rsidRDefault="00501F92" w:rsidP="00501F92">
      <w:pPr>
        <w:rPr>
          <w:rFonts w:ascii="Times New Roman" w:eastAsia="Times New Roman" w:hAnsi="Times New Roman" w:cs="Times New Roman"/>
          <w:b w:val="0"/>
          <w:color w:val="auto"/>
          <w:spacing w:val="0"/>
          <w:sz w:val="24"/>
          <w:szCs w:val="24"/>
          <w:lang w:val="en-US"/>
        </w:rPr>
      </w:pPr>
    </w:p>
    <w:p w14:paraId="1C5D3605" w14:textId="77777777"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Sponsored by:</w:t>
      </w:r>
      <w:r w:rsidRPr="00501F92">
        <w:rPr>
          <w:rFonts w:ascii="Times New Roman" w:eastAsia="Times New Roman" w:hAnsi="Times New Roman" w:cs="Times New Roman"/>
          <w:color w:val="auto"/>
          <w:spacing w:val="0"/>
          <w:sz w:val="24"/>
          <w:szCs w:val="24"/>
          <w:lang w:val="en-US"/>
        </w:rPr>
        <w:br/>
        <w:t xml:space="preserve">Implementable Technology Specifications Work Group </w:t>
      </w:r>
    </w:p>
    <w:p w14:paraId="3EEE2154" w14:textId="77777777"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 xml:space="preserve">Clinical Decision Support Work Group </w:t>
      </w:r>
    </w:p>
    <w:p w14:paraId="5081603E" w14:textId="77777777" w:rsidR="00501F92" w:rsidRPr="00501F92" w:rsidRDefault="00501F92" w:rsidP="00501F92">
      <w:pPr>
        <w:spacing w:after="120"/>
        <w:jc w:val="right"/>
        <w:rPr>
          <w:rFonts w:ascii="Times New Roman" w:eastAsia="Times New Roman" w:hAnsi="Times New Roman" w:cs="Times New Roman"/>
          <w:b w:val="0"/>
          <w:color w:val="auto"/>
          <w:spacing w:val="0"/>
          <w:sz w:val="24"/>
          <w:szCs w:val="24"/>
          <w:lang w:val="en-US"/>
        </w:rPr>
      </w:pPr>
    </w:p>
    <w:p w14:paraId="0E56045E"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14F23576"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2AF9A2E5"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45EAF96B"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626F499F"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62684B1A"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56160554"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25D73C09"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4D26FAE9"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6B74AE15"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76475BFA"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2AA08BDE" w14:textId="77777777" w:rsidR="00501F92" w:rsidRPr="00501F92" w:rsidRDefault="003C26B8" w:rsidP="00501F92">
      <w:pPr>
        <w:spacing w:after="100"/>
        <w:rPr>
          <w:rFonts w:ascii="Times New Roman" w:eastAsia="Times New Roman" w:hAnsi="Times New Roman" w:cs="Times New Roman"/>
          <w:color w:val="auto"/>
          <w:spacing w:val="0"/>
          <w:sz w:val="18"/>
          <w:szCs w:val="18"/>
          <w:lang w:val="en-US"/>
        </w:rPr>
      </w:pPr>
      <w:r>
        <w:rPr>
          <w:rFonts w:ascii="Times New Roman" w:eastAsia="Times New Roman" w:hAnsi="Times New Roman" w:cs="Times New Roman"/>
          <w:b w:val="0"/>
          <w:spacing w:val="0"/>
          <w:sz w:val="18"/>
          <w:szCs w:val="18"/>
          <w:lang w:val="en-US"/>
        </w:rPr>
        <w:t>Copyright © 2014</w:t>
      </w:r>
      <w:r w:rsidR="00501F92" w:rsidRPr="00501F92">
        <w:rPr>
          <w:rFonts w:ascii="Times New Roman" w:eastAsia="Times New Roman" w:hAnsi="Times New Roman" w:cs="Times New Roman"/>
          <w:b w:val="0"/>
          <w:spacing w:val="0"/>
          <w:sz w:val="18"/>
          <w:szCs w:val="18"/>
          <w:lang w:val="en-US"/>
        </w:rPr>
        <w:t xml:space="preserve"> Health Level Seven International ® ALL RIGHTS RESERVED. </w:t>
      </w:r>
      <w:r w:rsidR="00501F92" w:rsidRPr="00501F92">
        <w:rPr>
          <w:rFonts w:ascii="Times New Roman" w:eastAsia="Times New Roman" w:hAnsi="Times New Roman" w:cs="Times New Roman"/>
          <w:b w:val="0"/>
          <w:color w:val="auto"/>
          <w:spacing w:val="0"/>
          <w:sz w:val="18"/>
          <w:szCs w:val="18"/>
          <w:lang w:val="en-US"/>
        </w:rPr>
        <w:t xml:space="preserve">The reproduction of this material in any form is strictly forbidden without the written permission of the publisher.  </w:t>
      </w:r>
      <w:r w:rsidR="00501F92" w:rsidRPr="00501F92">
        <w:rPr>
          <w:rFonts w:ascii="Times New Roman" w:eastAsia="Times New Roman" w:hAnsi="Times New Roman" w:cs="Times New Roman"/>
          <w:b w:val="0"/>
          <w:spacing w:val="0"/>
          <w:sz w:val="18"/>
          <w:szCs w:val="18"/>
          <w:lang w:val="en-US"/>
        </w:rPr>
        <w:t>HL7 and Health Level Seven are registered trademarks of Health Level Seven International. Reg. U.S. Pat &amp; TM Off</w:t>
      </w:r>
      <w:r w:rsidR="00501F92" w:rsidRPr="00501F92">
        <w:rPr>
          <w:rFonts w:ascii="Times New Roman" w:eastAsia="Times New Roman" w:hAnsi="Times New Roman" w:cs="Times New Roman"/>
          <w:color w:val="auto"/>
          <w:spacing w:val="0"/>
          <w:sz w:val="18"/>
          <w:szCs w:val="18"/>
          <w:lang w:val="en-US"/>
        </w:rPr>
        <w:t>.</w:t>
      </w:r>
    </w:p>
    <w:p w14:paraId="6C229BD6" w14:textId="77777777" w:rsidR="00501F92" w:rsidRPr="00501F92" w:rsidRDefault="00501F92" w:rsidP="00501F92">
      <w:pPr>
        <w:spacing w:after="100"/>
        <w:rPr>
          <w:rFonts w:ascii="Times New Roman" w:eastAsia="Times New Roman" w:hAnsi="Times New Roman" w:cs="Times New Roman"/>
          <w:b w:val="0"/>
          <w:spacing w:val="0"/>
          <w:sz w:val="18"/>
          <w:szCs w:val="18"/>
          <w:lang w:val="en-US"/>
        </w:rPr>
      </w:pPr>
      <w:r w:rsidRPr="00501F92">
        <w:rPr>
          <w:rFonts w:ascii="Times New Roman" w:eastAsia="Times New Roman" w:hAnsi="Times New Roman" w:cs="Times New Roman"/>
          <w:b w:val="0"/>
          <w:spacing w:val="0"/>
          <w:sz w:val="18"/>
          <w:szCs w:val="18"/>
          <w:lang w:val="en-US"/>
        </w:rPr>
        <w:t xml:space="preserve">Use of this material is governed by HL7's </w:t>
      </w:r>
      <w:hyperlink r:id="rId10" w:history="1">
        <w:r w:rsidRPr="00501F92">
          <w:rPr>
            <w:rFonts w:ascii="Times New Roman" w:eastAsia="Times New Roman" w:hAnsi="Times New Roman" w:cs="Times New Roman"/>
            <w:color w:val="333399"/>
            <w:spacing w:val="0"/>
            <w:sz w:val="18"/>
            <w:u w:val="single"/>
            <w:lang w:val="en-US"/>
          </w:rPr>
          <w:t>IP Compliance Policy</w:t>
        </w:r>
      </w:hyperlink>
      <w:r w:rsidRPr="00501F92">
        <w:rPr>
          <w:rFonts w:ascii="Times New Roman" w:eastAsia="Times New Roman" w:hAnsi="Times New Roman" w:cs="Times New Roman"/>
          <w:b w:val="0"/>
          <w:spacing w:val="0"/>
          <w:sz w:val="18"/>
          <w:szCs w:val="18"/>
          <w:lang w:val="en-US"/>
        </w:rPr>
        <w:t>.</w:t>
      </w:r>
    </w:p>
    <w:p w14:paraId="06C158EE" w14:textId="77777777" w:rsidR="00AB141E" w:rsidRDefault="00AB141E" w:rsidP="00AB141E">
      <w:pPr>
        <w:pStyle w:val="Subtitle"/>
      </w:pPr>
    </w:p>
    <w:p w14:paraId="427D636D" w14:textId="77777777" w:rsidR="00AB141E" w:rsidRDefault="00AB141E" w:rsidP="00AB141E">
      <w:pPr>
        <w:pStyle w:val="Subtitle"/>
        <w:rPr>
          <w:bCs/>
          <w:color w:val="000000"/>
        </w:rPr>
      </w:pPr>
      <w:r>
        <w:rPr>
          <w:bCs/>
          <w:color w:val="000000"/>
          <w:u w:val="single"/>
        </w:rPr>
        <w:lastRenderedPageBreak/>
        <w:t>Project Coordinator and Document Editor</w:t>
      </w:r>
    </w:p>
    <w:p w14:paraId="5F5C1294" w14:textId="77777777" w:rsidR="00AB141E" w:rsidRPr="00312B24" w:rsidRDefault="00AB141E" w:rsidP="00AB141E">
      <w:pPr>
        <w:pStyle w:val="Subtitle"/>
        <w:rPr>
          <w:b w:val="0"/>
          <w:bCs/>
          <w:color w:val="000000"/>
          <w:sz w:val="22"/>
        </w:rPr>
      </w:pPr>
      <w:r w:rsidRPr="00312B24">
        <w:rPr>
          <w:b w:val="0"/>
          <w:bCs/>
          <w:color w:val="000000"/>
          <w:sz w:val="22"/>
        </w:rPr>
        <w:t>Kensaku Kawamoto, MD, PhD, University of Utah</w:t>
      </w:r>
    </w:p>
    <w:p w14:paraId="6A41AAA1" w14:textId="77777777" w:rsidR="00AB141E" w:rsidRPr="00312B24" w:rsidRDefault="00AB141E" w:rsidP="00AB141E">
      <w:pPr>
        <w:pStyle w:val="Subtitle"/>
        <w:rPr>
          <w:b w:val="0"/>
          <w:bCs/>
          <w:color w:val="000000"/>
          <w:sz w:val="22"/>
        </w:rPr>
      </w:pPr>
      <w:r w:rsidRPr="00312B24">
        <w:rPr>
          <w:b w:val="0"/>
          <w:sz w:val="22"/>
          <w:szCs w:val="24"/>
        </w:rPr>
        <w:t>Claude Nanjo, MPH, MAAS, Cognitive Medical Systems</w:t>
      </w:r>
    </w:p>
    <w:p w14:paraId="743BCDC8" w14:textId="77777777" w:rsidR="00AB141E" w:rsidRDefault="00AB141E" w:rsidP="00AB141E">
      <w:pPr>
        <w:pStyle w:val="Subtitle"/>
        <w:rPr>
          <w:b w:val="0"/>
          <w:bCs/>
          <w:color w:val="000000"/>
        </w:rPr>
      </w:pPr>
    </w:p>
    <w:p w14:paraId="3552760E" w14:textId="77777777" w:rsidR="00AB141E" w:rsidRDefault="00AB141E" w:rsidP="00AB141E">
      <w:pPr>
        <w:pStyle w:val="Subtitle"/>
        <w:rPr>
          <w:bCs/>
          <w:color w:val="000000"/>
          <w:u w:val="single"/>
        </w:rPr>
      </w:pPr>
      <w:r>
        <w:rPr>
          <w:bCs/>
          <w:color w:val="000000"/>
          <w:u w:val="single"/>
        </w:rPr>
        <w:t>Collaborators</w:t>
      </w:r>
    </w:p>
    <w:p w14:paraId="3787CF6D" w14:textId="77777777" w:rsidR="00AB141E" w:rsidRDefault="00AB141E" w:rsidP="00AB141E">
      <w:pPr>
        <w:pStyle w:val="Subtitle"/>
        <w:rPr>
          <w:b w:val="0"/>
          <w:bCs/>
          <w:color w:val="000000"/>
        </w:rPr>
      </w:pPr>
      <w:r w:rsidRPr="00A07CCE">
        <w:rPr>
          <w:b w:val="0"/>
          <w:bCs/>
          <w:color w:val="000000"/>
          <w:sz w:val="22"/>
        </w:rPr>
        <w:t>David Shields, University of Uta</w:t>
      </w:r>
      <w:r>
        <w:rPr>
          <w:b w:val="0"/>
          <w:bCs/>
          <w:color w:val="000000"/>
          <w:sz w:val="22"/>
        </w:rPr>
        <w:t>h</w:t>
      </w:r>
    </w:p>
    <w:p w14:paraId="702D685A" w14:textId="77777777" w:rsidR="00AB141E" w:rsidRPr="00706EC0" w:rsidRDefault="00AB141E" w:rsidP="00AB141E">
      <w:pPr>
        <w:pStyle w:val="Subtitle"/>
        <w:rPr>
          <w:b w:val="0"/>
          <w:bCs/>
          <w:color w:val="000000"/>
          <w:sz w:val="22"/>
        </w:rPr>
      </w:pPr>
      <w:r w:rsidRPr="00706EC0">
        <w:rPr>
          <w:b w:val="0"/>
          <w:bCs/>
          <w:color w:val="000000"/>
          <w:sz w:val="22"/>
        </w:rPr>
        <w:t>Victor Lee, MD, Zynx Health Incorporated</w:t>
      </w:r>
    </w:p>
    <w:p w14:paraId="19094A25" w14:textId="77777777" w:rsidR="00AB141E" w:rsidRPr="00706EC0" w:rsidRDefault="00AB141E" w:rsidP="00AB141E">
      <w:pPr>
        <w:pStyle w:val="Subtitle"/>
        <w:rPr>
          <w:b w:val="0"/>
          <w:bCs/>
          <w:color w:val="000000"/>
          <w:sz w:val="22"/>
        </w:rPr>
      </w:pPr>
      <w:r w:rsidRPr="00706EC0">
        <w:rPr>
          <w:b w:val="0"/>
          <w:bCs/>
          <w:color w:val="000000"/>
          <w:sz w:val="22"/>
        </w:rPr>
        <w:t xml:space="preserve">Aziz Boxwala, MD, PhD, FACMI, </w:t>
      </w:r>
      <w:proofErr w:type="spellStart"/>
      <w:r w:rsidRPr="00706EC0">
        <w:rPr>
          <w:b w:val="0"/>
          <w:bCs/>
          <w:color w:val="000000"/>
          <w:sz w:val="22"/>
        </w:rPr>
        <w:t>Meliorix</w:t>
      </w:r>
      <w:proofErr w:type="spellEnd"/>
      <w:r w:rsidRPr="00706EC0">
        <w:rPr>
          <w:b w:val="0"/>
          <w:bCs/>
          <w:color w:val="000000"/>
          <w:sz w:val="22"/>
        </w:rPr>
        <w:t xml:space="preserve"> </w:t>
      </w:r>
      <w:proofErr w:type="spellStart"/>
      <w:r w:rsidRPr="00706EC0">
        <w:rPr>
          <w:b w:val="0"/>
          <w:bCs/>
          <w:color w:val="000000"/>
          <w:sz w:val="22"/>
        </w:rPr>
        <w:t>Inc</w:t>
      </w:r>
      <w:proofErr w:type="spellEnd"/>
    </w:p>
    <w:p w14:paraId="146E3440" w14:textId="77777777" w:rsidR="00AB141E" w:rsidRPr="00706EC0" w:rsidRDefault="00AB141E" w:rsidP="00AB141E">
      <w:pPr>
        <w:pStyle w:val="Subtitle"/>
        <w:rPr>
          <w:b w:val="0"/>
          <w:bCs/>
          <w:color w:val="000000"/>
          <w:sz w:val="22"/>
        </w:rPr>
      </w:pPr>
      <w:r w:rsidRPr="00706EC0">
        <w:rPr>
          <w:b w:val="0"/>
          <w:bCs/>
          <w:color w:val="000000"/>
          <w:sz w:val="22"/>
        </w:rPr>
        <w:t>Mark Roche, MD, MSMI, Roche Consulting</w:t>
      </w:r>
    </w:p>
    <w:p w14:paraId="62D747AD" w14:textId="77777777" w:rsidR="00AB141E" w:rsidRPr="00706EC0" w:rsidRDefault="00AB141E" w:rsidP="00AB141E">
      <w:pPr>
        <w:pStyle w:val="Subtitle"/>
        <w:rPr>
          <w:b w:val="0"/>
          <w:bCs/>
          <w:color w:val="000000"/>
          <w:sz w:val="22"/>
        </w:rPr>
      </w:pPr>
      <w:r w:rsidRPr="00706EC0">
        <w:rPr>
          <w:b w:val="0"/>
          <w:bCs/>
          <w:color w:val="000000"/>
          <w:sz w:val="22"/>
        </w:rPr>
        <w:t>Bryn Rhodes, Veracity Solutions</w:t>
      </w:r>
    </w:p>
    <w:p w14:paraId="77E59C2C" w14:textId="77777777" w:rsidR="00AB141E" w:rsidRDefault="00AB141E" w:rsidP="00AB141E">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14:paraId="3EA54C81" w14:textId="77777777" w:rsidR="00AB141E" w:rsidRPr="00706EC0" w:rsidRDefault="00AB141E" w:rsidP="00AB141E">
      <w:pPr>
        <w:pStyle w:val="Subtitle"/>
        <w:rPr>
          <w:b w:val="0"/>
          <w:bCs/>
          <w:color w:val="000000"/>
          <w:sz w:val="22"/>
        </w:rPr>
      </w:pPr>
      <w:r w:rsidRPr="00706EC0">
        <w:rPr>
          <w:b w:val="0"/>
          <w:bCs/>
          <w:color w:val="000000"/>
          <w:sz w:val="22"/>
        </w:rPr>
        <w:t>Andrew K. McIntyre, FRACP, MBBS, Medical-Objects</w:t>
      </w:r>
    </w:p>
    <w:p w14:paraId="6674C8E7" w14:textId="77777777" w:rsidR="00AB141E" w:rsidRPr="00706EC0" w:rsidRDefault="00AB141E" w:rsidP="00AB141E">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14:paraId="294C302B" w14:textId="77777777" w:rsidR="00AB141E" w:rsidRPr="00706EC0" w:rsidRDefault="00AB141E" w:rsidP="00AB141E">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14:paraId="6AE0AAD3" w14:textId="77777777" w:rsidR="00AB141E" w:rsidRPr="00EE743F" w:rsidRDefault="00AB141E" w:rsidP="00AB141E">
      <w:pPr>
        <w:pStyle w:val="Subtitle"/>
        <w:rPr>
          <w:b w:val="0"/>
          <w:bCs/>
          <w:color w:val="000000"/>
          <w:sz w:val="22"/>
          <w:lang w:val="de-DE"/>
        </w:rPr>
      </w:pPr>
      <w:r w:rsidRPr="00EE743F">
        <w:rPr>
          <w:b w:val="0"/>
          <w:bCs/>
          <w:color w:val="000000"/>
          <w:sz w:val="22"/>
          <w:lang w:val="de-DE"/>
        </w:rPr>
        <w:t>Peter R. Tattam, Tattam Software Enterprises Pty Ltd</w:t>
      </w:r>
    </w:p>
    <w:p w14:paraId="48064C40" w14:textId="77777777" w:rsidR="00AB141E" w:rsidRPr="00706EC0" w:rsidRDefault="00AB141E" w:rsidP="00AB141E">
      <w:pPr>
        <w:pStyle w:val="Subtitle"/>
        <w:rPr>
          <w:b w:val="0"/>
          <w:bCs/>
          <w:color w:val="000000"/>
          <w:sz w:val="22"/>
        </w:rPr>
      </w:pPr>
      <w:r w:rsidRPr="00706EC0">
        <w:rPr>
          <w:b w:val="0"/>
          <w:bCs/>
          <w:color w:val="000000"/>
          <w:sz w:val="22"/>
        </w:rPr>
        <w:t>Scott Bolte, MS, GE Healthcare</w:t>
      </w:r>
    </w:p>
    <w:p w14:paraId="34A806CC" w14:textId="77777777" w:rsidR="00AB141E" w:rsidRPr="00706EC0" w:rsidRDefault="00AB141E" w:rsidP="00AB141E">
      <w:pPr>
        <w:pStyle w:val="Subtitle"/>
        <w:rPr>
          <w:b w:val="0"/>
          <w:bCs/>
          <w:color w:val="000000"/>
          <w:sz w:val="22"/>
        </w:rPr>
      </w:pPr>
      <w:r w:rsidRPr="00706EC0">
        <w:rPr>
          <w:b w:val="0"/>
          <w:bCs/>
          <w:color w:val="000000"/>
          <w:sz w:val="22"/>
        </w:rPr>
        <w:t>Peter Scott, MBBS, Medical-Objects</w:t>
      </w:r>
    </w:p>
    <w:p w14:paraId="2D1987E4" w14:textId="77777777" w:rsidR="00AB141E" w:rsidRPr="00706EC0" w:rsidRDefault="00AB141E" w:rsidP="00AB141E">
      <w:pPr>
        <w:pStyle w:val="Subtitle"/>
        <w:rPr>
          <w:b w:val="0"/>
          <w:bCs/>
          <w:color w:val="000000"/>
          <w:sz w:val="22"/>
        </w:rPr>
      </w:pPr>
      <w:r w:rsidRPr="00706EC0">
        <w:rPr>
          <w:b w:val="0"/>
          <w:bCs/>
          <w:color w:val="000000"/>
          <w:sz w:val="22"/>
        </w:rPr>
        <w:t>Keith Boone, GE Healthcare</w:t>
      </w:r>
    </w:p>
    <w:p w14:paraId="477F101E" w14:textId="77777777" w:rsidR="00AB141E" w:rsidRPr="00706EC0" w:rsidRDefault="00AB141E" w:rsidP="00AB141E">
      <w:pPr>
        <w:pStyle w:val="Subtitle"/>
        <w:rPr>
          <w:b w:val="0"/>
          <w:bCs/>
          <w:color w:val="000000"/>
          <w:sz w:val="22"/>
        </w:rPr>
      </w:pPr>
      <w:r w:rsidRPr="00706EC0">
        <w:rPr>
          <w:b w:val="0"/>
          <w:bCs/>
          <w:color w:val="000000"/>
          <w:sz w:val="22"/>
        </w:rPr>
        <w:t>Zhijing Liu, PhD, Siemens Healthcare</w:t>
      </w:r>
    </w:p>
    <w:p w14:paraId="709A2404" w14:textId="77777777" w:rsidR="00AB141E" w:rsidRPr="00706EC0" w:rsidRDefault="00AB141E" w:rsidP="00AB141E">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14:paraId="6464947A" w14:textId="77777777" w:rsidR="00AB141E" w:rsidRPr="00706EC0" w:rsidRDefault="00AB141E" w:rsidP="00AB141E">
      <w:pPr>
        <w:pStyle w:val="Subtitle"/>
        <w:rPr>
          <w:b w:val="0"/>
          <w:bCs/>
          <w:color w:val="000000"/>
          <w:sz w:val="22"/>
        </w:rPr>
      </w:pPr>
      <w:r w:rsidRPr="00706EC0">
        <w:rPr>
          <w:b w:val="0"/>
          <w:bCs/>
          <w:color w:val="000000"/>
          <w:sz w:val="22"/>
        </w:rPr>
        <w:t>Nathan Hulse, PhD, Intermountain Healthcare</w:t>
      </w:r>
    </w:p>
    <w:p w14:paraId="01A1033C" w14:textId="77777777" w:rsidR="00AB141E" w:rsidRPr="00706EC0" w:rsidRDefault="00AB141E" w:rsidP="00AB141E">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14:paraId="1905D264" w14:textId="77777777" w:rsidR="00AB141E" w:rsidRPr="00706EC0" w:rsidRDefault="00AB141E" w:rsidP="00AB141E">
      <w:pPr>
        <w:pStyle w:val="Subtitle"/>
        <w:rPr>
          <w:b w:val="0"/>
          <w:bCs/>
          <w:color w:val="000000"/>
          <w:sz w:val="22"/>
        </w:rPr>
      </w:pPr>
      <w:r w:rsidRPr="00706EC0">
        <w:rPr>
          <w:b w:val="0"/>
          <w:bCs/>
          <w:color w:val="000000"/>
          <w:sz w:val="22"/>
        </w:rPr>
        <w:t>Robert Worden, Open Mapping Software, Limited</w:t>
      </w:r>
    </w:p>
    <w:p w14:paraId="0F6505A6" w14:textId="77777777" w:rsidR="00AB141E" w:rsidRPr="00706EC0" w:rsidRDefault="00AB141E" w:rsidP="00AB141E">
      <w:pPr>
        <w:pStyle w:val="Subtitle"/>
        <w:rPr>
          <w:b w:val="0"/>
          <w:bCs/>
          <w:color w:val="000000"/>
          <w:sz w:val="22"/>
        </w:rPr>
      </w:pPr>
      <w:r w:rsidRPr="00706EC0">
        <w:rPr>
          <w:b w:val="0"/>
          <w:bCs/>
          <w:color w:val="000000"/>
          <w:sz w:val="22"/>
        </w:rPr>
        <w:t>Daryl Chertcoff, HLN Consulting</w:t>
      </w:r>
    </w:p>
    <w:p w14:paraId="31965C94" w14:textId="77777777" w:rsidR="00AB141E" w:rsidRPr="00706EC0" w:rsidRDefault="00AB141E" w:rsidP="00AB141E">
      <w:pPr>
        <w:pStyle w:val="Subtitle"/>
        <w:rPr>
          <w:b w:val="0"/>
          <w:bCs/>
          <w:color w:val="000000"/>
          <w:sz w:val="22"/>
        </w:rPr>
      </w:pPr>
      <w:r w:rsidRPr="00706EC0">
        <w:rPr>
          <w:b w:val="0"/>
          <w:bCs/>
          <w:color w:val="000000"/>
          <w:sz w:val="22"/>
        </w:rPr>
        <w:t>Clayton Curtis, MD, PhD, U.S. Veterans Health Administration</w:t>
      </w:r>
    </w:p>
    <w:p w14:paraId="706A5C7D" w14:textId="77777777" w:rsidR="00AB141E" w:rsidRPr="00706EC0" w:rsidRDefault="00AB141E" w:rsidP="00AB141E">
      <w:pPr>
        <w:pStyle w:val="Subtitle"/>
        <w:rPr>
          <w:b w:val="0"/>
          <w:bCs/>
          <w:color w:val="000000"/>
          <w:sz w:val="22"/>
        </w:rPr>
      </w:pPr>
      <w:r w:rsidRPr="00706EC0">
        <w:rPr>
          <w:b w:val="0"/>
          <w:bCs/>
          <w:color w:val="000000"/>
          <w:sz w:val="22"/>
        </w:rPr>
        <w:t>Guilherme Del Fiol, MD, PhD, University of Utah</w:t>
      </w:r>
    </w:p>
    <w:p w14:paraId="3B6B0AE1" w14:textId="77777777" w:rsidR="00AB141E" w:rsidRPr="00706EC0" w:rsidRDefault="00AB141E" w:rsidP="00AB141E">
      <w:pPr>
        <w:pStyle w:val="Subtitle"/>
        <w:rPr>
          <w:b w:val="0"/>
          <w:bCs/>
          <w:color w:val="000000"/>
          <w:sz w:val="22"/>
        </w:rPr>
      </w:pPr>
      <w:r w:rsidRPr="00706EC0">
        <w:rPr>
          <w:b w:val="0"/>
          <w:bCs/>
          <w:color w:val="000000"/>
          <w:sz w:val="22"/>
        </w:rPr>
        <w:t>Emory Fry, MD, Uniformed Service University Health Sciences</w:t>
      </w:r>
    </w:p>
    <w:p w14:paraId="148D2558" w14:textId="77777777" w:rsidR="00AB141E" w:rsidRPr="00EE743F" w:rsidRDefault="00AB141E" w:rsidP="00AB141E">
      <w:pPr>
        <w:pStyle w:val="Subtitle"/>
        <w:rPr>
          <w:b w:val="0"/>
          <w:bCs/>
          <w:color w:val="000000"/>
          <w:sz w:val="22"/>
          <w:lang w:val="fr-FR"/>
        </w:rPr>
      </w:pPr>
      <w:r w:rsidRPr="00EE743F">
        <w:rPr>
          <w:b w:val="0"/>
          <w:bCs/>
          <w:color w:val="000000"/>
          <w:sz w:val="22"/>
          <w:lang w:val="fr-FR"/>
        </w:rPr>
        <w:t>Jean-Charles Dufour, MD, PhD, Université Aix-Marseille</w:t>
      </w:r>
    </w:p>
    <w:p w14:paraId="05DE5F03" w14:textId="77777777" w:rsidR="00AB141E" w:rsidRPr="00EE743F" w:rsidRDefault="00AB141E" w:rsidP="00AB141E">
      <w:pPr>
        <w:pStyle w:val="Subtitle"/>
        <w:rPr>
          <w:b w:val="0"/>
          <w:bCs/>
          <w:color w:val="000000"/>
          <w:sz w:val="22"/>
          <w:lang w:val="fr-FR"/>
        </w:rPr>
      </w:pPr>
      <w:r w:rsidRPr="00EE743F">
        <w:rPr>
          <w:b w:val="0"/>
          <w:bCs/>
          <w:color w:val="000000"/>
          <w:sz w:val="22"/>
          <w:lang w:val="fr-FR"/>
        </w:rPr>
        <w:t>Laurent CHARLOIS, Université de la Méditerranée</w:t>
      </w:r>
    </w:p>
    <w:p w14:paraId="3EEFB8DA" w14:textId="77777777" w:rsidR="00AB141E" w:rsidRPr="00EE743F" w:rsidRDefault="00AB141E" w:rsidP="00AB141E">
      <w:pPr>
        <w:pStyle w:val="Subtitle"/>
        <w:rPr>
          <w:b w:val="0"/>
          <w:bCs/>
          <w:color w:val="000000"/>
          <w:sz w:val="22"/>
          <w:lang w:val="fr-FR"/>
        </w:rPr>
      </w:pPr>
    </w:p>
    <w:p w14:paraId="0D9356F8" w14:textId="77777777" w:rsidR="00AB141E" w:rsidRDefault="00AB141E" w:rsidP="00AB141E">
      <w:pPr>
        <w:pStyle w:val="Subtitle"/>
        <w:rPr>
          <w:bCs/>
          <w:color w:val="000000"/>
        </w:rPr>
      </w:pPr>
      <w:r>
        <w:rPr>
          <w:bCs/>
          <w:color w:val="000000"/>
        </w:rPr>
        <w:t xml:space="preserve">Project Sponsor: HL7 Implementable Technology Specifications Work Group </w:t>
      </w:r>
    </w:p>
    <w:p w14:paraId="687C1E6A" w14:textId="77777777" w:rsidR="00AB141E" w:rsidRDefault="00AB141E" w:rsidP="00AB141E">
      <w:pPr>
        <w:pStyle w:val="Subtitle"/>
        <w:rPr>
          <w:bCs/>
          <w:color w:val="000000"/>
        </w:rPr>
      </w:pPr>
      <w:r>
        <w:rPr>
          <w:bCs/>
          <w:color w:val="000000"/>
        </w:rPr>
        <w:t>Co-Sponsor: HL7 Clinical Decision Support Work Group</w:t>
      </w:r>
      <w:r w:rsidDel="002850D1">
        <w:rPr>
          <w:bCs/>
          <w:color w:val="000000"/>
        </w:rPr>
        <w:t xml:space="preserve"> </w:t>
      </w:r>
    </w:p>
    <w:p w14:paraId="7CA7BCCB" w14:textId="77777777" w:rsidR="00AB141E" w:rsidRPr="00AB141E" w:rsidRDefault="00AB141E" w:rsidP="00AB141E">
      <w:pPr>
        <w:pStyle w:val="Subtitle"/>
        <w:rPr>
          <w:bCs/>
          <w:color w:val="000000"/>
          <w:sz w:val="16"/>
          <w:szCs w:val="16"/>
        </w:rPr>
      </w:pPr>
    </w:p>
    <w:p w14:paraId="4A02B45A" w14:textId="77777777" w:rsidR="00AB141E" w:rsidRDefault="00AB141E" w:rsidP="00AB141E">
      <w:pPr>
        <w:pStyle w:val="Subtitle"/>
        <w:rPr>
          <w:bCs/>
          <w:color w:val="000000"/>
        </w:rPr>
      </w:pPr>
      <w:r>
        <w:rPr>
          <w:bCs/>
          <w:color w:val="000000"/>
        </w:rPr>
        <w:t>HL7 Project #1016</w:t>
      </w:r>
    </w:p>
    <w:p w14:paraId="64CDBD3B" w14:textId="77777777" w:rsidR="00AB141E" w:rsidRDefault="00AB141E" w:rsidP="00AB141E">
      <w:pPr>
        <w:pStyle w:val="Subtitle"/>
        <w:rPr>
          <w:bCs/>
        </w:rPr>
      </w:pPr>
      <w:r>
        <w:rPr>
          <w:bCs/>
          <w:color w:val="000000"/>
        </w:rPr>
        <w:t xml:space="preserve"> Universal Realm Draft Standard for Trial Use Specification</w:t>
      </w:r>
      <w:r>
        <w:rPr>
          <w:bCs/>
        </w:rPr>
        <w:br w:type="page"/>
      </w:r>
    </w:p>
    <w:p w14:paraId="43E166C9" w14:textId="77777777" w:rsidR="00AB141E" w:rsidRPr="005E1963" w:rsidRDefault="00AB141E" w:rsidP="00AB141E">
      <w:pPr>
        <w:rPr>
          <w:rFonts w:eastAsia="Times New Roman"/>
          <w:szCs w:val="24"/>
          <w:lang w:val="en-US"/>
        </w:rPr>
      </w:pPr>
      <w:r w:rsidRPr="005E1963">
        <w:rPr>
          <w:rFonts w:eastAsia="Times New Roman"/>
          <w:szCs w:val="24"/>
          <w:u w:val="single"/>
          <w:lang w:val="en-US"/>
        </w:rPr>
        <w:lastRenderedPageBreak/>
        <w:t>Identifying Information for Specification:</w:t>
      </w:r>
    </w:p>
    <w:p w14:paraId="39310B81" w14:textId="77777777" w:rsidR="00AB141E" w:rsidRDefault="00AB141E" w:rsidP="00AB141E">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14:paraId="29932F94" w14:textId="77777777" w:rsidR="00AB141E" w:rsidRPr="0001793D" w:rsidRDefault="00AB141E" w:rsidP="00AB141E">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w:t>
      </w:r>
      <w:r w:rsidR="00BC0B1C">
        <w:rPr>
          <w:rFonts w:eastAsia="Times New Roman"/>
          <w:b w:val="0"/>
          <w:szCs w:val="24"/>
          <w:lang w:val="en-US"/>
        </w:rPr>
        <w:t>niversal</w:t>
      </w:r>
    </w:p>
    <w:p w14:paraId="0E9500D5" w14:textId="77777777" w:rsidR="00AB141E" w:rsidRDefault="00AB141E" w:rsidP="00AB141E">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Draft Standard for Trial Use</w:t>
      </w:r>
    </w:p>
    <w:p w14:paraId="054DAA79" w14:textId="77777777" w:rsidR="00AB141E" w:rsidRPr="005E1963" w:rsidRDefault="00AB141E" w:rsidP="00AB141E">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January 2014</w:t>
      </w:r>
    </w:p>
    <w:p w14:paraId="0F919530" w14:textId="77777777" w:rsidR="00AB141E" w:rsidRPr="005E1963" w:rsidRDefault="00AB141E" w:rsidP="00AB141E">
      <w:pPr>
        <w:rPr>
          <w:rFonts w:eastAsia="Times New Roman"/>
          <w:szCs w:val="24"/>
          <w:lang w:val="en-US"/>
        </w:rPr>
      </w:pPr>
      <w:r w:rsidRPr="005E1963">
        <w:rPr>
          <w:rFonts w:eastAsia="Times New Roman"/>
          <w:szCs w:val="24"/>
          <w:lang w:val="en-US"/>
        </w:rPr>
        <w:t xml:space="preserve">Specification Date: </w:t>
      </w:r>
      <w:r w:rsidR="0004709A">
        <w:rPr>
          <w:rFonts w:eastAsia="Times New Roman"/>
          <w:b w:val="0"/>
          <w:szCs w:val="24"/>
          <w:lang w:val="en-US"/>
        </w:rPr>
        <w:t>March</w:t>
      </w:r>
      <w:r>
        <w:rPr>
          <w:rFonts w:eastAsia="Times New Roman"/>
          <w:b w:val="0"/>
          <w:szCs w:val="24"/>
          <w:lang w:val="en-US"/>
        </w:rPr>
        <w:t xml:space="preserve"> </w:t>
      </w:r>
      <w:r w:rsidRPr="005E1963">
        <w:rPr>
          <w:rFonts w:eastAsia="Times New Roman"/>
          <w:b w:val="0"/>
          <w:szCs w:val="24"/>
          <w:lang w:val="en-US"/>
        </w:rPr>
        <w:t>201</w:t>
      </w:r>
      <w:r>
        <w:rPr>
          <w:rFonts w:eastAsia="Times New Roman"/>
          <w:b w:val="0"/>
          <w:szCs w:val="24"/>
          <w:lang w:val="en-US"/>
        </w:rPr>
        <w:t>4</w:t>
      </w:r>
    </w:p>
    <w:p w14:paraId="5F1512E0" w14:textId="77777777" w:rsidR="00AB141E" w:rsidRDefault="00AB141E" w:rsidP="00AB141E">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3.</w:t>
      </w:r>
      <w:r w:rsidRPr="005E1963">
        <w:rPr>
          <w:rFonts w:eastAsia="Times New Roman"/>
          <w:b w:val="0"/>
          <w:szCs w:val="24"/>
          <w:lang w:val="en-US"/>
        </w:rPr>
        <w:t>0</w:t>
      </w:r>
    </w:p>
    <w:p w14:paraId="4681FD4E" w14:textId="77777777" w:rsidR="00AB141E" w:rsidRDefault="00AB141E" w:rsidP="00AB141E">
      <w:pPr>
        <w:rPr>
          <w:rFonts w:eastAsia="Times New Roman"/>
          <w:b w:val="0"/>
          <w:szCs w:val="24"/>
          <w:lang w:val="en-US"/>
        </w:rPr>
      </w:pPr>
    </w:p>
    <w:p w14:paraId="03DF82B0" w14:textId="77777777" w:rsidR="00AB141E" w:rsidRDefault="00AB141E" w:rsidP="00AB141E">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14:paraId="30A55C40" w14:textId="77777777" w:rsidR="00AB141E" w:rsidRDefault="00AB141E" w:rsidP="00AB141E">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14:paraId="52D0D393" w14:textId="77777777" w:rsidR="00AB141E" w:rsidRDefault="00AB141E" w:rsidP="00AB141E">
      <w:pPr>
        <w:rPr>
          <w:rFonts w:eastAsia="Times New Roman"/>
          <w:szCs w:val="24"/>
          <w:u w:val="single"/>
          <w:lang w:val="en-US"/>
        </w:rPr>
      </w:pPr>
    </w:p>
    <w:p w14:paraId="30517D74" w14:textId="77777777" w:rsidR="00AB141E" w:rsidRPr="0001793D" w:rsidRDefault="00AB141E" w:rsidP="00AB141E">
      <w:pPr>
        <w:rPr>
          <w:rFonts w:eastAsia="Times New Roman"/>
          <w:szCs w:val="24"/>
          <w:lang w:val="en-US"/>
        </w:rPr>
      </w:pPr>
      <w:r>
        <w:rPr>
          <w:rFonts w:eastAsia="Times New Roman"/>
          <w:szCs w:val="24"/>
          <w:u w:val="single"/>
          <w:lang w:val="en-US"/>
        </w:rPr>
        <w:t>Note Regarding Changes since Last Version</w:t>
      </w:r>
      <w:r w:rsidRPr="0001793D">
        <w:rPr>
          <w:rFonts w:eastAsia="Times New Roman"/>
          <w:szCs w:val="24"/>
          <w:u w:val="single"/>
          <w:lang w:val="en-US"/>
        </w:rPr>
        <w:t>:</w:t>
      </w:r>
    </w:p>
    <w:p w14:paraId="414696D2" w14:textId="77777777" w:rsidR="00AB141E" w:rsidRPr="008B33B5" w:rsidRDefault="00AB141E" w:rsidP="00AB141E">
      <w:pPr>
        <w:rPr>
          <w:rFonts w:eastAsia="Times New Roman"/>
          <w:szCs w:val="24"/>
          <w:u w:val="single"/>
          <w:lang w:val="en-US"/>
        </w:rPr>
      </w:pPr>
      <w:r>
        <w:rPr>
          <w:rFonts w:eastAsia="Times New Roman"/>
          <w:b w:val="0"/>
          <w:szCs w:val="24"/>
          <w:lang w:val="en-US"/>
        </w:rPr>
        <w:t xml:space="preserve">This specification </w:t>
      </w:r>
      <w:r w:rsidR="00770256">
        <w:rPr>
          <w:rFonts w:eastAsia="Times New Roman"/>
          <w:b w:val="0"/>
          <w:szCs w:val="24"/>
          <w:lang w:val="en-US"/>
        </w:rPr>
        <w:t>has been updated to reflect changes to the underlying logical model</w:t>
      </w:r>
      <w:r>
        <w:rPr>
          <w:rFonts w:eastAsia="Times New Roman"/>
          <w:b w:val="0"/>
          <w:szCs w:val="24"/>
          <w:lang w:val="en-US"/>
        </w:rPr>
        <w:t>. The intent of this ballot is to transition this specification to a universal draft standard for trial use (DSTU).</w:t>
      </w:r>
    </w:p>
    <w:p w14:paraId="4C14BB4C" w14:textId="77777777" w:rsidR="00AB141E" w:rsidRDefault="00AB141E" w:rsidP="00AB141E">
      <w:pPr>
        <w:rPr>
          <w:rFonts w:eastAsia="Times New Roman"/>
          <w:b w:val="0"/>
          <w:szCs w:val="24"/>
          <w:u w:val="single"/>
          <w:lang w:val="en-US"/>
        </w:rPr>
      </w:pPr>
    </w:p>
    <w:p w14:paraId="5262379D" w14:textId="77777777" w:rsidR="00AB141E" w:rsidRPr="0001793D" w:rsidRDefault="00AB141E" w:rsidP="00AB141E">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14:paraId="1CFC562F" w14:textId="77777777" w:rsidR="00AB141E" w:rsidRPr="0095289E" w:rsidRDefault="00AB141E" w:rsidP="00AB141E">
      <w:pPr>
        <w:rPr>
          <w:b w:val="0"/>
        </w:rPr>
      </w:pPr>
      <w:bookmarkStart w:id="0"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11"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0"/>
    <w:p w14:paraId="1782FBE1" w14:textId="77777777" w:rsidR="00AB141E" w:rsidRDefault="00AB141E" w:rsidP="00AB141E">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AB141E" w:rsidRPr="00E14F75" w14:paraId="47928087" w14:textId="77777777" w:rsidTr="00254E02">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14:paraId="1705A010" w14:textId="77777777" w:rsidR="00AB141E" w:rsidRPr="00E14F75" w:rsidRDefault="00AB141E" w:rsidP="00254E02">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14:paraId="4DDA3790" w14:textId="77777777" w:rsidR="00AB141E" w:rsidRPr="00E14F75" w:rsidRDefault="00AB141E" w:rsidP="00254E02">
            <w:pPr>
              <w:autoSpaceDE w:val="0"/>
              <w:autoSpaceDN w:val="0"/>
              <w:adjustRightInd w:val="0"/>
              <w:spacing w:before="20" w:after="20"/>
              <w:jc w:val="center"/>
              <w:rPr>
                <w:b w:val="0"/>
                <w:bCs/>
                <w:sz w:val="20"/>
              </w:rPr>
            </w:pPr>
            <w:r>
              <w:rPr>
                <w:bCs/>
                <w:sz w:val="20"/>
              </w:rPr>
              <w:t>Organization</w:t>
            </w:r>
          </w:p>
        </w:tc>
      </w:tr>
      <w:tr w:rsidR="00AB141E" w:rsidRPr="00C018E3" w14:paraId="225680A1"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5A59A67D" w14:textId="77777777" w:rsidR="00AB141E" w:rsidRPr="0095289E" w:rsidRDefault="00AB141E" w:rsidP="00254E02">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14:paraId="3C54F562" w14:textId="77777777"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AB141E" w:rsidRPr="00C018E3" w14:paraId="551C2D65"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B9153A9" w14:textId="77777777" w:rsidR="00AB141E" w:rsidRPr="0095289E" w:rsidRDefault="00AB141E" w:rsidP="00254E02">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14:paraId="41437CEB" w14:textId="77777777"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14:paraId="5A71A973"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3506565B" w14:textId="77777777" w:rsidR="00AB141E" w:rsidRPr="0095289E" w:rsidRDefault="00AB141E" w:rsidP="00254E02">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14:paraId="4F2BB2A8" w14:textId="77777777"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14:paraId="61DDE3E1"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557E997C" w14:textId="77777777" w:rsidR="00AB141E" w:rsidRPr="0095289E" w:rsidRDefault="00AB141E" w:rsidP="00254E02">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14:paraId="74D31BC9" w14:textId="77777777" w:rsidR="00AB141E" w:rsidRPr="0095289E" w:rsidRDefault="00AB141E" w:rsidP="00254E02">
            <w:pPr>
              <w:keepLines/>
              <w:widowControl w:val="0"/>
              <w:spacing w:line="240" w:lineRule="atLeast"/>
              <w:jc w:val="center"/>
              <w:rPr>
                <w:b w:val="0"/>
              </w:rPr>
            </w:pPr>
            <w:r w:rsidRPr="0095289E">
              <w:rPr>
                <w:b w:val="0"/>
              </w:rPr>
              <w:t>Lantana Consulting Group</w:t>
            </w:r>
          </w:p>
        </w:tc>
      </w:tr>
      <w:tr w:rsidR="00AB141E" w:rsidRPr="00C018E3" w14:paraId="4DBD989F"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187C244E" w14:textId="77777777" w:rsidR="00AB141E" w:rsidRPr="0095289E" w:rsidRDefault="00AB141E" w:rsidP="00254E02">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14:paraId="6D897796" w14:textId="77777777" w:rsidR="00AB141E" w:rsidRPr="0095289E" w:rsidRDefault="00AB141E" w:rsidP="00254E02">
            <w:pPr>
              <w:keepLines/>
              <w:widowControl w:val="0"/>
              <w:spacing w:line="240" w:lineRule="atLeast"/>
              <w:jc w:val="center"/>
              <w:rPr>
                <w:b w:val="0"/>
              </w:rPr>
            </w:pPr>
            <w:r w:rsidRPr="0095289E">
              <w:rPr>
                <w:b w:val="0"/>
              </w:rPr>
              <w:t>Dute</w:t>
            </w:r>
            <w:r>
              <w:rPr>
                <w:b w:val="0"/>
              </w:rPr>
              <w:t>a</w:t>
            </w:r>
            <w:r w:rsidRPr="0095289E">
              <w:rPr>
                <w:b w:val="0"/>
              </w:rPr>
              <w:t>u Design Inc.</w:t>
            </w:r>
          </w:p>
        </w:tc>
      </w:tr>
      <w:tr w:rsidR="00AB141E" w:rsidRPr="00C018E3" w14:paraId="1927B372"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7D94F196" w14:textId="77777777" w:rsidR="00AB141E" w:rsidRPr="0095289E" w:rsidRDefault="00AB141E" w:rsidP="00254E02">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14:paraId="560501ED" w14:textId="77777777"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RPr="00C018E3" w14:paraId="68000E02"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231BE7CB" w14:textId="77777777" w:rsidR="00AB141E" w:rsidRPr="0095289E" w:rsidRDefault="00AB141E" w:rsidP="00254E02">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14:paraId="00982640" w14:textId="77777777" w:rsidR="00AB141E" w:rsidRPr="0095289E" w:rsidRDefault="00AB141E" w:rsidP="00254E02">
            <w:pPr>
              <w:keepLines/>
              <w:widowControl w:val="0"/>
              <w:spacing w:line="240" w:lineRule="atLeast"/>
              <w:jc w:val="center"/>
              <w:rPr>
                <w:b w:val="0"/>
              </w:rPr>
            </w:pPr>
            <w:r w:rsidRPr="0095289E">
              <w:rPr>
                <w:b w:val="0"/>
              </w:rPr>
              <w:t>Heitmann Consulting and Services</w:t>
            </w:r>
          </w:p>
        </w:tc>
      </w:tr>
      <w:tr w:rsidR="00AB141E" w:rsidRPr="00C018E3" w14:paraId="34E40674"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5265BBC" w14:textId="77777777" w:rsidR="00AB141E" w:rsidRPr="0095289E" w:rsidRDefault="00AB141E" w:rsidP="00254E02">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14:paraId="0B9A2E04" w14:textId="77777777" w:rsidR="00AB141E" w:rsidRPr="0095289E" w:rsidRDefault="00AB141E" w:rsidP="00254E02">
            <w:pPr>
              <w:keepLines/>
              <w:widowControl w:val="0"/>
              <w:spacing w:line="240" w:lineRule="atLeast"/>
              <w:jc w:val="center"/>
              <w:rPr>
                <w:b w:val="0"/>
              </w:rPr>
            </w:pPr>
            <w:r w:rsidRPr="0095289E">
              <w:rPr>
                <w:b w:val="0"/>
              </w:rPr>
              <w:t>GE Healthcare</w:t>
            </w:r>
          </w:p>
        </w:tc>
      </w:tr>
      <w:tr w:rsidR="00AB141E" w:rsidRPr="00C018E3" w14:paraId="2E17F3C8"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2AD8500E" w14:textId="77777777" w:rsidR="00AB141E" w:rsidRPr="0095289E" w:rsidRDefault="00AB141E" w:rsidP="00254E02">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14:paraId="4784009A" w14:textId="77777777" w:rsidR="00AB141E" w:rsidRPr="0095289E" w:rsidRDefault="00AB141E" w:rsidP="00254E02">
            <w:pPr>
              <w:keepLines/>
              <w:widowControl w:val="0"/>
              <w:spacing w:line="240" w:lineRule="atLeast"/>
              <w:jc w:val="center"/>
              <w:rPr>
                <w:b w:val="0"/>
              </w:rPr>
            </w:pPr>
            <w:r w:rsidRPr="0095289E">
              <w:rPr>
                <w:b w:val="0"/>
              </w:rPr>
              <w:t>Quest Diagnostics, Incorporated</w:t>
            </w:r>
          </w:p>
        </w:tc>
      </w:tr>
      <w:tr w:rsidR="00AB141E" w:rsidRPr="00C018E3" w14:paraId="5EEDF8BF"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7EFFF58" w14:textId="77777777" w:rsidR="00AB141E" w:rsidRPr="0095289E" w:rsidRDefault="00AB141E" w:rsidP="00254E02">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14:paraId="7D23BBF1" w14:textId="77777777" w:rsidR="00AB141E" w:rsidRPr="0095289E" w:rsidRDefault="00AB141E" w:rsidP="00254E02">
            <w:pPr>
              <w:keepLines/>
              <w:widowControl w:val="0"/>
              <w:spacing w:line="240" w:lineRule="atLeast"/>
              <w:jc w:val="center"/>
              <w:rPr>
                <w:b w:val="0"/>
              </w:rPr>
            </w:pPr>
            <w:r w:rsidRPr="0095289E">
              <w:rPr>
                <w:b w:val="0"/>
              </w:rPr>
              <w:t>HP Enterprise Services</w:t>
            </w:r>
          </w:p>
        </w:tc>
      </w:tr>
      <w:tr w:rsidR="00AB141E" w:rsidRPr="00C018E3" w14:paraId="49459D3B"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A6C9C50" w14:textId="77777777" w:rsidR="00AB141E" w:rsidRPr="0095289E" w:rsidRDefault="00AB141E" w:rsidP="00254E02">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14:paraId="63B59C9A" w14:textId="77777777" w:rsidR="00AB141E" w:rsidRPr="0095289E" w:rsidRDefault="00AB141E" w:rsidP="00254E02">
            <w:pPr>
              <w:keepLines/>
              <w:widowControl w:val="0"/>
              <w:spacing w:line="240" w:lineRule="atLeast"/>
              <w:jc w:val="center"/>
              <w:rPr>
                <w:b w:val="0"/>
              </w:rPr>
            </w:pPr>
            <w:r w:rsidRPr="0095289E">
              <w:rPr>
                <w:b w:val="0"/>
              </w:rPr>
              <w:t>Gordon Point Informatics Ltd.</w:t>
            </w:r>
          </w:p>
        </w:tc>
      </w:tr>
      <w:tr w:rsidR="00AB141E" w:rsidRPr="00C018E3" w14:paraId="690FADDA"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EADBFBF" w14:textId="77777777" w:rsidR="00AB141E" w:rsidRPr="0095289E" w:rsidRDefault="00AB141E" w:rsidP="00254E02">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14:paraId="3AA1B7A9" w14:textId="77777777" w:rsidR="00AB141E" w:rsidRPr="0095289E" w:rsidRDefault="00AB141E" w:rsidP="00254E02">
            <w:pPr>
              <w:keepLines/>
              <w:widowControl w:val="0"/>
              <w:spacing w:line="240" w:lineRule="atLeast"/>
              <w:jc w:val="center"/>
              <w:rPr>
                <w:b w:val="0"/>
              </w:rPr>
            </w:pPr>
            <w:r w:rsidRPr="0095289E">
              <w:rPr>
                <w:b w:val="0"/>
              </w:rPr>
              <w:t>Constable Consulting Inc</w:t>
            </w:r>
            <w:r>
              <w:rPr>
                <w:b w:val="0"/>
              </w:rPr>
              <w:t>.</w:t>
            </w:r>
          </w:p>
        </w:tc>
      </w:tr>
      <w:tr w:rsidR="00AB141E" w14:paraId="0FB9E3FC"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198D6DC6" w14:textId="77777777" w:rsidR="00AB141E" w:rsidRPr="0095289E" w:rsidRDefault="00AB141E" w:rsidP="00254E02">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14:paraId="61B8F5C8" w14:textId="77777777"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14:paraId="6D4B81B0"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96BE45B" w14:textId="77777777" w:rsidR="00AB141E" w:rsidRPr="0095289E" w:rsidRDefault="00AB141E" w:rsidP="00254E02">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14:paraId="6B245E88" w14:textId="77777777" w:rsidR="00AB141E" w:rsidRPr="0095289E" w:rsidRDefault="00AB141E" w:rsidP="00254E02">
            <w:pPr>
              <w:keepLines/>
              <w:widowControl w:val="0"/>
              <w:spacing w:line="240" w:lineRule="atLeast"/>
              <w:jc w:val="center"/>
              <w:rPr>
                <w:b w:val="0"/>
              </w:rPr>
            </w:pPr>
            <w:r w:rsidRPr="0095289E">
              <w:rPr>
                <w:b w:val="0"/>
              </w:rPr>
              <w:t>Moda Health</w:t>
            </w:r>
          </w:p>
        </w:tc>
      </w:tr>
      <w:tr w:rsidR="00AB141E" w:rsidRPr="00C018E3" w14:paraId="0BA2E181"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4BB2790" w14:textId="77777777"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14:paraId="1AE98513" w14:textId="77777777" w:rsidR="00AB141E" w:rsidRPr="0095289E" w:rsidRDefault="00AB141E" w:rsidP="00254E02">
            <w:pPr>
              <w:keepLines/>
              <w:widowControl w:val="0"/>
              <w:spacing w:line="240" w:lineRule="atLeast"/>
              <w:jc w:val="center"/>
              <w:rPr>
                <w:b w:val="0"/>
              </w:rPr>
            </w:pPr>
            <w:r w:rsidRPr="0095289E">
              <w:rPr>
                <w:b w:val="0"/>
              </w:rPr>
              <w:t>Knapp Consulting Inc.</w:t>
            </w:r>
          </w:p>
        </w:tc>
      </w:tr>
      <w:tr w:rsidR="00AB141E" w14:paraId="05A791A7"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2B1BCCD" w14:textId="77777777" w:rsidR="00AB141E" w:rsidRPr="0095289E" w:rsidRDefault="00AB141E" w:rsidP="00254E02">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14:paraId="77A4BB04" w14:textId="77777777" w:rsidR="00AB141E" w:rsidRPr="0095289E" w:rsidRDefault="00AB141E" w:rsidP="00254E02">
            <w:pPr>
              <w:keepLines/>
              <w:widowControl w:val="0"/>
              <w:spacing w:line="240" w:lineRule="atLeast"/>
              <w:jc w:val="center"/>
              <w:rPr>
                <w:b w:val="0"/>
              </w:rPr>
            </w:pPr>
            <w:r w:rsidRPr="0095289E">
              <w:rPr>
                <w:b w:val="0"/>
              </w:rPr>
              <w:t>Canada Health Infoway</w:t>
            </w:r>
          </w:p>
        </w:tc>
      </w:tr>
      <w:tr w:rsidR="00AB141E" w14:paraId="21E4BBA6"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88B6E31" w14:textId="77777777" w:rsidR="00AB141E" w:rsidRPr="0095289E" w:rsidRDefault="00AB141E" w:rsidP="00254E02">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14:paraId="680EFBF4" w14:textId="77777777" w:rsidR="00AB141E" w:rsidRPr="0095289E" w:rsidRDefault="00AB141E" w:rsidP="00254E02">
            <w:pPr>
              <w:keepLines/>
              <w:widowControl w:val="0"/>
              <w:spacing w:line="240" w:lineRule="atLeast"/>
              <w:jc w:val="center"/>
              <w:rPr>
                <w:b w:val="0"/>
              </w:rPr>
            </w:pPr>
            <w:r w:rsidRPr="0095289E">
              <w:rPr>
                <w:b w:val="0"/>
              </w:rPr>
              <w:t>Beeler Consulting LLC</w:t>
            </w:r>
          </w:p>
        </w:tc>
      </w:tr>
    </w:tbl>
    <w:p w14:paraId="5EFF9A62" w14:textId="77777777" w:rsidR="00AB141E" w:rsidRDefault="00AB141E" w:rsidP="00AB141E">
      <w:pPr>
        <w:pStyle w:val="Subtitle"/>
        <w:jc w:val="left"/>
        <w:rPr>
          <w:rFonts w:ascii="Calibri" w:eastAsia="Calibri" w:hAnsi="Calibri" w:cs="Calibri"/>
          <w:b w:val="0"/>
          <w:color w:val="000000"/>
          <w:spacing w:val="2"/>
          <w:sz w:val="22"/>
          <w:lang w:val="en-AU"/>
        </w:rPr>
      </w:pPr>
    </w:p>
    <w:p w14:paraId="0ED27B98" w14:textId="77777777" w:rsidR="00B91183" w:rsidRDefault="00AB141E" w:rsidP="00AB141E">
      <w:pPr>
        <w:pStyle w:val="Subtitle"/>
        <w:jc w:val="left"/>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14:paraId="3BDC2F77" w14:textId="77777777" w:rsidR="00545D5C" w:rsidRDefault="00545D5C" w:rsidP="005E1963">
      <w:pPr>
        <w:pStyle w:val="Subtitle"/>
        <w:jc w:val="left"/>
        <w:rPr>
          <w:bCs/>
          <w:color w:val="000000"/>
        </w:rPr>
      </w:pPr>
    </w:p>
    <w:p w14:paraId="0915B962" w14:textId="77777777" w:rsidR="009734AB" w:rsidRDefault="009734AB" w:rsidP="009734AB">
      <w:pPr>
        <w:pStyle w:val="TOCHeading"/>
      </w:pPr>
      <w:bookmarkStart w:id="1" w:name="_Toc256763980"/>
      <w:r>
        <w:lastRenderedPageBreak/>
        <w:t>Table of Contents</w:t>
      </w:r>
      <w:bookmarkEnd w:id="1"/>
    </w:p>
    <w:p w14:paraId="2449A0B1" w14:textId="77777777" w:rsidR="00FB4320" w:rsidRDefault="00246193">
      <w:pPr>
        <w:pStyle w:val="TOC1"/>
        <w:tabs>
          <w:tab w:val="right" w:leader="dot" w:pos="9350"/>
        </w:tabs>
        <w:rPr>
          <w:ins w:id="2" w:author="Claude Nanjo" w:date="2014-03-18T12:10:00Z"/>
          <w:rFonts w:asciiTheme="minorHAnsi" w:eastAsiaTheme="minorEastAsia" w:hAnsiTheme="minorHAnsi" w:cstheme="minorBidi"/>
          <w:b w:val="0"/>
          <w:bCs w:val="0"/>
          <w:i w:val="0"/>
          <w:iCs w:val="0"/>
          <w:noProof/>
          <w:lang w:eastAsia="ja-JP"/>
        </w:rPr>
      </w:pPr>
      <w:r>
        <w:rPr>
          <w:b w:val="0"/>
          <w:bCs w:val="0"/>
          <w:caps/>
          <w:smallCaps/>
        </w:rPr>
        <w:fldChar w:fldCharType="begin"/>
      </w:r>
      <w:r w:rsidR="009734AB">
        <w:rPr>
          <w:b w:val="0"/>
          <w:bCs w:val="0"/>
          <w:caps/>
          <w:smallCaps/>
        </w:rPr>
        <w:instrText xml:space="preserve"> TOC \o "1-2" \h \z \u </w:instrText>
      </w:r>
      <w:r>
        <w:rPr>
          <w:b w:val="0"/>
          <w:bCs w:val="0"/>
          <w:caps/>
          <w:smallCaps/>
        </w:rPr>
        <w:fldChar w:fldCharType="separate"/>
      </w:r>
      <w:ins w:id="3" w:author="Claude Nanjo" w:date="2014-03-18T12:10:00Z">
        <w:r w:rsidR="00FB4320">
          <w:rPr>
            <w:noProof/>
          </w:rPr>
          <w:t>Table of Contents</w:t>
        </w:r>
        <w:r w:rsidR="00FB4320">
          <w:rPr>
            <w:noProof/>
          </w:rPr>
          <w:tab/>
        </w:r>
        <w:r w:rsidR="00FB4320">
          <w:rPr>
            <w:noProof/>
          </w:rPr>
          <w:fldChar w:fldCharType="begin"/>
        </w:r>
        <w:r w:rsidR="00FB4320">
          <w:rPr>
            <w:noProof/>
          </w:rPr>
          <w:instrText xml:space="preserve"> PAGEREF _Toc256763980 \h </w:instrText>
        </w:r>
        <w:r w:rsidR="00FB4320">
          <w:rPr>
            <w:noProof/>
          </w:rPr>
        </w:r>
      </w:ins>
      <w:r w:rsidR="00FB4320">
        <w:rPr>
          <w:noProof/>
        </w:rPr>
        <w:fldChar w:fldCharType="separate"/>
      </w:r>
      <w:ins w:id="4" w:author="Claude Nanjo" w:date="2014-03-18T12:10:00Z">
        <w:r w:rsidR="00FB4320">
          <w:rPr>
            <w:noProof/>
          </w:rPr>
          <w:t>4</w:t>
        </w:r>
        <w:r w:rsidR="00FB4320">
          <w:rPr>
            <w:noProof/>
          </w:rPr>
          <w:fldChar w:fldCharType="end"/>
        </w:r>
      </w:ins>
    </w:p>
    <w:p w14:paraId="37A6597A" w14:textId="77777777" w:rsidR="00FB4320" w:rsidRDefault="00FB4320">
      <w:pPr>
        <w:pStyle w:val="TOC1"/>
        <w:tabs>
          <w:tab w:val="left" w:pos="360"/>
          <w:tab w:val="right" w:leader="dot" w:pos="9350"/>
        </w:tabs>
        <w:rPr>
          <w:ins w:id="5" w:author="Claude Nanjo" w:date="2014-03-18T12:10:00Z"/>
          <w:rFonts w:asciiTheme="minorHAnsi" w:eastAsiaTheme="minorEastAsia" w:hAnsiTheme="minorHAnsi" w:cstheme="minorBidi"/>
          <w:b w:val="0"/>
          <w:bCs w:val="0"/>
          <w:i w:val="0"/>
          <w:iCs w:val="0"/>
          <w:noProof/>
          <w:lang w:eastAsia="ja-JP"/>
        </w:rPr>
      </w:pPr>
      <w:ins w:id="6" w:author="Claude Nanjo" w:date="2014-03-18T12:10:00Z">
        <w:r>
          <w:rPr>
            <w:noProof/>
          </w:rPr>
          <w:t>1</w:t>
        </w:r>
        <w:r>
          <w:rPr>
            <w:rFonts w:asciiTheme="minorHAnsi" w:eastAsiaTheme="minorEastAsia" w:hAnsiTheme="minorHAnsi" w:cstheme="minorBidi"/>
            <w:b w:val="0"/>
            <w:bCs w:val="0"/>
            <w:i w:val="0"/>
            <w:iCs w:val="0"/>
            <w:noProof/>
            <w:lang w:eastAsia="ja-JP"/>
          </w:rPr>
          <w:tab/>
        </w:r>
        <w:r>
          <w:rPr>
            <w:noProof/>
          </w:rPr>
          <w:t>Executive Summary</w:t>
        </w:r>
        <w:r>
          <w:rPr>
            <w:noProof/>
          </w:rPr>
          <w:tab/>
        </w:r>
        <w:r>
          <w:rPr>
            <w:noProof/>
          </w:rPr>
          <w:fldChar w:fldCharType="begin"/>
        </w:r>
        <w:r>
          <w:rPr>
            <w:noProof/>
          </w:rPr>
          <w:instrText xml:space="preserve"> PAGEREF _Toc256763981 \h </w:instrText>
        </w:r>
        <w:r>
          <w:rPr>
            <w:noProof/>
          </w:rPr>
        </w:r>
      </w:ins>
      <w:r>
        <w:rPr>
          <w:noProof/>
        </w:rPr>
        <w:fldChar w:fldCharType="separate"/>
      </w:r>
      <w:ins w:id="7" w:author="Claude Nanjo" w:date="2014-03-18T12:10:00Z">
        <w:r>
          <w:rPr>
            <w:noProof/>
          </w:rPr>
          <w:t>5</w:t>
        </w:r>
        <w:r>
          <w:rPr>
            <w:noProof/>
          </w:rPr>
          <w:fldChar w:fldCharType="end"/>
        </w:r>
      </w:ins>
    </w:p>
    <w:p w14:paraId="03C3797C" w14:textId="77777777" w:rsidR="00FB4320" w:rsidRDefault="00FB4320">
      <w:pPr>
        <w:pStyle w:val="TOC1"/>
        <w:tabs>
          <w:tab w:val="left" w:pos="360"/>
          <w:tab w:val="right" w:leader="dot" w:pos="9350"/>
        </w:tabs>
        <w:rPr>
          <w:ins w:id="8" w:author="Claude Nanjo" w:date="2014-03-18T12:10:00Z"/>
          <w:rFonts w:asciiTheme="minorHAnsi" w:eastAsiaTheme="minorEastAsia" w:hAnsiTheme="minorHAnsi" w:cstheme="minorBidi"/>
          <w:b w:val="0"/>
          <w:bCs w:val="0"/>
          <w:i w:val="0"/>
          <w:iCs w:val="0"/>
          <w:noProof/>
          <w:lang w:eastAsia="ja-JP"/>
        </w:rPr>
      </w:pPr>
      <w:ins w:id="9" w:author="Claude Nanjo" w:date="2014-03-18T12:10:00Z">
        <w:r>
          <w:rPr>
            <w:noProof/>
          </w:rPr>
          <w:t>2</w:t>
        </w:r>
        <w:r>
          <w:rPr>
            <w:rFonts w:asciiTheme="minorHAnsi" w:eastAsiaTheme="minorEastAsia" w:hAnsiTheme="minorHAnsi" w:cstheme="minorBidi"/>
            <w:b w:val="0"/>
            <w:bCs w:val="0"/>
            <w:i w:val="0"/>
            <w:iCs w:val="0"/>
            <w:noProof/>
            <w:lang w:eastAsia="ja-JP"/>
          </w:rPr>
          <w:tab/>
        </w:r>
        <w:r>
          <w:rPr>
            <w:noProof/>
          </w:rPr>
          <w:t>XML Specification for VMR</w:t>
        </w:r>
        <w:r>
          <w:rPr>
            <w:noProof/>
          </w:rPr>
          <w:tab/>
        </w:r>
        <w:r>
          <w:rPr>
            <w:noProof/>
          </w:rPr>
          <w:fldChar w:fldCharType="begin"/>
        </w:r>
        <w:r>
          <w:rPr>
            <w:noProof/>
          </w:rPr>
          <w:instrText xml:space="preserve"> PAGEREF _Toc256763982 \h </w:instrText>
        </w:r>
        <w:r>
          <w:rPr>
            <w:noProof/>
          </w:rPr>
        </w:r>
      </w:ins>
      <w:r>
        <w:rPr>
          <w:noProof/>
        </w:rPr>
        <w:fldChar w:fldCharType="separate"/>
      </w:r>
      <w:ins w:id="10" w:author="Claude Nanjo" w:date="2014-03-18T12:10:00Z">
        <w:r>
          <w:rPr>
            <w:noProof/>
          </w:rPr>
          <w:t>6</w:t>
        </w:r>
        <w:r>
          <w:rPr>
            <w:noProof/>
          </w:rPr>
          <w:fldChar w:fldCharType="end"/>
        </w:r>
      </w:ins>
    </w:p>
    <w:p w14:paraId="7D184D8E" w14:textId="77777777" w:rsidR="00FB4320" w:rsidRDefault="00FB4320">
      <w:pPr>
        <w:pStyle w:val="TOC2"/>
        <w:tabs>
          <w:tab w:val="left" w:pos="715"/>
          <w:tab w:val="right" w:leader="dot" w:pos="9350"/>
        </w:tabs>
        <w:rPr>
          <w:ins w:id="11" w:author="Claude Nanjo" w:date="2014-03-18T12:10:00Z"/>
          <w:rFonts w:asciiTheme="minorHAnsi" w:eastAsiaTheme="minorEastAsia" w:hAnsiTheme="minorHAnsi" w:cstheme="minorBidi"/>
          <w:b w:val="0"/>
          <w:bCs w:val="0"/>
          <w:noProof/>
          <w:sz w:val="24"/>
          <w:szCs w:val="24"/>
          <w:lang w:eastAsia="ja-JP"/>
        </w:rPr>
      </w:pPr>
      <w:ins w:id="12" w:author="Claude Nanjo" w:date="2014-03-18T12:10:00Z">
        <w:r>
          <w:rPr>
            <w:noProof/>
          </w:rPr>
          <w:t>2.1</w:t>
        </w:r>
        <w:r>
          <w:rPr>
            <w:rFonts w:asciiTheme="minorHAnsi" w:eastAsiaTheme="minorEastAsia" w:hAnsiTheme="minorHAnsi" w:cstheme="minorBidi"/>
            <w:b w:val="0"/>
            <w:bCs w:val="0"/>
            <w:noProof/>
            <w:sz w:val="24"/>
            <w:szCs w:val="24"/>
            <w:lang w:eastAsia="ja-JP"/>
          </w:rPr>
          <w:tab/>
        </w:r>
        <w:r>
          <w:rPr>
            <w:noProof/>
          </w:rPr>
          <w:t>Conformance Statement</w:t>
        </w:r>
        <w:r>
          <w:rPr>
            <w:noProof/>
          </w:rPr>
          <w:tab/>
        </w:r>
        <w:r>
          <w:rPr>
            <w:noProof/>
          </w:rPr>
          <w:fldChar w:fldCharType="begin"/>
        </w:r>
        <w:r>
          <w:rPr>
            <w:noProof/>
          </w:rPr>
          <w:instrText xml:space="preserve"> PAGEREF _Toc256763983 \h </w:instrText>
        </w:r>
        <w:r>
          <w:rPr>
            <w:noProof/>
          </w:rPr>
        </w:r>
      </w:ins>
      <w:r>
        <w:rPr>
          <w:noProof/>
        </w:rPr>
        <w:fldChar w:fldCharType="separate"/>
      </w:r>
      <w:ins w:id="13" w:author="Claude Nanjo" w:date="2014-03-18T12:10:00Z">
        <w:r>
          <w:rPr>
            <w:noProof/>
          </w:rPr>
          <w:t>6</w:t>
        </w:r>
        <w:r>
          <w:rPr>
            <w:noProof/>
          </w:rPr>
          <w:fldChar w:fldCharType="end"/>
        </w:r>
      </w:ins>
    </w:p>
    <w:p w14:paraId="286433AD" w14:textId="77777777" w:rsidR="00FB4320" w:rsidRDefault="00FB4320">
      <w:pPr>
        <w:pStyle w:val="TOC2"/>
        <w:tabs>
          <w:tab w:val="left" w:pos="715"/>
          <w:tab w:val="right" w:leader="dot" w:pos="9350"/>
        </w:tabs>
        <w:rPr>
          <w:ins w:id="14" w:author="Claude Nanjo" w:date="2014-03-18T12:10:00Z"/>
          <w:rFonts w:asciiTheme="minorHAnsi" w:eastAsiaTheme="minorEastAsia" w:hAnsiTheme="minorHAnsi" w:cstheme="minorBidi"/>
          <w:b w:val="0"/>
          <w:bCs w:val="0"/>
          <w:noProof/>
          <w:sz w:val="24"/>
          <w:szCs w:val="24"/>
          <w:lang w:eastAsia="ja-JP"/>
        </w:rPr>
      </w:pPr>
      <w:ins w:id="15" w:author="Claude Nanjo" w:date="2014-03-18T12:10:00Z">
        <w:r>
          <w:rPr>
            <w:noProof/>
          </w:rPr>
          <w:t>2.2</w:t>
        </w:r>
        <w:r>
          <w:rPr>
            <w:rFonts w:asciiTheme="minorHAnsi" w:eastAsiaTheme="minorEastAsia" w:hAnsiTheme="minorHAnsi" w:cstheme="minorBidi"/>
            <w:b w:val="0"/>
            <w:bCs w:val="0"/>
            <w:noProof/>
            <w:sz w:val="24"/>
            <w:szCs w:val="24"/>
            <w:lang w:eastAsia="ja-JP"/>
          </w:rPr>
          <w:tab/>
        </w:r>
        <w:r>
          <w:rPr>
            <w:noProof/>
          </w:rPr>
          <w:t>Overview</w:t>
        </w:r>
        <w:r>
          <w:rPr>
            <w:noProof/>
          </w:rPr>
          <w:tab/>
        </w:r>
        <w:r>
          <w:rPr>
            <w:noProof/>
          </w:rPr>
          <w:fldChar w:fldCharType="begin"/>
        </w:r>
        <w:r>
          <w:rPr>
            <w:noProof/>
          </w:rPr>
          <w:instrText xml:space="preserve"> PAGEREF _Toc256763984 \h </w:instrText>
        </w:r>
        <w:r>
          <w:rPr>
            <w:noProof/>
          </w:rPr>
        </w:r>
      </w:ins>
      <w:r>
        <w:rPr>
          <w:noProof/>
        </w:rPr>
        <w:fldChar w:fldCharType="separate"/>
      </w:r>
      <w:ins w:id="16" w:author="Claude Nanjo" w:date="2014-03-18T12:10:00Z">
        <w:r>
          <w:rPr>
            <w:noProof/>
          </w:rPr>
          <w:t>6</w:t>
        </w:r>
        <w:r>
          <w:rPr>
            <w:noProof/>
          </w:rPr>
          <w:fldChar w:fldCharType="end"/>
        </w:r>
      </w:ins>
    </w:p>
    <w:p w14:paraId="271F4DB0" w14:textId="77777777" w:rsidR="00FB4320" w:rsidRDefault="00FB4320">
      <w:pPr>
        <w:pStyle w:val="TOC2"/>
        <w:tabs>
          <w:tab w:val="left" w:pos="715"/>
          <w:tab w:val="right" w:leader="dot" w:pos="9350"/>
        </w:tabs>
        <w:rPr>
          <w:ins w:id="17" w:author="Claude Nanjo" w:date="2014-03-18T12:10:00Z"/>
          <w:rFonts w:asciiTheme="minorHAnsi" w:eastAsiaTheme="minorEastAsia" w:hAnsiTheme="minorHAnsi" w:cstheme="minorBidi"/>
          <w:b w:val="0"/>
          <w:bCs w:val="0"/>
          <w:noProof/>
          <w:sz w:val="24"/>
          <w:szCs w:val="24"/>
          <w:lang w:eastAsia="ja-JP"/>
        </w:rPr>
      </w:pPr>
      <w:ins w:id="18" w:author="Claude Nanjo" w:date="2014-03-18T12:10:00Z">
        <w:r>
          <w:rPr>
            <w:noProof/>
          </w:rPr>
          <w:t>2.3</w:t>
        </w:r>
        <w:r>
          <w:rPr>
            <w:rFonts w:asciiTheme="minorHAnsi" w:eastAsiaTheme="minorEastAsia" w:hAnsiTheme="minorHAnsi" w:cstheme="minorBidi"/>
            <w:b w:val="0"/>
            <w:bCs w:val="0"/>
            <w:noProof/>
            <w:sz w:val="24"/>
            <w:szCs w:val="24"/>
            <w:lang w:eastAsia="ja-JP"/>
          </w:rPr>
          <w:tab/>
        </w:r>
        <w:r>
          <w:rPr>
            <w:noProof/>
          </w:rPr>
          <w:t>Namespaces, Schema Dependencies, and Design Approaches</w:t>
        </w:r>
        <w:r>
          <w:rPr>
            <w:noProof/>
          </w:rPr>
          <w:tab/>
        </w:r>
        <w:r>
          <w:rPr>
            <w:noProof/>
          </w:rPr>
          <w:fldChar w:fldCharType="begin"/>
        </w:r>
        <w:r>
          <w:rPr>
            <w:noProof/>
          </w:rPr>
          <w:instrText xml:space="preserve"> PAGEREF _Toc256763985 \h </w:instrText>
        </w:r>
        <w:r>
          <w:rPr>
            <w:noProof/>
          </w:rPr>
        </w:r>
      </w:ins>
      <w:r>
        <w:rPr>
          <w:noProof/>
        </w:rPr>
        <w:fldChar w:fldCharType="separate"/>
      </w:r>
      <w:ins w:id="19" w:author="Claude Nanjo" w:date="2014-03-18T12:10:00Z">
        <w:r>
          <w:rPr>
            <w:noProof/>
          </w:rPr>
          <w:t>7</w:t>
        </w:r>
        <w:r>
          <w:rPr>
            <w:noProof/>
          </w:rPr>
          <w:fldChar w:fldCharType="end"/>
        </w:r>
      </w:ins>
    </w:p>
    <w:p w14:paraId="76F42A9B" w14:textId="77777777" w:rsidR="00FB4320" w:rsidRDefault="00FB4320">
      <w:pPr>
        <w:pStyle w:val="TOC2"/>
        <w:tabs>
          <w:tab w:val="left" w:pos="715"/>
          <w:tab w:val="right" w:leader="dot" w:pos="9350"/>
        </w:tabs>
        <w:rPr>
          <w:ins w:id="20" w:author="Claude Nanjo" w:date="2014-03-18T12:10:00Z"/>
          <w:rFonts w:asciiTheme="minorHAnsi" w:eastAsiaTheme="minorEastAsia" w:hAnsiTheme="minorHAnsi" w:cstheme="minorBidi"/>
          <w:b w:val="0"/>
          <w:bCs w:val="0"/>
          <w:noProof/>
          <w:sz w:val="24"/>
          <w:szCs w:val="24"/>
          <w:lang w:eastAsia="ja-JP"/>
        </w:rPr>
      </w:pPr>
      <w:ins w:id="21" w:author="Claude Nanjo" w:date="2014-03-18T12:10:00Z">
        <w:r>
          <w:rPr>
            <w:noProof/>
          </w:rPr>
          <w:t>2.4</w:t>
        </w:r>
        <w:r>
          <w:rPr>
            <w:rFonts w:asciiTheme="minorHAnsi" w:eastAsiaTheme="minorEastAsia" w:hAnsiTheme="minorHAnsi" w:cstheme="minorBidi"/>
            <w:b w:val="0"/>
            <w:bCs w:val="0"/>
            <w:noProof/>
            <w:sz w:val="24"/>
            <w:szCs w:val="24"/>
            <w:lang w:eastAsia="ja-JP"/>
          </w:rPr>
          <w:tab/>
        </w:r>
        <w:r>
          <w:rPr>
            <w:noProof/>
          </w:rPr>
          <w:t>Quick Guide to the Diagrams</w:t>
        </w:r>
        <w:r>
          <w:rPr>
            <w:noProof/>
          </w:rPr>
          <w:tab/>
        </w:r>
        <w:r>
          <w:rPr>
            <w:noProof/>
          </w:rPr>
          <w:fldChar w:fldCharType="begin"/>
        </w:r>
        <w:r>
          <w:rPr>
            <w:noProof/>
          </w:rPr>
          <w:instrText xml:space="preserve"> PAGEREF _Toc256763986 \h </w:instrText>
        </w:r>
        <w:r>
          <w:rPr>
            <w:noProof/>
          </w:rPr>
        </w:r>
      </w:ins>
      <w:r>
        <w:rPr>
          <w:noProof/>
        </w:rPr>
        <w:fldChar w:fldCharType="separate"/>
      </w:r>
      <w:ins w:id="22" w:author="Claude Nanjo" w:date="2014-03-18T12:10:00Z">
        <w:r>
          <w:rPr>
            <w:noProof/>
          </w:rPr>
          <w:t>9</w:t>
        </w:r>
        <w:r>
          <w:rPr>
            <w:noProof/>
          </w:rPr>
          <w:fldChar w:fldCharType="end"/>
        </w:r>
      </w:ins>
    </w:p>
    <w:p w14:paraId="10137C11" w14:textId="77777777" w:rsidR="00FB4320" w:rsidRDefault="00FB4320">
      <w:pPr>
        <w:pStyle w:val="TOC2"/>
        <w:tabs>
          <w:tab w:val="left" w:pos="715"/>
          <w:tab w:val="right" w:leader="dot" w:pos="9350"/>
        </w:tabs>
        <w:rPr>
          <w:ins w:id="23" w:author="Claude Nanjo" w:date="2014-03-18T12:10:00Z"/>
          <w:rFonts w:asciiTheme="minorHAnsi" w:eastAsiaTheme="minorEastAsia" w:hAnsiTheme="minorHAnsi" w:cstheme="minorBidi"/>
          <w:b w:val="0"/>
          <w:bCs w:val="0"/>
          <w:noProof/>
          <w:sz w:val="24"/>
          <w:szCs w:val="24"/>
          <w:lang w:eastAsia="ja-JP"/>
        </w:rPr>
      </w:pPr>
      <w:ins w:id="24" w:author="Claude Nanjo" w:date="2014-03-18T12:10:00Z">
        <w:r>
          <w:rPr>
            <w:noProof/>
          </w:rPr>
          <w:t>2.5</w:t>
        </w:r>
        <w:r>
          <w:rPr>
            <w:rFonts w:asciiTheme="minorHAnsi" w:eastAsiaTheme="minorEastAsia" w:hAnsiTheme="minorHAnsi" w:cstheme="minorBidi"/>
            <w:b w:val="0"/>
            <w:bCs w:val="0"/>
            <w:noProof/>
            <w:sz w:val="24"/>
            <w:szCs w:val="24"/>
            <w:lang w:eastAsia="ja-JP"/>
          </w:rPr>
          <w:tab/>
        </w:r>
        <w:r>
          <w:rPr>
            <w:noProof/>
          </w:rPr>
          <w:t>datatypes.xsd</w:t>
        </w:r>
        <w:r>
          <w:rPr>
            <w:noProof/>
          </w:rPr>
          <w:tab/>
        </w:r>
        <w:r>
          <w:rPr>
            <w:noProof/>
          </w:rPr>
          <w:fldChar w:fldCharType="begin"/>
        </w:r>
        <w:r>
          <w:rPr>
            <w:noProof/>
          </w:rPr>
          <w:instrText xml:space="preserve"> PAGEREF _Toc256763987 \h </w:instrText>
        </w:r>
        <w:r>
          <w:rPr>
            <w:noProof/>
          </w:rPr>
        </w:r>
      </w:ins>
      <w:r>
        <w:rPr>
          <w:noProof/>
        </w:rPr>
        <w:fldChar w:fldCharType="separate"/>
      </w:r>
      <w:ins w:id="25" w:author="Claude Nanjo" w:date="2014-03-18T12:10:00Z">
        <w:r>
          <w:rPr>
            <w:noProof/>
          </w:rPr>
          <w:t>10</w:t>
        </w:r>
        <w:r>
          <w:rPr>
            <w:noProof/>
          </w:rPr>
          <w:fldChar w:fldCharType="end"/>
        </w:r>
      </w:ins>
    </w:p>
    <w:p w14:paraId="568B401D" w14:textId="77777777" w:rsidR="00FB4320" w:rsidRDefault="00FB4320">
      <w:pPr>
        <w:pStyle w:val="TOC2"/>
        <w:tabs>
          <w:tab w:val="left" w:pos="715"/>
          <w:tab w:val="right" w:leader="dot" w:pos="9350"/>
        </w:tabs>
        <w:rPr>
          <w:ins w:id="26" w:author="Claude Nanjo" w:date="2014-03-18T12:10:00Z"/>
          <w:rFonts w:asciiTheme="minorHAnsi" w:eastAsiaTheme="minorEastAsia" w:hAnsiTheme="minorHAnsi" w:cstheme="minorBidi"/>
          <w:b w:val="0"/>
          <w:bCs w:val="0"/>
          <w:noProof/>
          <w:sz w:val="24"/>
          <w:szCs w:val="24"/>
          <w:lang w:eastAsia="ja-JP"/>
        </w:rPr>
      </w:pPr>
      <w:ins w:id="27" w:author="Claude Nanjo" w:date="2014-03-18T12:10:00Z">
        <w:r>
          <w:rPr>
            <w:noProof/>
          </w:rPr>
          <w:t>2.6</w:t>
        </w:r>
        <w:r>
          <w:rPr>
            <w:rFonts w:asciiTheme="minorHAnsi" w:eastAsiaTheme="minorEastAsia" w:hAnsiTheme="minorHAnsi" w:cstheme="minorBidi"/>
            <w:b w:val="0"/>
            <w:bCs w:val="0"/>
            <w:noProof/>
            <w:sz w:val="24"/>
            <w:szCs w:val="24"/>
            <w:lang w:eastAsia="ja-JP"/>
          </w:rPr>
          <w:tab/>
        </w:r>
        <w:r>
          <w:rPr>
            <w:noProof/>
          </w:rPr>
          <w:t>vmr.xsd</w:t>
        </w:r>
        <w:r>
          <w:rPr>
            <w:noProof/>
          </w:rPr>
          <w:tab/>
        </w:r>
        <w:r>
          <w:rPr>
            <w:noProof/>
          </w:rPr>
          <w:fldChar w:fldCharType="begin"/>
        </w:r>
        <w:r>
          <w:rPr>
            <w:noProof/>
          </w:rPr>
          <w:instrText xml:space="preserve"> PAGEREF _Toc256763988 \h </w:instrText>
        </w:r>
        <w:r>
          <w:rPr>
            <w:noProof/>
          </w:rPr>
        </w:r>
      </w:ins>
      <w:r>
        <w:rPr>
          <w:noProof/>
        </w:rPr>
        <w:fldChar w:fldCharType="separate"/>
      </w:r>
      <w:ins w:id="28" w:author="Claude Nanjo" w:date="2014-03-18T12:10:00Z">
        <w:r>
          <w:rPr>
            <w:noProof/>
          </w:rPr>
          <w:t>11</w:t>
        </w:r>
        <w:r>
          <w:rPr>
            <w:noProof/>
          </w:rPr>
          <w:fldChar w:fldCharType="end"/>
        </w:r>
      </w:ins>
    </w:p>
    <w:p w14:paraId="37276B42" w14:textId="77777777" w:rsidR="00FB4320" w:rsidRDefault="00FB4320">
      <w:pPr>
        <w:pStyle w:val="TOC2"/>
        <w:tabs>
          <w:tab w:val="left" w:pos="715"/>
          <w:tab w:val="right" w:leader="dot" w:pos="9350"/>
        </w:tabs>
        <w:rPr>
          <w:ins w:id="29" w:author="Claude Nanjo" w:date="2014-03-18T12:10:00Z"/>
          <w:rFonts w:asciiTheme="minorHAnsi" w:eastAsiaTheme="minorEastAsia" w:hAnsiTheme="minorHAnsi" w:cstheme="minorBidi"/>
          <w:b w:val="0"/>
          <w:bCs w:val="0"/>
          <w:noProof/>
          <w:sz w:val="24"/>
          <w:szCs w:val="24"/>
          <w:lang w:eastAsia="ja-JP"/>
        </w:rPr>
      </w:pPr>
      <w:ins w:id="30" w:author="Claude Nanjo" w:date="2014-03-18T12:10:00Z">
        <w:r>
          <w:rPr>
            <w:noProof/>
          </w:rPr>
          <w:t>2.7</w:t>
        </w:r>
        <w:r>
          <w:rPr>
            <w:rFonts w:asciiTheme="minorHAnsi" w:eastAsiaTheme="minorEastAsia" w:hAnsiTheme="minorHAnsi" w:cstheme="minorBidi"/>
            <w:b w:val="0"/>
            <w:bCs w:val="0"/>
            <w:noProof/>
            <w:sz w:val="24"/>
            <w:szCs w:val="24"/>
            <w:lang w:eastAsia="ja-JP"/>
          </w:rPr>
          <w:tab/>
        </w:r>
        <w:r>
          <w:rPr>
            <w:noProof/>
          </w:rPr>
          <w:t>VMR Root Type</w:t>
        </w:r>
        <w:r>
          <w:rPr>
            <w:noProof/>
          </w:rPr>
          <w:tab/>
        </w:r>
        <w:r>
          <w:rPr>
            <w:noProof/>
          </w:rPr>
          <w:fldChar w:fldCharType="begin"/>
        </w:r>
        <w:r>
          <w:rPr>
            <w:noProof/>
          </w:rPr>
          <w:instrText xml:space="preserve"> PAGEREF _Toc256763989 \h </w:instrText>
        </w:r>
        <w:r>
          <w:rPr>
            <w:noProof/>
          </w:rPr>
        </w:r>
      </w:ins>
      <w:r>
        <w:rPr>
          <w:noProof/>
        </w:rPr>
        <w:fldChar w:fldCharType="separate"/>
      </w:r>
      <w:ins w:id="31" w:author="Claude Nanjo" w:date="2014-03-18T12:10:00Z">
        <w:r>
          <w:rPr>
            <w:noProof/>
          </w:rPr>
          <w:t>11</w:t>
        </w:r>
        <w:r>
          <w:rPr>
            <w:noProof/>
          </w:rPr>
          <w:fldChar w:fldCharType="end"/>
        </w:r>
      </w:ins>
    </w:p>
    <w:p w14:paraId="7E4A8AD4" w14:textId="77777777" w:rsidR="00FB4320" w:rsidRDefault="00FB4320">
      <w:pPr>
        <w:pStyle w:val="TOC2"/>
        <w:tabs>
          <w:tab w:val="left" w:pos="715"/>
          <w:tab w:val="right" w:leader="dot" w:pos="9350"/>
        </w:tabs>
        <w:rPr>
          <w:ins w:id="32" w:author="Claude Nanjo" w:date="2014-03-18T12:10:00Z"/>
          <w:rFonts w:asciiTheme="minorHAnsi" w:eastAsiaTheme="minorEastAsia" w:hAnsiTheme="minorHAnsi" w:cstheme="minorBidi"/>
          <w:b w:val="0"/>
          <w:bCs w:val="0"/>
          <w:noProof/>
          <w:sz w:val="24"/>
          <w:szCs w:val="24"/>
          <w:lang w:eastAsia="ja-JP"/>
        </w:rPr>
      </w:pPr>
      <w:ins w:id="33" w:author="Claude Nanjo" w:date="2014-03-18T12:10:00Z">
        <w:r>
          <w:rPr>
            <w:noProof/>
          </w:rPr>
          <w:t>2.8</w:t>
        </w:r>
        <w:r>
          <w:rPr>
            <w:rFonts w:asciiTheme="minorHAnsi" w:eastAsiaTheme="minorEastAsia" w:hAnsiTheme="minorHAnsi" w:cstheme="minorBidi"/>
            <w:b w:val="0"/>
            <w:bCs w:val="0"/>
            <w:noProof/>
            <w:sz w:val="24"/>
            <w:szCs w:val="24"/>
            <w:lang w:eastAsia="ja-JP"/>
          </w:rPr>
          <w:tab/>
        </w:r>
        <w:r>
          <w:rPr>
            <w:noProof/>
          </w:rPr>
          <w:t>cdsInput.xsd</w:t>
        </w:r>
        <w:r>
          <w:rPr>
            <w:noProof/>
          </w:rPr>
          <w:tab/>
        </w:r>
        <w:r>
          <w:rPr>
            <w:noProof/>
          </w:rPr>
          <w:fldChar w:fldCharType="begin"/>
        </w:r>
        <w:r>
          <w:rPr>
            <w:noProof/>
          </w:rPr>
          <w:instrText xml:space="preserve"> PAGEREF _Toc256763990 \h </w:instrText>
        </w:r>
        <w:r>
          <w:rPr>
            <w:noProof/>
          </w:rPr>
        </w:r>
      </w:ins>
      <w:r>
        <w:rPr>
          <w:noProof/>
        </w:rPr>
        <w:fldChar w:fldCharType="separate"/>
      </w:r>
      <w:ins w:id="34" w:author="Claude Nanjo" w:date="2014-03-18T12:10:00Z">
        <w:r>
          <w:rPr>
            <w:noProof/>
          </w:rPr>
          <w:t>18</w:t>
        </w:r>
        <w:r>
          <w:rPr>
            <w:noProof/>
          </w:rPr>
          <w:fldChar w:fldCharType="end"/>
        </w:r>
      </w:ins>
    </w:p>
    <w:p w14:paraId="0CBCEEA4" w14:textId="77777777" w:rsidR="00FB4320" w:rsidRDefault="00FB4320">
      <w:pPr>
        <w:pStyle w:val="TOC2"/>
        <w:tabs>
          <w:tab w:val="left" w:pos="715"/>
          <w:tab w:val="right" w:leader="dot" w:pos="9350"/>
        </w:tabs>
        <w:rPr>
          <w:ins w:id="35" w:author="Claude Nanjo" w:date="2014-03-18T12:10:00Z"/>
          <w:rFonts w:asciiTheme="minorHAnsi" w:eastAsiaTheme="minorEastAsia" w:hAnsiTheme="minorHAnsi" w:cstheme="minorBidi"/>
          <w:b w:val="0"/>
          <w:bCs w:val="0"/>
          <w:noProof/>
          <w:sz w:val="24"/>
          <w:szCs w:val="24"/>
          <w:lang w:eastAsia="ja-JP"/>
        </w:rPr>
      </w:pPr>
      <w:ins w:id="36" w:author="Claude Nanjo" w:date="2014-03-18T12:10:00Z">
        <w:r>
          <w:rPr>
            <w:noProof/>
          </w:rPr>
          <w:t>2.9</w:t>
        </w:r>
        <w:r>
          <w:rPr>
            <w:rFonts w:asciiTheme="minorHAnsi" w:eastAsiaTheme="minorEastAsia" w:hAnsiTheme="minorHAnsi" w:cstheme="minorBidi"/>
            <w:b w:val="0"/>
            <w:bCs w:val="0"/>
            <w:noProof/>
            <w:sz w:val="24"/>
            <w:szCs w:val="24"/>
            <w:lang w:eastAsia="ja-JP"/>
          </w:rPr>
          <w:tab/>
        </w:r>
        <w:r>
          <w:rPr>
            <w:noProof/>
          </w:rPr>
          <w:t>cdsInputSpecification.xsd</w:t>
        </w:r>
        <w:r>
          <w:rPr>
            <w:noProof/>
          </w:rPr>
          <w:tab/>
        </w:r>
        <w:r>
          <w:rPr>
            <w:noProof/>
          </w:rPr>
          <w:fldChar w:fldCharType="begin"/>
        </w:r>
        <w:r>
          <w:rPr>
            <w:noProof/>
          </w:rPr>
          <w:instrText xml:space="preserve"> PAGEREF _Toc256763991 \h </w:instrText>
        </w:r>
        <w:r>
          <w:rPr>
            <w:noProof/>
          </w:rPr>
        </w:r>
      </w:ins>
      <w:r>
        <w:rPr>
          <w:noProof/>
        </w:rPr>
        <w:fldChar w:fldCharType="separate"/>
      </w:r>
      <w:ins w:id="37" w:author="Claude Nanjo" w:date="2014-03-18T12:10:00Z">
        <w:r>
          <w:rPr>
            <w:noProof/>
          </w:rPr>
          <w:t>19</w:t>
        </w:r>
        <w:r>
          <w:rPr>
            <w:noProof/>
          </w:rPr>
          <w:fldChar w:fldCharType="end"/>
        </w:r>
      </w:ins>
    </w:p>
    <w:p w14:paraId="471BB45D" w14:textId="77777777" w:rsidR="00FB4320" w:rsidRDefault="00FB4320">
      <w:pPr>
        <w:pStyle w:val="TOC2"/>
        <w:tabs>
          <w:tab w:val="left" w:pos="825"/>
          <w:tab w:val="right" w:leader="dot" w:pos="9350"/>
        </w:tabs>
        <w:rPr>
          <w:ins w:id="38" w:author="Claude Nanjo" w:date="2014-03-18T12:10:00Z"/>
          <w:rFonts w:asciiTheme="minorHAnsi" w:eastAsiaTheme="minorEastAsia" w:hAnsiTheme="minorHAnsi" w:cstheme="minorBidi"/>
          <w:b w:val="0"/>
          <w:bCs w:val="0"/>
          <w:noProof/>
          <w:sz w:val="24"/>
          <w:szCs w:val="24"/>
          <w:lang w:eastAsia="ja-JP"/>
        </w:rPr>
      </w:pPr>
      <w:ins w:id="39" w:author="Claude Nanjo" w:date="2014-03-18T12:10:00Z">
        <w:r>
          <w:rPr>
            <w:noProof/>
          </w:rPr>
          <w:t>2.10</w:t>
        </w:r>
        <w:r>
          <w:rPr>
            <w:rFonts w:asciiTheme="minorHAnsi" w:eastAsiaTheme="minorEastAsia" w:hAnsiTheme="minorHAnsi" w:cstheme="minorBidi"/>
            <w:b w:val="0"/>
            <w:bCs w:val="0"/>
            <w:noProof/>
            <w:sz w:val="24"/>
            <w:szCs w:val="24"/>
            <w:lang w:eastAsia="ja-JP"/>
          </w:rPr>
          <w:tab/>
        </w:r>
        <w:r>
          <w:rPr>
            <w:noProof/>
          </w:rPr>
          <w:t>cdsOutput.xsd</w:t>
        </w:r>
        <w:r>
          <w:rPr>
            <w:noProof/>
          </w:rPr>
          <w:tab/>
        </w:r>
        <w:r>
          <w:rPr>
            <w:noProof/>
          </w:rPr>
          <w:fldChar w:fldCharType="begin"/>
        </w:r>
        <w:r>
          <w:rPr>
            <w:noProof/>
          </w:rPr>
          <w:instrText xml:space="preserve"> PAGEREF _Toc256763992 \h </w:instrText>
        </w:r>
        <w:r>
          <w:rPr>
            <w:noProof/>
          </w:rPr>
        </w:r>
      </w:ins>
      <w:r>
        <w:rPr>
          <w:noProof/>
        </w:rPr>
        <w:fldChar w:fldCharType="separate"/>
      </w:r>
      <w:ins w:id="40" w:author="Claude Nanjo" w:date="2014-03-18T12:10:00Z">
        <w:r>
          <w:rPr>
            <w:noProof/>
          </w:rPr>
          <w:t>20</w:t>
        </w:r>
        <w:r>
          <w:rPr>
            <w:noProof/>
          </w:rPr>
          <w:fldChar w:fldCharType="end"/>
        </w:r>
      </w:ins>
    </w:p>
    <w:p w14:paraId="0CE322C3" w14:textId="77777777" w:rsidR="00FB4320" w:rsidRDefault="00FB4320">
      <w:pPr>
        <w:pStyle w:val="TOC2"/>
        <w:tabs>
          <w:tab w:val="left" w:pos="825"/>
          <w:tab w:val="right" w:leader="dot" w:pos="9350"/>
        </w:tabs>
        <w:rPr>
          <w:ins w:id="41" w:author="Claude Nanjo" w:date="2014-03-18T12:10:00Z"/>
          <w:rFonts w:asciiTheme="minorHAnsi" w:eastAsiaTheme="minorEastAsia" w:hAnsiTheme="minorHAnsi" w:cstheme="minorBidi"/>
          <w:b w:val="0"/>
          <w:bCs w:val="0"/>
          <w:noProof/>
          <w:sz w:val="24"/>
          <w:szCs w:val="24"/>
          <w:lang w:eastAsia="ja-JP"/>
        </w:rPr>
      </w:pPr>
      <w:ins w:id="42" w:author="Claude Nanjo" w:date="2014-03-18T12:10:00Z">
        <w:r>
          <w:rPr>
            <w:noProof/>
          </w:rPr>
          <w:t>2.11</w:t>
        </w:r>
        <w:r>
          <w:rPr>
            <w:rFonts w:asciiTheme="minorHAnsi" w:eastAsiaTheme="minorEastAsia" w:hAnsiTheme="minorHAnsi" w:cstheme="minorBidi"/>
            <w:b w:val="0"/>
            <w:bCs w:val="0"/>
            <w:noProof/>
            <w:sz w:val="24"/>
            <w:szCs w:val="24"/>
            <w:lang w:eastAsia="ja-JP"/>
          </w:rPr>
          <w:tab/>
        </w:r>
        <w:r>
          <w:rPr>
            <w:noProof/>
          </w:rPr>
          <w:t>cdsOutputSpecification.xsd</w:t>
        </w:r>
        <w:r>
          <w:rPr>
            <w:noProof/>
          </w:rPr>
          <w:tab/>
        </w:r>
        <w:r>
          <w:rPr>
            <w:noProof/>
          </w:rPr>
          <w:fldChar w:fldCharType="begin"/>
        </w:r>
        <w:r>
          <w:rPr>
            <w:noProof/>
          </w:rPr>
          <w:instrText xml:space="preserve"> PAGEREF _Toc256763993 \h </w:instrText>
        </w:r>
        <w:r>
          <w:rPr>
            <w:noProof/>
          </w:rPr>
        </w:r>
      </w:ins>
      <w:r>
        <w:rPr>
          <w:noProof/>
        </w:rPr>
        <w:fldChar w:fldCharType="separate"/>
      </w:r>
      <w:ins w:id="43" w:author="Claude Nanjo" w:date="2014-03-18T12:10:00Z">
        <w:r>
          <w:rPr>
            <w:noProof/>
          </w:rPr>
          <w:t>22</w:t>
        </w:r>
        <w:r>
          <w:rPr>
            <w:noProof/>
          </w:rPr>
          <w:fldChar w:fldCharType="end"/>
        </w:r>
      </w:ins>
    </w:p>
    <w:p w14:paraId="00B9578E" w14:textId="77777777" w:rsidR="00FB4320" w:rsidRDefault="00FB4320">
      <w:pPr>
        <w:pStyle w:val="TOC2"/>
        <w:tabs>
          <w:tab w:val="left" w:pos="825"/>
          <w:tab w:val="right" w:leader="dot" w:pos="9350"/>
        </w:tabs>
        <w:rPr>
          <w:ins w:id="44" w:author="Claude Nanjo" w:date="2014-03-18T12:10:00Z"/>
          <w:rFonts w:asciiTheme="minorHAnsi" w:eastAsiaTheme="minorEastAsia" w:hAnsiTheme="minorHAnsi" w:cstheme="minorBidi"/>
          <w:b w:val="0"/>
          <w:bCs w:val="0"/>
          <w:noProof/>
          <w:sz w:val="24"/>
          <w:szCs w:val="24"/>
          <w:lang w:eastAsia="ja-JP"/>
        </w:rPr>
      </w:pPr>
      <w:ins w:id="45" w:author="Claude Nanjo" w:date="2014-03-18T12:10:00Z">
        <w:r>
          <w:rPr>
            <w:noProof/>
          </w:rPr>
          <w:t>2.12</w:t>
        </w:r>
        <w:r>
          <w:rPr>
            <w:rFonts w:asciiTheme="minorHAnsi" w:eastAsiaTheme="minorEastAsia" w:hAnsiTheme="minorHAnsi" w:cstheme="minorBidi"/>
            <w:b w:val="0"/>
            <w:bCs w:val="0"/>
            <w:noProof/>
            <w:sz w:val="24"/>
            <w:szCs w:val="24"/>
            <w:lang w:eastAsia="ja-JP"/>
          </w:rPr>
          <w:tab/>
        </w:r>
        <w:r>
          <w:rPr>
            <w:noProof/>
          </w:rPr>
          <w:t>Examples</w:t>
        </w:r>
        <w:r>
          <w:rPr>
            <w:noProof/>
          </w:rPr>
          <w:tab/>
        </w:r>
        <w:r>
          <w:rPr>
            <w:noProof/>
          </w:rPr>
          <w:fldChar w:fldCharType="begin"/>
        </w:r>
        <w:r>
          <w:rPr>
            <w:noProof/>
          </w:rPr>
          <w:instrText xml:space="preserve"> PAGEREF _Toc256763994 \h </w:instrText>
        </w:r>
        <w:r>
          <w:rPr>
            <w:noProof/>
          </w:rPr>
        </w:r>
      </w:ins>
      <w:r>
        <w:rPr>
          <w:noProof/>
        </w:rPr>
        <w:fldChar w:fldCharType="separate"/>
      </w:r>
      <w:ins w:id="46" w:author="Claude Nanjo" w:date="2014-03-18T12:10:00Z">
        <w:r>
          <w:rPr>
            <w:noProof/>
          </w:rPr>
          <w:t>23</w:t>
        </w:r>
        <w:r>
          <w:rPr>
            <w:noProof/>
          </w:rPr>
          <w:fldChar w:fldCharType="end"/>
        </w:r>
      </w:ins>
    </w:p>
    <w:p w14:paraId="21758D37" w14:textId="77777777" w:rsidR="00181F70" w:rsidDel="00FB4320" w:rsidRDefault="00181F70">
      <w:pPr>
        <w:pStyle w:val="TOC1"/>
        <w:tabs>
          <w:tab w:val="right" w:leader="dot" w:pos="9350"/>
        </w:tabs>
        <w:rPr>
          <w:del w:id="47" w:author="Claude Nanjo" w:date="2014-03-18T12:10:00Z"/>
          <w:rFonts w:asciiTheme="minorHAnsi" w:eastAsiaTheme="minorEastAsia" w:hAnsiTheme="minorHAnsi" w:cstheme="minorBidi"/>
          <w:b w:val="0"/>
          <w:bCs w:val="0"/>
          <w:i w:val="0"/>
          <w:iCs w:val="0"/>
          <w:noProof/>
          <w:sz w:val="22"/>
          <w:szCs w:val="22"/>
          <w:lang w:eastAsia="ja-JP"/>
        </w:rPr>
      </w:pPr>
      <w:del w:id="48" w:author="Claude Nanjo" w:date="2014-03-18T12:10:00Z">
        <w:r w:rsidRPr="00FB4320" w:rsidDel="00FB4320">
          <w:rPr>
            <w:noProof/>
            <w:rPrChange w:id="49" w:author="Claude Nanjo" w:date="2014-03-18T12:10:00Z">
              <w:rPr>
                <w:rStyle w:val="Hyperlink"/>
                <w:noProof/>
              </w:rPr>
            </w:rPrChange>
          </w:rPr>
          <w:delText>Table of Contents</w:delText>
        </w:r>
        <w:r w:rsidDel="00FB4320">
          <w:rPr>
            <w:noProof/>
            <w:webHidden/>
          </w:rPr>
          <w:tab/>
          <w:delText>4</w:delText>
        </w:r>
      </w:del>
    </w:p>
    <w:p w14:paraId="35B73BB1" w14:textId="77777777" w:rsidR="00181F70" w:rsidDel="00FB4320" w:rsidRDefault="00181F70">
      <w:pPr>
        <w:pStyle w:val="TOC1"/>
        <w:tabs>
          <w:tab w:val="left" w:pos="440"/>
          <w:tab w:val="right" w:leader="dot" w:pos="9350"/>
        </w:tabs>
        <w:rPr>
          <w:del w:id="50" w:author="Claude Nanjo" w:date="2014-03-18T12:10:00Z"/>
          <w:rFonts w:asciiTheme="minorHAnsi" w:eastAsiaTheme="minorEastAsia" w:hAnsiTheme="minorHAnsi" w:cstheme="minorBidi"/>
          <w:b w:val="0"/>
          <w:bCs w:val="0"/>
          <w:i w:val="0"/>
          <w:iCs w:val="0"/>
          <w:noProof/>
          <w:sz w:val="22"/>
          <w:szCs w:val="22"/>
          <w:lang w:eastAsia="ja-JP"/>
        </w:rPr>
      </w:pPr>
      <w:del w:id="51" w:author="Claude Nanjo" w:date="2014-03-18T12:10:00Z">
        <w:r w:rsidRPr="00FB4320" w:rsidDel="00FB4320">
          <w:rPr>
            <w:noProof/>
            <w:rPrChange w:id="52" w:author="Claude Nanjo" w:date="2014-03-18T12:10:00Z">
              <w:rPr>
                <w:rStyle w:val="Hyperlink"/>
                <w:noProof/>
              </w:rPr>
            </w:rPrChange>
          </w:rPr>
          <w:delText>1</w:delText>
        </w:r>
        <w:r w:rsidDel="00FB4320">
          <w:rPr>
            <w:rFonts w:asciiTheme="minorHAnsi" w:eastAsiaTheme="minorEastAsia" w:hAnsiTheme="minorHAnsi" w:cstheme="minorBidi"/>
            <w:b w:val="0"/>
            <w:bCs w:val="0"/>
            <w:i w:val="0"/>
            <w:iCs w:val="0"/>
            <w:noProof/>
            <w:sz w:val="22"/>
            <w:szCs w:val="22"/>
            <w:lang w:eastAsia="ja-JP"/>
          </w:rPr>
          <w:tab/>
        </w:r>
        <w:r w:rsidRPr="00FB4320" w:rsidDel="00FB4320">
          <w:rPr>
            <w:noProof/>
            <w:rPrChange w:id="53" w:author="Claude Nanjo" w:date="2014-03-18T12:10:00Z">
              <w:rPr>
                <w:rStyle w:val="Hyperlink"/>
                <w:noProof/>
              </w:rPr>
            </w:rPrChange>
          </w:rPr>
          <w:delText>Executive Summary</w:delText>
        </w:r>
        <w:r w:rsidDel="00FB4320">
          <w:rPr>
            <w:noProof/>
            <w:webHidden/>
          </w:rPr>
          <w:tab/>
          <w:delText>5</w:delText>
        </w:r>
      </w:del>
    </w:p>
    <w:p w14:paraId="5179BE6E" w14:textId="77777777" w:rsidR="00181F70" w:rsidDel="00FB4320" w:rsidRDefault="00181F70">
      <w:pPr>
        <w:pStyle w:val="TOC1"/>
        <w:tabs>
          <w:tab w:val="left" w:pos="440"/>
          <w:tab w:val="right" w:leader="dot" w:pos="9350"/>
        </w:tabs>
        <w:rPr>
          <w:del w:id="54" w:author="Claude Nanjo" w:date="2014-03-18T12:10:00Z"/>
          <w:rFonts w:asciiTheme="minorHAnsi" w:eastAsiaTheme="minorEastAsia" w:hAnsiTheme="minorHAnsi" w:cstheme="minorBidi"/>
          <w:b w:val="0"/>
          <w:bCs w:val="0"/>
          <w:i w:val="0"/>
          <w:iCs w:val="0"/>
          <w:noProof/>
          <w:sz w:val="22"/>
          <w:szCs w:val="22"/>
          <w:lang w:eastAsia="ja-JP"/>
        </w:rPr>
      </w:pPr>
      <w:del w:id="55" w:author="Claude Nanjo" w:date="2014-03-18T12:10:00Z">
        <w:r w:rsidRPr="00FB4320" w:rsidDel="00FB4320">
          <w:rPr>
            <w:noProof/>
            <w:rPrChange w:id="56" w:author="Claude Nanjo" w:date="2014-03-18T12:10:00Z">
              <w:rPr>
                <w:rStyle w:val="Hyperlink"/>
                <w:noProof/>
              </w:rPr>
            </w:rPrChange>
          </w:rPr>
          <w:delText>2</w:delText>
        </w:r>
        <w:r w:rsidDel="00FB4320">
          <w:rPr>
            <w:rFonts w:asciiTheme="minorHAnsi" w:eastAsiaTheme="minorEastAsia" w:hAnsiTheme="minorHAnsi" w:cstheme="minorBidi"/>
            <w:b w:val="0"/>
            <w:bCs w:val="0"/>
            <w:i w:val="0"/>
            <w:iCs w:val="0"/>
            <w:noProof/>
            <w:sz w:val="22"/>
            <w:szCs w:val="22"/>
            <w:lang w:eastAsia="ja-JP"/>
          </w:rPr>
          <w:tab/>
        </w:r>
        <w:r w:rsidRPr="00FB4320" w:rsidDel="00FB4320">
          <w:rPr>
            <w:noProof/>
            <w:rPrChange w:id="57" w:author="Claude Nanjo" w:date="2014-03-18T12:10:00Z">
              <w:rPr>
                <w:rStyle w:val="Hyperlink"/>
                <w:noProof/>
              </w:rPr>
            </w:rPrChange>
          </w:rPr>
          <w:delText>XML Specification for VMR</w:delText>
        </w:r>
        <w:r w:rsidDel="00FB4320">
          <w:rPr>
            <w:noProof/>
            <w:webHidden/>
          </w:rPr>
          <w:tab/>
          <w:delText>6</w:delText>
        </w:r>
      </w:del>
    </w:p>
    <w:p w14:paraId="468B6697" w14:textId="77777777" w:rsidR="00181F70" w:rsidDel="00FB4320" w:rsidRDefault="00181F70">
      <w:pPr>
        <w:pStyle w:val="TOC2"/>
        <w:tabs>
          <w:tab w:val="left" w:pos="880"/>
          <w:tab w:val="right" w:leader="dot" w:pos="9350"/>
        </w:tabs>
        <w:rPr>
          <w:del w:id="58" w:author="Claude Nanjo" w:date="2014-03-18T12:10:00Z"/>
          <w:rFonts w:asciiTheme="minorHAnsi" w:eastAsiaTheme="minorEastAsia" w:hAnsiTheme="minorHAnsi" w:cstheme="minorBidi"/>
          <w:b w:val="0"/>
          <w:bCs w:val="0"/>
          <w:noProof/>
          <w:lang w:eastAsia="ja-JP"/>
        </w:rPr>
      </w:pPr>
      <w:del w:id="59" w:author="Claude Nanjo" w:date="2014-03-18T12:10:00Z">
        <w:r w:rsidRPr="00FB4320" w:rsidDel="00FB4320">
          <w:rPr>
            <w:noProof/>
            <w:rPrChange w:id="60" w:author="Claude Nanjo" w:date="2014-03-18T12:10:00Z">
              <w:rPr>
                <w:rStyle w:val="Hyperlink"/>
                <w:noProof/>
              </w:rPr>
            </w:rPrChange>
          </w:rPr>
          <w:delText>2.1</w:delText>
        </w:r>
        <w:r w:rsidDel="00FB4320">
          <w:rPr>
            <w:rFonts w:asciiTheme="minorHAnsi" w:eastAsiaTheme="minorEastAsia" w:hAnsiTheme="minorHAnsi" w:cstheme="minorBidi"/>
            <w:b w:val="0"/>
            <w:bCs w:val="0"/>
            <w:noProof/>
            <w:lang w:eastAsia="ja-JP"/>
          </w:rPr>
          <w:tab/>
        </w:r>
        <w:r w:rsidRPr="00FB4320" w:rsidDel="00FB4320">
          <w:rPr>
            <w:noProof/>
            <w:rPrChange w:id="61" w:author="Claude Nanjo" w:date="2014-03-18T12:10:00Z">
              <w:rPr>
                <w:rStyle w:val="Hyperlink"/>
                <w:noProof/>
              </w:rPr>
            </w:rPrChange>
          </w:rPr>
          <w:delText>Overview</w:delText>
        </w:r>
        <w:r w:rsidDel="00FB4320">
          <w:rPr>
            <w:noProof/>
            <w:webHidden/>
          </w:rPr>
          <w:tab/>
          <w:delText>6</w:delText>
        </w:r>
      </w:del>
    </w:p>
    <w:p w14:paraId="6CEB8685" w14:textId="77777777" w:rsidR="00181F70" w:rsidDel="00FB4320" w:rsidRDefault="00181F70">
      <w:pPr>
        <w:pStyle w:val="TOC2"/>
        <w:tabs>
          <w:tab w:val="left" w:pos="880"/>
          <w:tab w:val="right" w:leader="dot" w:pos="9350"/>
        </w:tabs>
        <w:rPr>
          <w:del w:id="62" w:author="Claude Nanjo" w:date="2014-03-18T12:10:00Z"/>
          <w:rFonts w:asciiTheme="minorHAnsi" w:eastAsiaTheme="minorEastAsia" w:hAnsiTheme="minorHAnsi" w:cstheme="minorBidi"/>
          <w:b w:val="0"/>
          <w:bCs w:val="0"/>
          <w:noProof/>
          <w:lang w:eastAsia="ja-JP"/>
        </w:rPr>
      </w:pPr>
      <w:del w:id="63" w:author="Claude Nanjo" w:date="2014-03-18T12:10:00Z">
        <w:r w:rsidRPr="00FB4320" w:rsidDel="00FB4320">
          <w:rPr>
            <w:noProof/>
            <w:rPrChange w:id="64" w:author="Claude Nanjo" w:date="2014-03-18T12:10:00Z">
              <w:rPr>
                <w:rStyle w:val="Hyperlink"/>
                <w:noProof/>
              </w:rPr>
            </w:rPrChange>
          </w:rPr>
          <w:delText>2.2</w:delText>
        </w:r>
        <w:r w:rsidDel="00FB4320">
          <w:rPr>
            <w:rFonts w:asciiTheme="minorHAnsi" w:eastAsiaTheme="minorEastAsia" w:hAnsiTheme="minorHAnsi" w:cstheme="minorBidi"/>
            <w:b w:val="0"/>
            <w:bCs w:val="0"/>
            <w:noProof/>
            <w:lang w:eastAsia="ja-JP"/>
          </w:rPr>
          <w:tab/>
        </w:r>
        <w:r w:rsidRPr="00FB4320" w:rsidDel="00FB4320">
          <w:rPr>
            <w:noProof/>
            <w:rPrChange w:id="65" w:author="Claude Nanjo" w:date="2014-03-18T12:10:00Z">
              <w:rPr>
                <w:rStyle w:val="Hyperlink"/>
                <w:noProof/>
              </w:rPr>
            </w:rPrChange>
          </w:rPr>
          <w:delText>Namespaces, Schema Dependencies, and Design Approaches</w:delText>
        </w:r>
        <w:r w:rsidDel="00FB4320">
          <w:rPr>
            <w:noProof/>
            <w:webHidden/>
          </w:rPr>
          <w:tab/>
          <w:delText>6</w:delText>
        </w:r>
      </w:del>
    </w:p>
    <w:p w14:paraId="22948A17" w14:textId="77777777" w:rsidR="00181F70" w:rsidDel="00FB4320" w:rsidRDefault="00181F70">
      <w:pPr>
        <w:pStyle w:val="TOC2"/>
        <w:tabs>
          <w:tab w:val="left" w:pos="880"/>
          <w:tab w:val="right" w:leader="dot" w:pos="9350"/>
        </w:tabs>
        <w:rPr>
          <w:del w:id="66" w:author="Claude Nanjo" w:date="2014-03-18T12:10:00Z"/>
          <w:rFonts w:asciiTheme="minorHAnsi" w:eastAsiaTheme="minorEastAsia" w:hAnsiTheme="minorHAnsi" w:cstheme="minorBidi"/>
          <w:b w:val="0"/>
          <w:bCs w:val="0"/>
          <w:noProof/>
          <w:lang w:eastAsia="ja-JP"/>
        </w:rPr>
      </w:pPr>
      <w:del w:id="67" w:author="Claude Nanjo" w:date="2014-03-18T12:10:00Z">
        <w:r w:rsidRPr="00FB4320" w:rsidDel="00FB4320">
          <w:rPr>
            <w:noProof/>
            <w:rPrChange w:id="68" w:author="Claude Nanjo" w:date="2014-03-18T12:10:00Z">
              <w:rPr>
                <w:rStyle w:val="Hyperlink"/>
                <w:noProof/>
              </w:rPr>
            </w:rPrChange>
          </w:rPr>
          <w:delText>2.3</w:delText>
        </w:r>
        <w:r w:rsidDel="00FB4320">
          <w:rPr>
            <w:rFonts w:asciiTheme="minorHAnsi" w:eastAsiaTheme="minorEastAsia" w:hAnsiTheme="minorHAnsi" w:cstheme="minorBidi"/>
            <w:b w:val="0"/>
            <w:bCs w:val="0"/>
            <w:noProof/>
            <w:lang w:eastAsia="ja-JP"/>
          </w:rPr>
          <w:tab/>
        </w:r>
        <w:r w:rsidRPr="00FB4320" w:rsidDel="00FB4320">
          <w:rPr>
            <w:noProof/>
            <w:rPrChange w:id="69" w:author="Claude Nanjo" w:date="2014-03-18T12:10:00Z">
              <w:rPr>
                <w:rStyle w:val="Hyperlink"/>
                <w:noProof/>
              </w:rPr>
            </w:rPrChange>
          </w:rPr>
          <w:delText>Quick Guide to the Diagrams</w:delText>
        </w:r>
        <w:r w:rsidDel="00FB4320">
          <w:rPr>
            <w:noProof/>
            <w:webHidden/>
          </w:rPr>
          <w:tab/>
          <w:delText>8</w:delText>
        </w:r>
      </w:del>
    </w:p>
    <w:p w14:paraId="37824BE1" w14:textId="77777777" w:rsidR="00181F70" w:rsidDel="00FB4320" w:rsidRDefault="00181F70">
      <w:pPr>
        <w:pStyle w:val="TOC2"/>
        <w:tabs>
          <w:tab w:val="left" w:pos="880"/>
          <w:tab w:val="right" w:leader="dot" w:pos="9350"/>
        </w:tabs>
        <w:rPr>
          <w:del w:id="70" w:author="Claude Nanjo" w:date="2014-03-18T12:10:00Z"/>
          <w:rFonts w:asciiTheme="minorHAnsi" w:eastAsiaTheme="minorEastAsia" w:hAnsiTheme="minorHAnsi" w:cstheme="minorBidi"/>
          <w:b w:val="0"/>
          <w:bCs w:val="0"/>
          <w:noProof/>
          <w:lang w:eastAsia="ja-JP"/>
        </w:rPr>
      </w:pPr>
      <w:del w:id="71" w:author="Claude Nanjo" w:date="2014-03-18T12:10:00Z">
        <w:r w:rsidRPr="00FB4320" w:rsidDel="00FB4320">
          <w:rPr>
            <w:noProof/>
            <w:rPrChange w:id="72" w:author="Claude Nanjo" w:date="2014-03-18T12:10:00Z">
              <w:rPr>
                <w:rStyle w:val="Hyperlink"/>
                <w:noProof/>
              </w:rPr>
            </w:rPrChange>
          </w:rPr>
          <w:delText>2.4</w:delText>
        </w:r>
        <w:r w:rsidDel="00FB4320">
          <w:rPr>
            <w:rFonts w:asciiTheme="minorHAnsi" w:eastAsiaTheme="minorEastAsia" w:hAnsiTheme="minorHAnsi" w:cstheme="minorBidi"/>
            <w:b w:val="0"/>
            <w:bCs w:val="0"/>
            <w:noProof/>
            <w:lang w:eastAsia="ja-JP"/>
          </w:rPr>
          <w:tab/>
        </w:r>
        <w:r w:rsidRPr="00FB4320" w:rsidDel="00FB4320">
          <w:rPr>
            <w:noProof/>
            <w:rPrChange w:id="73" w:author="Claude Nanjo" w:date="2014-03-18T12:10:00Z">
              <w:rPr>
                <w:rStyle w:val="Hyperlink"/>
                <w:noProof/>
              </w:rPr>
            </w:rPrChange>
          </w:rPr>
          <w:delText>datatypes.xsd</w:delText>
        </w:r>
        <w:r w:rsidDel="00FB4320">
          <w:rPr>
            <w:noProof/>
            <w:webHidden/>
          </w:rPr>
          <w:tab/>
          <w:delText>9</w:delText>
        </w:r>
      </w:del>
    </w:p>
    <w:p w14:paraId="1CA5C112" w14:textId="77777777" w:rsidR="00181F70" w:rsidDel="00FB4320" w:rsidRDefault="00181F70">
      <w:pPr>
        <w:pStyle w:val="TOC2"/>
        <w:tabs>
          <w:tab w:val="left" w:pos="880"/>
          <w:tab w:val="right" w:leader="dot" w:pos="9350"/>
        </w:tabs>
        <w:rPr>
          <w:del w:id="74" w:author="Claude Nanjo" w:date="2014-03-18T12:10:00Z"/>
          <w:rFonts w:asciiTheme="minorHAnsi" w:eastAsiaTheme="minorEastAsia" w:hAnsiTheme="minorHAnsi" w:cstheme="minorBidi"/>
          <w:b w:val="0"/>
          <w:bCs w:val="0"/>
          <w:noProof/>
          <w:lang w:eastAsia="ja-JP"/>
        </w:rPr>
      </w:pPr>
      <w:del w:id="75" w:author="Claude Nanjo" w:date="2014-03-18T12:10:00Z">
        <w:r w:rsidRPr="00FB4320" w:rsidDel="00FB4320">
          <w:rPr>
            <w:noProof/>
            <w:rPrChange w:id="76" w:author="Claude Nanjo" w:date="2014-03-18T12:10:00Z">
              <w:rPr>
                <w:rStyle w:val="Hyperlink"/>
                <w:noProof/>
              </w:rPr>
            </w:rPrChange>
          </w:rPr>
          <w:delText>2.5</w:delText>
        </w:r>
        <w:r w:rsidDel="00FB4320">
          <w:rPr>
            <w:rFonts w:asciiTheme="minorHAnsi" w:eastAsiaTheme="minorEastAsia" w:hAnsiTheme="minorHAnsi" w:cstheme="minorBidi"/>
            <w:b w:val="0"/>
            <w:bCs w:val="0"/>
            <w:noProof/>
            <w:lang w:eastAsia="ja-JP"/>
          </w:rPr>
          <w:tab/>
        </w:r>
        <w:r w:rsidRPr="00FB4320" w:rsidDel="00FB4320">
          <w:rPr>
            <w:noProof/>
            <w:rPrChange w:id="77" w:author="Claude Nanjo" w:date="2014-03-18T12:10:00Z">
              <w:rPr>
                <w:rStyle w:val="Hyperlink"/>
                <w:noProof/>
              </w:rPr>
            </w:rPrChange>
          </w:rPr>
          <w:delText>vmr.xsd</w:delText>
        </w:r>
        <w:r w:rsidDel="00FB4320">
          <w:rPr>
            <w:noProof/>
            <w:webHidden/>
          </w:rPr>
          <w:tab/>
          <w:delText>10</w:delText>
        </w:r>
      </w:del>
    </w:p>
    <w:p w14:paraId="1DEC8A36" w14:textId="77777777" w:rsidR="00181F70" w:rsidDel="00FB4320" w:rsidRDefault="00181F70">
      <w:pPr>
        <w:pStyle w:val="TOC2"/>
        <w:tabs>
          <w:tab w:val="left" w:pos="880"/>
          <w:tab w:val="right" w:leader="dot" w:pos="9350"/>
        </w:tabs>
        <w:rPr>
          <w:del w:id="78" w:author="Claude Nanjo" w:date="2014-03-18T12:10:00Z"/>
          <w:rFonts w:asciiTheme="minorHAnsi" w:eastAsiaTheme="minorEastAsia" w:hAnsiTheme="minorHAnsi" w:cstheme="minorBidi"/>
          <w:b w:val="0"/>
          <w:bCs w:val="0"/>
          <w:noProof/>
          <w:lang w:eastAsia="ja-JP"/>
        </w:rPr>
      </w:pPr>
      <w:del w:id="79" w:author="Claude Nanjo" w:date="2014-03-18T12:10:00Z">
        <w:r w:rsidRPr="00FB4320" w:rsidDel="00FB4320">
          <w:rPr>
            <w:noProof/>
            <w:rPrChange w:id="80" w:author="Claude Nanjo" w:date="2014-03-18T12:10:00Z">
              <w:rPr>
                <w:rStyle w:val="Hyperlink"/>
                <w:noProof/>
              </w:rPr>
            </w:rPrChange>
          </w:rPr>
          <w:delText>2.6</w:delText>
        </w:r>
        <w:r w:rsidDel="00FB4320">
          <w:rPr>
            <w:rFonts w:asciiTheme="minorHAnsi" w:eastAsiaTheme="minorEastAsia" w:hAnsiTheme="minorHAnsi" w:cstheme="minorBidi"/>
            <w:b w:val="0"/>
            <w:bCs w:val="0"/>
            <w:noProof/>
            <w:lang w:eastAsia="ja-JP"/>
          </w:rPr>
          <w:tab/>
        </w:r>
        <w:r w:rsidRPr="00FB4320" w:rsidDel="00FB4320">
          <w:rPr>
            <w:noProof/>
            <w:rPrChange w:id="81" w:author="Claude Nanjo" w:date="2014-03-18T12:10:00Z">
              <w:rPr>
                <w:rStyle w:val="Hyperlink"/>
                <w:noProof/>
              </w:rPr>
            </w:rPrChange>
          </w:rPr>
          <w:delText>VMR Root Type</w:delText>
        </w:r>
        <w:r w:rsidDel="00FB4320">
          <w:rPr>
            <w:noProof/>
            <w:webHidden/>
          </w:rPr>
          <w:tab/>
          <w:delText>10</w:delText>
        </w:r>
      </w:del>
    </w:p>
    <w:p w14:paraId="167EF5B6" w14:textId="77777777" w:rsidR="00181F70" w:rsidDel="00FB4320" w:rsidRDefault="00181F70">
      <w:pPr>
        <w:pStyle w:val="TOC2"/>
        <w:tabs>
          <w:tab w:val="left" w:pos="880"/>
          <w:tab w:val="right" w:leader="dot" w:pos="9350"/>
        </w:tabs>
        <w:rPr>
          <w:del w:id="82" w:author="Claude Nanjo" w:date="2014-03-18T12:10:00Z"/>
          <w:rFonts w:asciiTheme="minorHAnsi" w:eastAsiaTheme="minorEastAsia" w:hAnsiTheme="minorHAnsi" w:cstheme="minorBidi"/>
          <w:b w:val="0"/>
          <w:bCs w:val="0"/>
          <w:noProof/>
          <w:lang w:eastAsia="ja-JP"/>
        </w:rPr>
      </w:pPr>
      <w:del w:id="83" w:author="Claude Nanjo" w:date="2014-03-18T12:10:00Z">
        <w:r w:rsidRPr="00FB4320" w:rsidDel="00FB4320">
          <w:rPr>
            <w:noProof/>
            <w:rPrChange w:id="84" w:author="Claude Nanjo" w:date="2014-03-18T12:10:00Z">
              <w:rPr>
                <w:rStyle w:val="Hyperlink"/>
                <w:noProof/>
              </w:rPr>
            </w:rPrChange>
          </w:rPr>
          <w:delText>2.7</w:delText>
        </w:r>
        <w:r w:rsidDel="00FB4320">
          <w:rPr>
            <w:rFonts w:asciiTheme="minorHAnsi" w:eastAsiaTheme="minorEastAsia" w:hAnsiTheme="minorHAnsi" w:cstheme="minorBidi"/>
            <w:b w:val="0"/>
            <w:bCs w:val="0"/>
            <w:noProof/>
            <w:lang w:eastAsia="ja-JP"/>
          </w:rPr>
          <w:tab/>
        </w:r>
        <w:r w:rsidRPr="00FB4320" w:rsidDel="00FB4320">
          <w:rPr>
            <w:noProof/>
            <w:rPrChange w:id="85" w:author="Claude Nanjo" w:date="2014-03-18T12:10:00Z">
              <w:rPr>
                <w:rStyle w:val="Hyperlink"/>
                <w:noProof/>
              </w:rPr>
            </w:rPrChange>
          </w:rPr>
          <w:delText>cdsInput.xsd</w:delText>
        </w:r>
        <w:r w:rsidDel="00FB4320">
          <w:rPr>
            <w:noProof/>
            <w:webHidden/>
          </w:rPr>
          <w:tab/>
          <w:delText>17</w:delText>
        </w:r>
      </w:del>
    </w:p>
    <w:p w14:paraId="1FA51485" w14:textId="77777777" w:rsidR="00181F70" w:rsidDel="00FB4320" w:rsidRDefault="00181F70">
      <w:pPr>
        <w:pStyle w:val="TOC2"/>
        <w:tabs>
          <w:tab w:val="left" w:pos="880"/>
          <w:tab w:val="right" w:leader="dot" w:pos="9350"/>
        </w:tabs>
        <w:rPr>
          <w:del w:id="86" w:author="Claude Nanjo" w:date="2014-03-18T12:10:00Z"/>
          <w:rFonts w:asciiTheme="minorHAnsi" w:eastAsiaTheme="minorEastAsia" w:hAnsiTheme="minorHAnsi" w:cstheme="minorBidi"/>
          <w:b w:val="0"/>
          <w:bCs w:val="0"/>
          <w:noProof/>
          <w:lang w:eastAsia="ja-JP"/>
        </w:rPr>
      </w:pPr>
      <w:del w:id="87" w:author="Claude Nanjo" w:date="2014-03-18T12:10:00Z">
        <w:r w:rsidRPr="00FB4320" w:rsidDel="00FB4320">
          <w:rPr>
            <w:noProof/>
            <w:rPrChange w:id="88" w:author="Claude Nanjo" w:date="2014-03-18T12:10:00Z">
              <w:rPr>
                <w:rStyle w:val="Hyperlink"/>
                <w:noProof/>
              </w:rPr>
            </w:rPrChange>
          </w:rPr>
          <w:delText>2.8</w:delText>
        </w:r>
        <w:r w:rsidDel="00FB4320">
          <w:rPr>
            <w:rFonts w:asciiTheme="minorHAnsi" w:eastAsiaTheme="minorEastAsia" w:hAnsiTheme="minorHAnsi" w:cstheme="minorBidi"/>
            <w:b w:val="0"/>
            <w:bCs w:val="0"/>
            <w:noProof/>
            <w:lang w:eastAsia="ja-JP"/>
          </w:rPr>
          <w:tab/>
        </w:r>
        <w:r w:rsidRPr="00FB4320" w:rsidDel="00FB4320">
          <w:rPr>
            <w:noProof/>
            <w:rPrChange w:id="89" w:author="Claude Nanjo" w:date="2014-03-18T12:10:00Z">
              <w:rPr>
                <w:rStyle w:val="Hyperlink"/>
                <w:noProof/>
              </w:rPr>
            </w:rPrChange>
          </w:rPr>
          <w:delText>cdsInputSpecification.xsd</w:delText>
        </w:r>
        <w:r w:rsidDel="00FB4320">
          <w:rPr>
            <w:noProof/>
            <w:webHidden/>
          </w:rPr>
          <w:tab/>
          <w:delText>18</w:delText>
        </w:r>
      </w:del>
    </w:p>
    <w:p w14:paraId="1B10FE25" w14:textId="77777777" w:rsidR="00181F70" w:rsidDel="00FB4320" w:rsidRDefault="00181F70">
      <w:pPr>
        <w:pStyle w:val="TOC2"/>
        <w:tabs>
          <w:tab w:val="left" w:pos="880"/>
          <w:tab w:val="right" w:leader="dot" w:pos="9350"/>
        </w:tabs>
        <w:rPr>
          <w:del w:id="90" w:author="Claude Nanjo" w:date="2014-03-18T12:10:00Z"/>
          <w:rFonts w:asciiTheme="minorHAnsi" w:eastAsiaTheme="minorEastAsia" w:hAnsiTheme="minorHAnsi" w:cstheme="minorBidi"/>
          <w:b w:val="0"/>
          <w:bCs w:val="0"/>
          <w:noProof/>
          <w:lang w:eastAsia="ja-JP"/>
        </w:rPr>
      </w:pPr>
      <w:del w:id="91" w:author="Claude Nanjo" w:date="2014-03-18T12:10:00Z">
        <w:r w:rsidRPr="00FB4320" w:rsidDel="00FB4320">
          <w:rPr>
            <w:noProof/>
            <w:rPrChange w:id="92" w:author="Claude Nanjo" w:date="2014-03-18T12:10:00Z">
              <w:rPr>
                <w:rStyle w:val="Hyperlink"/>
                <w:noProof/>
              </w:rPr>
            </w:rPrChange>
          </w:rPr>
          <w:delText>2.9</w:delText>
        </w:r>
        <w:r w:rsidDel="00FB4320">
          <w:rPr>
            <w:rFonts w:asciiTheme="minorHAnsi" w:eastAsiaTheme="minorEastAsia" w:hAnsiTheme="minorHAnsi" w:cstheme="minorBidi"/>
            <w:b w:val="0"/>
            <w:bCs w:val="0"/>
            <w:noProof/>
            <w:lang w:eastAsia="ja-JP"/>
          </w:rPr>
          <w:tab/>
        </w:r>
        <w:r w:rsidRPr="00FB4320" w:rsidDel="00FB4320">
          <w:rPr>
            <w:noProof/>
            <w:rPrChange w:id="93" w:author="Claude Nanjo" w:date="2014-03-18T12:10:00Z">
              <w:rPr>
                <w:rStyle w:val="Hyperlink"/>
                <w:noProof/>
              </w:rPr>
            </w:rPrChange>
          </w:rPr>
          <w:delText>cdsOutput.xsd</w:delText>
        </w:r>
        <w:r w:rsidDel="00FB4320">
          <w:rPr>
            <w:noProof/>
            <w:webHidden/>
          </w:rPr>
          <w:tab/>
          <w:delText>19</w:delText>
        </w:r>
      </w:del>
    </w:p>
    <w:p w14:paraId="75F2A462" w14:textId="77777777" w:rsidR="00181F70" w:rsidDel="00FB4320" w:rsidRDefault="00181F70">
      <w:pPr>
        <w:pStyle w:val="TOC2"/>
        <w:tabs>
          <w:tab w:val="left" w:pos="880"/>
          <w:tab w:val="right" w:leader="dot" w:pos="9350"/>
        </w:tabs>
        <w:rPr>
          <w:del w:id="94" w:author="Claude Nanjo" w:date="2014-03-18T12:10:00Z"/>
          <w:rFonts w:asciiTheme="minorHAnsi" w:eastAsiaTheme="minorEastAsia" w:hAnsiTheme="minorHAnsi" w:cstheme="minorBidi"/>
          <w:b w:val="0"/>
          <w:bCs w:val="0"/>
          <w:noProof/>
          <w:lang w:eastAsia="ja-JP"/>
        </w:rPr>
      </w:pPr>
      <w:del w:id="95" w:author="Claude Nanjo" w:date="2014-03-18T12:10:00Z">
        <w:r w:rsidRPr="00FB4320" w:rsidDel="00FB4320">
          <w:rPr>
            <w:noProof/>
            <w:rPrChange w:id="96" w:author="Claude Nanjo" w:date="2014-03-18T12:10:00Z">
              <w:rPr>
                <w:rStyle w:val="Hyperlink"/>
                <w:noProof/>
              </w:rPr>
            </w:rPrChange>
          </w:rPr>
          <w:delText>2.1</w:delText>
        </w:r>
        <w:r w:rsidDel="00FB4320">
          <w:rPr>
            <w:rFonts w:asciiTheme="minorHAnsi" w:eastAsiaTheme="minorEastAsia" w:hAnsiTheme="minorHAnsi" w:cstheme="minorBidi"/>
            <w:b w:val="0"/>
            <w:bCs w:val="0"/>
            <w:noProof/>
            <w:lang w:eastAsia="ja-JP"/>
          </w:rPr>
          <w:tab/>
        </w:r>
        <w:r w:rsidRPr="00FB4320" w:rsidDel="00FB4320">
          <w:rPr>
            <w:noProof/>
            <w:rPrChange w:id="97" w:author="Claude Nanjo" w:date="2014-03-18T12:10:00Z">
              <w:rPr>
                <w:rStyle w:val="Hyperlink"/>
                <w:noProof/>
              </w:rPr>
            </w:rPrChange>
          </w:rPr>
          <w:delText>cdsOutputSpecification.xsd</w:delText>
        </w:r>
        <w:r w:rsidDel="00FB4320">
          <w:rPr>
            <w:noProof/>
            <w:webHidden/>
          </w:rPr>
          <w:tab/>
          <w:delText>21</w:delText>
        </w:r>
      </w:del>
    </w:p>
    <w:p w14:paraId="789946B9" w14:textId="77777777" w:rsidR="00181F70" w:rsidDel="00FB4320" w:rsidRDefault="00181F70">
      <w:pPr>
        <w:pStyle w:val="TOC2"/>
        <w:tabs>
          <w:tab w:val="left" w:pos="880"/>
          <w:tab w:val="right" w:leader="dot" w:pos="9350"/>
        </w:tabs>
        <w:rPr>
          <w:del w:id="98" w:author="Claude Nanjo" w:date="2014-03-18T12:10:00Z"/>
          <w:rFonts w:asciiTheme="minorHAnsi" w:eastAsiaTheme="minorEastAsia" w:hAnsiTheme="minorHAnsi" w:cstheme="minorBidi"/>
          <w:b w:val="0"/>
          <w:bCs w:val="0"/>
          <w:noProof/>
          <w:lang w:eastAsia="ja-JP"/>
        </w:rPr>
      </w:pPr>
      <w:del w:id="99" w:author="Claude Nanjo" w:date="2014-03-18T12:10:00Z">
        <w:r w:rsidRPr="00FB4320" w:rsidDel="00FB4320">
          <w:rPr>
            <w:noProof/>
            <w:rPrChange w:id="100" w:author="Claude Nanjo" w:date="2014-03-18T12:10:00Z">
              <w:rPr>
                <w:rStyle w:val="Hyperlink"/>
                <w:noProof/>
              </w:rPr>
            </w:rPrChange>
          </w:rPr>
          <w:delText>2.2</w:delText>
        </w:r>
        <w:r w:rsidDel="00FB4320">
          <w:rPr>
            <w:rFonts w:asciiTheme="minorHAnsi" w:eastAsiaTheme="minorEastAsia" w:hAnsiTheme="minorHAnsi" w:cstheme="minorBidi"/>
            <w:b w:val="0"/>
            <w:bCs w:val="0"/>
            <w:noProof/>
            <w:lang w:eastAsia="ja-JP"/>
          </w:rPr>
          <w:tab/>
        </w:r>
        <w:r w:rsidRPr="00FB4320" w:rsidDel="00FB4320">
          <w:rPr>
            <w:noProof/>
            <w:rPrChange w:id="101" w:author="Claude Nanjo" w:date="2014-03-18T12:10:00Z">
              <w:rPr>
                <w:rStyle w:val="Hyperlink"/>
                <w:noProof/>
              </w:rPr>
            </w:rPrChange>
          </w:rPr>
          <w:delText>Examples</w:delText>
        </w:r>
        <w:r w:rsidDel="00FB4320">
          <w:rPr>
            <w:noProof/>
            <w:webHidden/>
          </w:rPr>
          <w:tab/>
          <w:delText>22</w:delText>
        </w:r>
      </w:del>
    </w:p>
    <w:p w14:paraId="2B3B229E" w14:textId="77777777" w:rsidR="009734AB" w:rsidRDefault="00246193" w:rsidP="009734AB">
      <w:pPr>
        <w:rPr>
          <w:b w:val="0"/>
          <w:sz w:val="20"/>
          <w:szCs w:val="24"/>
        </w:rPr>
      </w:pPr>
      <w:r>
        <w:rPr>
          <w:b w:val="0"/>
        </w:rPr>
        <w:fldChar w:fldCharType="end"/>
      </w:r>
      <w:bookmarkStart w:id="102" w:name="_GoBack"/>
      <w:bookmarkEnd w:id="102"/>
    </w:p>
    <w:p w14:paraId="16ABC12C" w14:textId="77777777" w:rsidR="009734AB" w:rsidRDefault="009734AB" w:rsidP="009734AB">
      <w:pPr>
        <w:rPr>
          <w:rFonts w:ascii="Arial" w:hAnsi="Arial" w:cs="Arial"/>
          <w:b w:val="0"/>
          <w:bCs/>
          <w:kern w:val="32"/>
          <w:sz w:val="32"/>
          <w:szCs w:val="32"/>
        </w:rPr>
        <w:sectPr w:rsidR="009734AB" w:rsidSect="00AB141E">
          <w:footerReference w:type="even" r:id="rId12"/>
          <w:footerReference w:type="default" r:id="rId13"/>
          <w:pgSz w:w="12240" w:h="15840"/>
          <w:pgMar w:top="1440" w:right="1440" w:bottom="1440" w:left="1440" w:header="720" w:footer="720" w:gutter="0"/>
          <w:cols w:space="720"/>
          <w:titlePg/>
          <w:docGrid w:linePitch="300"/>
        </w:sectPr>
      </w:pPr>
    </w:p>
    <w:p w14:paraId="561E6A2F" w14:textId="77777777" w:rsidR="009734AB" w:rsidRDefault="009734AB" w:rsidP="009734AB">
      <w:pPr>
        <w:pStyle w:val="Heading1"/>
        <w:pageBreakBefore/>
        <w:pBdr>
          <w:bottom w:val="single" w:sz="48" w:space="1" w:color="auto"/>
        </w:pBdr>
        <w:spacing w:before="480" w:after="120"/>
      </w:pPr>
      <w:bookmarkStart w:id="103" w:name="_Toc256763981"/>
      <w:r>
        <w:lastRenderedPageBreak/>
        <w:t>Executive Summary</w:t>
      </w:r>
      <w:bookmarkEnd w:id="103"/>
    </w:p>
    <w:p w14:paraId="67DC6590" w14:textId="77777777" w:rsidR="00F04F80" w:rsidRPr="00F04F80" w:rsidRDefault="00F04F80" w:rsidP="00F04F80">
      <w:pPr>
        <w:jc w:val="both"/>
        <w:rPr>
          <w:rFonts w:ascii="Arial" w:hAnsi="Arial" w:cs="Arial"/>
          <w:b w:val="0"/>
        </w:rPr>
      </w:pPr>
      <w:r w:rsidRPr="00F04F80">
        <w:rPr>
          <w:rFonts w:ascii="Arial" w:hAnsi="Arial" w:cs="Arial"/>
          <w:b w:val="0"/>
        </w:rPr>
        <w:t xml:space="preserve">A Virtual Medical Record (vMR) for Clinical Decision Support (CDS) is a data model for representing the data that are </w:t>
      </w:r>
      <w:proofErr w:type="spellStart"/>
      <w:r w:rsidRPr="00F04F80">
        <w:rPr>
          <w:rFonts w:ascii="Arial" w:hAnsi="Arial" w:cs="Arial"/>
          <w:b w:val="0"/>
        </w:rPr>
        <w:t>analyzed</w:t>
      </w:r>
      <w:proofErr w:type="spellEnd"/>
      <w:r w:rsidRPr="00F04F80">
        <w:rPr>
          <w:rFonts w:ascii="Arial" w:hAnsi="Arial" w:cs="Arial"/>
          <w:b w:val="0"/>
        </w:rPr>
        <w:t xml:space="preserve">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14:paraId="0D313303" w14:textId="77777777" w:rsidR="00F04F80" w:rsidRPr="00F04F80" w:rsidRDefault="00F04F80" w:rsidP="00F04F80">
      <w:pPr>
        <w:jc w:val="both"/>
        <w:rPr>
          <w:rFonts w:ascii="Arial" w:hAnsi="Arial" w:cs="Arial"/>
          <w:b w:val="0"/>
        </w:rPr>
      </w:pPr>
    </w:p>
    <w:p w14:paraId="337EAA92" w14:textId="77777777"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14:paraId="1D626A86" w14:textId="77777777" w:rsidR="00F04F80" w:rsidRDefault="00F04F80" w:rsidP="00F04F80">
      <w:pPr>
        <w:jc w:val="both"/>
        <w:rPr>
          <w:rFonts w:ascii="Arial" w:hAnsi="Arial" w:cs="Arial"/>
          <w:b w:val="0"/>
        </w:rPr>
      </w:pPr>
    </w:p>
    <w:p w14:paraId="639D5518" w14:textId="77777777" w:rsidR="00A82356" w:rsidRDefault="00DA7BD5" w:rsidP="009734AB">
      <w:pPr>
        <w:jc w:val="both"/>
        <w:rPr>
          <w:rFonts w:ascii="Arial" w:hAnsi="Arial" w:cs="Arial"/>
          <w:b w:val="0"/>
        </w:rPr>
      </w:pPr>
      <w:ins w:id="104" w:author="Claude Nanjo" w:date="2014-03-18T12:02:00Z">
        <w:r>
          <w:rPr>
            <w:rFonts w:ascii="Arial" w:hAnsi="Arial" w:cs="Arial"/>
            <w:b w:val="0"/>
          </w:rPr>
          <w:t>As specified in Section 2.1, c</w:t>
        </w:r>
      </w:ins>
      <w:del w:id="105" w:author="Claude Nanjo" w:date="2014-03-18T12:02:00Z">
        <w:r w:rsidR="0040387A" w:rsidDel="00DA7BD5">
          <w:rPr>
            <w:rFonts w:ascii="Arial" w:hAnsi="Arial" w:cs="Arial"/>
            <w:b w:val="0"/>
          </w:rPr>
          <w:delText>C</w:delText>
        </w:r>
      </w:del>
      <w:r w:rsidR="0040387A">
        <w:rPr>
          <w:rFonts w:ascii="Arial" w:hAnsi="Arial" w:cs="Arial"/>
          <w:b w:val="0"/>
        </w:rPr>
        <w:t xml:space="preserve">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del w:id="106" w:author="Claude Nanjo" w:date="2014-03-18T12:02:00Z">
        <w:r w:rsidR="00F236D0" w:rsidDel="00DA7BD5">
          <w:rPr>
            <w:rFonts w:ascii="Arial" w:hAnsi="Arial" w:cs="Arial"/>
            <w:b w:val="0"/>
          </w:rPr>
          <w:delText xml:space="preserve"> </w:delText>
        </w:r>
        <w:r w:rsidR="00436CEB" w:rsidRPr="00B34DE8" w:rsidDel="00DA7BD5">
          <w:rPr>
            <w:rFonts w:ascii="Arial" w:hAnsi="Arial" w:cs="Arial"/>
            <w:b w:val="0"/>
          </w:rPr>
          <w:delTex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delText>
        </w:r>
        <w:r w:rsidR="00436CEB" w:rsidDel="00DA7BD5">
          <w:rPr>
            <w:rFonts w:ascii="Arial" w:hAnsi="Arial" w:cs="Arial"/>
            <w:b w:val="0"/>
          </w:rPr>
          <w:delText xml:space="preserve"> The content of this paragraph is the sole normative section of the specification. </w:delText>
        </w:r>
      </w:del>
    </w:p>
    <w:p w14:paraId="25D65F53" w14:textId="77777777" w:rsidR="009D5DEA" w:rsidRDefault="009D5DEA" w:rsidP="009734AB">
      <w:pPr>
        <w:jc w:val="both"/>
        <w:rPr>
          <w:rFonts w:ascii="Arial" w:hAnsi="Arial" w:cs="Arial"/>
          <w:b w:val="0"/>
        </w:rPr>
      </w:pPr>
    </w:p>
    <w:p w14:paraId="2C13B252" w14:textId="77777777" w:rsidR="0043614F" w:rsidRPr="00A04F3F" w:rsidRDefault="00C429D1" w:rsidP="009734AB">
      <w:pPr>
        <w:jc w:val="both"/>
        <w:rPr>
          <w:rFonts w:ascii="Arial" w:hAnsi="Arial" w:cs="Arial"/>
          <w:b w:val="0"/>
        </w:rPr>
      </w:pPr>
      <w:r>
        <w:rPr>
          <w:rFonts w:ascii="Arial" w:hAnsi="Arial" w:cs="Arial"/>
          <w:b w:val="0"/>
        </w:rPr>
        <w:t xml:space="preserve">This document is intended to document the </w:t>
      </w:r>
      <w:proofErr w:type="spellStart"/>
      <w:r>
        <w:rPr>
          <w:rFonts w:ascii="Arial" w:hAnsi="Arial" w:cs="Arial"/>
          <w:b w:val="0"/>
        </w:rPr>
        <w:t>vMR</w:t>
      </w:r>
      <w:proofErr w:type="spellEnd"/>
      <w:r>
        <w:rPr>
          <w:rFonts w:ascii="Arial" w:hAnsi="Arial" w:cs="Arial"/>
          <w:b w:val="0"/>
        </w:rPr>
        <w:t xml:space="preserve"> XML Schema by providing a high-level </w:t>
      </w:r>
      <w:r w:rsidR="00AA2974">
        <w:rPr>
          <w:rFonts w:ascii="Arial" w:hAnsi="Arial" w:cs="Arial"/>
          <w:b w:val="0"/>
        </w:rPr>
        <w:t>over</w:t>
      </w:r>
      <w:r>
        <w:rPr>
          <w:rFonts w:ascii="Arial" w:hAnsi="Arial" w:cs="Arial"/>
          <w:b w:val="0"/>
        </w:rPr>
        <w:t xml:space="preserve">view of its key components. </w:t>
      </w:r>
      <w:r w:rsidR="00F236D0">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 xml:space="preserve">2, Version </w:t>
      </w:r>
      <w:ins w:id="107" w:author="Claude Nanjo" w:date="2014-03-18T11:58:00Z">
        <w:r w:rsidR="00DA7BD5">
          <w:rPr>
            <w:rFonts w:ascii="Arial" w:hAnsi="Arial" w:cs="Arial"/>
            <w:b w:val="0"/>
          </w:rPr>
          <w:t>3</w:t>
        </w:r>
      </w:ins>
      <w:del w:id="108" w:author="Claude Nanjo" w:date="2014-03-18T11:58:00Z">
        <w:r w:rsidR="00124915" w:rsidDel="00DA7BD5">
          <w:rPr>
            <w:rFonts w:ascii="Arial" w:hAnsi="Arial" w:cs="Arial"/>
            <w:b w:val="0"/>
          </w:rPr>
          <w:delText>2</w:delText>
        </w:r>
      </w:del>
      <w:r w:rsidR="00124915">
        <w:rPr>
          <w:rFonts w:ascii="Arial" w:hAnsi="Arial" w:cs="Arial"/>
          <w:b w:val="0"/>
        </w:rPr>
        <w:t>.0</w:t>
      </w:r>
      <w:r w:rsidR="00842F97">
        <w:rPr>
          <w:rFonts w:ascii="Arial" w:hAnsi="Arial" w:cs="Arial"/>
          <w:b w:val="0"/>
        </w:rPr>
        <w:t>.</w:t>
      </w:r>
    </w:p>
    <w:p w14:paraId="0AACABFD" w14:textId="77777777" w:rsidR="009734AB" w:rsidRDefault="009734AB" w:rsidP="009734AB">
      <w:pPr>
        <w:jc w:val="both"/>
        <w:rPr>
          <w:rFonts w:ascii="Arial" w:hAnsi="Arial" w:cs="Arial"/>
        </w:rPr>
      </w:pPr>
    </w:p>
    <w:p w14:paraId="1D4EC53B" w14:textId="77777777" w:rsidR="009734AB" w:rsidRDefault="009121F1" w:rsidP="009734AB">
      <w:pPr>
        <w:pStyle w:val="Heading1"/>
        <w:pageBreakBefore/>
        <w:pBdr>
          <w:bottom w:val="single" w:sz="48" w:space="1" w:color="auto"/>
        </w:pBdr>
        <w:spacing w:before="480" w:after="120"/>
      </w:pPr>
      <w:bookmarkStart w:id="109" w:name="_Toc256763982"/>
      <w:r>
        <w:lastRenderedPageBreak/>
        <w:t>XML</w:t>
      </w:r>
      <w:r w:rsidR="007C23C1">
        <w:t xml:space="preserve"> </w:t>
      </w:r>
      <w:r w:rsidR="00436CEB">
        <w:t>Specification</w:t>
      </w:r>
      <w:r w:rsidR="007C23C1">
        <w:t xml:space="preserve"> for VMR</w:t>
      </w:r>
      <w:bookmarkEnd w:id="109"/>
    </w:p>
    <w:p w14:paraId="71F12460" w14:textId="77777777" w:rsidR="009734AB" w:rsidRDefault="009734AB" w:rsidP="009734AB"/>
    <w:p w14:paraId="4B0D5CB4" w14:textId="77777777" w:rsidR="00E264B2" w:rsidRDefault="009121F1" w:rsidP="00DA7BD5">
      <w:pPr>
        <w:pStyle w:val="Heading2"/>
        <w:rPr>
          <w:ins w:id="110" w:author="Claude Nanjo" w:date="2014-03-18T11:59:00Z"/>
        </w:rPr>
      </w:pPr>
      <w:del w:id="111" w:author="Claude Nanjo" w:date="2014-03-18T11:59:00Z">
        <w:r w:rsidDel="00DA7BD5">
          <w:delText>Overview</w:delText>
        </w:r>
      </w:del>
      <w:bookmarkStart w:id="112" w:name="_Toc256763983"/>
      <w:ins w:id="113" w:author="Claude Nanjo" w:date="2014-03-18T11:59:00Z">
        <w:r w:rsidR="00DA7BD5">
          <w:t>Conformance Statement</w:t>
        </w:r>
        <w:bookmarkEnd w:id="112"/>
      </w:ins>
    </w:p>
    <w:p w14:paraId="5AAA3989" w14:textId="77777777" w:rsidR="00DA7BD5" w:rsidRDefault="00DA7BD5">
      <w:pPr>
        <w:ind w:left="1021"/>
        <w:rPr>
          <w:ins w:id="114" w:author="Claude Nanjo" w:date="2014-03-18T12:02:00Z"/>
          <w:rFonts w:ascii="Arial" w:hAnsi="Arial" w:cs="Arial"/>
          <w:b w:val="0"/>
        </w:rPr>
        <w:pPrChange w:id="115" w:author="Claude Nanjo" w:date="2014-03-18T12:01:00Z">
          <w:pPr>
            <w:jc w:val="both"/>
          </w:pPr>
        </w:pPrChange>
      </w:pPr>
    </w:p>
    <w:p w14:paraId="4F6E15EF" w14:textId="77777777" w:rsidR="00DA7BD5" w:rsidRDefault="00DA7BD5">
      <w:pPr>
        <w:ind w:left="1021"/>
        <w:rPr>
          <w:ins w:id="116" w:author="Claude Nanjo" w:date="2014-03-18T11:59:00Z"/>
          <w:rFonts w:ascii="Arial" w:hAnsi="Arial" w:cs="Arial"/>
          <w:b w:val="0"/>
        </w:rPr>
        <w:pPrChange w:id="117" w:author="Claude Nanjo" w:date="2014-03-18T12:01:00Z">
          <w:pPr>
            <w:jc w:val="both"/>
          </w:pPr>
        </w:pPrChange>
      </w:pPr>
      <w:ins w:id="118" w:author="Claude Nanjo" w:date="2014-03-18T11:59:00Z">
        <w:r>
          <w:rPr>
            <w:rFonts w:ascii="Arial" w:hAnsi="Arial" w:cs="Arial"/>
            <w:b w:val="0"/>
          </w:rPr>
          <w:t>Conformant XML instances must validate against the accompanying</w:t>
        </w:r>
        <w:r w:rsidRPr="00A04F3F">
          <w:rPr>
            <w:rFonts w:ascii="Arial" w:hAnsi="Arial" w:cs="Arial"/>
            <w:b w:val="0"/>
          </w:rPr>
          <w:t xml:space="preserve"> XML schemas</w:t>
        </w:r>
        <w:r>
          <w:rPr>
            <w:rFonts w:ascii="Arial" w:hAnsi="Arial" w:cs="Arial"/>
            <w:b w:val="0"/>
          </w:rPr>
          <w:t xml:space="preserve">.  </w:t>
        </w:r>
        <w:r w:rsidRPr="00B34DE8">
          <w:rPr>
            <w:rFonts w:ascii="Arial" w:hAnsi="Arial" w:cs="Arial"/>
            <w:b w:val="0"/>
          </w:rPr>
          <w:t xml:space="preserve">Validation against the XML schemas is a necessary but not sufficient condition for a </w:t>
        </w:r>
        <w:proofErr w:type="spellStart"/>
        <w:r w:rsidRPr="00B34DE8">
          <w:rPr>
            <w:rFonts w:ascii="Arial" w:hAnsi="Arial" w:cs="Arial"/>
            <w:b w:val="0"/>
          </w:rPr>
          <w:t>vMR</w:t>
        </w:r>
        <w:proofErr w:type="spellEnd"/>
        <w:r w:rsidRPr="00B34DE8">
          <w:rPr>
            <w:rFonts w:ascii="Arial" w:hAnsi="Arial" w:cs="Arial"/>
            <w:b w:val="0"/>
          </w:rPr>
          <w:t xml:space="preserve"> represented in this XML format to be considered valid and conformant, as additional requirements may be specified in the comments in the </w:t>
        </w:r>
        <w:proofErr w:type="spellStart"/>
        <w:r w:rsidRPr="00B34DE8">
          <w:rPr>
            <w:rFonts w:ascii="Arial" w:hAnsi="Arial" w:cs="Arial"/>
            <w:b w:val="0"/>
          </w:rPr>
          <w:t>vMR</w:t>
        </w:r>
        <w:proofErr w:type="spellEnd"/>
        <w:r w:rsidRPr="00B34DE8">
          <w:rPr>
            <w:rFonts w:ascii="Arial" w:hAnsi="Arial" w:cs="Arial"/>
            <w:b w:val="0"/>
          </w:rPr>
          <w:t xml:space="preserve"> XML Schema. Of note, these comments in the XML Schema are faithful renditions of the text in the Logical Model. Additional conformance requirements may be specified in </w:t>
        </w:r>
        <w:proofErr w:type="spellStart"/>
        <w:r w:rsidRPr="00B34DE8">
          <w:rPr>
            <w:rFonts w:ascii="Arial" w:hAnsi="Arial" w:cs="Arial"/>
            <w:b w:val="0"/>
          </w:rPr>
          <w:t>vMR</w:t>
        </w:r>
        <w:proofErr w:type="spellEnd"/>
        <w:r w:rsidRPr="00B34DE8">
          <w:rPr>
            <w:rFonts w:ascii="Arial" w:hAnsi="Arial" w:cs="Arial"/>
            <w:b w:val="0"/>
          </w:rPr>
          <w:t xml:space="preserve"> templates. To summarize, valid and conformant instances are valid to the schema and any additional requirements specified in the schema comments and/or templates.</w:t>
        </w:r>
        <w:r>
          <w:rPr>
            <w:rFonts w:ascii="Arial" w:hAnsi="Arial" w:cs="Arial"/>
            <w:b w:val="0"/>
          </w:rPr>
          <w:t xml:space="preserve"> The content of this paragraph is the sole normative section of the specification. </w:t>
        </w:r>
      </w:ins>
    </w:p>
    <w:p w14:paraId="4D4C5182" w14:textId="77777777" w:rsidR="00DA7BD5" w:rsidRPr="00DA7BD5" w:rsidRDefault="00DA7BD5" w:rsidP="00DA7BD5">
      <w:pPr>
        <w:pStyle w:val="Heading2"/>
      </w:pPr>
      <w:bookmarkStart w:id="119" w:name="_Toc256763984"/>
      <w:ins w:id="120" w:author="Claude Nanjo" w:date="2014-03-18T11:59:00Z">
        <w:r>
          <w:t>Overview</w:t>
        </w:r>
      </w:ins>
      <w:bookmarkEnd w:id="119"/>
    </w:p>
    <w:p w14:paraId="03DFC059" w14:textId="77777777" w:rsidR="00DB5928" w:rsidRDefault="00DB5928" w:rsidP="00DB5928">
      <w:pPr>
        <w:rPr>
          <w:lang w:val="en-US"/>
        </w:rPr>
      </w:pPr>
    </w:p>
    <w:p w14:paraId="39E2BAD3" w14:textId="77777777"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w:t>
      </w:r>
      <w:r w:rsidR="00B91183">
        <w:rPr>
          <w:b w:val="0"/>
          <w:lang w:val="en-US"/>
        </w:rPr>
        <w:t>ersion 3</w:t>
      </w:r>
      <w:r w:rsidR="00124915">
        <w:rPr>
          <w:b w:val="0"/>
          <w:lang w:val="en-US"/>
        </w:rPr>
        <w:t>.0</w:t>
      </w:r>
      <w:r w:rsidRPr="00371A39">
        <w:rPr>
          <w:b w:val="0"/>
          <w:lang w:val="en-US"/>
        </w:rPr>
        <w:t>:</w:t>
      </w:r>
    </w:p>
    <w:p w14:paraId="4A25F5BC" w14:textId="77777777" w:rsidR="004451CE" w:rsidRPr="00371A39" w:rsidRDefault="004451CE" w:rsidP="00DB5928">
      <w:pPr>
        <w:ind w:left="1021"/>
        <w:rPr>
          <w:b w:val="0"/>
          <w:lang w:val="en-US"/>
        </w:rPr>
      </w:pPr>
    </w:p>
    <w:p w14:paraId="2D511945" w14:textId="77777777"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w:t>
      </w:r>
      <w:proofErr w:type="spellStart"/>
      <w:r w:rsidR="00EE0362">
        <w:rPr>
          <w:b w:val="0"/>
          <w:lang w:val="en-US"/>
        </w:rPr>
        <w:t>datatypes</w:t>
      </w:r>
      <w:proofErr w:type="spellEnd"/>
      <w:r w:rsidR="00EE0362">
        <w:rPr>
          <w:b w:val="0"/>
          <w:lang w:val="en-US"/>
        </w:rPr>
        <w:t xml:space="preserve"> for CDS.</w:t>
      </w:r>
    </w:p>
    <w:p w14:paraId="1B433C18" w14:textId="77777777"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14:paraId="7D6517E4" w14:textId="77777777"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14:paraId="2A52885B" w14:textId="77777777"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14:paraId="3B45CEB8" w14:textId="77777777"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14:paraId="00184383" w14:textId="77777777"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14:paraId="3DE2A3D3" w14:textId="77777777" w:rsidR="00371A39" w:rsidRDefault="00371A39" w:rsidP="00371A39">
      <w:pPr>
        <w:rPr>
          <w:b w:val="0"/>
          <w:lang w:val="en-US"/>
        </w:rPr>
      </w:pPr>
    </w:p>
    <w:p w14:paraId="3AB3A813" w14:textId="77777777"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4"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14:paraId="1943C0E3" w14:textId="77777777" w:rsidR="00B50CF1" w:rsidRDefault="00B50CF1" w:rsidP="002C32F6">
      <w:pPr>
        <w:ind w:left="1021"/>
        <w:rPr>
          <w:b w:val="0"/>
          <w:lang w:val="en-US"/>
        </w:rPr>
      </w:pPr>
    </w:p>
    <w:p w14:paraId="574B9217" w14:textId="77777777"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 xml:space="preserve">more detailed information on the semantics of the vMR, including guidance on how to </w:t>
      </w:r>
      <w:r w:rsidR="006E68A3">
        <w:rPr>
          <w:lang w:val="en-US"/>
        </w:rPr>
        <w:lastRenderedPageBreak/>
        <w:t>represent common clinical concepts using the vMR and an example vMR derived from a Consolidated Clinical Document Architecture (CCDA) document.</w:t>
      </w:r>
    </w:p>
    <w:p w14:paraId="09305D17" w14:textId="77777777" w:rsidR="00926CBE" w:rsidRDefault="00926CBE" w:rsidP="002C32F6">
      <w:pPr>
        <w:ind w:left="1021"/>
        <w:rPr>
          <w:b w:val="0"/>
          <w:lang w:val="en-US"/>
        </w:rPr>
      </w:pPr>
    </w:p>
    <w:p w14:paraId="1F7001F1" w14:textId="77777777"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14:paraId="27073213" w14:textId="77777777" w:rsidR="000353F1" w:rsidRPr="000353F1" w:rsidRDefault="000353F1" w:rsidP="000353F1">
      <w:pPr>
        <w:pStyle w:val="Heading2"/>
      </w:pPr>
      <w:bookmarkStart w:id="121" w:name="_Toc256763985"/>
      <w:r w:rsidRPr="000353F1">
        <w:t>Namespaces</w:t>
      </w:r>
      <w:r w:rsidR="00A078AB">
        <w:t>,</w:t>
      </w:r>
      <w:r w:rsidRPr="000353F1">
        <w:t xml:space="preserve"> Schema Dependencies</w:t>
      </w:r>
      <w:r w:rsidR="00A078AB">
        <w:t>, and Design Approaches</w:t>
      </w:r>
      <w:bookmarkEnd w:id="121"/>
    </w:p>
    <w:p w14:paraId="5A18CD3B" w14:textId="77777777" w:rsidR="002464D7" w:rsidRDefault="002464D7" w:rsidP="002C32F6">
      <w:pPr>
        <w:ind w:left="1021"/>
        <w:rPr>
          <w:b w:val="0"/>
          <w:lang w:val="en-US"/>
        </w:rPr>
      </w:pPr>
    </w:p>
    <w:p w14:paraId="04863178" w14:textId="77777777"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14:paraId="2B2484B0" w14:textId="77777777" w:rsidR="002464D7" w:rsidRDefault="002464D7" w:rsidP="002C32F6">
      <w:pPr>
        <w:ind w:left="1021"/>
        <w:rPr>
          <w:b w:val="0"/>
          <w:lang w:val="en-US"/>
        </w:rPr>
      </w:pPr>
    </w:p>
    <w:p w14:paraId="33032157" w14:textId="77777777" w:rsidR="00AB141E" w:rsidRDefault="00AB141E" w:rsidP="002C32F6">
      <w:pPr>
        <w:ind w:left="1021"/>
        <w:rPr>
          <w:b w:val="0"/>
          <w:lang w:val="en-US"/>
        </w:rPr>
      </w:pPr>
    </w:p>
    <w:tbl>
      <w:tblPr>
        <w:tblStyle w:val="LightList1"/>
        <w:tblW w:w="0" w:type="auto"/>
        <w:tblInd w:w="520" w:type="dxa"/>
        <w:tblLook w:val="04A0" w:firstRow="1" w:lastRow="0" w:firstColumn="1" w:lastColumn="0" w:noHBand="0" w:noVBand="1"/>
      </w:tblPr>
      <w:tblGrid>
        <w:gridCol w:w="2930"/>
        <w:gridCol w:w="5058"/>
      </w:tblGrid>
      <w:tr w:rsidR="00AF6D3A" w14:paraId="3C8996D4" w14:textId="77777777" w:rsidTr="00AB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1A22D26F" w14:textId="77777777" w:rsidR="00AF6D3A" w:rsidRPr="00706EC0" w:rsidRDefault="00AF6D3A" w:rsidP="002C32F6">
            <w:pPr>
              <w:rPr>
                <w:color w:val="FFFFFF" w:themeColor="background1"/>
                <w:lang w:val="en-US"/>
              </w:rPr>
            </w:pPr>
            <w:r w:rsidRPr="00706EC0">
              <w:rPr>
                <w:color w:val="FFFFFF" w:themeColor="background1"/>
                <w:lang w:val="en-US"/>
              </w:rPr>
              <w:t>Schema</w:t>
            </w:r>
          </w:p>
        </w:tc>
        <w:tc>
          <w:tcPr>
            <w:tcW w:w="5058" w:type="dxa"/>
          </w:tcPr>
          <w:p w14:paraId="44EFBF45" w14:textId="77777777"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706EC0">
              <w:rPr>
                <w:color w:val="FFFFFF" w:themeColor="background1"/>
                <w:lang w:val="en-US"/>
              </w:rPr>
              <w:t>Namespace</w:t>
            </w:r>
          </w:p>
        </w:tc>
      </w:tr>
      <w:tr w:rsidR="00AF6D3A" w14:paraId="4942970A"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056C17EA" w14:textId="77777777" w:rsidR="00AF6D3A" w:rsidRPr="00706EC0" w:rsidRDefault="00157186" w:rsidP="002C32F6">
            <w:pPr>
              <w:rPr>
                <w:lang w:val="en-US"/>
              </w:rPr>
            </w:pPr>
            <w:r>
              <w:rPr>
                <w:lang w:val="en-US"/>
              </w:rPr>
              <w:t>d</w:t>
            </w:r>
            <w:r w:rsidR="00AF6D3A" w:rsidRPr="002464D7">
              <w:rPr>
                <w:lang w:val="en-US"/>
              </w:rPr>
              <w:t>atatypes.xsd</w:t>
            </w:r>
          </w:p>
        </w:tc>
        <w:tc>
          <w:tcPr>
            <w:tcW w:w="5058" w:type="dxa"/>
          </w:tcPr>
          <w:p w14:paraId="1EDE17C5" w14:textId="77777777"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14:paraId="55203FED"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1AA9367F" w14:textId="77777777" w:rsidR="00AF6D3A" w:rsidRPr="00706EC0" w:rsidRDefault="00AF6D3A" w:rsidP="002C32F6">
            <w:pPr>
              <w:rPr>
                <w:lang w:val="en-US"/>
              </w:rPr>
            </w:pPr>
            <w:r w:rsidRPr="002464D7">
              <w:rPr>
                <w:lang w:val="en-US"/>
              </w:rPr>
              <w:t>vmr.xsd</w:t>
            </w:r>
          </w:p>
        </w:tc>
        <w:tc>
          <w:tcPr>
            <w:tcW w:w="5058" w:type="dxa"/>
          </w:tcPr>
          <w:p w14:paraId="689C7423"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14:paraId="5491737F"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51413F70" w14:textId="77777777" w:rsidR="00AF6D3A" w:rsidRPr="00706EC0" w:rsidRDefault="00AF6D3A" w:rsidP="002C32F6">
            <w:pPr>
              <w:rPr>
                <w:lang w:val="en-US"/>
              </w:rPr>
            </w:pPr>
            <w:r w:rsidRPr="002464D7">
              <w:rPr>
                <w:lang w:val="en-US"/>
              </w:rPr>
              <w:t>cdsInput.xsd</w:t>
            </w:r>
          </w:p>
        </w:tc>
        <w:tc>
          <w:tcPr>
            <w:tcW w:w="5058" w:type="dxa"/>
          </w:tcPr>
          <w:p w14:paraId="4F2B8B72" w14:textId="77777777"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14:paraId="6D981923"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6B08BC3B" w14:textId="77777777" w:rsidR="00AF6D3A" w:rsidRPr="00706EC0" w:rsidRDefault="00AF6D3A" w:rsidP="002C32F6">
            <w:pPr>
              <w:rPr>
                <w:lang w:val="en-US"/>
              </w:rPr>
            </w:pPr>
            <w:r w:rsidRPr="002464D7">
              <w:rPr>
                <w:lang w:val="en-US"/>
              </w:rPr>
              <w:t>cdsOutput.xsd</w:t>
            </w:r>
          </w:p>
        </w:tc>
        <w:tc>
          <w:tcPr>
            <w:tcW w:w="5058" w:type="dxa"/>
          </w:tcPr>
          <w:p w14:paraId="492A0F41"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14:paraId="565F376C"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7F093C76" w14:textId="77777777" w:rsidR="00AF6D3A" w:rsidRPr="00706EC0" w:rsidRDefault="00AF6D3A" w:rsidP="002C32F6">
            <w:pPr>
              <w:rPr>
                <w:lang w:val="en-US"/>
              </w:rPr>
            </w:pPr>
            <w:r w:rsidRPr="002464D7">
              <w:rPr>
                <w:lang w:val="en-US"/>
              </w:rPr>
              <w:t>cdsInputSpecification.xsd</w:t>
            </w:r>
          </w:p>
        </w:tc>
        <w:tc>
          <w:tcPr>
            <w:tcW w:w="5058" w:type="dxa"/>
          </w:tcPr>
          <w:p w14:paraId="206178AD" w14:textId="77777777"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14:paraId="12DF6ACB"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1DDE1B61" w14:textId="77777777" w:rsidR="00291F3C" w:rsidRPr="002464D7" w:rsidRDefault="00291F3C" w:rsidP="002C32F6">
            <w:pPr>
              <w:rPr>
                <w:lang w:val="en-US"/>
              </w:rPr>
            </w:pPr>
            <w:r>
              <w:rPr>
                <w:lang w:val="en-US"/>
              </w:rPr>
              <w:t>cdsOutputSpecification.xsd</w:t>
            </w:r>
          </w:p>
        </w:tc>
        <w:tc>
          <w:tcPr>
            <w:tcW w:w="5058" w:type="dxa"/>
          </w:tcPr>
          <w:p w14:paraId="6CCD165A" w14:textId="77777777"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14:paraId="20109709" w14:textId="77777777" w:rsidR="002464D7" w:rsidRPr="00371A39" w:rsidRDefault="002464D7" w:rsidP="00AB141E">
      <w:pPr>
        <w:pStyle w:val="Caption"/>
        <w:ind w:firstLine="432"/>
        <w:rPr>
          <w:lang w:val="en-US"/>
        </w:rPr>
      </w:pPr>
      <w:r>
        <w:t xml:space="preserve">Figure </w:t>
      </w:r>
      <w:r w:rsidR="00246193">
        <w:fldChar w:fldCharType="begin"/>
      </w:r>
      <w:r>
        <w:instrText xml:space="preserve"> SEQ Figure \* ARABIC </w:instrText>
      </w:r>
      <w:r w:rsidR="00246193">
        <w:fldChar w:fldCharType="separate"/>
      </w:r>
      <w:r w:rsidR="006D6878">
        <w:rPr>
          <w:noProof/>
        </w:rPr>
        <w:t>1</w:t>
      </w:r>
      <w:r w:rsidR="00246193">
        <w:fldChar w:fldCharType="end"/>
      </w:r>
      <w:r>
        <w:t xml:space="preserve"> - Schema Namespaces</w:t>
      </w:r>
    </w:p>
    <w:p w14:paraId="377EEAF8" w14:textId="77777777"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w:t>
      </w:r>
      <w:proofErr w:type="gramStart"/>
      <w:r>
        <w:rPr>
          <w:b w:val="0"/>
          <w:lang w:val="en-US"/>
        </w:rPr>
        <w:t>‘</w:t>
      </w:r>
      <w:proofErr w:type="spellStart"/>
      <w:r>
        <w:rPr>
          <w:b w:val="0"/>
          <w:lang w:val="en-US"/>
        </w:rPr>
        <w:t>dt</w:t>
      </w:r>
      <w:proofErr w:type="spellEnd"/>
      <w:r w:rsidR="001344F9">
        <w:rPr>
          <w:b w:val="0"/>
          <w:lang w:val="en-US"/>
        </w:rPr>
        <w:t>:</w:t>
      </w:r>
      <w:r>
        <w:rPr>
          <w:b w:val="0"/>
          <w:lang w:val="en-US"/>
        </w:rPr>
        <w:t>’.</w:t>
      </w:r>
      <w:proofErr w:type="gramEnd"/>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14:paraId="1B08F680" w14:textId="77777777" w:rsidR="002611C9" w:rsidRPr="00640E63" w:rsidRDefault="002611C9" w:rsidP="007C23C1">
      <w:pPr>
        <w:ind w:left="432"/>
        <w:rPr>
          <w:b w:val="0"/>
          <w:lang w:val="en-US"/>
        </w:rPr>
      </w:pPr>
    </w:p>
    <w:p w14:paraId="41E54E23" w14:textId="77777777" w:rsidR="00640E63" w:rsidRDefault="00640E63" w:rsidP="007C23C1">
      <w:pPr>
        <w:ind w:left="432"/>
      </w:pPr>
    </w:p>
    <w:p w14:paraId="14F3730D" w14:textId="77777777" w:rsidR="002611C9" w:rsidRDefault="0001688A" w:rsidP="009D5DEA">
      <w:pPr>
        <w:keepNext/>
        <w:ind w:left="432"/>
      </w:pPr>
      <w:r w:rsidRPr="0001688A">
        <w:rPr>
          <w:noProof/>
          <w:lang w:val="en-US"/>
        </w:rPr>
        <w:lastRenderedPageBreak/>
        <w:drawing>
          <wp:inline distT="0" distB="0" distL="0" distR="0" wp14:anchorId="4F982D53" wp14:editId="1C0FB414">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14:paraId="5A91877F" w14:textId="77777777" w:rsidR="00640E63" w:rsidRDefault="002611C9" w:rsidP="00AC79A3">
      <w:pPr>
        <w:pStyle w:val="Caption"/>
      </w:pPr>
      <w:r>
        <w:t xml:space="preserve">Figure </w:t>
      </w:r>
      <w:r w:rsidR="00246193">
        <w:fldChar w:fldCharType="begin"/>
      </w:r>
      <w:r>
        <w:instrText xml:space="preserve"> SEQ Figure \* ARABIC </w:instrText>
      </w:r>
      <w:r w:rsidR="00246193">
        <w:fldChar w:fldCharType="separate"/>
      </w:r>
      <w:r w:rsidR="006D6878">
        <w:rPr>
          <w:noProof/>
        </w:rPr>
        <w:t>2</w:t>
      </w:r>
      <w:r w:rsidR="00246193">
        <w:fldChar w:fldCharType="end"/>
      </w:r>
      <w:r>
        <w:t xml:space="preserve"> - Schema import relationships</w:t>
      </w:r>
    </w:p>
    <w:p w14:paraId="1C0801CF" w14:textId="77777777" w:rsidR="004D7061" w:rsidRDefault="004D7061" w:rsidP="007C23C1">
      <w:pPr>
        <w:ind w:left="432"/>
      </w:pPr>
    </w:p>
    <w:p w14:paraId="7A3A2089" w14:textId="77777777" w:rsidR="004D7061" w:rsidRPr="009D5DEA" w:rsidRDefault="004D7061" w:rsidP="007C23C1">
      <w:pPr>
        <w:ind w:left="432"/>
        <w:rPr>
          <w:b w:val="0"/>
        </w:rPr>
      </w:pPr>
      <w:r w:rsidRPr="009D5DEA">
        <w:rPr>
          <w:b w:val="0"/>
        </w:rPr>
        <w:t xml:space="preserve">This specification makes use of the XML Schema Instance Type </w:t>
      </w:r>
      <w:r w:rsidR="004C117F" w:rsidRPr="009D5DEA">
        <w:rPr>
          <w:b w:val="0"/>
        </w:rPr>
        <w:t>(xsi</w:t>
      </w:r>
      <w:proofErr w:type="gramStart"/>
      <w:r w:rsidR="004C117F" w:rsidRPr="009D5DEA">
        <w:rPr>
          <w:b w:val="0"/>
        </w:rPr>
        <w:t>:type</w:t>
      </w:r>
      <w:proofErr w:type="gramEnd"/>
      <w:r w:rsidR="004C117F" w:rsidRPr="009D5DEA">
        <w:rPr>
          <w:b w:val="0"/>
        </w:rPr>
        <w:t xml:space="preserv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w:t>
      </w:r>
      <w:proofErr w:type="spellStart"/>
      <w:r w:rsidR="004C117F" w:rsidRPr="009D5DEA">
        <w:rPr>
          <w:b w:val="0"/>
        </w:rPr>
        <w:t>EvaluatedPerson</w:t>
      </w:r>
      <w:proofErr w:type="spellEnd"/>
      <w:r w:rsidR="004C117F" w:rsidRPr="009D5DEA">
        <w:rPr>
          <w:b w:val="0"/>
        </w:rPr>
        <w:t xml:space="preserve"> in the </w:t>
      </w:r>
      <w:proofErr w:type="spellStart"/>
      <w:r w:rsidR="004C117F" w:rsidRPr="009D5DEA">
        <w:rPr>
          <w:b w:val="0"/>
        </w:rPr>
        <w:t>vMR</w:t>
      </w:r>
      <w:proofErr w:type="spellEnd"/>
      <w:r w:rsidR="004C117F" w:rsidRPr="009D5DEA">
        <w:rPr>
          <w:b w:val="0"/>
        </w:rPr>
        <w:t xml:space="preserve">)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w:t>
      </w:r>
      <w:proofErr w:type="gramStart"/>
      <w:r w:rsidR="00E70CB2" w:rsidRPr="009D5DEA">
        <w:rPr>
          <w:b w:val="0"/>
        </w:rPr>
        <w:t>..</w:t>
      </w:r>
      <w:proofErr w:type="gramEnd"/>
      <w:r w:rsidR="00E70CB2" w:rsidRPr="009D5DEA">
        <w:rPr>
          <w:b w:val="0"/>
        </w:rPr>
        <w:t xml:space="preserve">* </w:t>
      </w:r>
      <w:proofErr w:type="gramStart"/>
      <w:r w:rsidR="00E70CB2" w:rsidRPr="009D5DEA">
        <w:rPr>
          <w:b w:val="0"/>
        </w:rPr>
        <w:t>and</w:t>
      </w:r>
      <w:proofErr w:type="gramEnd"/>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w:t>
      </w:r>
      <w:proofErr w:type="spellStart"/>
      <w:r w:rsidR="00E70CB2" w:rsidRPr="009D5DEA">
        <w:rPr>
          <w:b w:val="0"/>
        </w:rPr>
        <w:t>AdverseEvent</w:t>
      </w:r>
      <w:proofErr w:type="spellEnd"/>
      <w:r w:rsidR="00E70CB2" w:rsidRPr="009D5DEA">
        <w:rPr>
          <w:b w:val="0"/>
        </w:rPr>
        <w:t xml:space="preserve">, </w:t>
      </w:r>
      <w:proofErr w:type="spellStart"/>
      <w:r w:rsidR="00E70CB2" w:rsidRPr="009D5DEA">
        <w:rPr>
          <w:b w:val="0"/>
        </w:rPr>
        <w:t>ObservationResult</w:t>
      </w:r>
      <w:proofErr w:type="spellEnd"/>
      <w:r w:rsidR="00E70CB2" w:rsidRPr="009D5DEA">
        <w:rPr>
          <w:b w:val="0"/>
        </w:rPr>
        <w:t xml:space="preserve">, </w:t>
      </w:r>
      <w:proofErr w:type="spellStart"/>
      <w:r w:rsidR="00E70CB2" w:rsidRPr="009D5DEA">
        <w:rPr>
          <w:b w:val="0"/>
        </w:rPr>
        <w:t>ProcedureProposal</w:t>
      </w:r>
      <w:proofErr w:type="spellEnd"/>
      <w:r w:rsidR="00E70CB2" w:rsidRPr="009D5DEA">
        <w:rPr>
          <w:b w:val="0"/>
        </w:rPr>
        <w:t xml:space="preserve">, and so on. </w:t>
      </w:r>
      <w:r w:rsidR="00A30A57" w:rsidRPr="009D5DEA">
        <w:rPr>
          <w:b w:val="0"/>
        </w:rPr>
        <w:t>When creating an instance of that schema, one may then specify the attribute xsi</w:t>
      </w:r>
      <w:proofErr w:type="gramStart"/>
      <w:r w:rsidR="00A30A57" w:rsidRPr="009D5DEA">
        <w:rPr>
          <w:b w:val="0"/>
        </w:rPr>
        <w:t>:type</w:t>
      </w:r>
      <w:proofErr w:type="gramEnd"/>
      <w:r w:rsidR="00A30A57" w:rsidRPr="009D5DEA">
        <w:rPr>
          <w:b w:val="0"/>
        </w:rPr>
        <w:t xml:space="preserve"> to declare the formal type of the clinical statement under consideration as shown below:</w:t>
      </w:r>
    </w:p>
    <w:p w14:paraId="22FF2CC5" w14:textId="77777777" w:rsidR="00A30A57" w:rsidRDefault="00A30A57" w:rsidP="007C23C1">
      <w:pPr>
        <w:ind w:left="432"/>
      </w:pPr>
    </w:p>
    <w:p w14:paraId="326544EE" w14:textId="77777777" w:rsidR="002611C9" w:rsidRDefault="00A30A57" w:rsidP="009D5DEA">
      <w:pPr>
        <w:keepNext/>
        <w:ind w:left="432"/>
      </w:pPr>
      <w:r>
        <w:rPr>
          <w:noProof/>
          <w:lang w:val="en-US"/>
        </w:rPr>
        <w:lastRenderedPageBreak/>
        <w:drawing>
          <wp:inline distT="0" distB="0" distL="0" distR="0" wp14:anchorId="217C1E76" wp14:editId="31A95B6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31510" cy="2266950"/>
                    </a:xfrm>
                    <a:prstGeom prst="rect">
                      <a:avLst/>
                    </a:prstGeom>
                  </pic:spPr>
                </pic:pic>
              </a:graphicData>
            </a:graphic>
          </wp:inline>
        </w:drawing>
      </w:r>
    </w:p>
    <w:p w14:paraId="72121D40" w14:textId="77777777" w:rsidR="002611C9" w:rsidRDefault="002611C9" w:rsidP="006337C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3</w:t>
      </w:r>
      <w:r w:rsidR="00246193">
        <w:fldChar w:fldCharType="end"/>
      </w:r>
      <w:r>
        <w:t xml:space="preserve"> - Example use of xsi</w:t>
      </w:r>
      <w:proofErr w:type="gramStart"/>
      <w:r>
        <w:t>:type</w:t>
      </w:r>
      <w:proofErr w:type="gramEnd"/>
      <w:r>
        <w:t xml:space="preserve"> in an XML instance</w:t>
      </w:r>
    </w:p>
    <w:p w14:paraId="3BF90255" w14:textId="77777777" w:rsidR="00A30A57" w:rsidRDefault="00A30A57" w:rsidP="009D5DEA">
      <w:pPr>
        <w:pStyle w:val="Heading2"/>
      </w:pPr>
      <w:r>
        <w:t xml:space="preserve"> </w:t>
      </w:r>
      <w:bookmarkStart w:id="122" w:name="_Toc256763986"/>
      <w:r w:rsidR="007933E5">
        <w:t xml:space="preserve">Quick </w:t>
      </w:r>
      <w:r w:rsidR="00331477">
        <w:t>G</w:t>
      </w:r>
      <w:r w:rsidR="007933E5">
        <w:t>uide to the Diagrams</w:t>
      </w:r>
      <w:bookmarkEnd w:id="122"/>
    </w:p>
    <w:p w14:paraId="5ADB47E0" w14:textId="77777777" w:rsidR="007933E5" w:rsidRDefault="007933E5" w:rsidP="007C23C1">
      <w:pPr>
        <w:ind w:left="432"/>
      </w:pPr>
    </w:p>
    <w:p w14:paraId="296143C7" w14:textId="77777777" w:rsidR="007933E5" w:rsidRPr="009D5DEA" w:rsidRDefault="00561BBD" w:rsidP="007C23C1">
      <w:pPr>
        <w:ind w:left="432"/>
        <w:rPr>
          <w:b w:val="0"/>
        </w:rPr>
      </w:pPr>
      <w:r w:rsidRPr="009D5DEA">
        <w:rPr>
          <w:b w:val="0"/>
        </w:rPr>
        <w:t>The following section provides a guide to understanding the diagrams presented in the rest of this document.</w:t>
      </w:r>
    </w:p>
    <w:p w14:paraId="1371F63F" w14:textId="77777777" w:rsidR="00561BBD" w:rsidRPr="009D5DEA" w:rsidRDefault="00561BBD" w:rsidP="007C23C1">
      <w:pPr>
        <w:ind w:left="432"/>
        <w:rPr>
          <w:b w:val="0"/>
        </w:rPr>
      </w:pPr>
    </w:p>
    <w:p w14:paraId="16009745" w14:textId="77777777" w:rsidR="00561BBD" w:rsidRPr="009D5DEA" w:rsidRDefault="00561BBD" w:rsidP="007C23C1">
      <w:pPr>
        <w:ind w:left="432"/>
        <w:rPr>
          <w:b w:val="0"/>
        </w:rPr>
      </w:pPr>
      <w:r w:rsidRPr="009D5DEA">
        <w:rPr>
          <w:b w:val="0"/>
        </w:rPr>
        <w:t>A type is represented by a box:</w:t>
      </w:r>
    </w:p>
    <w:p w14:paraId="2FB7F760" w14:textId="77777777" w:rsidR="00561BBD" w:rsidRDefault="00561BBD" w:rsidP="007C23C1">
      <w:pPr>
        <w:ind w:left="432"/>
      </w:pPr>
    </w:p>
    <w:p w14:paraId="3F99F864" w14:textId="77777777" w:rsidR="00561BBD" w:rsidRDefault="00561BBD" w:rsidP="007C23C1">
      <w:pPr>
        <w:ind w:left="432"/>
      </w:pPr>
      <w:r>
        <w:rPr>
          <w:noProof/>
          <w:lang w:val="en-US"/>
        </w:rPr>
        <w:drawing>
          <wp:inline distT="0" distB="0" distL="0" distR="0" wp14:anchorId="492348CB" wp14:editId="69AC6232">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761905" cy="533333"/>
                    </a:xfrm>
                    <a:prstGeom prst="rect">
                      <a:avLst/>
                    </a:prstGeom>
                  </pic:spPr>
                </pic:pic>
              </a:graphicData>
            </a:graphic>
          </wp:inline>
        </w:drawing>
      </w:r>
    </w:p>
    <w:p w14:paraId="10DAD7FE" w14:textId="77777777" w:rsidR="00561BBD" w:rsidRDefault="00561BBD" w:rsidP="007C23C1">
      <w:pPr>
        <w:ind w:left="432"/>
      </w:pPr>
    </w:p>
    <w:p w14:paraId="369CDF93" w14:textId="77777777" w:rsidR="00561BBD" w:rsidRPr="009D5DEA" w:rsidRDefault="00561BBD" w:rsidP="007C23C1">
      <w:pPr>
        <w:ind w:left="432"/>
        <w:rPr>
          <w:b w:val="0"/>
        </w:rPr>
      </w:pPr>
      <w:r w:rsidRPr="009D5DEA">
        <w:rPr>
          <w:b w:val="0"/>
        </w:rPr>
        <w:t>If a type is derived from another type, it is denoted in the diagram by the prefix ‘Base Type’:</w:t>
      </w:r>
    </w:p>
    <w:p w14:paraId="3B39DC00" w14:textId="77777777" w:rsidR="00561BBD" w:rsidRDefault="00561BBD" w:rsidP="007C23C1">
      <w:pPr>
        <w:ind w:left="432"/>
      </w:pPr>
    </w:p>
    <w:p w14:paraId="35B9BE6C" w14:textId="77777777" w:rsidR="00561BBD" w:rsidRDefault="00561BBD" w:rsidP="007C23C1">
      <w:pPr>
        <w:ind w:left="432"/>
      </w:pPr>
      <w:r>
        <w:rPr>
          <w:noProof/>
          <w:lang w:val="en-US"/>
        </w:rPr>
        <w:drawing>
          <wp:inline distT="0" distB="0" distL="0" distR="0" wp14:anchorId="153FF8D3" wp14:editId="52397644">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761905" cy="533333"/>
                    </a:xfrm>
                    <a:prstGeom prst="rect">
                      <a:avLst/>
                    </a:prstGeom>
                  </pic:spPr>
                </pic:pic>
              </a:graphicData>
            </a:graphic>
          </wp:inline>
        </w:drawing>
      </w:r>
    </w:p>
    <w:p w14:paraId="31CB0795" w14:textId="77777777" w:rsidR="0060736D" w:rsidRDefault="0060736D" w:rsidP="007C23C1">
      <w:pPr>
        <w:ind w:left="432"/>
        <w:rPr>
          <w:b w:val="0"/>
        </w:rPr>
      </w:pPr>
    </w:p>
    <w:p w14:paraId="54EEAA81" w14:textId="77777777" w:rsidR="00561BBD" w:rsidRPr="009D5DEA" w:rsidRDefault="00561BBD" w:rsidP="007C23C1">
      <w:pPr>
        <w:ind w:left="432"/>
        <w:rPr>
          <w:b w:val="0"/>
          <w:i/>
        </w:rPr>
      </w:pPr>
      <w:r w:rsidRPr="009D5DEA">
        <w:rPr>
          <w:b w:val="0"/>
          <w:i/>
        </w:rPr>
        <w:t xml:space="preserve">Here, the </w:t>
      </w:r>
      <w:proofErr w:type="spellStart"/>
      <w:r w:rsidRPr="009D5DEA">
        <w:rPr>
          <w:b w:val="0"/>
          <w:i/>
        </w:rPr>
        <w:t>ScheduledProcedure</w:t>
      </w:r>
      <w:proofErr w:type="spellEnd"/>
      <w:r w:rsidRPr="009D5DEA">
        <w:rPr>
          <w:b w:val="0"/>
          <w:i/>
        </w:rPr>
        <w:t xml:space="preserve"> </w:t>
      </w:r>
      <w:proofErr w:type="spellStart"/>
      <w:r w:rsidRPr="009D5DEA">
        <w:rPr>
          <w:b w:val="0"/>
          <w:i/>
        </w:rPr>
        <w:t>complexType</w:t>
      </w:r>
      <w:proofErr w:type="spellEnd"/>
      <w:r w:rsidRPr="009D5DEA">
        <w:rPr>
          <w:b w:val="0"/>
          <w:i/>
        </w:rPr>
        <w:t xml:space="preserve"> is a specialization of the base type </w:t>
      </w:r>
      <w:proofErr w:type="spellStart"/>
      <w:r w:rsidRPr="009D5DEA">
        <w:rPr>
          <w:b w:val="0"/>
          <w:i/>
        </w:rPr>
        <w:t>ProcedureBase</w:t>
      </w:r>
      <w:proofErr w:type="spellEnd"/>
      <w:r w:rsidRPr="009D5DEA">
        <w:rPr>
          <w:b w:val="0"/>
          <w:i/>
        </w:rPr>
        <w:t>.</w:t>
      </w:r>
    </w:p>
    <w:p w14:paraId="63100CB9" w14:textId="77777777" w:rsidR="00561BBD" w:rsidRPr="009D5DEA" w:rsidRDefault="00561BBD" w:rsidP="007C23C1">
      <w:pPr>
        <w:ind w:left="432"/>
        <w:rPr>
          <w:b w:val="0"/>
        </w:rPr>
      </w:pPr>
    </w:p>
    <w:p w14:paraId="79C50AB1" w14:textId="77777777" w:rsidR="00561BBD" w:rsidRPr="009D5DEA" w:rsidRDefault="00561BBD" w:rsidP="007C23C1">
      <w:pPr>
        <w:ind w:left="432"/>
        <w:rPr>
          <w:b w:val="0"/>
        </w:rPr>
      </w:pPr>
      <w:r w:rsidRPr="009D5DEA">
        <w:rPr>
          <w:b w:val="0"/>
        </w:rPr>
        <w:t>An element is represented by a rounded rectangle:</w:t>
      </w:r>
    </w:p>
    <w:p w14:paraId="17382150" w14:textId="77777777" w:rsidR="00561BBD" w:rsidRDefault="00561BBD" w:rsidP="007C23C1">
      <w:pPr>
        <w:ind w:left="432"/>
      </w:pPr>
    </w:p>
    <w:p w14:paraId="5F62BB06" w14:textId="77777777" w:rsidR="00561BBD" w:rsidRDefault="00561BBD" w:rsidP="007C23C1">
      <w:pPr>
        <w:ind w:left="432"/>
      </w:pPr>
      <w:r>
        <w:rPr>
          <w:noProof/>
          <w:lang w:val="en-US"/>
        </w:rPr>
        <w:drawing>
          <wp:inline distT="0" distB="0" distL="0" distR="0" wp14:anchorId="017AF0B7" wp14:editId="64714012">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266667" cy="466667"/>
                    </a:xfrm>
                    <a:prstGeom prst="rect">
                      <a:avLst/>
                    </a:prstGeom>
                  </pic:spPr>
                </pic:pic>
              </a:graphicData>
            </a:graphic>
          </wp:inline>
        </w:drawing>
      </w:r>
    </w:p>
    <w:p w14:paraId="69ADC186" w14:textId="77777777" w:rsidR="00561BBD" w:rsidRDefault="00561BBD" w:rsidP="007C23C1">
      <w:pPr>
        <w:ind w:left="432"/>
      </w:pPr>
    </w:p>
    <w:p w14:paraId="49E6248B" w14:textId="77777777" w:rsidR="00561BBD" w:rsidRPr="009D5DEA" w:rsidRDefault="00561BBD" w:rsidP="007C23C1">
      <w:pPr>
        <w:ind w:left="432"/>
        <w:rPr>
          <w:b w:val="0"/>
        </w:rPr>
      </w:pPr>
      <w:r w:rsidRPr="009D5DEA">
        <w:rPr>
          <w:b w:val="0"/>
        </w:rPr>
        <w:t>The type of the element is indicated below the element’s name:</w:t>
      </w:r>
    </w:p>
    <w:p w14:paraId="1D14D3CC" w14:textId="77777777" w:rsidR="00561BBD" w:rsidRDefault="00561BBD" w:rsidP="007C23C1">
      <w:pPr>
        <w:ind w:left="432"/>
      </w:pPr>
    </w:p>
    <w:p w14:paraId="430DF0C8" w14:textId="77777777" w:rsidR="00561BBD" w:rsidRDefault="00561BBD" w:rsidP="007C23C1">
      <w:pPr>
        <w:ind w:left="432"/>
      </w:pPr>
      <w:r>
        <w:rPr>
          <w:noProof/>
          <w:lang w:val="en-US"/>
        </w:rPr>
        <w:drawing>
          <wp:inline distT="0" distB="0" distL="0" distR="0" wp14:anchorId="67B3D718" wp14:editId="794F8FE1">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266667" cy="466667"/>
                    </a:xfrm>
                    <a:prstGeom prst="rect">
                      <a:avLst/>
                    </a:prstGeom>
                  </pic:spPr>
                </pic:pic>
              </a:graphicData>
            </a:graphic>
          </wp:inline>
        </w:drawing>
      </w:r>
    </w:p>
    <w:p w14:paraId="08DB00ED" w14:textId="77777777" w:rsidR="00352475" w:rsidRDefault="00352475" w:rsidP="007C23C1">
      <w:pPr>
        <w:ind w:left="432"/>
      </w:pPr>
    </w:p>
    <w:p w14:paraId="54BF3686" w14:textId="77777777" w:rsidR="00561BBD" w:rsidRDefault="00561BBD" w:rsidP="007C23C1">
      <w:pPr>
        <w:ind w:left="432"/>
        <w:rPr>
          <w:b w:val="0"/>
          <w:i/>
        </w:rPr>
      </w:pPr>
      <w:r w:rsidRPr="009D5DEA">
        <w:rPr>
          <w:b w:val="0"/>
          <w:i/>
        </w:rPr>
        <w:t>In this ca</w:t>
      </w:r>
      <w:r w:rsidR="00157180">
        <w:rPr>
          <w:b w:val="0"/>
          <w:i/>
        </w:rPr>
        <w:t xml:space="preserve">se, the element </w:t>
      </w:r>
      <w:proofErr w:type="spellStart"/>
      <w:r w:rsidR="00157180">
        <w:rPr>
          <w:b w:val="0"/>
          <w:i/>
        </w:rPr>
        <w:t>documentationTim</w:t>
      </w:r>
      <w:r w:rsidRPr="009D5DEA">
        <w:rPr>
          <w:b w:val="0"/>
          <w:i/>
        </w:rPr>
        <w:t>e</w:t>
      </w:r>
      <w:proofErr w:type="spellEnd"/>
      <w:r w:rsidRPr="009D5DEA">
        <w:rPr>
          <w:b w:val="0"/>
          <w:i/>
        </w:rPr>
        <w:t xml:space="preserve"> is of type IVL_TS in the ‘</w:t>
      </w:r>
      <w:proofErr w:type="spellStart"/>
      <w:r w:rsidRPr="009D5DEA">
        <w:rPr>
          <w:b w:val="0"/>
          <w:i/>
        </w:rPr>
        <w:t>dt</w:t>
      </w:r>
      <w:proofErr w:type="spellEnd"/>
      <w:r w:rsidRPr="009D5DEA">
        <w:rPr>
          <w:b w:val="0"/>
          <w:i/>
        </w:rPr>
        <w:t xml:space="preserve">’ namespace, the namespace prefix for the common </w:t>
      </w:r>
      <w:proofErr w:type="spellStart"/>
      <w:r w:rsidR="00331477">
        <w:rPr>
          <w:b w:val="0"/>
          <w:i/>
        </w:rPr>
        <w:t>vMR</w:t>
      </w:r>
      <w:proofErr w:type="spellEnd"/>
      <w:r w:rsidRPr="009D5DEA">
        <w:rPr>
          <w:b w:val="0"/>
          <w:i/>
        </w:rPr>
        <w:t xml:space="preserve"> </w:t>
      </w:r>
      <w:proofErr w:type="spellStart"/>
      <w:r w:rsidRPr="009D5DEA">
        <w:rPr>
          <w:b w:val="0"/>
          <w:i/>
        </w:rPr>
        <w:t>datatypes</w:t>
      </w:r>
      <w:proofErr w:type="spellEnd"/>
      <w:r w:rsidRPr="009D5DEA">
        <w:rPr>
          <w:b w:val="0"/>
          <w:i/>
        </w:rPr>
        <w:t>.</w:t>
      </w:r>
    </w:p>
    <w:p w14:paraId="469B95E2" w14:textId="77777777" w:rsidR="0060736D" w:rsidRPr="0060736D" w:rsidRDefault="0060736D" w:rsidP="007C23C1">
      <w:pPr>
        <w:ind w:left="432"/>
        <w:rPr>
          <w:b w:val="0"/>
        </w:rPr>
      </w:pPr>
    </w:p>
    <w:p w14:paraId="59D1EBD2" w14:textId="77777777" w:rsidR="0060736D" w:rsidRDefault="0060736D" w:rsidP="007C23C1">
      <w:pPr>
        <w:ind w:left="432"/>
        <w:rPr>
          <w:b w:val="0"/>
        </w:rPr>
      </w:pPr>
      <w:r>
        <w:rPr>
          <w:b w:val="0"/>
        </w:rPr>
        <w:lastRenderedPageBreak/>
        <w:t>An abstract complex type is annotated with the ‘Abstract’ key word as shown below. It cannot be instantiated directly:</w:t>
      </w:r>
    </w:p>
    <w:p w14:paraId="6550C6A1" w14:textId="77777777" w:rsidR="0060736D" w:rsidRDefault="0060736D" w:rsidP="007C23C1">
      <w:pPr>
        <w:ind w:left="432"/>
        <w:rPr>
          <w:b w:val="0"/>
        </w:rPr>
      </w:pPr>
    </w:p>
    <w:p w14:paraId="66E10B8B" w14:textId="77777777" w:rsidR="0060736D" w:rsidRPr="009D5DEA" w:rsidRDefault="0060736D" w:rsidP="007C23C1">
      <w:pPr>
        <w:ind w:left="432"/>
        <w:rPr>
          <w:b w:val="0"/>
        </w:rPr>
      </w:pPr>
      <w:r>
        <w:rPr>
          <w:noProof/>
          <w:lang w:val="en-US"/>
        </w:rPr>
        <w:drawing>
          <wp:inline distT="0" distB="0" distL="0" distR="0" wp14:anchorId="7C4F949C" wp14:editId="140517D7">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819048" cy="514286"/>
                    </a:xfrm>
                    <a:prstGeom prst="rect">
                      <a:avLst/>
                    </a:prstGeom>
                  </pic:spPr>
                </pic:pic>
              </a:graphicData>
            </a:graphic>
          </wp:inline>
        </w:drawing>
      </w:r>
      <w:r>
        <w:rPr>
          <w:noProof/>
          <w:lang w:val="en-US" w:eastAsia="ja-JP"/>
        </w:rPr>
        <w:t xml:space="preserve"> </w:t>
      </w:r>
    </w:p>
    <w:p w14:paraId="6284B367" w14:textId="77777777" w:rsidR="00561BBD" w:rsidRDefault="00561BBD" w:rsidP="007C23C1">
      <w:pPr>
        <w:ind w:left="432"/>
      </w:pPr>
    </w:p>
    <w:p w14:paraId="17E36371" w14:textId="77777777" w:rsidR="00561BBD" w:rsidRDefault="00561BBD" w:rsidP="007C23C1">
      <w:pPr>
        <w:ind w:left="432"/>
      </w:pPr>
    </w:p>
    <w:p w14:paraId="096AA48B" w14:textId="77777777" w:rsidR="00E67908" w:rsidRDefault="00277E86" w:rsidP="00E67908">
      <w:pPr>
        <w:pStyle w:val="Heading2"/>
      </w:pPr>
      <w:bookmarkStart w:id="123" w:name="_Toc256763987"/>
      <w:r>
        <w:t>datatypes.xsd</w:t>
      </w:r>
      <w:bookmarkEnd w:id="123"/>
    </w:p>
    <w:p w14:paraId="5B372EB4" w14:textId="77777777" w:rsidR="00E67908" w:rsidRDefault="00E67908" w:rsidP="00E67908">
      <w:pPr>
        <w:rPr>
          <w:lang w:val="en-US"/>
        </w:rPr>
      </w:pPr>
    </w:p>
    <w:p w14:paraId="6F0790CB" w14:textId="77777777" w:rsidR="00B92D5E" w:rsidRPr="00371A39" w:rsidRDefault="00C34ED1" w:rsidP="009D5DEA">
      <w:pPr>
        <w:ind w:left="1022"/>
        <w:rPr>
          <w:b w:val="0"/>
          <w:lang w:val="en-US"/>
        </w:rPr>
      </w:pPr>
      <w:r>
        <w:rPr>
          <w:b w:val="0"/>
          <w:lang w:val="en-US"/>
        </w:rPr>
        <w:t xml:space="preserve">The </w:t>
      </w:r>
      <w:proofErr w:type="spellStart"/>
      <w:r>
        <w:rPr>
          <w:b w:val="0"/>
          <w:lang w:val="en-US"/>
        </w:rPr>
        <w:t>vMR’s</w:t>
      </w:r>
      <w:proofErr w:type="spellEnd"/>
      <w:r>
        <w:rPr>
          <w:b w:val="0"/>
          <w:lang w:val="en-US"/>
        </w:rPr>
        <w:t xml:space="preserve"> core </w:t>
      </w:r>
      <w:proofErr w:type="spellStart"/>
      <w:r>
        <w:rPr>
          <w:b w:val="0"/>
          <w:lang w:val="en-US"/>
        </w:rPr>
        <w:t>datatypes</w:t>
      </w:r>
      <w:proofErr w:type="spellEnd"/>
      <w:r>
        <w:rPr>
          <w:b w:val="0"/>
          <w:lang w:val="en-US"/>
        </w:rPr>
        <w:t xml:space="preserve"> are a constrained subset of the V3 R2 </w:t>
      </w:r>
      <w:proofErr w:type="spellStart"/>
      <w:r>
        <w:rPr>
          <w:b w:val="0"/>
          <w:lang w:val="en-US"/>
        </w:rPr>
        <w:t>datatypes</w:t>
      </w:r>
      <w:proofErr w:type="spellEnd"/>
      <w:r>
        <w:rPr>
          <w:b w:val="0"/>
          <w:lang w:val="en-US"/>
        </w:rPr>
        <w:t xml:space="preserve">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14:paraId="104AC10C" w14:textId="77777777" w:rsidR="00AF0E45" w:rsidRPr="00371A39" w:rsidRDefault="00AF0E45" w:rsidP="00277E86">
      <w:pPr>
        <w:ind w:left="1021"/>
        <w:rPr>
          <w:b w:val="0"/>
          <w:lang w:val="en-US"/>
        </w:rPr>
      </w:pPr>
    </w:p>
    <w:p w14:paraId="1EDCA23B" w14:textId="77777777"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14:paraId="1148861B" w14:textId="77777777" w:rsidR="00926CBE" w:rsidRDefault="00926CBE">
      <w:pPr>
        <w:rPr>
          <w:rFonts w:ascii="Arial" w:eastAsia="Times New Roman" w:hAnsi="Arial" w:cs="Arial"/>
          <w:bCs/>
          <w:i/>
          <w:iCs/>
          <w:color w:val="auto"/>
          <w:spacing w:val="0"/>
          <w:sz w:val="28"/>
          <w:szCs w:val="28"/>
          <w:lang w:val="en-US"/>
        </w:rPr>
      </w:pPr>
      <w:r>
        <w:br w:type="page"/>
      </w:r>
    </w:p>
    <w:p w14:paraId="264D7707" w14:textId="77777777" w:rsidR="002E2686" w:rsidRDefault="002E2686" w:rsidP="009D5DEA">
      <w:pPr>
        <w:pStyle w:val="Heading2"/>
        <w:ind w:left="1008"/>
      </w:pPr>
      <w:bookmarkStart w:id="124" w:name="_Toc256763988"/>
      <w:r>
        <w:lastRenderedPageBreak/>
        <w:t>vmr.xsd</w:t>
      </w:r>
      <w:bookmarkEnd w:id="124"/>
    </w:p>
    <w:p w14:paraId="04DC0A62" w14:textId="77777777"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w:t>
      </w:r>
      <w:proofErr w:type="spellStart"/>
      <w:r w:rsidR="00494567">
        <w:rPr>
          <w:rFonts w:asciiTheme="minorHAnsi" w:hAnsiTheme="minorHAnsi" w:cstheme="minorHAnsi"/>
          <w:b w:val="0"/>
          <w:spacing w:val="0"/>
          <w:szCs w:val="22"/>
          <w:lang w:val="en-US"/>
        </w:rPr>
        <w:t>ObservationResult</w:t>
      </w:r>
      <w:r w:rsidR="00AD7663">
        <w:rPr>
          <w:rFonts w:asciiTheme="minorHAnsi" w:hAnsiTheme="minorHAnsi" w:cstheme="minorHAnsi"/>
          <w:b w:val="0"/>
          <w:spacing w:val="0"/>
          <w:szCs w:val="22"/>
          <w:lang w:val="en-US"/>
        </w:rPr>
        <w:t>s</w:t>
      </w:r>
      <w:proofErr w:type="spellEnd"/>
      <w:r w:rsidR="00494567">
        <w:rPr>
          <w:rFonts w:asciiTheme="minorHAnsi" w:hAnsiTheme="minorHAnsi" w:cstheme="minorHAnsi"/>
          <w:b w:val="0"/>
          <w:spacing w:val="0"/>
          <w:szCs w:val="22"/>
          <w:lang w:val="en-US"/>
        </w:rPr>
        <w:t xml:space="preserve"> tied to an </w:t>
      </w:r>
      <w:proofErr w:type="spellStart"/>
      <w:r w:rsidR="00494567">
        <w:rPr>
          <w:rFonts w:asciiTheme="minorHAnsi" w:hAnsiTheme="minorHAnsi" w:cstheme="minorHAnsi"/>
          <w:b w:val="0"/>
          <w:spacing w:val="0"/>
          <w:szCs w:val="22"/>
          <w:lang w:val="en-US"/>
        </w:rPr>
        <w:t>AdverseEvent</w:t>
      </w:r>
      <w:proofErr w:type="spellEnd"/>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14:paraId="088705FB" w14:textId="77777777" w:rsidR="00AD7663" w:rsidRDefault="00AD7663" w:rsidP="002E2686">
      <w:pPr>
        <w:ind w:left="1116"/>
        <w:rPr>
          <w:rFonts w:asciiTheme="minorHAnsi" w:hAnsiTheme="minorHAnsi" w:cstheme="minorHAnsi"/>
          <w:b w:val="0"/>
          <w:spacing w:val="0"/>
          <w:szCs w:val="22"/>
          <w:lang w:val="en-US"/>
        </w:rPr>
      </w:pPr>
    </w:p>
    <w:p w14:paraId="3EFD2063" w14:textId="77777777"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name-value pair extension mechanism.</w:t>
      </w:r>
    </w:p>
    <w:p w14:paraId="0FD04445" w14:textId="77777777" w:rsidR="00AF0E45" w:rsidRPr="00371A39" w:rsidRDefault="00AF0E45" w:rsidP="002E2686">
      <w:pPr>
        <w:ind w:left="1116"/>
        <w:rPr>
          <w:b w:val="0"/>
          <w:lang w:val="en-US"/>
        </w:rPr>
      </w:pPr>
    </w:p>
    <w:p w14:paraId="43D7B76D" w14:textId="77777777"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cdsInputSpecification</w:t>
      </w:r>
      <w:proofErr w:type="spellEnd"/>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cdsOutput</w:t>
      </w:r>
      <w:proofErr w:type="spellEnd"/>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14:paraId="45A49874" w14:textId="77777777" w:rsidR="00AF0E45" w:rsidRDefault="00AF0E45" w:rsidP="002E2686">
      <w:pPr>
        <w:ind w:left="1116"/>
        <w:rPr>
          <w:lang w:val="en-US"/>
        </w:rPr>
      </w:pPr>
    </w:p>
    <w:p w14:paraId="56797B66" w14:textId="77777777" w:rsidR="0016370E" w:rsidRPr="006337C9" w:rsidRDefault="005503CE" w:rsidP="006337C9">
      <w:pPr>
        <w:pStyle w:val="Heading2"/>
      </w:pPr>
      <w:bookmarkStart w:id="125" w:name="_Toc256763989"/>
      <w:r w:rsidRPr="006337C9">
        <w:t>VMR Root Type</w:t>
      </w:r>
      <w:bookmarkEnd w:id="125"/>
    </w:p>
    <w:p w14:paraId="0D7FC90E" w14:textId="77777777"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type specifies the root of the virtual medical record for CDS. It can be optionally constrained by a template and must specify the patient to whom this record applies. Note that in the diagram below, the patient element is of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xml:space="preserve"> and will thus possess all elements specified by that type.</w:t>
      </w:r>
    </w:p>
    <w:p w14:paraId="7A50DF1F"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0B8C9B94" w14:textId="77777777"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rPr>
        <w:drawing>
          <wp:inline distT="0" distB="0" distL="0" distR="0" wp14:anchorId="22704DA0" wp14:editId="495EC7A5">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390476" cy="971429"/>
                    </a:xfrm>
                    <a:prstGeom prst="rect">
                      <a:avLst/>
                    </a:prstGeom>
                  </pic:spPr>
                </pic:pic>
              </a:graphicData>
            </a:graphic>
          </wp:inline>
        </w:drawing>
      </w:r>
    </w:p>
    <w:p w14:paraId="2C394539" w14:textId="77777777" w:rsidR="0016370E" w:rsidRPr="009D5DEA" w:rsidRDefault="00BE7EFC"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4</w:t>
      </w:r>
      <w:r w:rsidR="00246193" w:rsidRPr="009D5DEA">
        <w:fldChar w:fldCharType="end"/>
      </w:r>
      <w:r w:rsidRPr="009D5DEA">
        <w:t xml:space="preserve"> - The VMR complex type</w:t>
      </w:r>
    </w:p>
    <w:p w14:paraId="2C2167FC"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189F04F1" w14:textId="77777777"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evaluated person, typically a patient, is represented by the complex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14:paraId="278D5596" w14:textId="77777777"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14:paraId="741932A2" w14:textId="77777777"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14:paraId="05B85436" w14:textId="77777777" w:rsidR="00014176" w:rsidRPr="009D5DEA" w:rsidRDefault="00332F59" w:rsidP="009D5DEA">
      <w:pPr>
        <w:ind w:left="1116"/>
        <w:rPr>
          <w:rFonts w:asciiTheme="minorHAnsi" w:hAnsiTheme="minorHAnsi" w:cstheme="minorHAnsi"/>
          <w:b w:val="0"/>
          <w:spacing w:val="0"/>
          <w:szCs w:val="22"/>
          <w:highlight w:val="white"/>
          <w:lang w:val="en-US"/>
        </w:rPr>
      </w:pPr>
      <w:r>
        <w:rPr>
          <w:noProof/>
          <w:lang w:val="en-US"/>
        </w:rPr>
        <w:lastRenderedPageBreak/>
        <w:drawing>
          <wp:inline distT="0" distB="0" distL="0" distR="0" wp14:anchorId="541DDA95" wp14:editId="18577793">
            <wp:extent cx="4267200" cy="863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200" cy="8639175"/>
                    </a:xfrm>
                    <a:prstGeom prst="rect">
                      <a:avLst/>
                    </a:prstGeom>
                  </pic:spPr>
                </pic:pic>
              </a:graphicData>
            </a:graphic>
          </wp:inline>
        </w:drawing>
      </w:r>
    </w:p>
    <w:p w14:paraId="0B8349B4" w14:textId="77777777"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5</w:t>
      </w:r>
      <w:r w:rsidR="00246193" w:rsidRPr="009D5DEA">
        <w:fldChar w:fldCharType="end"/>
      </w:r>
      <w:r w:rsidRPr="009D5DEA">
        <w:t xml:space="preserve"> - </w:t>
      </w:r>
      <w:proofErr w:type="spellStart"/>
      <w:r w:rsidRPr="009D5DEA">
        <w:t>EvaluatedPerson</w:t>
      </w:r>
      <w:proofErr w:type="spellEnd"/>
    </w:p>
    <w:p w14:paraId="46AF26B4" w14:textId="77777777" w:rsidR="009D5DEA" w:rsidRDefault="009D5DEA" w:rsidP="009D5DEA">
      <w:pPr>
        <w:ind w:left="1116"/>
        <w:rPr>
          <w:rFonts w:asciiTheme="minorHAnsi" w:hAnsiTheme="minorHAnsi" w:cstheme="minorHAnsi"/>
          <w:b w:val="0"/>
          <w:spacing w:val="0"/>
          <w:szCs w:val="22"/>
          <w:highlight w:val="white"/>
          <w:lang w:val="en-US"/>
        </w:rPr>
      </w:pPr>
    </w:p>
    <w:p w14:paraId="486C9697"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14:paraId="08D9F879" w14:textId="77777777" w:rsidR="00AC79A3" w:rsidRPr="009D5DEA" w:rsidRDefault="00AC79A3" w:rsidP="009D5DEA">
      <w:pPr>
        <w:ind w:left="1116"/>
        <w:rPr>
          <w:rFonts w:asciiTheme="minorHAnsi" w:hAnsiTheme="minorHAnsi" w:cstheme="minorHAnsi"/>
          <w:b w:val="0"/>
          <w:spacing w:val="0"/>
          <w:szCs w:val="22"/>
          <w:highlight w:val="white"/>
          <w:lang w:val="en-US"/>
        </w:rPr>
      </w:pPr>
    </w:p>
    <w:p w14:paraId="2D1DF6BA" w14:textId="77777777" w:rsidR="00AC79A3" w:rsidRPr="009D5DEA" w:rsidRDefault="00332F59"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6E92F607" wp14:editId="16F54A28">
            <wp:extent cx="332422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3562350"/>
                    </a:xfrm>
                    <a:prstGeom prst="rect">
                      <a:avLst/>
                    </a:prstGeom>
                  </pic:spPr>
                </pic:pic>
              </a:graphicData>
            </a:graphic>
          </wp:inline>
        </w:drawing>
      </w:r>
    </w:p>
    <w:p w14:paraId="718EFCF5" w14:textId="77777777"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6</w:t>
      </w:r>
      <w:r w:rsidR="00246193" w:rsidRPr="009D5DEA">
        <w:fldChar w:fldCharType="end"/>
      </w:r>
      <w:r w:rsidRPr="009D5DEA">
        <w:t xml:space="preserve"> - The Entity complex type</w:t>
      </w:r>
    </w:p>
    <w:p w14:paraId="158B3679" w14:textId="77777777" w:rsidR="00AC79A3" w:rsidRPr="009D5DEA" w:rsidRDefault="00332F59" w:rsidP="009D5DEA">
      <w:pPr>
        <w:ind w:left="1116"/>
        <w:rPr>
          <w:rFonts w:asciiTheme="minorHAnsi" w:hAnsiTheme="minorHAnsi" w:cstheme="minorHAnsi"/>
          <w:b w:val="0"/>
          <w:spacing w:val="0"/>
          <w:szCs w:val="22"/>
          <w:highlight w:val="white"/>
          <w:lang w:val="en-US"/>
        </w:rPr>
      </w:pPr>
      <w:r>
        <w:rPr>
          <w:noProof/>
          <w:lang w:val="en-US"/>
        </w:rPr>
        <w:lastRenderedPageBreak/>
        <w:drawing>
          <wp:inline distT="0" distB="0" distL="0" distR="0" wp14:anchorId="5B2A8B50" wp14:editId="0A2F7167">
            <wp:extent cx="424815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8150" cy="4629150"/>
                    </a:xfrm>
                    <a:prstGeom prst="rect">
                      <a:avLst/>
                    </a:prstGeom>
                  </pic:spPr>
                </pic:pic>
              </a:graphicData>
            </a:graphic>
          </wp:inline>
        </w:drawing>
      </w:r>
    </w:p>
    <w:p w14:paraId="18B56FFD" w14:textId="77777777"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7</w:t>
      </w:r>
      <w:r w:rsidR="00246193" w:rsidRPr="009D5DEA">
        <w:fldChar w:fldCharType="end"/>
      </w:r>
      <w:r w:rsidRPr="009D5DEA">
        <w:t xml:space="preserve"> - The ClinicalStatement complex Type</w:t>
      </w:r>
    </w:p>
    <w:p w14:paraId="039600F3" w14:textId="77777777"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is a highly flexible model which supports a number of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14:paraId="2CAF1B0F" w14:textId="77777777"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14:paraId="54ADCB71" w14:textId="77777777"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14:paraId="2A628259" w14:textId="77777777"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14:paraId="202F5113" w14:textId="77777777"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14:paraId="5245F6FB" w14:textId="77777777" w:rsidR="006B0848" w:rsidRPr="009D5DEA" w:rsidRDefault="006B0848" w:rsidP="009D5DEA">
      <w:pPr>
        <w:ind w:left="1116"/>
        <w:rPr>
          <w:rFonts w:asciiTheme="minorHAnsi" w:hAnsiTheme="minorHAnsi" w:cstheme="minorHAnsi"/>
          <w:b w:val="0"/>
          <w:spacing w:val="0"/>
          <w:szCs w:val="22"/>
          <w:highlight w:val="white"/>
          <w:lang w:val="en-US"/>
        </w:rPr>
      </w:pPr>
    </w:p>
    <w:p w14:paraId="6120D40C" w14:textId="77777777"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B90FB4">
        <w:rPr>
          <w:rFonts w:asciiTheme="minorHAnsi" w:hAnsiTheme="minorHAnsi" w:cstheme="minorHAnsi"/>
          <w:b w:val="0"/>
          <w:spacing w:val="0"/>
          <w:szCs w:val="22"/>
          <w:highlight w:val="white"/>
          <w:lang w:val="en-US"/>
        </w:rPr>
        <w:t>, both of</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14:paraId="4373BA88" w14:textId="77777777" w:rsidR="00E03D86" w:rsidRPr="009D5DEA" w:rsidRDefault="00E03D86" w:rsidP="009D5DEA">
      <w:pPr>
        <w:ind w:left="1116"/>
        <w:rPr>
          <w:rFonts w:asciiTheme="minorHAnsi" w:hAnsiTheme="minorHAnsi" w:cstheme="minorHAnsi"/>
          <w:b w:val="0"/>
          <w:spacing w:val="0"/>
          <w:szCs w:val="22"/>
          <w:highlight w:val="white"/>
          <w:lang w:val="en-US"/>
        </w:rPr>
      </w:pPr>
    </w:p>
    <w:p w14:paraId="49C7DC02" w14:textId="77777777"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Relations in the vMR follow a common pattern and can be thought of as a Subject – Predicate –Object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proofErr w:type="spellStart"/>
      <w:r w:rsidRPr="009D5DEA">
        <w:rPr>
          <w:rFonts w:asciiTheme="minorHAnsi" w:hAnsiTheme="minorHAnsi" w:cstheme="minorHAnsi"/>
          <w:b w:val="0"/>
          <w:spacing w:val="0"/>
          <w:szCs w:val="22"/>
          <w:highlight w:val="white"/>
          <w:lang w:val="en-US"/>
        </w:rPr>
        <w:t>targetRole</w:t>
      </w:r>
      <w:proofErr w:type="spellEnd"/>
      <w:r w:rsidRPr="009D5DEA">
        <w:rPr>
          <w:rFonts w:asciiTheme="minorHAnsi" w:hAnsiTheme="minorHAnsi" w:cstheme="minorHAnsi"/>
          <w:b w:val="0"/>
          <w:spacing w:val="0"/>
          <w:szCs w:val="22"/>
          <w:highlight w:val="white"/>
          <w:lang w:val="en-US"/>
        </w:rPr>
        <w:t xml:space="preserv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14:paraId="13500216" w14:textId="77777777" w:rsidR="00401AB5" w:rsidRPr="009D5DEA" w:rsidRDefault="00401AB5" w:rsidP="009D5DEA">
      <w:pPr>
        <w:ind w:left="1116"/>
        <w:rPr>
          <w:rFonts w:asciiTheme="minorHAnsi" w:hAnsiTheme="minorHAnsi" w:cstheme="minorHAnsi"/>
          <w:b w:val="0"/>
          <w:spacing w:val="0"/>
          <w:szCs w:val="22"/>
          <w:highlight w:val="white"/>
          <w:lang w:val="en-US"/>
        </w:rPr>
      </w:pPr>
    </w:p>
    <w:p w14:paraId="7F6CB2CC" w14:textId="77777777"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RelatedEntity</w:t>
      </w:r>
      <w:proofErr w:type="spellEnd"/>
      <w:r w:rsidRPr="009D5DEA">
        <w:rPr>
          <w:rFonts w:asciiTheme="minorHAnsi" w:hAnsiTheme="minorHAnsi" w:cstheme="minorHAnsi"/>
          <w:b w:val="0"/>
          <w:spacing w:val="0"/>
          <w:szCs w:val="22"/>
          <w:highlight w:val="white"/>
          <w:lang w:val="en-US"/>
        </w:rPr>
        <w:t xml:space="preserve">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w:t>
      </w:r>
      <w:r w:rsidRPr="009D5DEA">
        <w:rPr>
          <w:rFonts w:asciiTheme="minorHAnsi" w:hAnsiTheme="minorHAnsi" w:cstheme="minorHAnsi"/>
          <w:b w:val="0"/>
          <w:spacing w:val="0"/>
          <w:szCs w:val="22"/>
          <w:highlight w:val="white"/>
          <w:lang w:val="en-US"/>
        </w:rPr>
        <w:lastRenderedPageBreak/>
        <w:t xml:space="preserve">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14:paraId="08142DC8" w14:textId="77777777"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591E4120" wp14:editId="78B5581D">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276190" cy="2952381"/>
                    </a:xfrm>
                    <a:prstGeom prst="rect">
                      <a:avLst/>
                    </a:prstGeom>
                  </pic:spPr>
                </pic:pic>
              </a:graphicData>
            </a:graphic>
          </wp:inline>
        </w:drawing>
      </w:r>
    </w:p>
    <w:p w14:paraId="092CF3E7" w14:textId="77777777"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8</w:t>
      </w:r>
      <w:r w:rsidR="00246193" w:rsidRPr="009D5DEA">
        <w:fldChar w:fldCharType="end"/>
      </w:r>
      <w:r w:rsidRPr="009D5DEA">
        <w:t xml:space="preserve"> - </w:t>
      </w:r>
      <w:proofErr w:type="spellStart"/>
      <w:r w:rsidR="003E559D" w:rsidRPr="009D5DEA">
        <w:t>RelatedEntity</w:t>
      </w:r>
      <w:proofErr w:type="spellEnd"/>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14:paraId="1C9598C5" w14:textId="77777777" w:rsidR="009D5DEA" w:rsidRDefault="009D5DEA" w:rsidP="009D5DEA">
      <w:pPr>
        <w:ind w:left="1116"/>
        <w:rPr>
          <w:rFonts w:asciiTheme="minorHAnsi" w:hAnsiTheme="minorHAnsi" w:cstheme="minorHAnsi"/>
          <w:b w:val="0"/>
          <w:spacing w:val="0"/>
          <w:szCs w:val="22"/>
          <w:highlight w:val="white"/>
          <w:lang w:val="en-US"/>
        </w:rPr>
      </w:pPr>
    </w:p>
    <w:p w14:paraId="32128BB8" w14:textId="77777777"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RelatedClinicalStatement</w:t>
      </w:r>
      <w:proofErr w:type="spellEnd"/>
      <w:r w:rsidRPr="009D5DEA">
        <w:rPr>
          <w:rFonts w:asciiTheme="minorHAnsi" w:hAnsiTheme="minorHAnsi" w:cstheme="minorHAnsi"/>
          <w:b w:val="0"/>
          <w:spacing w:val="0"/>
          <w:szCs w:val="22"/>
          <w:highlight w:val="white"/>
          <w:lang w:val="en-US"/>
        </w:rPr>
        <w:t xml:space="preserve">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14:paraId="0C86D6A2" w14:textId="77777777" w:rsidR="00014176" w:rsidRPr="009D5DEA" w:rsidRDefault="00014176" w:rsidP="009D5DEA">
      <w:pPr>
        <w:ind w:left="1116"/>
        <w:rPr>
          <w:rFonts w:asciiTheme="minorHAnsi" w:hAnsiTheme="minorHAnsi" w:cstheme="minorHAnsi"/>
          <w:b w:val="0"/>
          <w:spacing w:val="0"/>
          <w:szCs w:val="22"/>
          <w:highlight w:val="white"/>
          <w:lang w:val="en-US"/>
        </w:rPr>
      </w:pPr>
    </w:p>
    <w:p w14:paraId="2BE4AE97" w14:textId="77777777"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60025B87" wp14:editId="557E21C8">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219048" cy="2809524"/>
                    </a:xfrm>
                    <a:prstGeom prst="rect">
                      <a:avLst/>
                    </a:prstGeom>
                  </pic:spPr>
                </pic:pic>
              </a:graphicData>
            </a:graphic>
          </wp:inline>
        </w:drawing>
      </w:r>
    </w:p>
    <w:p w14:paraId="7F0A90FF" w14:textId="77777777"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9</w:t>
      </w:r>
      <w:r w:rsidR="00246193" w:rsidRPr="009D5DEA">
        <w:fldChar w:fldCharType="end"/>
      </w:r>
      <w:r w:rsidRPr="009D5DEA">
        <w:t xml:space="preserve"> - </w:t>
      </w:r>
      <w:proofErr w:type="spellStart"/>
      <w:r w:rsidRPr="009D5DEA">
        <w:t>RelatedClinicalStatement</w:t>
      </w:r>
      <w:proofErr w:type="spellEnd"/>
      <w:r w:rsidRPr="009D5DEA">
        <w:t xml:space="preserve"> </w:t>
      </w:r>
      <w:r w:rsidR="003E559D" w:rsidRPr="009D5DEA">
        <w:t>relates a target clinical statement to a source clinical statement</w:t>
      </w:r>
    </w:p>
    <w:p w14:paraId="5369850A" w14:textId="77777777" w:rsidR="009D5DEA" w:rsidRDefault="009D5DEA" w:rsidP="009D5DEA">
      <w:pPr>
        <w:ind w:left="1116"/>
        <w:rPr>
          <w:rFonts w:asciiTheme="minorHAnsi" w:hAnsiTheme="minorHAnsi" w:cstheme="minorHAnsi"/>
          <w:b w:val="0"/>
          <w:spacing w:val="0"/>
          <w:szCs w:val="22"/>
          <w:highlight w:val="white"/>
          <w:lang w:val="en-US"/>
        </w:rPr>
      </w:pPr>
    </w:p>
    <w:p w14:paraId="1221BAF6" w14:textId="77777777"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New attributes </w:t>
      </w:r>
      <w:r w:rsidR="00866B8F">
        <w:rPr>
          <w:rFonts w:asciiTheme="minorHAnsi" w:hAnsiTheme="minorHAnsi" w:cstheme="minorHAnsi"/>
          <w:b w:val="0"/>
          <w:spacing w:val="0"/>
          <w:szCs w:val="22"/>
          <w:highlight w:val="white"/>
          <w:lang w:val="en-US"/>
        </w:rPr>
        <w:t xml:space="preserve">can be introduced to the Entity, </w:t>
      </w:r>
      <w:proofErr w:type="spellStart"/>
      <w:r w:rsidRPr="009D5DEA">
        <w:rPr>
          <w:rFonts w:asciiTheme="minorHAnsi" w:hAnsiTheme="minorHAnsi" w:cstheme="minorHAnsi"/>
          <w:b w:val="0"/>
          <w:spacing w:val="0"/>
          <w:szCs w:val="22"/>
          <w:highlight w:val="white"/>
          <w:lang w:val="en-US"/>
        </w:rPr>
        <w:t>ClinicalS</w:t>
      </w:r>
      <w:r w:rsidR="00B90FB4">
        <w:rPr>
          <w:rFonts w:asciiTheme="minorHAnsi" w:hAnsiTheme="minorHAnsi" w:cstheme="minorHAnsi"/>
          <w:b w:val="0"/>
          <w:spacing w:val="0"/>
          <w:szCs w:val="22"/>
          <w:highlight w:val="white"/>
          <w:lang w:val="en-US"/>
        </w:rPr>
        <w:t>tatement</w:t>
      </w:r>
      <w:proofErr w:type="spellEnd"/>
      <w:r w:rsidR="00866B8F">
        <w:rPr>
          <w:rFonts w:asciiTheme="minorHAnsi" w:hAnsiTheme="minorHAnsi" w:cstheme="minorHAnsi"/>
          <w:b w:val="0"/>
          <w:spacing w:val="0"/>
          <w:szCs w:val="22"/>
          <w:highlight w:val="white"/>
          <w:lang w:val="en-US"/>
        </w:rPr>
        <w:t xml:space="preserve">, </w:t>
      </w:r>
      <w:proofErr w:type="gramStart"/>
      <w:r w:rsidR="00866B8F">
        <w:rPr>
          <w:rFonts w:asciiTheme="minorHAnsi" w:hAnsiTheme="minorHAnsi" w:cstheme="minorHAnsi"/>
          <w:b w:val="0"/>
          <w:spacing w:val="0"/>
          <w:szCs w:val="22"/>
          <w:highlight w:val="white"/>
          <w:lang w:val="en-US"/>
        </w:rPr>
        <w:t xml:space="preserve">and </w:t>
      </w:r>
      <w:r w:rsidR="00B90FB4">
        <w:rPr>
          <w:rFonts w:asciiTheme="minorHAnsi" w:hAnsiTheme="minorHAnsi" w:cstheme="minorHAnsi"/>
          <w:b w:val="0"/>
          <w:spacing w:val="0"/>
          <w:szCs w:val="22"/>
          <w:highlight w:val="white"/>
          <w:lang w:val="en-US"/>
        </w:rPr>
        <w:t xml:space="preserve"> </w:t>
      </w:r>
      <w:proofErr w:type="spellStart"/>
      <w:r w:rsidR="00866B8F">
        <w:rPr>
          <w:rFonts w:asciiTheme="minorHAnsi" w:hAnsiTheme="minorHAnsi" w:cstheme="minorHAnsi"/>
          <w:b w:val="0"/>
          <w:spacing w:val="0"/>
          <w:szCs w:val="22"/>
          <w:highlight w:val="white"/>
          <w:lang w:val="en-US"/>
        </w:rPr>
        <w:t>ExtendedVmrTypeBase</w:t>
      </w:r>
      <w:proofErr w:type="spellEnd"/>
      <w:proofErr w:type="gramEnd"/>
      <w:r w:rsidR="00866B8F" w:rsidRPr="009D5DEA">
        <w:rPr>
          <w:rFonts w:asciiTheme="minorHAnsi" w:hAnsiTheme="minorHAnsi" w:cstheme="minorHAnsi"/>
          <w:b w:val="0"/>
          <w:spacing w:val="0"/>
          <w:szCs w:val="22"/>
          <w:highlight w:val="white"/>
          <w:lang w:val="en-US"/>
        </w:rPr>
        <w:t xml:space="preserve"> </w:t>
      </w:r>
      <w:r w:rsidR="00B90FB4">
        <w:rPr>
          <w:rFonts w:asciiTheme="minorHAnsi" w:hAnsiTheme="minorHAnsi" w:cstheme="minorHAnsi"/>
          <w:b w:val="0"/>
          <w:spacing w:val="0"/>
          <w:szCs w:val="22"/>
          <w:highlight w:val="white"/>
          <w:lang w:val="en-US"/>
        </w:rPr>
        <w:t xml:space="preserve">classes using the </w:t>
      </w:r>
      <w:proofErr w:type="spellStart"/>
      <w:r w:rsidRPr="009D5DEA">
        <w:rPr>
          <w:rFonts w:asciiTheme="minorHAnsi" w:hAnsiTheme="minorHAnsi" w:cstheme="minorHAnsi"/>
          <w:b w:val="0"/>
          <w:spacing w:val="0"/>
          <w:szCs w:val="22"/>
          <w:highlight w:val="white"/>
          <w:lang w:val="en-US"/>
        </w:rPr>
        <w:t>NameValuePair</w:t>
      </w:r>
      <w:proofErr w:type="spellEnd"/>
      <w:r w:rsidRPr="009D5DEA">
        <w:rPr>
          <w:rFonts w:asciiTheme="minorHAnsi" w:hAnsiTheme="minorHAnsi" w:cstheme="minorHAnsi"/>
          <w:b w:val="0"/>
          <w:spacing w:val="0"/>
          <w:szCs w:val="22"/>
          <w:highlight w:val="white"/>
          <w:lang w:val="en-US"/>
        </w:rPr>
        <w:t xml:space="preserve">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w:t>
      </w:r>
      <w:r w:rsidR="00866B8F">
        <w:rPr>
          <w:rFonts w:asciiTheme="minorHAnsi" w:hAnsiTheme="minorHAnsi" w:cstheme="minorHAnsi"/>
          <w:b w:val="0"/>
          <w:spacing w:val="0"/>
          <w:szCs w:val="22"/>
          <w:highlight w:val="white"/>
          <w:lang w:val="en-US"/>
        </w:rPr>
        <w:t xml:space="preserve">Entity, </w:t>
      </w:r>
      <w:r w:rsidRPr="009D5DEA">
        <w:rPr>
          <w:rFonts w:asciiTheme="minorHAnsi" w:hAnsiTheme="minorHAnsi" w:cstheme="minorHAnsi"/>
          <w:b w:val="0"/>
          <w:spacing w:val="0"/>
          <w:szCs w:val="22"/>
          <w:highlight w:val="white"/>
          <w:lang w:val="en-US"/>
        </w:rPr>
        <w:t>Clinical Statement</w:t>
      </w:r>
      <w:r w:rsidR="00866B8F">
        <w:rPr>
          <w:rFonts w:asciiTheme="minorHAnsi" w:hAnsiTheme="minorHAnsi" w:cstheme="minorHAnsi"/>
          <w:b w:val="0"/>
          <w:spacing w:val="0"/>
          <w:szCs w:val="22"/>
          <w:highlight w:val="white"/>
          <w:lang w:val="en-US"/>
        </w:rPr>
        <w:t xml:space="preserve">, and the </w:t>
      </w:r>
      <w:proofErr w:type="spellStart"/>
      <w:r w:rsidR="00866B8F">
        <w:rPr>
          <w:rFonts w:asciiTheme="minorHAnsi" w:hAnsiTheme="minorHAnsi" w:cstheme="minorHAnsi"/>
          <w:b w:val="0"/>
          <w:spacing w:val="0"/>
          <w:szCs w:val="22"/>
          <w:highlight w:val="white"/>
          <w:lang w:val="en-US"/>
        </w:rPr>
        <w:t>ExtendedVmrTypeBase</w:t>
      </w:r>
      <w:proofErr w:type="spellEnd"/>
      <w:r w:rsidRPr="009D5DEA">
        <w:rPr>
          <w:rFonts w:asciiTheme="minorHAnsi" w:hAnsiTheme="minorHAnsi" w:cstheme="minorHAnsi"/>
          <w:b w:val="0"/>
          <w:spacing w:val="0"/>
          <w:szCs w:val="22"/>
          <w:highlight w:val="white"/>
          <w:lang w:val="en-US"/>
        </w:rPr>
        <w:t xml:space="preserve">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w:t>
      </w:r>
      <w:proofErr w:type="gramStart"/>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 </w:t>
      </w:r>
      <w:proofErr w:type="gramStart"/>
      <w:r w:rsidRPr="009D5DEA">
        <w:rPr>
          <w:rFonts w:asciiTheme="minorHAnsi" w:hAnsiTheme="minorHAnsi" w:cstheme="minorHAnsi"/>
          <w:b w:val="0"/>
          <w:spacing w:val="0"/>
          <w:szCs w:val="22"/>
          <w:highlight w:val="white"/>
          <w:lang w:val="en-US"/>
        </w:rPr>
        <w:t>to</w:t>
      </w:r>
      <w:proofErr w:type="gramEnd"/>
      <w:r w:rsidRPr="009D5DEA">
        <w:rPr>
          <w:rFonts w:asciiTheme="minorHAnsi" w:hAnsiTheme="minorHAnsi" w:cstheme="minorHAnsi"/>
          <w:b w:val="0"/>
          <w:spacing w:val="0"/>
          <w:szCs w:val="22"/>
          <w:highlight w:val="white"/>
          <w:lang w:val="en-US"/>
        </w:rPr>
        <w:t xml:space="preserve">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w:t>
      </w:r>
      <w:r w:rsidR="00B90FB4">
        <w:rPr>
          <w:rFonts w:asciiTheme="minorHAnsi" w:hAnsiTheme="minorHAnsi" w:cstheme="minorHAnsi"/>
          <w:b w:val="0"/>
          <w:spacing w:val="0"/>
          <w:szCs w:val="22"/>
          <w:highlight w:val="white"/>
          <w:lang w:val="en-US"/>
        </w:rPr>
        <w:t>is specified as a string, generally a token with no spaces such as ‘</w:t>
      </w:r>
      <w:proofErr w:type="spellStart"/>
      <w:r w:rsidR="00B90FB4">
        <w:rPr>
          <w:rFonts w:asciiTheme="minorHAnsi" w:hAnsiTheme="minorHAnsi" w:cstheme="minorHAnsi"/>
          <w:b w:val="0"/>
          <w:spacing w:val="0"/>
          <w:szCs w:val="22"/>
          <w:highlight w:val="white"/>
          <w:lang w:val="en-US"/>
        </w:rPr>
        <w:t>frequencyOfAdministration</w:t>
      </w:r>
      <w:proofErr w:type="spellEnd"/>
      <w:r w:rsidR="00B90FB4">
        <w:rPr>
          <w:rFonts w:asciiTheme="minorHAnsi" w:hAnsiTheme="minorHAnsi" w:cstheme="minorHAnsi"/>
          <w:b w:val="0"/>
          <w:spacing w:val="0"/>
          <w:szCs w:val="22"/>
          <w:highlight w:val="white"/>
          <w:lang w:val="en-US"/>
        </w:rPr>
        <w:t>’. A</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concept descriptor</w:t>
      </w:r>
      <w:r w:rsidR="00B90FB4">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(CD) type</w:t>
      </w:r>
      <w:r w:rsidR="00B90FB4">
        <w:rPr>
          <w:rFonts w:asciiTheme="minorHAnsi" w:hAnsiTheme="minorHAnsi" w:cstheme="minorHAnsi"/>
          <w:b w:val="0"/>
          <w:spacing w:val="0"/>
          <w:szCs w:val="22"/>
          <w:highlight w:val="white"/>
          <w:lang w:val="en-US"/>
        </w:rPr>
        <w:t xml:space="preserve"> can be used to associate </w:t>
      </w:r>
      <w:r w:rsidR="00B90FB4">
        <w:rPr>
          <w:rFonts w:asciiTheme="minorHAnsi" w:hAnsiTheme="minorHAnsi" w:cstheme="minorHAnsi"/>
          <w:b w:val="0"/>
          <w:spacing w:val="0"/>
          <w:szCs w:val="22"/>
          <w:highlight w:val="white"/>
          <w:lang w:val="en-US"/>
        </w:rPr>
        <w:lastRenderedPageBreak/>
        <w:t xml:space="preserve">this </w:t>
      </w:r>
      <w:r w:rsidR="00866B8F">
        <w:rPr>
          <w:rFonts w:asciiTheme="minorHAnsi" w:hAnsiTheme="minorHAnsi" w:cstheme="minorHAnsi"/>
          <w:b w:val="0"/>
          <w:spacing w:val="0"/>
          <w:szCs w:val="22"/>
          <w:highlight w:val="white"/>
          <w:lang w:val="en-US"/>
        </w:rPr>
        <w:t xml:space="preserve">extension </w:t>
      </w:r>
      <w:r w:rsidR="00B90FB4">
        <w:rPr>
          <w:rFonts w:asciiTheme="minorHAnsi" w:hAnsiTheme="minorHAnsi" w:cstheme="minorHAnsi"/>
          <w:b w:val="0"/>
          <w:spacing w:val="0"/>
          <w:szCs w:val="22"/>
          <w:highlight w:val="white"/>
          <w:lang w:val="en-US"/>
        </w:rPr>
        <w:t>attribute with a semantic category</w:t>
      </w:r>
      <w:r w:rsidR="00866B8F">
        <w:rPr>
          <w:rFonts w:asciiTheme="minorHAnsi" w:hAnsiTheme="minorHAnsi" w:cstheme="minorHAnsi"/>
          <w:b w:val="0"/>
          <w:spacing w:val="0"/>
          <w:szCs w:val="22"/>
          <w:highlight w:val="white"/>
          <w:lang w:val="en-US"/>
        </w:rPr>
        <w:t xml:space="preserve"> (using the </w:t>
      </w:r>
      <w:proofErr w:type="spellStart"/>
      <w:r w:rsidR="00866B8F">
        <w:rPr>
          <w:rFonts w:asciiTheme="minorHAnsi" w:hAnsiTheme="minorHAnsi" w:cstheme="minorHAnsi"/>
          <w:b w:val="0"/>
          <w:spacing w:val="0"/>
          <w:szCs w:val="22"/>
          <w:highlight w:val="white"/>
          <w:lang w:val="en-US"/>
        </w:rPr>
        <w:t>semanticCode</w:t>
      </w:r>
      <w:proofErr w:type="spellEnd"/>
      <w:r w:rsidR="00866B8F">
        <w:rPr>
          <w:rFonts w:asciiTheme="minorHAnsi" w:hAnsiTheme="minorHAnsi" w:cstheme="minorHAnsi"/>
          <w:b w:val="0"/>
          <w:spacing w:val="0"/>
          <w:szCs w:val="22"/>
          <w:highlight w:val="white"/>
          <w:lang w:val="en-US"/>
        </w:rPr>
        <w:t xml:space="preserve"> field)</w:t>
      </w:r>
      <w:r w:rsidR="00B90FB4">
        <w:rPr>
          <w:rFonts w:asciiTheme="minorHAnsi" w:hAnsiTheme="minorHAnsi" w:cstheme="minorHAnsi"/>
          <w:b w:val="0"/>
          <w:spacing w:val="0"/>
          <w:szCs w:val="22"/>
          <w:highlight w:val="white"/>
          <w:lang w:val="en-US"/>
        </w:rPr>
        <w:t xml:space="preserve"> chosen from</w:t>
      </w:r>
      <w:r w:rsidRPr="009D5DEA">
        <w:rPr>
          <w:rFonts w:asciiTheme="minorHAnsi" w:hAnsiTheme="minorHAnsi" w:cstheme="minorHAnsi"/>
          <w:b w:val="0"/>
          <w:spacing w:val="0"/>
          <w:szCs w:val="22"/>
          <w:highlight w:val="white"/>
          <w:lang w:val="en-US"/>
        </w:rPr>
        <w:t xml:space="preserve"> a controlled terminology</w:t>
      </w:r>
      <w:r w:rsidR="00B90FB4">
        <w:rPr>
          <w:rFonts w:asciiTheme="minorHAnsi" w:hAnsiTheme="minorHAnsi" w:cstheme="minorHAnsi"/>
          <w:b w:val="0"/>
          <w:spacing w:val="0"/>
          <w:szCs w:val="22"/>
          <w:highlight w:val="white"/>
          <w:lang w:val="en-US"/>
        </w:rPr>
        <w:t>.</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value of the attribute is of type </w:t>
      </w:r>
      <w:proofErr w:type="spellStart"/>
      <w:r w:rsidRPr="009D5DEA">
        <w:rPr>
          <w:rFonts w:asciiTheme="minorHAnsi" w:hAnsiTheme="minorHAnsi" w:cstheme="minorHAnsi"/>
          <w:b w:val="0"/>
          <w:spacing w:val="0"/>
          <w:szCs w:val="22"/>
          <w:highlight w:val="white"/>
          <w:lang w:val="en-US"/>
        </w:rPr>
        <w:t>ExtendedVmrTyp</w:t>
      </w:r>
      <w:r w:rsidR="005732BE" w:rsidRPr="009D5DEA">
        <w:rPr>
          <w:rFonts w:asciiTheme="minorHAnsi" w:hAnsiTheme="minorHAnsi" w:cstheme="minorHAnsi"/>
          <w:b w:val="0"/>
          <w:spacing w:val="0"/>
          <w:szCs w:val="22"/>
          <w:highlight w:val="white"/>
          <w:lang w:val="en-US"/>
        </w:rPr>
        <w:t>eBase</w:t>
      </w:r>
      <w:proofErr w:type="spellEnd"/>
      <w:r w:rsidR="005732BE" w:rsidRPr="009D5DEA">
        <w:rPr>
          <w:rFonts w:asciiTheme="minorHAnsi" w:hAnsiTheme="minorHAnsi" w:cstheme="minorHAnsi"/>
          <w:b w:val="0"/>
          <w:spacing w:val="0"/>
          <w:szCs w:val="22"/>
          <w:highlight w:val="white"/>
          <w:lang w:val="en-US"/>
        </w:rPr>
        <w:t xml:space="preserv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proofErr w:type="spellStart"/>
      <w:r w:rsidR="00927013" w:rsidRPr="009D5DEA">
        <w:rPr>
          <w:rFonts w:asciiTheme="minorHAnsi" w:hAnsiTheme="minorHAnsi" w:cstheme="minorHAnsi"/>
          <w:b w:val="0"/>
          <w:spacing w:val="0"/>
          <w:szCs w:val="22"/>
          <w:highlight w:val="white"/>
          <w:lang w:val="en-US"/>
        </w:rPr>
        <w:t>vMR</w:t>
      </w:r>
      <w:proofErr w:type="spellEnd"/>
      <w:r w:rsidR="00927013" w:rsidRPr="009D5DEA">
        <w:rPr>
          <w:rFonts w:asciiTheme="minorHAnsi" w:hAnsiTheme="minorHAnsi" w:cstheme="minorHAnsi"/>
          <w:b w:val="0"/>
          <w:spacing w:val="0"/>
          <w:szCs w:val="22"/>
          <w:highlight w:val="white"/>
          <w:lang w:val="en-US"/>
        </w:rPr>
        <w:t xml:space="preserve"> </w:t>
      </w:r>
      <w:proofErr w:type="spellStart"/>
      <w:r w:rsidRPr="009D5DEA">
        <w:rPr>
          <w:rFonts w:asciiTheme="minorHAnsi" w:hAnsiTheme="minorHAnsi" w:cstheme="minorHAnsi"/>
          <w:b w:val="0"/>
          <w:spacing w:val="0"/>
          <w:szCs w:val="22"/>
          <w:highlight w:val="white"/>
          <w:lang w:val="en-US"/>
        </w:rPr>
        <w:t>datatypes</w:t>
      </w:r>
      <w:proofErr w:type="spellEnd"/>
      <w:r w:rsidRPr="009D5DEA">
        <w:rPr>
          <w:rFonts w:asciiTheme="minorHAnsi" w:hAnsiTheme="minorHAnsi" w:cstheme="minorHAnsi"/>
          <w:b w:val="0"/>
          <w:spacing w:val="0"/>
          <w:szCs w:val="22"/>
          <w:highlight w:val="white"/>
          <w:lang w:val="en-US"/>
        </w:rPr>
        <w:t xml:space="preserve"> or the higher-level types defined in the </w:t>
      </w:r>
      <w:proofErr w:type="spellStart"/>
      <w:r w:rsidRPr="009D5DEA">
        <w:rPr>
          <w:rFonts w:asciiTheme="minorHAnsi" w:hAnsiTheme="minorHAnsi" w:cstheme="minorHAnsi"/>
          <w:b w:val="0"/>
          <w:spacing w:val="0"/>
          <w:szCs w:val="22"/>
          <w:highlight w:val="white"/>
          <w:lang w:val="en-US"/>
        </w:rPr>
        <w:t>vMR</w:t>
      </w:r>
      <w:proofErr w:type="spellEnd"/>
      <w:r w:rsidRPr="009D5DEA">
        <w:rPr>
          <w:rFonts w:asciiTheme="minorHAnsi" w:hAnsiTheme="minorHAnsi" w:cstheme="minorHAnsi"/>
          <w:b w:val="0"/>
          <w:spacing w:val="0"/>
          <w:szCs w:val="22"/>
          <w:highlight w:val="white"/>
          <w:lang w:val="en-US"/>
        </w:rPr>
        <w:t xml:space="preserve"> such as </w:t>
      </w:r>
      <w:proofErr w:type="spellStart"/>
      <w:r w:rsidRPr="009D5DEA">
        <w:rPr>
          <w:rFonts w:asciiTheme="minorHAnsi" w:hAnsiTheme="minorHAnsi" w:cstheme="minorHAnsi"/>
          <w:b w:val="0"/>
          <w:spacing w:val="0"/>
          <w:szCs w:val="22"/>
          <w:highlight w:val="white"/>
          <w:lang w:val="en-US"/>
        </w:rPr>
        <w:t>NutrientModification</w:t>
      </w:r>
      <w:proofErr w:type="spellEnd"/>
      <w:r w:rsidRPr="009D5DEA">
        <w:rPr>
          <w:rFonts w:asciiTheme="minorHAnsi" w:hAnsiTheme="minorHAnsi" w:cstheme="minorHAnsi"/>
          <w:b w:val="0"/>
          <w:spacing w:val="0"/>
          <w:szCs w:val="22"/>
          <w:highlight w:val="white"/>
          <w:lang w:val="en-US"/>
        </w:rPr>
        <w:t xml:space="preserve"> for instance.</w:t>
      </w:r>
    </w:p>
    <w:p w14:paraId="330E192E"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3EE8BAD3" w14:textId="77777777" w:rsidR="00014176" w:rsidRPr="009D5DEA" w:rsidRDefault="00B90FB4"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62E2EA65" wp14:editId="3646FE62">
            <wp:extent cx="478155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1550" cy="3238500"/>
                    </a:xfrm>
                    <a:prstGeom prst="rect">
                      <a:avLst/>
                    </a:prstGeom>
                  </pic:spPr>
                </pic:pic>
              </a:graphicData>
            </a:graphic>
          </wp:inline>
        </w:drawing>
      </w:r>
    </w:p>
    <w:p w14:paraId="01540494" w14:textId="77777777"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10</w:t>
      </w:r>
      <w:r w:rsidR="00246193" w:rsidRPr="009D5DEA">
        <w:fldChar w:fldCharType="end"/>
      </w:r>
      <w:r w:rsidRPr="009D5DEA">
        <w:t xml:space="preserve"> - Name-Value-Pair extension mechanism </w:t>
      </w:r>
      <w:r w:rsidR="008D5226" w:rsidRPr="009D5DEA">
        <w:t>for</w:t>
      </w:r>
      <w:r w:rsidRPr="009D5DEA">
        <w:t xml:space="preserve"> clinical statement subclasses and entities</w:t>
      </w:r>
    </w:p>
    <w:p w14:paraId="0F403FAA" w14:textId="77777777" w:rsidR="009D5DEA" w:rsidRDefault="009D5DEA" w:rsidP="009D5DEA">
      <w:pPr>
        <w:ind w:left="1116"/>
        <w:rPr>
          <w:rFonts w:asciiTheme="minorHAnsi" w:hAnsiTheme="minorHAnsi" w:cstheme="minorHAnsi"/>
          <w:b w:val="0"/>
          <w:spacing w:val="0"/>
          <w:szCs w:val="22"/>
          <w:highlight w:val="white"/>
          <w:lang w:val="en-US"/>
        </w:rPr>
      </w:pPr>
    </w:p>
    <w:p w14:paraId="2ED72272" w14:textId="77777777"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w:t>
      </w:r>
      <w:r w:rsidR="00A347EA">
        <w:rPr>
          <w:rFonts w:asciiTheme="minorHAnsi" w:hAnsiTheme="minorHAnsi" w:cstheme="minorHAnsi"/>
          <w:b w:val="0"/>
          <w:spacing w:val="0"/>
          <w:szCs w:val="22"/>
          <w:highlight w:val="white"/>
          <w:lang w:val="en-US"/>
        </w:rPr>
        <w:t>three</w:t>
      </w:r>
      <w:r w:rsidRPr="009D5DEA">
        <w:rPr>
          <w:rFonts w:asciiTheme="minorHAnsi" w:hAnsiTheme="minorHAnsi" w:cstheme="minorHAnsi"/>
          <w:b w:val="0"/>
          <w:spacing w:val="0"/>
          <w:szCs w:val="22"/>
          <w:highlight w:val="white"/>
          <w:lang w:val="en-US"/>
        </w:rPr>
        <w:t xml:space="preserve"> diagrams illustrate how the attribute element can be used to extend </w:t>
      </w:r>
      <w:r w:rsidR="00A347EA">
        <w:rPr>
          <w:rFonts w:asciiTheme="minorHAnsi" w:hAnsiTheme="minorHAnsi" w:cstheme="minorHAnsi"/>
          <w:b w:val="0"/>
          <w:spacing w:val="0"/>
          <w:szCs w:val="22"/>
          <w:highlight w:val="white"/>
          <w:lang w:val="en-US"/>
        </w:rPr>
        <w:t xml:space="preserve">an Entity, </w:t>
      </w: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ClinicalStatement</w:t>
      </w:r>
      <w:proofErr w:type="spellEnd"/>
      <w:r w:rsidR="00A347EA">
        <w:rPr>
          <w:rFonts w:asciiTheme="minorHAnsi" w:hAnsiTheme="minorHAnsi" w:cstheme="minorHAnsi"/>
          <w:b w:val="0"/>
          <w:spacing w:val="0"/>
          <w:szCs w:val="22"/>
          <w:highlight w:val="white"/>
          <w:lang w:val="en-US"/>
        </w:rPr>
        <w:t xml:space="preserve">, and an </w:t>
      </w:r>
      <w:proofErr w:type="spellStart"/>
      <w:r w:rsidR="00A347EA">
        <w:rPr>
          <w:rFonts w:asciiTheme="minorHAnsi" w:hAnsiTheme="minorHAnsi" w:cstheme="minorHAnsi"/>
          <w:b w:val="0"/>
          <w:spacing w:val="0"/>
          <w:szCs w:val="22"/>
          <w:highlight w:val="white"/>
          <w:lang w:val="en-US"/>
        </w:rPr>
        <w:t>ExtendedVmrTypeBase</w:t>
      </w:r>
      <w:proofErr w:type="spellEnd"/>
      <w:r w:rsidRPr="009D5DEA">
        <w:rPr>
          <w:rFonts w:asciiTheme="minorHAnsi" w:hAnsiTheme="minorHAnsi" w:cstheme="minorHAnsi"/>
          <w:b w:val="0"/>
          <w:spacing w:val="0"/>
          <w:szCs w:val="22"/>
          <w:highlight w:val="white"/>
          <w:lang w:val="en-US"/>
        </w:rPr>
        <w:t xml:space="preserve">.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At this time, these </w:t>
      </w:r>
      <w:r w:rsidR="00A347EA">
        <w:rPr>
          <w:rFonts w:asciiTheme="minorHAnsi" w:hAnsiTheme="minorHAnsi" w:cstheme="minorHAnsi"/>
          <w:b w:val="0"/>
          <w:spacing w:val="0"/>
          <w:szCs w:val="22"/>
          <w:highlight w:val="white"/>
          <w:lang w:val="en-US"/>
        </w:rPr>
        <w:t>three</w:t>
      </w:r>
      <w:r w:rsidRPr="009D5DEA">
        <w:rPr>
          <w:rFonts w:asciiTheme="minorHAnsi" w:hAnsiTheme="minorHAnsi" w:cstheme="minorHAnsi"/>
          <w:b w:val="0"/>
          <w:spacing w:val="0"/>
          <w:szCs w:val="22"/>
          <w:highlight w:val="white"/>
          <w:lang w:val="en-US"/>
        </w:rPr>
        <w:t xml:space="preserve">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vMR classes that can be extended in this manner.</w:t>
      </w:r>
    </w:p>
    <w:p w14:paraId="0E512B8C" w14:textId="77777777" w:rsidR="003C7914" w:rsidRPr="009D5DEA" w:rsidRDefault="00AB5534" w:rsidP="009D5DEA">
      <w:pPr>
        <w:ind w:left="1116"/>
        <w:rPr>
          <w:rFonts w:asciiTheme="minorHAnsi" w:hAnsiTheme="minorHAnsi" w:cstheme="minorHAnsi"/>
          <w:b w:val="0"/>
          <w:spacing w:val="0"/>
          <w:szCs w:val="22"/>
          <w:highlight w:val="white"/>
          <w:lang w:val="en-US"/>
        </w:rPr>
      </w:pPr>
      <w:r>
        <w:rPr>
          <w:noProof/>
          <w:lang w:val="en-US"/>
        </w:rPr>
        <w:lastRenderedPageBreak/>
        <w:drawing>
          <wp:inline distT="0" distB="0" distL="0" distR="0" wp14:anchorId="5C99B956" wp14:editId="1067F9E1">
            <wp:extent cx="4257675" cy="4648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7675" cy="4648200"/>
                    </a:xfrm>
                    <a:prstGeom prst="rect">
                      <a:avLst/>
                    </a:prstGeom>
                  </pic:spPr>
                </pic:pic>
              </a:graphicData>
            </a:graphic>
          </wp:inline>
        </w:drawing>
      </w:r>
    </w:p>
    <w:p w14:paraId="5B005790" w14:textId="77777777"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11</w:t>
      </w:r>
      <w:r w:rsidR="00246193" w:rsidRPr="009D5DEA">
        <w:fldChar w:fldCharType="end"/>
      </w:r>
      <w:r w:rsidRPr="009D5DEA">
        <w:t xml:space="preserve"> - Extending a clinical statement</w:t>
      </w:r>
    </w:p>
    <w:p w14:paraId="372C0C43" w14:textId="77777777" w:rsidR="003C7914" w:rsidRPr="009D5DEA" w:rsidRDefault="00724C52"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7FE9D3D9" wp14:editId="487124FE">
            <wp:extent cx="3276600" cy="3629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6600" cy="3629025"/>
                    </a:xfrm>
                    <a:prstGeom prst="rect">
                      <a:avLst/>
                    </a:prstGeom>
                  </pic:spPr>
                </pic:pic>
              </a:graphicData>
            </a:graphic>
          </wp:inline>
        </w:drawing>
      </w:r>
    </w:p>
    <w:p w14:paraId="2FDF3983" w14:textId="77777777"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12</w:t>
      </w:r>
      <w:r w:rsidR="00246193" w:rsidRPr="009D5DEA">
        <w:fldChar w:fldCharType="end"/>
      </w:r>
      <w:r w:rsidRPr="009D5DEA">
        <w:t xml:space="preserve"> - Extending an entity</w:t>
      </w:r>
    </w:p>
    <w:p w14:paraId="21AE21E5" w14:textId="77777777" w:rsidR="006D6878" w:rsidRDefault="006D6878" w:rsidP="006D6878">
      <w:pPr>
        <w:keepNext/>
        <w:ind w:left="1116"/>
      </w:pPr>
      <w:r>
        <w:rPr>
          <w:noProof/>
          <w:lang w:val="en-US"/>
        </w:rPr>
        <w:lastRenderedPageBreak/>
        <w:drawing>
          <wp:inline distT="0" distB="0" distL="0" distR="0" wp14:anchorId="37A4F32C" wp14:editId="4E11C317">
            <wp:extent cx="4390476" cy="15809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0476" cy="1580952"/>
                    </a:xfrm>
                    <a:prstGeom prst="rect">
                      <a:avLst/>
                    </a:prstGeom>
                  </pic:spPr>
                </pic:pic>
              </a:graphicData>
            </a:graphic>
          </wp:inline>
        </w:drawing>
      </w:r>
    </w:p>
    <w:p w14:paraId="305716B9" w14:textId="77777777" w:rsidR="00926CBE" w:rsidRDefault="006D6878" w:rsidP="006D6878">
      <w:pPr>
        <w:pStyle w:val="Caption"/>
        <w:ind w:firstLine="426"/>
        <w:rPr>
          <w:rFonts w:asciiTheme="minorHAnsi" w:hAnsiTheme="minorHAnsi" w:cstheme="minorHAnsi"/>
          <w:b/>
          <w:spacing w:val="0"/>
          <w:szCs w:val="22"/>
          <w:highlight w:val="white"/>
          <w:lang w:val="en-US"/>
        </w:rPr>
      </w:pPr>
      <w:r>
        <w:t xml:space="preserve">Figure </w:t>
      </w:r>
      <w:r>
        <w:fldChar w:fldCharType="begin"/>
      </w:r>
      <w:r>
        <w:instrText xml:space="preserve"> SEQ Figure \* ARABIC </w:instrText>
      </w:r>
      <w:r>
        <w:fldChar w:fldCharType="separate"/>
      </w:r>
      <w:r>
        <w:rPr>
          <w:noProof/>
        </w:rPr>
        <w:t>13</w:t>
      </w:r>
      <w:r>
        <w:fldChar w:fldCharType="end"/>
      </w:r>
      <w:r>
        <w:t xml:space="preserve"> - Extending an </w:t>
      </w:r>
      <w:proofErr w:type="spellStart"/>
      <w:r>
        <w:t>ExtendedVmrTypeBase</w:t>
      </w:r>
      <w:proofErr w:type="spellEnd"/>
    </w:p>
    <w:p w14:paraId="180F8A75" w14:textId="77777777" w:rsidR="006D6878" w:rsidRPr="009D5DEA" w:rsidRDefault="006D6878" w:rsidP="009D5DEA">
      <w:pPr>
        <w:ind w:left="1116"/>
        <w:rPr>
          <w:rFonts w:asciiTheme="minorHAnsi" w:hAnsiTheme="minorHAnsi" w:cstheme="minorHAnsi"/>
          <w:b w:val="0"/>
          <w:spacing w:val="0"/>
          <w:szCs w:val="22"/>
          <w:highlight w:val="white"/>
          <w:lang w:val="en-US"/>
        </w:rPr>
      </w:pPr>
    </w:p>
    <w:p w14:paraId="273F566A" w14:textId="77777777" w:rsidR="002E2686" w:rsidRDefault="002E2686" w:rsidP="002E2686">
      <w:pPr>
        <w:pStyle w:val="Heading2"/>
      </w:pPr>
      <w:bookmarkStart w:id="126" w:name="_Toc256763990"/>
      <w:r>
        <w:t>cdsInput.xsd</w:t>
      </w:r>
      <w:bookmarkEnd w:id="126"/>
    </w:p>
    <w:p w14:paraId="43E2E4EB" w14:textId="77777777"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14:paraId="7274DEFD" w14:textId="77777777" w:rsidR="002A6E1D" w:rsidRDefault="002A6E1D" w:rsidP="002A6E1D">
      <w:pPr>
        <w:ind w:left="1002"/>
        <w:rPr>
          <w:b w:val="0"/>
          <w:lang w:val="en-US"/>
        </w:rPr>
      </w:pPr>
    </w:p>
    <w:p w14:paraId="089B8507" w14:textId="77777777" w:rsidR="002A6E1D" w:rsidRPr="00371A39" w:rsidRDefault="002A6E1D" w:rsidP="002A6E1D">
      <w:pPr>
        <w:ind w:left="1002"/>
        <w:rPr>
          <w:b w:val="0"/>
          <w:lang w:val="en-US"/>
        </w:rPr>
      </w:pPr>
      <w:r w:rsidRPr="00371A39">
        <w:rPr>
          <w:b w:val="0"/>
          <w:lang w:val="en-US"/>
        </w:rPr>
        <w:t xml:space="preserve">The main components of the cdsInput.xsd schema </w:t>
      </w:r>
      <w:r>
        <w:rPr>
          <w:b w:val="0"/>
          <w:lang w:val="en-US"/>
        </w:rPr>
        <w:t>is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 xml:space="preserve">It defines a number of elements that will aid in this task including the patient information payload contained within the </w:t>
      </w:r>
      <w:proofErr w:type="spellStart"/>
      <w:r>
        <w:rPr>
          <w:b w:val="0"/>
          <w:lang w:val="en-US"/>
        </w:rPr>
        <w:t>vmrInput</w:t>
      </w:r>
      <w:proofErr w:type="spellEnd"/>
      <w:r>
        <w:rPr>
          <w:b w:val="0"/>
          <w:lang w:val="en-US"/>
        </w:rPr>
        <w:t xml:space="preserve"> </w:t>
      </w:r>
      <w:proofErr w:type="spellStart"/>
      <w:r>
        <w:rPr>
          <w:b w:val="0"/>
          <w:lang w:val="en-US"/>
        </w:rPr>
        <w:t>subtree</w:t>
      </w:r>
      <w:proofErr w:type="spellEnd"/>
      <w:r>
        <w:rPr>
          <w:b w:val="0"/>
          <w:lang w:val="en-US"/>
        </w:rPr>
        <w:t xml:space="preserve"> (which is a </w:t>
      </w:r>
      <w:proofErr w:type="spellStart"/>
      <w:r>
        <w:rPr>
          <w:b w:val="0"/>
          <w:lang w:val="en-US"/>
        </w:rPr>
        <w:t>vMR</w:t>
      </w:r>
      <w:proofErr w:type="spellEnd"/>
      <w:r>
        <w:rPr>
          <w:b w:val="0"/>
          <w:lang w:val="en-US"/>
        </w:rPr>
        <w:t>-</w:t>
      </w:r>
      <w:r w:rsidR="00B42AB7">
        <w:rPr>
          <w:b w:val="0"/>
          <w:lang w:val="en-US"/>
        </w:rPr>
        <w:t>XSD-</w:t>
      </w:r>
      <w:r>
        <w:rPr>
          <w:b w:val="0"/>
          <w:lang w:val="en-US"/>
        </w:rPr>
        <w:t xml:space="preserve">compliant </w:t>
      </w:r>
      <w:proofErr w:type="spellStart"/>
      <w:r>
        <w:rPr>
          <w:b w:val="0"/>
          <w:lang w:val="en-US"/>
        </w:rPr>
        <w:t>subtree</w:t>
      </w:r>
      <w:proofErr w:type="spellEnd"/>
      <w:r>
        <w:rPr>
          <w:b w:val="0"/>
          <w:lang w:val="en-US"/>
        </w:rPr>
        <w:t xml:space="preserve">) and the clinical context surrounding this request for guidance as specified by the </w:t>
      </w:r>
      <w:proofErr w:type="spellStart"/>
      <w:r>
        <w:rPr>
          <w:b w:val="0"/>
          <w:lang w:val="en-US"/>
        </w:rPr>
        <w:t>cdsContext</w:t>
      </w:r>
      <w:proofErr w:type="spellEnd"/>
      <w:r>
        <w:rPr>
          <w:b w:val="0"/>
          <w:lang w:val="en-US"/>
        </w:rPr>
        <w:t xml:space="preserve"> element.</w:t>
      </w:r>
    </w:p>
    <w:p w14:paraId="514B0D6C" w14:textId="77777777" w:rsidR="00692386" w:rsidRDefault="00692386" w:rsidP="002E2686">
      <w:pPr>
        <w:ind w:left="1002"/>
        <w:rPr>
          <w:lang w:val="en-US"/>
        </w:rPr>
      </w:pPr>
    </w:p>
    <w:p w14:paraId="474EC4B2" w14:textId="77777777" w:rsidR="00692386" w:rsidRDefault="00AC79A3" w:rsidP="002E2686">
      <w:pPr>
        <w:ind w:left="1002"/>
        <w:rPr>
          <w:lang w:val="en-US"/>
        </w:rPr>
      </w:pPr>
      <w:r>
        <w:rPr>
          <w:noProof/>
          <w:lang w:val="en-US"/>
        </w:rPr>
        <w:drawing>
          <wp:inline distT="0" distB="0" distL="0" distR="0" wp14:anchorId="1A76169C" wp14:editId="3F4E1C9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3676190" cy="2400000"/>
                    </a:xfrm>
                    <a:prstGeom prst="rect">
                      <a:avLst/>
                    </a:prstGeom>
                  </pic:spPr>
                </pic:pic>
              </a:graphicData>
            </a:graphic>
          </wp:inline>
        </w:drawing>
      </w:r>
    </w:p>
    <w:p w14:paraId="33DCC00D" w14:textId="77777777"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14</w:t>
      </w:r>
      <w:r w:rsidR="00246193">
        <w:fldChar w:fldCharType="end"/>
      </w:r>
      <w:r>
        <w:t xml:space="preserve"> – CDSInput complex type</w:t>
      </w:r>
    </w:p>
    <w:p w14:paraId="36C06EF7" w14:textId="77777777" w:rsidR="00175A40" w:rsidRDefault="00175A40" w:rsidP="002E2686">
      <w:pPr>
        <w:ind w:left="1002"/>
        <w:rPr>
          <w:lang w:val="en-US"/>
        </w:rPr>
      </w:pPr>
    </w:p>
    <w:p w14:paraId="0F6DD512" w14:textId="77777777" w:rsidR="002E2686" w:rsidRDefault="002E2686" w:rsidP="002E2686">
      <w:pPr>
        <w:ind w:left="1002"/>
        <w:rPr>
          <w:lang w:val="en-US"/>
        </w:rPr>
      </w:pPr>
    </w:p>
    <w:p w14:paraId="0393D721" w14:textId="77777777" w:rsidR="00926CBE" w:rsidRDefault="00926CBE">
      <w:pPr>
        <w:rPr>
          <w:rFonts w:ascii="Arial" w:eastAsia="Times New Roman" w:hAnsi="Arial" w:cs="Arial"/>
          <w:bCs/>
          <w:i/>
          <w:iCs/>
          <w:color w:val="auto"/>
          <w:spacing w:val="0"/>
          <w:sz w:val="28"/>
          <w:szCs w:val="28"/>
          <w:lang w:val="en-US"/>
        </w:rPr>
      </w:pPr>
      <w:r>
        <w:br w:type="page"/>
      </w:r>
    </w:p>
    <w:p w14:paraId="59B0BA52" w14:textId="77777777" w:rsidR="002E2686" w:rsidRDefault="002E2686" w:rsidP="002E2686">
      <w:pPr>
        <w:pStyle w:val="Heading2"/>
      </w:pPr>
      <w:bookmarkStart w:id="127" w:name="_Toc256763991"/>
      <w:r>
        <w:lastRenderedPageBreak/>
        <w:t>cdsInputSpecification.xsd</w:t>
      </w:r>
      <w:bookmarkEnd w:id="127"/>
    </w:p>
    <w:p w14:paraId="6BE8B181" w14:textId="77777777"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14:paraId="58EE9A46" w14:textId="77777777" w:rsidR="000A666E" w:rsidRPr="009D5DEA" w:rsidRDefault="000A666E" w:rsidP="00371A39">
      <w:pPr>
        <w:ind w:left="1002"/>
        <w:rPr>
          <w:color w:val="222222"/>
          <w:sz w:val="23"/>
          <w:szCs w:val="23"/>
          <w:shd w:val="clear" w:color="auto" w:fill="FFFFFF"/>
          <w:lang w:val="en-US"/>
        </w:rPr>
      </w:pPr>
    </w:p>
    <w:p w14:paraId="54A1455F" w14:textId="77777777"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14:paraId="49EF3477" w14:textId="77777777" w:rsidR="002E2686" w:rsidRDefault="002E2686" w:rsidP="002E2686">
      <w:pPr>
        <w:ind w:left="1002"/>
        <w:rPr>
          <w:lang w:val="en-US"/>
        </w:rPr>
      </w:pPr>
    </w:p>
    <w:p w14:paraId="78BC82BB" w14:textId="77777777" w:rsidR="0016370E" w:rsidRDefault="0016370E" w:rsidP="002E2686">
      <w:pPr>
        <w:ind w:left="1002"/>
        <w:rPr>
          <w:lang w:val="en-US"/>
        </w:rPr>
      </w:pPr>
    </w:p>
    <w:p w14:paraId="72F04767" w14:textId="77777777" w:rsidR="0016370E" w:rsidRDefault="00444E93" w:rsidP="002E2686">
      <w:pPr>
        <w:ind w:left="1002"/>
        <w:rPr>
          <w:lang w:val="en-US"/>
        </w:rPr>
      </w:pPr>
      <w:r>
        <w:rPr>
          <w:noProof/>
          <w:lang w:val="en-US"/>
        </w:rPr>
        <w:drawing>
          <wp:inline distT="0" distB="0" distL="0" distR="0" wp14:anchorId="32AA9B80" wp14:editId="561C5983">
            <wp:extent cx="5731510" cy="5606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606415"/>
                    </a:xfrm>
                    <a:prstGeom prst="rect">
                      <a:avLst/>
                    </a:prstGeom>
                  </pic:spPr>
                </pic:pic>
              </a:graphicData>
            </a:graphic>
          </wp:inline>
        </w:drawing>
      </w:r>
    </w:p>
    <w:p w14:paraId="06F023D9" w14:textId="77777777"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15</w:t>
      </w:r>
      <w:r w:rsidR="00246193">
        <w:fldChar w:fldCharType="end"/>
      </w:r>
      <w:r>
        <w:t xml:space="preserve"> – CDSInputSpecification complex type</w:t>
      </w:r>
    </w:p>
    <w:p w14:paraId="459BDED3" w14:textId="77777777" w:rsidR="00175A40" w:rsidRDefault="00175A40" w:rsidP="002E2686">
      <w:pPr>
        <w:ind w:left="1002"/>
        <w:rPr>
          <w:lang w:val="en-US"/>
        </w:rPr>
      </w:pPr>
    </w:p>
    <w:p w14:paraId="07C017D4" w14:textId="77777777" w:rsidR="00926CBE" w:rsidRDefault="00926CBE">
      <w:pPr>
        <w:rPr>
          <w:rFonts w:ascii="Arial" w:eastAsia="Times New Roman" w:hAnsi="Arial" w:cs="Arial"/>
          <w:bCs/>
          <w:i/>
          <w:iCs/>
          <w:color w:val="auto"/>
          <w:spacing w:val="0"/>
          <w:sz w:val="28"/>
          <w:szCs w:val="28"/>
          <w:lang w:val="en-US"/>
        </w:rPr>
      </w:pPr>
      <w:r>
        <w:br w:type="page"/>
      </w:r>
    </w:p>
    <w:p w14:paraId="6F5EC4F4" w14:textId="77777777" w:rsidR="002E2686" w:rsidRDefault="002E2686" w:rsidP="002E2686">
      <w:pPr>
        <w:pStyle w:val="Heading2"/>
      </w:pPr>
      <w:bookmarkStart w:id="128" w:name="_Toc256763992"/>
      <w:r>
        <w:lastRenderedPageBreak/>
        <w:t>cdsOutput.xsd</w:t>
      </w:r>
      <w:bookmarkEnd w:id="128"/>
    </w:p>
    <w:p w14:paraId="21B6B389" w14:textId="77777777"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14:paraId="79126203" w14:textId="77777777" w:rsidR="009A2F65" w:rsidRDefault="009A2F65" w:rsidP="00371A39">
      <w:pPr>
        <w:ind w:left="1002"/>
        <w:rPr>
          <w:color w:val="222222"/>
          <w:sz w:val="23"/>
          <w:szCs w:val="23"/>
          <w:shd w:val="clear" w:color="auto" w:fill="FFFFFF"/>
        </w:rPr>
      </w:pPr>
    </w:p>
    <w:p w14:paraId="514705B9" w14:textId="77777777"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14:paraId="2CB37522" w14:textId="77777777"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14:paraId="7BA1548B" w14:textId="77777777"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14:paraId="7735455D" w14:textId="77777777"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14:paraId="51B2FE24" w14:textId="77777777"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14:paraId="5ACC8092" w14:textId="77777777" w:rsidR="009A2F65" w:rsidRPr="00371A39" w:rsidRDefault="00AD799B" w:rsidP="00371A39">
      <w:pPr>
        <w:ind w:left="1002"/>
        <w:rPr>
          <w:b w:val="0"/>
          <w:lang w:val="en-US"/>
        </w:rPr>
      </w:pPr>
      <w:r>
        <w:rPr>
          <w:noProof/>
          <w:lang w:val="en-US"/>
        </w:rPr>
        <w:lastRenderedPageBreak/>
        <w:drawing>
          <wp:inline distT="0" distB="0" distL="0" distR="0" wp14:anchorId="18A2D288" wp14:editId="39735A03">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390476" cy="6647619"/>
                    </a:xfrm>
                    <a:prstGeom prst="rect">
                      <a:avLst/>
                    </a:prstGeom>
                  </pic:spPr>
                </pic:pic>
              </a:graphicData>
            </a:graphic>
          </wp:inline>
        </w:drawing>
      </w:r>
    </w:p>
    <w:p w14:paraId="726D448B" w14:textId="77777777" w:rsidR="0016370E" w:rsidRDefault="0016370E" w:rsidP="00FE2964">
      <w:pPr>
        <w:rPr>
          <w:lang w:val="en-US"/>
        </w:rPr>
      </w:pPr>
    </w:p>
    <w:p w14:paraId="64EB6ABA" w14:textId="77777777" w:rsidR="00175A4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16</w:t>
      </w:r>
      <w:r w:rsidR="00246193">
        <w:fldChar w:fldCharType="end"/>
      </w:r>
      <w:r>
        <w:t xml:space="preserve"> – CDSOutput complex type</w:t>
      </w:r>
    </w:p>
    <w:p w14:paraId="366A4081" w14:textId="77777777" w:rsidR="00FE2964" w:rsidRDefault="00FE2964" w:rsidP="00FE2964"/>
    <w:p w14:paraId="25397406" w14:textId="77777777" w:rsidR="00FE2964" w:rsidRPr="00FE2964" w:rsidRDefault="00FE2964" w:rsidP="00FE2964"/>
    <w:p w14:paraId="2824D7E2" w14:textId="77777777" w:rsidR="00206AA6" w:rsidRDefault="00206AA6" w:rsidP="00206AA6"/>
    <w:p w14:paraId="287ABA71" w14:textId="77777777" w:rsidR="00926CBE" w:rsidRPr="00206AA6" w:rsidRDefault="00926CBE" w:rsidP="00206AA6"/>
    <w:p w14:paraId="074F4384" w14:textId="77777777" w:rsidR="00B46166" w:rsidRDefault="00B46166" w:rsidP="00B46166"/>
    <w:p w14:paraId="06DDD6DA" w14:textId="77777777" w:rsidR="00091AC6" w:rsidRDefault="00091AC6">
      <w:pPr>
        <w:rPr>
          <w:rFonts w:ascii="Arial" w:eastAsia="Times New Roman" w:hAnsi="Arial" w:cs="Arial"/>
          <w:bCs/>
          <w:i/>
          <w:iCs/>
          <w:color w:val="auto"/>
          <w:spacing w:val="0"/>
          <w:sz w:val="28"/>
          <w:szCs w:val="28"/>
          <w:lang w:val="en-US"/>
        </w:rPr>
      </w:pPr>
      <w:r>
        <w:br w:type="page"/>
      </w:r>
    </w:p>
    <w:p w14:paraId="07883002" w14:textId="77777777" w:rsidR="00B46166" w:rsidRDefault="00B46166" w:rsidP="00FB4320">
      <w:pPr>
        <w:pStyle w:val="Heading2"/>
        <w:pPrChange w:id="129" w:author="Claude Nanjo" w:date="2014-03-18T12:09:00Z">
          <w:pPr>
            <w:pStyle w:val="Heading2"/>
            <w:numPr>
              <w:numId w:val="4"/>
            </w:numPr>
          </w:pPr>
        </w:pPrChange>
      </w:pPr>
      <w:bookmarkStart w:id="130" w:name="_Toc256763993"/>
      <w:r>
        <w:lastRenderedPageBreak/>
        <w:t>cdsOutputSpecification.xsd</w:t>
      </w:r>
      <w:bookmarkEnd w:id="130"/>
    </w:p>
    <w:p w14:paraId="0EA662CB" w14:textId="77777777"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14:paraId="2028C3B7" w14:textId="77777777" w:rsidR="00AD799B" w:rsidRDefault="00AD799B" w:rsidP="00B46166">
      <w:pPr>
        <w:ind w:left="1002"/>
        <w:rPr>
          <w:color w:val="222222"/>
          <w:sz w:val="23"/>
          <w:szCs w:val="23"/>
          <w:shd w:val="clear" w:color="auto" w:fill="FFFFFF"/>
        </w:rPr>
      </w:pPr>
    </w:p>
    <w:p w14:paraId="56E8FF46" w14:textId="77777777"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14:paraId="4395F852" w14:textId="77777777" w:rsidR="00AD799B" w:rsidRDefault="00AD799B" w:rsidP="00B46166">
      <w:pPr>
        <w:ind w:left="1002"/>
        <w:rPr>
          <w:b w:val="0"/>
          <w:lang w:val="en-US"/>
        </w:rPr>
      </w:pPr>
    </w:p>
    <w:p w14:paraId="6B643E19" w14:textId="77777777"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14:paraId="7FAF3CE4" w14:textId="77777777"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14:paraId="00BFE1C1" w14:textId="77777777"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14:paraId="5C446461" w14:textId="77777777"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w:t>
      </w:r>
      <w:proofErr w:type="spellStart"/>
      <w:r w:rsidR="00A956C3">
        <w:rPr>
          <w:b w:val="0"/>
          <w:lang w:val="en-US"/>
        </w:rPr>
        <w:t>CDSOutputAsStringNameValuePair</w:t>
      </w:r>
      <w:proofErr w:type="spellEnd"/>
      <w:r w:rsidR="00A956C3">
        <w:rPr>
          <w:b w:val="0"/>
          <w:lang w:val="en-US"/>
        </w:rPr>
        <w:t xml:space="preserve"> output.</w:t>
      </w:r>
    </w:p>
    <w:p w14:paraId="46CBD114" w14:textId="77777777" w:rsidR="00AD799B" w:rsidRDefault="00AD799B" w:rsidP="00B46166">
      <w:pPr>
        <w:ind w:left="1002"/>
        <w:rPr>
          <w:b w:val="0"/>
          <w:lang w:val="en-US"/>
        </w:rPr>
      </w:pPr>
    </w:p>
    <w:p w14:paraId="1420CA87" w14:textId="77777777" w:rsidR="00AD799B" w:rsidRDefault="00AD799B" w:rsidP="00AD799B">
      <w:pPr>
        <w:keepNext/>
        <w:ind w:left="1002"/>
      </w:pPr>
      <w:r>
        <w:rPr>
          <w:noProof/>
          <w:lang w:val="en-US"/>
        </w:rPr>
        <w:drawing>
          <wp:inline distT="0" distB="0" distL="0" distR="0" wp14:anchorId="1950FE2F" wp14:editId="5334036D">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4400000" cy="790476"/>
                    </a:xfrm>
                    <a:prstGeom prst="rect">
                      <a:avLst/>
                    </a:prstGeom>
                  </pic:spPr>
                </pic:pic>
              </a:graphicData>
            </a:graphic>
          </wp:inline>
        </w:drawing>
      </w:r>
    </w:p>
    <w:p w14:paraId="490663DA" w14:textId="77777777" w:rsidR="00AD799B" w:rsidRPr="00187E49" w:rsidRDefault="00AD799B"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17</w:t>
      </w:r>
      <w:r w:rsidR="00246193">
        <w:fldChar w:fldCharType="end"/>
      </w:r>
      <w:r>
        <w:t xml:space="preserve"> - CDSOutputSpecification </w:t>
      </w:r>
      <w:r w:rsidR="00683831">
        <w:t xml:space="preserve">is an </w:t>
      </w:r>
      <w:r>
        <w:t>abstract superclass</w:t>
      </w:r>
    </w:p>
    <w:p w14:paraId="15316EA0" w14:textId="77777777" w:rsidR="00B46166" w:rsidRDefault="00B46166" w:rsidP="00B46166">
      <w:pPr>
        <w:ind w:left="1002"/>
        <w:rPr>
          <w:lang w:val="en-US"/>
        </w:rPr>
      </w:pPr>
    </w:p>
    <w:p w14:paraId="246DAE18" w14:textId="77777777" w:rsidR="00B46166" w:rsidRDefault="00D16692" w:rsidP="00D16692">
      <w:pPr>
        <w:rPr>
          <w:lang w:val="en-US"/>
        </w:rPr>
      </w:pPr>
      <w:r>
        <w:rPr>
          <w:noProof/>
          <w:lang w:val="en-US"/>
        </w:rPr>
        <w:drawing>
          <wp:inline distT="0" distB="0" distL="0" distR="0" wp14:anchorId="0D7448D6" wp14:editId="411B0439">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228262" cy="3791156"/>
                    </a:xfrm>
                    <a:prstGeom prst="rect">
                      <a:avLst/>
                    </a:prstGeom>
                  </pic:spPr>
                </pic:pic>
              </a:graphicData>
            </a:graphic>
          </wp:inline>
        </w:drawing>
      </w:r>
    </w:p>
    <w:p w14:paraId="1EBC8A84" w14:textId="77777777" w:rsidR="00B46166" w:rsidRDefault="00B46166" w:rsidP="00187E49">
      <w:pPr>
        <w:pStyle w:val="Caption"/>
        <w:ind w:left="432"/>
      </w:pPr>
      <w:r>
        <w:lastRenderedPageBreak/>
        <w:t xml:space="preserve">Figure </w:t>
      </w:r>
      <w:r w:rsidR="00246193">
        <w:fldChar w:fldCharType="begin"/>
      </w:r>
      <w:r>
        <w:instrText xml:space="preserve"> SEQ Figure \* ARABIC </w:instrText>
      </w:r>
      <w:r w:rsidR="00246193">
        <w:fldChar w:fldCharType="separate"/>
      </w:r>
      <w:r w:rsidR="006D6878">
        <w:rPr>
          <w:noProof/>
        </w:rPr>
        <w:t>18</w:t>
      </w:r>
      <w:r w:rsidR="00246193">
        <w:fldChar w:fldCharType="end"/>
      </w:r>
      <w:r>
        <w:t xml:space="preserve"> – CDSOutput</w:t>
      </w:r>
      <w:r w:rsidR="00091AC6">
        <w:t>AsVMR</w:t>
      </w:r>
      <w:r>
        <w:t>Specification complex type</w:t>
      </w:r>
    </w:p>
    <w:p w14:paraId="421A9B7B" w14:textId="77777777" w:rsidR="00091AC6" w:rsidRDefault="00D16692" w:rsidP="00091AC6">
      <w:r>
        <w:rPr>
          <w:noProof/>
          <w:lang w:val="en-US"/>
        </w:rPr>
        <w:drawing>
          <wp:inline distT="0" distB="0" distL="0" distR="0" wp14:anchorId="447DC750" wp14:editId="28542247">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190476" cy="1809524"/>
                    </a:xfrm>
                    <a:prstGeom prst="rect">
                      <a:avLst/>
                    </a:prstGeom>
                  </pic:spPr>
                </pic:pic>
              </a:graphicData>
            </a:graphic>
          </wp:inline>
        </w:drawing>
      </w:r>
    </w:p>
    <w:p w14:paraId="11CB9A00" w14:textId="77777777" w:rsidR="00091AC6"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19</w:t>
      </w:r>
      <w:r w:rsidR="00246193">
        <w:fldChar w:fldCharType="end"/>
      </w:r>
      <w:r>
        <w:t xml:space="preserve"> – CDSOutputAsDataTypeSpecification complex type</w:t>
      </w:r>
    </w:p>
    <w:p w14:paraId="4ADF9D15" w14:textId="77777777" w:rsidR="00091AC6" w:rsidRPr="00091AC6" w:rsidRDefault="00D16692" w:rsidP="00091AC6">
      <w:r>
        <w:rPr>
          <w:noProof/>
          <w:lang w:val="en-US"/>
        </w:rPr>
        <w:drawing>
          <wp:inline distT="0" distB="0" distL="0" distR="0" wp14:anchorId="3EB3CBF2" wp14:editId="12A3C7B4">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448048" cy="2067313"/>
                    </a:xfrm>
                    <a:prstGeom prst="rect">
                      <a:avLst/>
                    </a:prstGeom>
                  </pic:spPr>
                </pic:pic>
              </a:graphicData>
            </a:graphic>
          </wp:inline>
        </w:drawing>
      </w:r>
    </w:p>
    <w:p w14:paraId="7F9A1979" w14:textId="77777777" w:rsidR="00091AC6" w:rsidRPr="00706EC0"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20</w:t>
      </w:r>
      <w:r w:rsidR="00246193">
        <w:fldChar w:fldCharType="end"/>
      </w:r>
      <w:r>
        <w:t xml:space="preserve"> – CDSOutputAsStringNameValuePairSpecification complex type</w:t>
      </w:r>
    </w:p>
    <w:p w14:paraId="55D037E8" w14:textId="77777777" w:rsidR="00091AC6" w:rsidRDefault="00091AC6" w:rsidP="00091AC6"/>
    <w:p w14:paraId="2FFDB059" w14:textId="77777777" w:rsidR="00091AC6" w:rsidRPr="00091AC6" w:rsidRDefault="00091AC6" w:rsidP="00091AC6"/>
    <w:p w14:paraId="326323D8" w14:textId="77777777" w:rsidR="00B46166" w:rsidRPr="00B46166" w:rsidRDefault="00B46166" w:rsidP="00B46166"/>
    <w:p w14:paraId="2062E352" w14:textId="77777777" w:rsidR="002E2686" w:rsidRDefault="002E2686" w:rsidP="00175A40">
      <w:pPr>
        <w:rPr>
          <w:lang w:val="en-US"/>
        </w:rPr>
      </w:pPr>
    </w:p>
    <w:p w14:paraId="0CB79011" w14:textId="77777777" w:rsidR="002E2686" w:rsidRDefault="002E2686" w:rsidP="002E2686">
      <w:pPr>
        <w:pStyle w:val="Heading2"/>
      </w:pPr>
      <w:bookmarkStart w:id="131" w:name="_Toc256763994"/>
      <w:r>
        <w:t>Examples</w:t>
      </w:r>
      <w:bookmarkEnd w:id="131"/>
    </w:p>
    <w:p w14:paraId="791E9664" w14:textId="77777777"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14:paraId="257C7FB4" w14:textId="77777777" w:rsidR="002E2686" w:rsidRPr="00DB5928" w:rsidRDefault="002E2686" w:rsidP="00277E86">
      <w:pPr>
        <w:ind w:left="1021"/>
        <w:rPr>
          <w:rFonts w:ascii="Consolas" w:hAnsi="Consolas" w:cs="Consolas"/>
          <w:sz w:val="18"/>
          <w:szCs w:val="18"/>
        </w:rPr>
      </w:pPr>
    </w:p>
    <w:p w14:paraId="343BDC28" w14:textId="77777777" w:rsidR="002E2686" w:rsidRDefault="002E2686" w:rsidP="002E2686">
      <w:pPr>
        <w:pStyle w:val="Heading2"/>
        <w:numPr>
          <w:ilvl w:val="0"/>
          <w:numId w:val="0"/>
        </w:numPr>
        <w:ind w:left="426"/>
      </w:pPr>
      <w:r>
        <w:t xml:space="preserve"> </w:t>
      </w:r>
    </w:p>
    <w:p w14:paraId="7779B41C" w14:textId="77777777"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B9EF9" w14:textId="77777777" w:rsidR="00240AA1" w:rsidRDefault="00240AA1">
      <w:r>
        <w:separator/>
      </w:r>
    </w:p>
  </w:endnote>
  <w:endnote w:type="continuationSeparator" w:id="0">
    <w:p w14:paraId="57CC08D8" w14:textId="77777777" w:rsidR="00240AA1" w:rsidRDefault="0024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4553" w14:textId="77777777"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end"/>
    </w:r>
  </w:p>
  <w:p w14:paraId="0E9F5646" w14:textId="77777777" w:rsidR="00927013" w:rsidRDefault="0092701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E7531" w14:textId="77777777"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separate"/>
    </w:r>
    <w:r w:rsidR="00FB4320">
      <w:rPr>
        <w:rStyle w:val="PageNumber"/>
        <w:noProof/>
      </w:rPr>
      <w:t>4</w:t>
    </w:r>
    <w:r>
      <w:rPr>
        <w:rStyle w:val="PageNumber"/>
      </w:rPr>
      <w:fldChar w:fldCharType="end"/>
    </w:r>
  </w:p>
  <w:p w14:paraId="35F2B5CA" w14:textId="77777777" w:rsidR="00927013" w:rsidRDefault="009270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0EE21" w14:textId="77777777" w:rsidR="00240AA1" w:rsidRDefault="00240AA1">
      <w:r>
        <w:separator/>
      </w:r>
    </w:p>
  </w:footnote>
  <w:footnote w:type="continuationSeparator" w:id="0">
    <w:p w14:paraId="18264A65" w14:textId="77777777" w:rsidR="00240AA1" w:rsidRDefault="00240A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1688A"/>
    <w:rsid w:val="0001793D"/>
    <w:rsid w:val="000353F1"/>
    <w:rsid w:val="0004709A"/>
    <w:rsid w:val="00084A86"/>
    <w:rsid w:val="00091AC6"/>
    <w:rsid w:val="000940BD"/>
    <w:rsid w:val="000A666E"/>
    <w:rsid w:val="000E0C83"/>
    <w:rsid w:val="00106185"/>
    <w:rsid w:val="00115AA9"/>
    <w:rsid w:val="00121CAF"/>
    <w:rsid w:val="00124915"/>
    <w:rsid w:val="001344F9"/>
    <w:rsid w:val="00140DBA"/>
    <w:rsid w:val="00151EBC"/>
    <w:rsid w:val="00157180"/>
    <w:rsid w:val="00157186"/>
    <w:rsid w:val="00160995"/>
    <w:rsid w:val="00161EBC"/>
    <w:rsid w:val="0016370E"/>
    <w:rsid w:val="00175A40"/>
    <w:rsid w:val="00181F70"/>
    <w:rsid w:val="00187E49"/>
    <w:rsid w:val="001B016C"/>
    <w:rsid w:val="001C6C14"/>
    <w:rsid w:val="001C78C3"/>
    <w:rsid w:val="001F5673"/>
    <w:rsid w:val="002013A5"/>
    <w:rsid w:val="00206AA6"/>
    <w:rsid w:val="002174CE"/>
    <w:rsid w:val="00222BC5"/>
    <w:rsid w:val="00231073"/>
    <w:rsid w:val="002349E5"/>
    <w:rsid w:val="00240AA1"/>
    <w:rsid w:val="00242EA4"/>
    <w:rsid w:val="00246193"/>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4FA6"/>
    <w:rsid w:val="00321E96"/>
    <w:rsid w:val="00331477"/>
    <w:rsid w:val="00332F59"/>
    <w:rsid w:val="00347A8F"/>
    <w:rsid w:val="00352475"/>
    <w:rsid w:val="00371A39"/>
    <w:rsid w:val="0037722D"/>
    <w:rsid w:val="0038248F"/>
    <w:rsid w:val="003A232C"/>
    <w:rsid w:val="003C26B8"/>
    <w:rsid w:val="003C2C5C"/>
    <w:rsid w:val="003C7914"/>
    <w:rsid w:val="003E559D"/>
    <w:rsid w:val="00401AB5"/>
    <w:rsid w:val="0040387A"/>
    <w:rsid w:val="004047AC"/>
    <w:rsid w:val="00407F69"/>
    <w:rsid w:val="0043614F"/>
    <w:rsid w:val="00436CEB"/>
    <w:rsid w:val="00441BCF"/>
    <w:rsid w:val="00444E2A"/>
    <w:rsid w:val="00444E93"/>
    <w:rsid w:val="004451CE"/>
    <w:rsid w:val="00451911"/>
    <w:rsid w:val="004860C0"/>
    <w:rsid w:val="00494567"/>
    <w:rsid w:val="00494897"/>
    <w:rsid w:val="004B5082"/>
    <w:rsid w:val="004C117F"/>
    <w:rsid w:val="004D7061"/>
    <w:rsid w:val="00501F92"/>
    <w:rsid w:val="00515E47"/>
    <w:rsid w:val="00545D5C"/>
    <w:rsid w:val="005503CE"/>
    <w:rsid w:val="00560776"/>
    <w:rsid w:val="00561BBD"/>
    <w:rsid w:val="005732BE"/>
    <w:rsid w:val="005837DC"/>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1780"/>
    <w:rsid w:val="006D31D3"/>
    <w:rsid w:val="006D38E6"/>
    <w:rsid w:val="006D5208"/>
    <w:rsid w:val="006D6878"/>
    <w:rsid w:val="006E1D3B"/>
    <w:rsid w:val="006E68A3"/>
    <w:rsid w:val="00700223"/>
    <w:rsid w:val="00706EC0"/>
    <w:rsid w:val="007103DF"/>
    <w:rsid w:val="00724C52"/>
    <w:rsid w:val="00736711"/>
    <w:rsid w:val="0073675C"/>
    <w:rsid w:val="007409FC"/>
    <w:rsid w:val="00753DA8"/>
    <w:rsid w:val="00755F7A"/>
    <w:rsid w:val="00764B75"/>
    <w:rsid w:val="00770256"/>
    <w:rsid w:val="00786A39"/>
    <w:rsid w:val="007933E5"/>
    <w:rsid w:val="007B13B2"/>
    <w:rsid w:val="007C23C1"/>
    <w:rsid w:val="007D2977"/>
    <w:rsid w:val="007E0995"/>
    <w:rsid w:val="007F6DA5"/>
    <w:rsid w:val="0080038F"/>
    <w:rsid w:val="00804DCF"/>
    <w:rsid w:val="00805E88"/>
    <w:rsid w:val="00835D96"/>
    <w:rsid w:val="00842F97"/>
    <w:rsid w:val="00852525"/>
    <w:rsid w:val="008539C6"/>
    <w:rsid w:val="00866B8F"/>
    <w:rsid w:val="008757AA"/>
    <w:rsid w:val="00894C2E"/>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347EA"/>
    <w:rsid w:val="00A4654D"/>
    <w:rsid w:val="00A82356"/>
    <w:rsid w:val="00A946C3"/>
    <w:rsid w:val="00A956C3"/>
    <w:rsid w:val="00AA2974"/>
    <w:rsid w:val="00AB141E"/>
    <w:rsid w:val="00AB5534"/>
    <w:rsid w:val="00AC79A3"/>
    <w:rsid w:val="00AD7663"/>
    <w:rsid w:val="00AD799B"/>
    <w:rsid w:val="00AF0E45"/>
    <w:rsid w:val="00AF6D3A"/>
    <w:rsid w:val="00B1399C"/>
    <w:rsid w:val="00B34DE8"/>
    <w:rsid w:val="00B42AB7"/>
    <w:rsid w:val="00B46166"/>
    <w:rsid w:val="00B50CF1"/>
    <w:rsid w:val="00B577DA"/>
    <w:rsid w:val="00B6506F"/>
    <w:rsid w:val="00B7194C"/>
    <w:rsid w:val="00B90FB4"/>
    <w:rsid w:val="00B91183"/>
    <w:rsid w:val="00B9124B"/>
    <w:rsid w:val="00B92D5E"/>
    <w:rsid w:val="00BC0B1C"/>
    <w:rsid w:val="00BC6794"/>
    <w:rsid w:val="00BE21A2"/>
    <w:rsid w:val="00BE6757"/>
    <w:rsid w:val="00BE7EFC"/>
    <w:rsid w:val="00BF4339"/>
    <w:rsid w:val="00C16230"/>
    <w:rsid w:val="00C22723"/>
    <w:rsid w:val="00C32EA0"/>
    <w:rsid w:val="00C34ED1"/>
    <w:rsid w:val="00C429D1"/>
    <w:rsid w:val="00C54FC5"/>
    <w:rsid w:val="00C640A8"/>
    <w:rsid w:val="00C85D5D"/>
    <w:rsid w:val="00CB3EE7"/>
    <w:rsid w:val="00CB6780"/>
    <w:rsid w:val="00CD2CB5"/>
    <w:rsid w:val="00CF119E"/>
    <w:rsid w:val="00CF2C7C"/>
    <w:rsid w:val="00CF794B"/>
    <w:rsid w:val="00D164B6"/>
    <w:rsid w:val="00D16692"/>
    <w:rsid w:val="00D661D0"/>
    <w:rsid w:val="00D678D6"/>
    <w:rsid w:val="00D70142"/>
    <w:rsid w:val="00D9171A"/>
    <w:rsid w:val="00DA5E07"/>
    <w:rsid w:val="00DA7BD5"/>
    <w:rsid w:val="00DB5928"/>
    <w:rsid w:val="00DC0497"/>
    <w:rsid w:val="00DF3D92"/>
    <w:rsid w:val="00E03D86"/>
    <w:rsid w:val="00E264B2"/>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B4320"/>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hyperlink" Target="http://www.hl7.org/legal/ippolicy.cfm?ref=nav" TargetMode="External"/><Relationship Id="rId11" Type="http://schemas.openxmlformats.org/officeDocument/2006/relationships/hyperlink" Target="http://www.healthedecisions.org"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http://www.hl7.org/ctl.cfm?action=ballots.participantdetailbydocument&amp;ballot_voter_id=8980&amp;ballot_id=1243&amp;ballot_cycle_id=532" TargetMode="External"/><Relationship Id="rId15" Type="http://schemas.openxmlformats.org/officeDocument/2006/relationships/image" Target="media/image2.emf"/><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3ECA1-A0FC-4E45-9273-DC289A957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3576</Words>
  <Characters>20388</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23917</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Claude Nanjo</cp:lastModifiedBy>
  <cp:revision>3</cp:revision>
  <cp:lastPrinted>2013-12-16T19:49:00Z</cp:lastPrinted>
  <dcterms:created xsi:type="dcterms:W3CDTF">2014-03-18T19:04:00Z</dcterms:created>
  <dcterms:modified xsi:type="dcterms:W3CDTF">2014-03-18T19:11:00Z</dcterms:modified>
</cp:coreProperties>
</file>
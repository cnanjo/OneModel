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0B448" w14:textId="77777777" w:rsidR="005C553E" w:rsidRPr="00604452" w:rsidRDefault="005C553E" w:rsidP="00D92E20">
      <w:pPr>
        <w:pStyle w:val="Heading5-BoldNumbered"/>
        <w:keepNext/>
        <w:numPr>
          <w:ilvl w:val="0"/>
          <w:numId w:val="3"/>
        </w:numPr>
      </w:pPr>
      <w:bookmarkStart w:id="0" w:name="Project_Name"/>
      <w:bookmarkEnd w:id="0"/>
      <w:r w:rsidRPr="00604452">
        <w:t>Project Name</w:t>
      </w:r>
      <w:r w:rsidR="009D1B34" w:rsidRPr="00604452">
        <w:t xml:space="preserve"> and</w:t>
      </w:r>
      <w:r w:rsidR="006906DE" w:rsidRPr="00604452">
        <w:t xml:space="preserve"> </w:t>
      </w:r>
      <w:r w:rsidRPr="00604452">
        <w:t>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8"/>
        <w:gridCol w:w="1800"/>
      </w:tblGrid>
      <w:tr w:rsidR="005C553E" w:rsidRPr="00604452" w14:paraId="5376AC76" w14:textId="77777777" w:rsidTr="00191581">
        <w:tblPrEx>
          <w:tblCellMar>
            <w:top w:w="0" w:type="dxa"/>
            <w:bottom w:w="0" w:type="dxa"/>
          </w:tblCellMar>
        </w:tblPrEx>
        <w:tc>
          <w:tcPr>
            <w:tcW w:w="8388" w:type="dxa"/>
            <w:tcBorders>
              <w:top w:val="single" w:sz="4" w:space="0" w:color="auto"/>
              <w:bottom w:val="single" w:sz="4" w:space="0" w:color="auto"/>
            </w:tcBorders>
          </w:tcPr>
          <w:p w14:paraId="23410F31" w14:textId="77777777" w:rsidR="00895B29" w:rsidRPr="00604452" w:rsidRDefault="001E1C1C" w:rsidP="00C1447A">
            <w:pPr>
              <w:jc w:val="left"/>
              <w:rPr>
                <w:rFonts w:ascii="Courier New" w:hAnsi="Courier New" w:cs="Courier New"/>
                <w:b/>
                <w:sz w:val="20"/>
              </w:rPr>
            </w:pPr>
            <w:r w:rsidRPr="00604452">
              <w:rPr>
                <w:rFonts w:ascii="Courier New" w:hAnsi="Courier New" w:cs="Courier New"/>
                <w:b/>
                <w:sz w:val="20"/>
              </w:rPr>
              <w:t xml:space="preserve">Harmonization of </w:t>
            </w:r>
            <w:r w:rsidR="00C1447A" w:rsidRPr="00604452">
              <w:rPr>
                <w:rFonts w:ascii="Courier New" w:hAnsi="Courier New" w:cs="Courier New"/>
                <w:b/>
                <w:sz w:val="20"/>
              </w:rPr>
              <w:t xml:space="preserve">Health Quality </w:t>
            </w:r>
            <w:r w:rsidRPr="00604452">
              <w:rPr>
                <w:rFonts w:ascii="Courier New" w:hAnsi="Courier New" w:cs="Courier New"/>
                <w:b/>
                <w:sz w:val="20"/>
              </w:rPr>
              <w:t>Information Models</w:t>
            </w:r>
          </w:p>
        </w:tc>
        <w:tc>
          <w:tcPr>
            <w:tcW w:w="1800" w:type="dxa"/>
            <w:tcBorders>
              <w:top w:val="single" w:sz="4" w:space="0" w:color="auto"/>
              <w:bottom w:val="single" w:sz="4" w:space="0" w:color="auto"/>
            </w:tcBorders>
          </w:tcPr>
          <w:p w14:paraId="11F086F9" w14:textId="77777777" w:rsidR="005C553E" w:rsidRPr="00604452" w:rsidRDefault="002C1DB7">
            <w:pPr>
              <w:jc w:val="left"/>
              <w:rPr>
                <w:color w:val="FF0000"/>
                <w:sz w:val="20"/>
              </w:rPr>
            </w:pPr>
            <w:bookmarkStart w:id="1" w:name="ProjectID"/>
            <w:r w:rsidRPr="00604452">
              <w:rPr>
                <w:sz w:val="20"/>
              </w:rPr>
              <w:t xml:space="preserve">Project ID: </w:t>
            </w:r>
            <w:bookmarkEnd w:id="1"/>
            <w:r w:rsidR="002F5D3D" w:rsidRPr="00604452">
              <w:rPr>
                <w:rFonts w:cs="Arial"/>
                <w:color w:val="000080"/>
                <w:sz w:val="20"/>
              </w:rPr>
              <w:t>1045</w:t>
            </w:r>
          </w:p>
        </w:tc>
      </w:tr>
      <w:tr w:rsidR="00191581" w:rsidRPr="00604452" w14:paraId="4735FEF7" w14:textId="77777777" w:rsidTr="00105804">
        <w:tblPrEx>
          <w:tblCellMar>
            <w:top w:w="0" w:type="dxa"/>
            <w:bottom w:w="0" w:type="dxa"/>
          </w:tblCellMar>
        </w:tblPrEx>
        <w:trPr>
          <w:trHeight w:val="46"/>
        </w:trPr>
        <w:tc>
          <w:tcPr>
            <w:tcW w:w="10188" w:type="dxa"/>
            <w:gridSpan w:val="2"/>
          </w:tcPr>
          <w:tbl>
            <w:tblPr>
              <w:tblW w:w="10080" w:type="dxa"/>
              <w:tblLayout w:type="fixed"/>
              <w:tblCellMar>
                <w:left w:w="0" w:type="dxa"/>
                <w:right w:w="0" w:type="dxa"/>
              </w:tblCellMar>
              <w:tblLook w:val="01E0" w:firstRow="1" w:lastRow="1" w:firstColumn="1" w:lastColumn="1" w:noHBand="0" w:noVBand="0"/>
            </w:tblPr>
            <w:tblGrid>
              <w:gridCol w:w="436"/>
              <w:gridCol w:w="9644"/>
            </w:tblGrid>
            <w:tr w:rsidR="00191581" w:rsidRPr="00604452" w14:paraId="1DBB8E78" w14:textId="77777777" w:rsidTr="00105804">
              <w:tc>
                <w:tcPr>
                  <w:tcW w:w="436" w:type="dxa"/>
                </w:tcPr>
                <w:p w14:paraId="0AC318F1" w14:textId="77777777" w:rsidR="00191581" w:rsidRPr="00604452" w:rsidRDefault="00191581" w:rsidP="00105804">
                  <w:pPr>
                    <w:jc w:val="center"/>
                    <w:rPr>
                      <w:sz w:val="20"/>
                    </w:rPr>
                  </w:pPr>
                  <w:r w:rsidRPr="00604452">
                    <w:rPr>
                      <w:sz w:val="20"/>
                    </w:rPr>
                    <w:fldChar w:fldCharType="begin">
                      <w:ffData>
                        <w:name w:val=""/>
                        <w:enabled/>
                        <w:calcOnExit w:val="0"/>
                        <w:checkBox>
                          <w:size w:val="16"/>
                          <w:default w:val="0"/>
                          <w:checked w:val="0"/>
                        </w:checkBox>
                      </w:ffData>
                    </w:fldChar>
                  </w:r>
                  <w:r w:rsidRPr="00604452">
                    <w:rPr>
                      <w:sz w:val="20"/>
                    </w:rPr>
                    <w:instrText xml:space="preserve"> FORMCHECKBOX </w:instrText>
                  </w:r>
                  <w:r w:rsidRPr="00604452">
                    <w:rPr>
                      <w:sz w:val="20"/>
                    </w:rPr>
                  </w:r>
                  <w:r w:rsidRPr="00604452">
                    <w:rPr>
                      <w:sz w:val="20"/>
                    </w:rPr>
                    <w:fldChar w:fldCharType="end"/>
                  </w:r>
                </w:p>
              </w:tc>
              <w:tc>
                <w:tcPr>
                  <w:tcW w:w="9644" w:type="dxa"/>
                </w:tcPr>
                <w:p w14:paraId="79A08281" w14:textId="77777777" w:rsidR="00191581" w:rsidRPr="00604452" w:rsidRDefault="00191581" w:rsidP="00105804">
                  <w:pPr>
                    <w:tabs>
                      <w:tab w:val="right" w:pos="4424"/>
                    </w:tabs>
                    <w:jc w:val="left"/>
                    <w:rPr>
                      <w:sz w:val="20"/>
                    </w:rPr>
                  </w:pPr>
                  <w:r w:rsidRPr="00604452">
                    <w:rPr>
                      <w:sz w:val="20"/>
                    </w:rPr>
                    <w:t xml:space="preserve">TSC Notification DSTU/Informative to Normative           </w:t>
                  </w:r>
                  <w:proofErr w:type="gramStart"/>
                  <w:r w:rsidRPr="00604452">
                    <w:rPr>
                      <w:sz w:val="20"/>
                    </w:rPr>
                    <w:t>Date :</w:t>
                  </w:r>
                  <w:proofErr w:type="gramEnd"/>
                  <w:r w:rsidRPr="00604452">
                    <w:rPr>
                      <w:sz w:val="20"/>
                    </w:rPr>
                    <w:t xml:space="preserve">  </w:t>
                  </w:r>
                </w:p>
              </w:tc>
            </w:tr>
          </w:tbl>
          <w:p w14:paraId="3F5551F5" w14:textId="77777777" w:rsidR="00191581" w:rsidRPr="00604452" w:rsidRDefault="00191581" w:rsidP="00105804">
            <w:pPr>
              <w:jc w:val="left"/>
              <w:rPr>
                <w:rFonts w:ascii="Courier New" w:hAnsi="Courier New" w:cs="Courier New"/>
                <w:b/>
                <w:sz w:val="20"/>
              </w:rPr>
            </w:pPr>
          </w:p>
        </w:tc>
      </w:tr>
      <w:tr w:rsidR="00191581" w:rsidRPr="00604452" w14:paraId="730CA3DC" w14:textId="77777777" w:rsidTr="00483D99">
        <w:tblPrEx>
          <w:tblCellMar>
            <w:top w:w="0" w:type="dxa"/>
            <w:bottom w:w="0" w:type="dxa"/>
          </w:tblCellMar>
        </w:tblPrEx>
        <w:tc>
          <w:tcPr>
            <w:tcW w:w="8388" w:type="dxa"/>
            <w:tcBorders>
              <w:top w:val="single" w:sz="4" w:space="0" w:color="auto"/>
            </w:tcBorders>
          </w:tcPr>
          <w:p w14:paraId="7D833733" w14:textId="77777777" w:rsidR="00191581" w:rsidRPr="00604452" w:rsidRDefault="00191581" w:rsidP="00C1447A">
            <w:pPr>
              <w:jc w:val="left"/>
              <w:rPr>
                <w:rFonts w:ascii="Courier New" w:hAnsi="Courier New" w:cs="Courier New"/>
                <w:b/>
                <w:sz w:val="20"/>
              </w:rPr>
            </w:pPr>
          </w:p>
        </w:tc>
        <w:tc>
          <w:tcPr>
            <w:tcW w:w="1800" w:type="dxa"/>
            <w:tcBorders>
              <w:top w:val="single" w:sz="4" w:space="0" w:color="auto"/>
            </w:tcBorders>
          </w:tcPr>
          <w:p w14:paraId="2DE987D4" w14:textId="77777777" w:rsidR="00191581" w:rsidRPr="00604452" w:rsidRDefault="00191581">
            <w:pPr>
              <w:jc w:val="left"/>
              <w:rPr>
                <w:sz w:val="20"/>
              </w:rPr>
            </w:pPr>
          </w:p>
        </w:tc>
      </w:tr>
    </w:tbl>
    <w:p w14:paraId="46F71294" w14:textId="77777777" w:rsidR="005C553E" w:rsidRPr="00604452" w:rsidRDefault="005C553E" w:rsidP="00D92E20">
      <w:pPr>
        <w:pStyle w:val="Heading5-BoldNumbered"/>
        <w:keepNext/>
        <w:numPr>
          <w:ilvl w:val="0"/>
          <w:numId w:val="3"/>
        </w:numPr>
      </w:pPr>
      <w:bookmarkStart w:id="2" w:name="Sponsoring_Group"/>
      <w:bookmarkEnd w:id="2"/>
      <w:r w:rsidRPr="00604452">
        <w:t>Sponsoring Group(s)</w:t>
      </w:r>
      <w:r w:rsidR="007205DD" w:rsidRPr="00604452">
        <w:t xml:space="preserve"> </w:t>
      </w:r>
      <w:r w:rsidR="0028796A" w:rsidRPr="00604452">
        <w:t>/ Project Team</w:t>
      </w: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5958"/>
      </w:tblGrid>
      <w:tr w:rsidR="002620E4" w:rsidRPr="00604452" w14:paraId="212B9DC1" w14:textId="77777777" w:rsidTr="00097B2F">
        <w:tblPrEx>
          <w:tblCellMar>
            <w:top w:w="0" w:type="dxa"/>
            <w:bottom w:w="0" w:type="dxa"/>
          </w:tblCellMar>
        </w:tblPrEx>
        <w:trPr>
          <w:trHeight w:val="47"/>
        </w:trPr>
        <w:tc>
          <w:tcPr>
            <w:tcW w:w="4338" w:type="dxa"/>
            <w:shd w:val="clear" w:color="auto" w:fill="D9D9D9"/>
            <w:vAlign w:val="bottom"/>
          </w:tcPr>
          <w:p w14:paraId="0F9081B9" w14:textId="77777777" w:rsidR="002857D2" w:rsidRPr="00604452" w:rsidRDefault="002620E4" w:rsidP="003F75B4">
            <w:pPr>
              <w:jc w:val="left"/>
              <w:rPr>
                <w:color w:val="000000"/>
                <w:sz w:val="20"/>
              </w:rPr>
            </w:pPr>
            <w:r w:rsidRPr="00604452">
              <w:rPr>
                <w:color w:val="000000"/>
                <w:sz w:val="20"/>
              </w:rPr>
              <w:t>Primary Sponsor</w:t>
            </w:r>
            <w:r w:rsidR="008B48F5" w:rsidRPr="00604452">
              <w:rPr>
                <w:color w:val="000000"/>
                <w:sz w:val="20"/>
              </w:rPr>
              <w:t>/</w:t>
            </w:r>
            <w:r w:rsidR="000D3E72" w:rsidRPr="00604452">
              <w:rPr>
                <w:color w:val="000000"/>
                <w:sz w:val="20"/>
              </w:rPr>
              <w:t>Work Group</w:t>
            </w:r>
            <w:r w:rsidRPr="00604452">
              <w:rPr>
                <w:color w:val="000000"/>
                <w:sz w:val="20"/>
              </w:rPr>
              <w:t xml:space="preserve"> (</w:t>
            </w:r>
            <w:r w:rsidRPr="00604452">
              <w:rPr>
                <w:b/>
                <w:color w:val="000000"/>
                <w:sz w:val="20"/>
              </w:rPr>
              <w:t>1 Mandatory</w:t>
            </w:r>
            <w:r w:rsidRPr="00604452">
              <w:rPr>
                <w:color w:val="000000"/>
                <w:sz w:val="20"/>
              </w:rPr>
              <w:t xml:space="preserve">) </w:t>
            </w:r>
          </w:p>
        </w:tc>
        <w:tc>
          <w:tcPr>
            <w:tcW w:w="5958" w:type="dxa"/>
            <w:shd w:val="clear" w:color="auto" w:fill="auto"/>
            <w:vAlign w:val="bottom"/>
          </w:tcPr>
          <w:p w14:paraId="35CD5466" w14:textId="77777777" w:rsidR="002620E4" w:rsidRPr="00604452" w:rsidRDefault="00322504" w:rsidP="008254B9">
            <w:pPr>
              <w:jc w:val="left"/>
              <w:rPr>
                <w:b/>
                <w:color w:val="000000"/>
                <w:sz w:val="20"/>
              </w:rPr>
            </w:pPr>
            <w:r w:rsidRPr="00604452">
              <w:rPr>
                <w:rFonts w:ascii="Courier New" w:hAnsi="Courier New" w:cs="Courier New"/>
                <w:b/>
                <w:sz w:val="20"/>
              </w:rPr>
              <w:t>Clinical Quality Information (CQI)</w:t>
            </w:r>
          </w:p>
        </w:tc>
      </w:tr>
      <w:tr w:rsidR="002620E4" w:rsidRPr="00604452" w14:paraId="4ECB2D56" w14:textId="77777777" w:rsidTr="00097B2F">
        <w:tblPrEx>
          <w:tblCellMar>
            <w:top w:w="0" w:type="dxa"/>
            <w:bottom w:w="0" w:type="dxa"/>
          </w:tblCellMar>
        </w:tblPrEx>
        <w:trPr>
          <w:trHeight w:val="46"/>
        </w:trPr>
        <w:tc>
          <w:tcPr>
            <w:tcW w:w="4338" w:type="dxa"/>
            <w:tcBorders>
              <w:bottom w:val="single" w:sz="4" w:space="0" w:color="auto"/>
            </w:tcBorders>
            <w:shd w:val="clear" w:color="auto" w:fill="D9D9D9"/>
            <w:vAlign w:val="bottom"/>
          </w:tcPr>
          <w:p w14:paraId="214FC0A5" w14:textId="77777777" w:rsidR="002620E4" w:rsidRPr="00604452" w:rsidRDefault="008B48F5">
            <w:pPr>
              <w:rPr>
                <w:color w:val="000000"/>
                <w:sz w:val="20"/>
              </w:rPr>
            </w:pPr>
            <w:r w:rsidRPr="00604452">
              <w:rPr>
                <w:color w:val="000000"/>
                <w:sz w:val="20"/>
              </w:rPr>
              <w:t xml:space="preserve">Co-sponsor </w:t>
            </w:r>
            <w:r w:rsidR="000D3E72" w:rsidRPr="00604452">
              <w:rPr>
                <w:color w:val="000000"/>
                <w:sz w:val="20"/>
              </w:rPr>
              <w:t>Work Group</w:t>
            </w:r>
            <w:r w:rsidRPr="00604452">
              <w:rPr>
                <w:color w:val="000000"/>
                <w:sz w:val="20"/>
              </w:rPr>
              <w:t>(s)</w:t>
            </w:r>
          </w:p>
        </w:tc>
        <w:tc>
          <w:tcPr>
            <w:tcW w:w="5958" w:type="dxa"/>
            <w:tcBorders>
              <w:bottom w:val="single" w:sz="4" w:space="0" w:color="auto"/>
            </w:tcBorders>
            <w:shd w:val="clear" w:color="auto" w:fill="auto"/>
            <w:vAlign w:val="bottom"/>
          </w:tcPr>
          <w:p w14:paraId="0B9E3104" w14:textId="77777777" w:rsidR="00C4121F" w:rsidRPr="00604452" w:rsidRDefault="00322504" w:rsidP="00DB6C0F">
            <w:pPr>
              <w:jc w:val="left"/>
              <w:rPr>
                <w:rFonts w:ascii="Courier New" w:hAnsi="Courier New" w:cs="Courier New"/>
                <w:color w:val="000000"/>
                <w:sz w:val="20"/>
              </w:rPr>
            </w:pPr>
            <w:r w:rsidRPr="00604452">
              <w:rPr>
                <w:rFonts w:ascii="Courier New" w:hAnsi="Courier New" w:cs="Courier New"/>
                <w:color w:val="000000"/>
                <w:sz w:val="20"/>
              </w:rPr>
              <w:t>Clinical Decision Support (CDS)</w:t>
            </w:r>
            <w:r w:rsidR="004131F0" w:rsidRPr="00604452">
              <w:rPr>
                <w:rFonts w:ascii="Courier New" w:hAnsi="Courier New" w:cs="Courier New"/>
                <w:color w:val="000000"/>
                <w:sz w:val="20"/>
              </w:rPr>
              <w:t>, Structured Documents (SD)</w:t>
            </w:r>
          </w:p>
        </w:tc>
      </w:tr>
      <w:tr w:rsidR="00716848" w:rsidRPr="00604452" w14:paraId="69C5D1C3" w14:textId="77777777" w:rsidTr="009936D9">
        <w:tblPrEx>
          <w:tblCellMar>
            <w:top w:w="0" w:type="dxa"/>
            <w:bottom w:w="0" w:type="dxa"/>
          </w:tblCellMar>
        </w:tblPrEx>
        <w:trPr>
          <w:trHeight w:val="46"/>
        </w:trPr>
        <w:tc>
          <w:tcPr>
            <w:tcW w:w="4338" w:type="dxa"/>
            <w:tcBorders>
              <w:left w:val="nil"/>
              <w:bottom w:val="single" w:sz="4" w:space="0" w:color="auto"/>
              <w:right w:val="nil"/>
            </w:tcBorders>
            <w:vAlign w:val="bottom"/>
          </w:tcPr>
          <w:p w14:paraId="63970FA3" w14:textId="77777777" w:rsidR="00716848" w:rsidRPr="00604452" w:rsidRDefault="00716848" w:rsidP="009936D9">
            <w:pPr>
              <w:rPr>
                <w:color w:val="000000"/>
                <w:sz w:val="16"/>
                <w:szCs w:val="16"/>
              </w:rPr>
            </w:pPr>
          </w:p>
        </w:tc>
        <w:tc>
          <w:tcPr>
            <w:tcW w:w="5958" w:type="dxa"/>
            <w:tcBorders>
              <w:left w:val="nil"/>
              <w:bottom w:val="single" w:sz="4" w:space="0" w:color="auto"/>
              <w:right w:val="nil"/>
            </w:tcBorders>
            <w:vAlign w:val="bottom"/>
          </w:tcPr>
          <w:p w14:paraId="353FC06C" w14:textId="77777777" w:rsidR="00716848" w:rsidRPr="00604452" w:rsidRDefault="00716848" w:rsidP="009936D9">
            <w:pPr>
              <w:rPr>
                <w:color w:val="000000"/>
                <w:sz w:val="12"/>
                <w:szCs w:val="12"/>
              </w:rPr>
            </w:pPr>
          </w:p>
        </w:tc>
      </w:tr>
      <w:tr w:rsidR="00EC5002" w:rsidRPr="00604452" w14:paraId="095E587F" w14:textId="77777777" w:rsidTr="00097B2F">
        <w:tblPrEx>
          <w:tblCellMar>
            <w:top w:w="0" w:type="dxa"/>
            <w:bottom w:w="0" w:type="dxa"/>
          </w:tblCellMar>
        </w:tblPrEx>
        <w:trPr>
          <w:trHeight w:val="46"/>
        </w:trPr>
        <w:tc>
          <w:tcPr>
            <w:tcW w:w="4338" w:type="dxa"/>
            <w:tcBorders>
              <w:left w:val="single" w:sz="4" w:space="0" w:color="auto"/>
              <w:bottom w:val="single" w:sz="4" w:space="0" w:color="auto"/>
              <w:right w:val="single" w:sz="4" w:space="0" w:color="auto"/>
            </w:tcBorders>
            <w:shd w:val="clear" w:color="auto" w:fill="D9D9D9"/>
            <w:vAlign w:val="bottom"/>
          </w:tcPr>
          <w:p w14:paraId="650D2092" w14:textId="77777777" w:rsidR="00EC5002" w:rsidRPr="00604452" w:rsidRDefault="009F7E4C">
            <w:pPr>
              <w:rPr>
                <w:b/>
                <w:color w:val="000000"/>
                <w:sz w:val="20"/>
              </w:rPr>
            </w:pPr>
            <w:r w:rsidRPr="00604452">
              <w:rPr>
                <w:b/>
                <w:color w:val="000000"/>
                <w:sz w:val="20"/>
              </w:rPr>
              <w:t>Project Team</w:t>
            </w:r>
            <w:r w:rsidR="00716848" w:rsidRPr="00604452">
              <w:rPr>
                <w:b/>
                <w:color w:val="000000"/>
                <w:sz w:val="20"/>
              </w:rPr>
              <w:t>:</w:t>
            </w:r>
          </w:p>
        </w:tc>
        <w:tc>
          <w:tcPr>
            <w:tcW w:w="5958" w:type="dxa"/>
            <w:tcBorders>
              <w:left w:val="single" w:sz="4" w:space="0" w:color="auto"/>
              <w:bottom w:val="single" w:sz="4" w:space="0" w:color="auto"/>
              <w:right w:val="single" w:sz="4" w:space="0" w:color="auto"/>
            </w:tcBorders>
            <w:shd w:val="clear" w:color="auto" w:fill="D9D9D9"/>
            <w:vAlign w:val="bottom"/>
          </w:tcPr>
          <w:p w14:paraId="43A76F1C" w14:textId="77777777" w:rsidR="00EC5002" w:rsidRPr="00604452" w:rsidRDefault="00EC5002" w:rsidP="00554175">
            <w:pPr>
              <w:jc w:val="center"/>
              <w:rPr>
                <w:b/>
                <w:color w:val="000000"/>
                <w:sz w:val="20"/>
              </w:rPr>
            </w:pPr>
          </w:p>
        </w:tc>
      </w:tr>
      <w:tr w:rsidR="009F7E4C" w:rsidRPr="00604452" w14:paraId="13C92D05" w14:textId="77777777" w:rsidTr="00097B2F">
        <w:tblPrEx>
          <w:tblCellMar>
            <w:top w:w="0" w:type="dxa"/>
            <w:bottom w:w="0" w:type="dxa"/>
          </w:tblCellMar>
        </w:tblPrEx>
        <w:trPr>
          <w:trHeight w:val="46"/>
        </w:trPr>
        <w:tc>
          <w:tcPr>
            <w:tcW w:w="4338" w:type="dxa"/>
            <w:shd w:val="clear" w:color="auto" w:fill="D9D9D9"/>
            <w:vAlign w:val="bottom"/>
          </w:tcPr>
          <w:p w14:paraId="0375B304" w14:textId="77777777" w:rsidR="009F7E4C" w:rsidRPr="00604452" w:rsidRDefault="009F7E4C" w:rsidP="003F75B4">
            <w:pPr>
              <w:jc w:val="left"/>
              <w:rPr>
                <w:color w:val="000000"/>
                <w:sz w:val="20"/>
              </w:rPr>
            </w:pPr>
            <w:r w:rsidRPr="00604452">
              <w:rPr>
                <w:color w:val="000000"/>
                <w:sz w:val="20"/>
              </w:rPr>
              <w:t>Project facilitator</w:t>
            </w:r>
            <w:r w:rsidR="002C7738" w:rsidRPr="00604452">
              <w:rPr>
                <w:color w:val="000000"/>
                <w:sz w:val="20"/>
              </w:rPr>
              <w:t xml:space="preserve"> </w:t>
            </w:r>
            <w:r w:rsidRPr="00604452">
              <w:rPr>
                <w:color w:val="000000"/>
                <w:sz w:val="20"/>
              </w:rPr>
              <w:t>(</w:t>
            </w:r>
            <w:r w:rsidRPr="00604452">
              <w:rPr>
                <w:b/>
                <w:color w:val="000000"/>
                <w:sz w:val="20"/>
              </w:rPr>
              <w:t>1</w:t>
            </w:r>
            <w:r w:rsidRPr="00604452">
              <w:rPr>
                <w:color w:val="000000"/>
                <w:sz w:val="20"/>
              </w:rPr>
              <w:t xml:space="preserve"> </w:t>
            </w:r>
            <w:r w:rsidRPr="00604452">
              <w:rPr>
                <w:b/>
                <w:color w:val="000000"/>
                <w:sz w:val="20"/>
              </w:rPr>
              <w:t>Mandatory</w:t>
            </w:r>
            <w:r w:rsidRPr="00604452">
              <w:rPr>
                <w:color w:val="000000"/>
                <w:sz w:val="20"/>
              </w:rPr>
              <w:t>)</w:t>
            </w:r>
          </w:p>
        </w:tc>
        <w:tc>
          <w:tcPr>
            <w:tcW w:w="5958" w:type="dxa"/>
            <w:shd w:val="clear" w:color="auto" w:fill="auto"/>
            <w:vAlign w:val="bottom"/>
          </w:tcPr>
          <w:p w14:paraId="556160BE" w14:textId="77777777" w:rsidR="009F7E4C" w:rsidRPr="00604452" w:rsidRDefault="0065685F" w:rsidP="00DB6C0F">
            <w:pPr>
              <w:jc w:val="left"/>
              <w:rPr>
                <w:b/>
                <w:color w:val="000000"/>
                <w:sz w:val="20"/>
              </w:rPr>
            </w:pPr>
            <w:r w:rsidRPr="00604452">
              <w:rPr>
                <w:rFonts w:ascii="Courier New" w:hAnsi="Courier New" w:cs="Courier New"/>
                <w:b/>
                <w:sz w:val="20"/>
              </w:rPr>
              <w:t xml:space="preserve">Aziz Boxwala, </w:t>
            </w:r>
            <w:r w:rsidR="009F54E2" w:rsidRPr="00604452">
              <w:rPr>
                <w:rFonts w:ascii="Courier New" w:hAnsi="Courier New" w:cs="Courier New"/>
                <w:b/>
                <w:sz w:val="20"/>
              </w:rPr>
              <w:t>Chris Millet</w:t>
            </w:r>
          </w:p>
        </w:tc>
      </w:tr>
      <w:tr w:rsidR="009F7E4C" w:rsidRPr="00604452" w14:paraId="2FBE721A" w14:textId="77777777" w:rsidTr="00097B2F">
        <w:tblPrEx>
          <w:tblCellMar>
            <w:top w:w="0" w:type="dxa"/>
            <w:bottom w:w="0" w:type="dxa"/>
          </w:tblCellMar>
        </w:tblPrEx>
        <w:trPr>
          <w:trHeight w:val="46"/>
        </w:trPr>
        <w:tc>
          <w:tcPr>
            <w:tcW w:w="4338" w:type="dxa"/>
            <w:shd w:val="clear" w:color="auto" w:fill="D9D9D9"/>
            <w:vAlign w:val="bottom"/>
          </w:tcPr>
          <w:p w14:paraId="27D0E40C" w14:textId="77777777" w:rsidR="009F7E4C" w:rsidRPr="00604452" w:rsidRDefault="009F7E4C" w:rsidP="003F75B4">
            <w:pPr>
              <w:jc w:val="left"/>
              <w:rPr>
                <w:color w:val="000000"/>
                <w:sz w:val="20"/>
              </w:rPr>
            </w:pPr>
            <w:r w:rsidRPr="00604452">
              <w:rPr>
                <w:color w:val="000000"/>
                <w:sz w:val="20"/>
              </w:rPr>
              <w:t>Other interested parties</w:t>
            </w:r>
            <w:r w:rsidR="00702D76" w:rsidRPr="00604452">
              <w:rPr>
                <w:color w:val="000000"/>
                <w:sz w:val="20"/>
              </w:rPr>
              <w:t xml:space="preserve"> and their roles</w:t>
            </w:r>
          </w:p>
        </w:tc>
        <w:tc>
          <w:tcPr>
            <w:tcW w:w="5958" w:type="dxa"/>
            <w:shd w:val="clear" w:color="auto" w:fill="auto"/>
            <w:vAlign w:val="bottom"/>
          </w:tcPr>
          <w:p w14:paraId="13C961ED" w14:textId="77777777" w:rsidR="003E7E4E" w:rsidRPr="00604452" w:rsidRDefault="001D7D56" w:rsidP="001005DD">
            <w:pPr>
              <w:jc w:val="left"/>
              <w:rPr>
                <w:rFonts w:ascii="Courier New" w:hAnsi="Courier New" w:cs="Courier New"/>
                <w:color w:val="000000"/>
                <w:sz w:val="20"/>
              </w:rPr>
            </w:pPr>
            <w:r w:rsidRPr="00604452">
              <w:rPr>
                <w:rFonts w:ascii="Courier New" w:hAnsi="Courier New" w:cs="Courier New"/>
                <w:color w:val="000000"/>
                <w:sz w:val="20"/>
              </w:rPr>
              <w:t xml:space="preserve">Clinical </w:t>
            </w:r>
            <w:proofErr w:type="gramStart"/>
            <w:r w:rsidRPr="00604452">
              <w:rPr>
                <w:rFonts w:ascii="Courier New" w:hAnsi="Courier New" w:cs="Courier New"/>
                <w:color w:val="000000"/>
                <w:sz w:val="20"/>
              </w:rPr>
              <w:t xml:space="preserve">Statement </w:t>
            </w:r>
            <w:r w:rsidR="00DB6C0F" w:rsidRPr="00604452">
              <w:rPr>
                <w:rFonts w:ascii="Courier New" w:hAnsi="Courier New" w:cs="Courier New"/>
                <w:color w:val="000000"/>
                <w:sz w:val="20"/>
              </w:rPr>
              <w:t>,</w:t>
            </w:r>
            <w:proofErr w:type="gramEnd"/>
            <w:r w:rsidR="00DB6C0F" w:rsidRPr="00604452">
              <w:rPr>
                <w:rFonts w:ascii="Courier New" w:hAnsi="Courier New" w:cs="Courier New"/>
                <w:color w:val="000000"/>
                <w:sz w:val="20"/>
              </w:rPr>
              <w:t xml:space="preserve"> ArB</w:t>
            </w:r>
          </w:p>
        </w:tc>
      </w:tr>
      <w:tr w:rsidR="009F7E4C" w:rsidRPr="00604452" w14:paraId="1C4B03C8" w14:textId="77777777" w:rsidTr="00097B2F">
        <w:tblPrEx>
          <w:tblCellMar>
            <w:top w:w="0" w:type="dxa"/>
            <w:bottom w:w="0" w:type="dxa"/>
          </w:tblCellMar>
        </w:tblPrEx>
        <w:trPr>
          <w:trHeight w:val="46"/>
        </w:trPr>
        <w:tc>
          <w:tcPr>
            <w:tcW w:w="4338" w:type="dxa"/>
            <w:shd w:val="clear" w:color="auto" w:fill="D9D9D9"/>
            <w:vAlign w:val="bottom"/>
          </w:tcPr>
          <w:p w14:paraId="382C2158" w14:textId="77777777" w:rsidR="009F7E4C" w:rsidRPr="00604452" w:rsidRDefault="009F7E4C" w:rsidP="003F75B4">
            <w:pPr>
              <w:jc w:val="left"/>
              <w:rPr>
                <w:color w:val="000000"/>
                <w:sz w:val="20"/>
              </w:rPr>
            </w:pPr>
            <w:r w:rsidRPr="00604452">
              <w:rPr>
                <w:color w:val="000000"/>
                <w:sz w:val="20"/>
              </w:rPr>
              <w:t>Multi-disciplinary project team (recommended)</w:t>
            </w:r>
          </w:p>
        </w:tc>
        <w:tc>
          <w:tcPr>
            <w:tcW w:w="5958" w:type="dxa"/>
            <w:shd w:val="clear" w:color="auto" w:fill="auto"/>
            <w:vAlign w:val="bottom"/>
          </w:tcPr>
          <w:p w14:paraId="1007F4E7" w14:textId="77777777" w:rsidR="009F7E4C" w:rsidRPr="00604452" w:rsidRDefault="009F7E4C" w:rsidP="00BE1619">
            <w:pPr>
              <w:jc w:val="left"/>
              <w:rPr>
                <w:rFonts w:ascii="Courier New" w:hAnsi="Courier New" w:cs="Courier New"/>
                <w:sz w:val="20"/>
              </w:rPr>
            </w:pPr>
          </w:p>
        </w:tc>
      </w:tr>
      <w:tr w:rsidR="008254B9" w:rsidRPr="00604452" w14:paraId="6AD61580" w14:textId="77777777" w:rsidTr="00097B2F">
        <w:tblPrEx>
          <w:tblCellMar>
            <w:top w:w="0" w:type="dxa"/>
            <w:bottom w:w="0" w:type="dxa"/>
          </w:tblCellMar>
        </w:tblPrEx>
        <w:trPr>
          <w:trHeight w:val="46"/>
        </w:trPr>
        <w:tc>
          <w:tcPr>
            <w:tcW w:w="4338" w:type="dxa"/>
            <w:shd w:val="clear" w:color="auto" w:fill="D9D9D9"/>
            <w:vAlign w:val="bottom"/>
          </w:tcPr>
          <w:p w14:paraId="04DCDC89" w14:textId="77777777" w:rsidR="008254B9" w:rsidRPr="00604452" w:rsidRDefault="008254B9" w:rsidP="0005541C">
            <w:pPr>
              <w:rPr>
                <w:color w:val="000000"/>
                <w:sz w:val="20"/>
              </w:rPr>
            </w:pPr>
            <w:r w:rsidRPr="00604452">
              <w:rPr>
                <w:color w:val="000000"/>
                <w:sz w:val="20"/>
              </w:rPr>
              <w:t xml:space="preserve">     Modeling facilitator</w:t>
            </w:r>
          </w:p>
        </w:tc>
        <w:tc>
          <w:tcPr>
            <w:tcW w:w="5958" w:type="dxa"/>
            <w:shd w:val="clear" w:color="auto" w:fill="auto"/>
            <w:vAlign w:val="bottom"/>
          </w:tcPr>
          <w:p w14:paraId="2805352F" w14:textId="77777777" w:rsidR="008254B9" w:rsidRPr="00604452" w:rsidRDefault="00DB6C0F" w:rsidP="003E7E4E">
            <w:pPr>
              <w:jc w:val="left"/>
              <w:rPr>
                <w:b/>
                <w:color w:val="000000"/>
                <w:sz w:val="20"/>
              </w:rPr>
            </w:pPr>
            <w:r w:rsidRPr="00604452">
              <w:rPr>
                <w:rFonts w:ascii="Courier New" w:hAnsi="Courier New" w:cs="Courier New"/>
                <w:b/>
                <w:sz w:val="20"/>
              </w:rPr>
              <w:t>Mark Kramer</w:t>
            </w:r>
          </w:p>
        </w:tc>
      </w:tr>
      <w:tr w:rsidR="008254B9" w:rsidRPr="00604452" w14:paraId="1F930CA3" w14:textId="77777777" w:rsidTr="00097B2F">
        <w:tblPrEx>
          <w:tblCellMar>
            <w:top w:w="0" w:type="dxa"/>
            <w:bottom w:w="0" w:type="dxa"/>
          </w:tblCellMar>
        </w:tblPrEx>
        <w:trPr>
          <w:trHeight w:val="46"/>
        </w:trPr>
        <w:tc>
          <w:tcPr>
            <w:tcW w:w="4338" w:type="dxa"/>
            <w:shd w:val="clear" w:color="auto" w:fill="D9D9D9"/>
            <w:vAlign w:val="bottom"/>
          </w:tcPr>
          <w:p w14:paraId="3203D001" w14:textId="77777777" w:rsidR="008254B9" w:rsidRPr="00604452" w:rsidRDefault="008254B9" w:rsidP="0005541C">
            <w:pPr>
              <w:rPr>
                <w:color w:val="000000"/>
                <w:sz w:val="20"/>
              </w:rPr>
            </w:pPr>
            <w:r w:rsidRPr="00604452">
              <w:rPr>
                <w:color w:val="000000"/>
                <w:sz w:val="20"/>
              </w:rPr>
              <w:t xml:space="preserve">     Publishing facilitator</w:t>
            </w:r>
          </w:p>
        </w:tc>
        <w:tc>
          <w:tcPr>
            <w:tcW w:w="5958" w:type="dxa"/>
            <w:shd w:val="clear" w:color="auto" w:fill="auto"/>
            <w:vAlign w:val="bottom"/>
          </w:tcPr>
          <w:p w14:paraId="574F7D9E" w14:textId="77777777" w:rsidR="008254B9" w:rsidRPr="00604452" w:rsidRDefault="00170FA6" w:rsidP="00EE1D95">
            <w:pPr>
              <w:jc w:val="left"/>
              <w:rPr>
                <w:rFonts w:ascii="Courier New" w:hAnsi="Courier New" w:cs="Courier New"/>
                <w:color w:val="000000"/>
                <w:sz w:val="20"/>
              </w:rPr>
            </w:pPr>
            <w:r w:rsidRPr="00604452">
              <w:rPr>
                <w:rFonts w:ascii="Courier New" w:hAnsi="Courier New" w:cs="Courier New"/>
                <w:color w:val="000000"/>
                <w:sz w:val="20"/>
              </w:rPr>
              <w:t>TBD</w:t>
            </w:r>
          </w:p>
        </w:tc>
      </w:tr>
      <w:tr w:rsidR="008254B9" w:rsidRPr="00604452" w14:paraId="7FFD51A3" w14:textId="77777777" w:rsidTr="00097B2F">
        <w:tblPrEx>
          <w:tblCellMar>
            <w:top w:w="0" w:type="dxa"/>
            <w:bottom w:w="0" w:type="dxa"/>
          </w:tblCellMar>
        </w:tblPrEx>
        <w:trPr>
          <w:trHeight w:val="46"/>
        </w:trPr>
        <w:tc>
          <w:tcPr>
            <w:tcW w:w="4338" w:type="dxa"/>
            <w:shd w:val="clear" w:color="auto" w:fill="D9D9D9"/>
            <w:vAlign w:val="bottom"/>
          </w:tcPr>
          <w:p w14:paraId="675894D1" w14:textId="77777777" w:rsidR="008254B9" w:rsidRPr="00604452" w:rsidRDefault="008254B9" w:rsidP="0005541C">
            <w:pPr>
              <w:rPr>
                <w:color w:val="000000"/>
                <w:sz w:val="20"/>
              </w:rPr>
            </w:pPr>
            <w:r w:rsidRPr="00604452">
              <w:rPr>
                <w:color w:val="000000"/>
                <w:sz w:val="20"/>
              </w:rPr>
              <w:t xml:space="preserve">     Vocabulary facilitator</w:t>
            </w:r>
          </w:p>
        </w:tc>
        <w:tc>
          <w:tcPr>
            <w:tcW w:w="5958" w:type="dxa"/>
            <w:shd w:val="clear" w:color="auto" w:fill="auto"/>
            <w:vAlign w:val="bottom"/>
          </w:tcPr>
          <w:p w14:paraId="4C51FA54" w14:textId="77777777" w:rsidR="008254B9" w:rsidRPr="00604452" w:rsidRDefault="00170FA6" w:rsidP="00170FA6">
            <w:pPr>
              <w:jc w:val="left"/>
              <w:rPr>
                <w:b/>
                <w:color w:val="000000"/>
                <w:sz w:val="20"/>
              </w:rPr>
            </w:pPr>
            <w:r w:rsidRPr="00604452">
              <w:rPr>
                <w:rFonts w:ascii="Courier New" w:hAnsi="Courier New" w:cs="Courier New"/>
                <w:b/>
                <w:sz w:val="20"/>
              </w:rPr>
              <w:t>Kendra Hanley</w:t>
            </w:r>
          </w:p>
        </w:tc>
      </w:tr>
      <w:tr w:rsidR="008254B9" w:rsidRPr="00604452" w14:paraId="47CD487C" w14:textId="77777777" w:rsidTr="00097B2F">
        <w:tblPrEx>
          <w:tblCellMar>
            <w:top w:w="0" w:type="dxa"/>
            <w:bottom w:w="0" w:type="dxa"/>
          </w:tblCellMar>
        </w:tblPrEx>
        <w:trPr>
          <w:trHeight w:val="46"/>
        </w:trPr>
        <w:tc>
          <w:tcPr>
            <w:tcW w:w="4338" w:type="dxa"/>
            <w:shd w:val="clear" w:color="auto" w:fill="D9D9D9"/>
            <w:vAlign w:val="bottom"/>
          </w:tcPr>
          <w:p w14:paraId="3431D459" w14:textId="77777777" w:rsidR="008254B9" w:rsidRPr="00604452" w:rsidRDefault="008254B9">
            <w:pPr>
              <w:rPr>
                <w:color w:val="000000"/>
                <w:sz w:val="20"/>
              </w:rPr>
            </w:pPr>
            <w:r w:rsidRPr="00604452">
              <w:rPr>
                <w:color w:val="000000"/>
                <w:sz w:val="20"/>
              </w:rPr>
              <w:t xml:space="preserve">     Domain expert rep</w:t>
            </w:r>
          </w:p>
        </w:tc>
        <w:tc>
          <w:tcPr>
            <w:tcW w:w="5958" w:type="dxa"/>
            <w:shd w:val="clear" w:color="auto" w:fill="auto"/>
            <w:vAlign w:val="bottom"/>
          </w:tcPr>
          <w:p w14:paraId="76AC372A" w14:textId="77777777" w:rsidR="008254B9" w:rsidRPr="00604452" w:rsidRDefault="003E7E4E" w:rsidP="000B1DC9">
            <w:pPr>
              <w:jc w:val="left"/>
              <w:rPr>
                <w:rFonts w:ascii="Courier New" w:hAnsi="Courier New" w:cs="Courier New"/>
                <w:color w:val="000000"/>
                <w:sz w:val="20"/>
              </w:rPr>
            </w:pPr>
            <w:r w:rsidRPr="00604452">
              <w:rPr>
                <w:rFonts w:ascii="Courier New" w:hAnsi="Courier New" w:cs="Courier New"/>
                <w:color w:val="000000"/>
                <w:sz w:val="20"/>
              </w:rPr>
              <w:t>Bryn Rhodes, Claude Nanjo, Marc Hadley</w:t>
            </w:r>
            <w:r w:rsidR="000B1DC9" w:rsidRPr="00604452">
              <w:rPr>
                <w:rFonts w:ascii="Courier New" w:hAnsi="Courier New" w:cs="Courier New"/>
                <w:color w:val="000000"/>
                <w:sz w:val="20"/>
              </w:rPr>
              <w:t xml:space="preserve">, Ken Kawamoto, David Shields, Victor Lee </w:t>
            </w:r>
          </w:p>
        </w:tc>
      </w:tr>
      <w:tr w:rsidR="008254B9" w:rsidRPr="00604452" w14:paraId="6D171529" w14:textId="77777777" w:rsidTr="00097B2F">
        <w:tblPrEx>
          <w:tblCellMar>
            <w:top w:w="0" w:type="dxa"/>
            <w:bottom w:w="0" w:type="dxa"/>
          </w:tblCellMar>
        </w:tblPrEx>
        <w:trPr>
          <w:trHeight w:val="46"/>
        </w:trPr>
        <w:tc>
          <w:tcPr>
            <w:tcW w:w="4338" w:type="dxa"/>
            <w:shd w:val="clear" w:color="auto" w:fill="D9D9D9"/>
            <w:vAlign w:val="bottom"/>
          </w:tcPr>
          <w:p w14:paraId="29628B33" w14:textId="77777777" w:rsidR="008254B9" w:rsidRPr="00604452" w:rsidRDefault="008254B9">
            <w:pPr>
              <w:rPr>
                <w:color w:val="000000"/>
                <w:sz w:val="20"/>
              </w:rPr>
            </w:pPr>
            <w:r w:rsidRPr="00604452">
              <w:rPr>
                <w:color w:val="000000"/>
                <w:sz w:val="20"/>
              </w:rPr>
              <w:t xml:space="preserve">     Business requirement analyst</w:t>
            </w:r>
          </w:p>
        </w:tc>
        <w:tc>
          <w:tcPr>
            <w:tcW w:w="5958" w:type="dxa"/>
            <w:shd w:val="clear" w:color="auto" w:fill="auto"/>
            <w:vAlign w:val="bottom"/>
          </w:tcPr>
          <w:p w14:paraId="4482E850" w14:textId="77777777" w:rsidR="008254B9" w:rsidRPr="00604452" w:rsidRDefault="005B7236" w:rsidP="00EE1D95">
            <w:pPr>
              <w:jc w:val="left"/>
              <w:rPr>
                <w:rFonts w:ascii="Courier New" w:hAnsi="Courier New" w:cs="Courier New"/>
                <w:color w:val="000000"/>
                <w:sz w:val="20"/>
              </w:rPr>
            </w:pPr>
            <w:r w:rsidRPr="00604452">
              <w:rPr>
                <w:rFonts w:ascii="Courier New" w:hAnsi="Courier New" w:cs="Courier New"/>
                <w:color w:val="000000"/>
                <w:sz w:val="20"/>
              </w:rPr>
              <w:t>Rute Martins, Cynthia Barton</w:t>
            </w:r>
          </w:p>
        </w:tc>
      </w:tr>
      <w:tr w:rsidR="00276538" w:rsidRPr="00604452" w14:paraId="276993C1" w14:textId="77777777" w:rsidTr="0054012B">
        <w:tblPrEx>
          <w:tblCellMar>
            <w:top w:w="0" w:type="dxa"/>
            <w:bottom w:w="0" w:type="dxa"/>
          </w:tblCellMar>
        </w:tblPrEx>
        <w:trPr>
          <w:trHeight w:val="46"/>
        </w:trPr>
        <w:tc>
          <w:tcPr>
            <w:tcW w:w="4338" w:type="dxa"/>
            <w:shd w:val="clear" w:color="auto" w:fill="D9D9D9"/>
            <w:vAlign w:val="bottom"/>
          </w:tcPr>
          <w:p w14:paraId="2993A667" w14:textId="77777777" w:rsidR="00276538" w:rsidRPr="00604452" w:rsidRDefault="00276538" w:rsidP="0054012B">
            <w:pPr>
              <w:rPr>
                <w:color w:val="000000"/>
                <w:sz w:val="20"/>
              </w:rPr>
            </w:pPr>
            <w:r w:rsidRPr="00604452">
              <w:rPr>
                <w:color w:val="000000"/>
                <w:sz w:val="20"/>
              </w:rPr>
              <w:t xml:space="preserve">     Conformance facilitator (for IG projects)</w:t>
            </w:r>
          </w:p>
        </w:tc>
        <w:tc>
          <w:tcPr>
            <w:tcW w:w="5958" w:type="dxa"/>
            <w:shd w:val="clear" w:color="auto" w:fill="auto"/>
            <w:vAlign w:val="bottom"/>
          </w:tcPr>
          <w:p w14:paraId="20639576" w14:textId="77777777" w:rsidR="00276538" w:rsidRPr="00604452" w:rsidRDefault="00276538" w:rsidP="0054012B">
            <w:pPr>
              <w:jc w:val="left"/>
              <w:rPr>
                <w:rFonts w:ascii="Courier New" w:hAnsi="Courier New" w:cs="Courier New"/>
                <w:color w:val="000000"/>
                <w:sz w:val="20"/>
              </w:rPr>
            </w:pPr>
          </w:p>
        </w:tc>
      </w:tr>
      <w:tr w:rsidR="008254B9" w:rsidRPr="00604452" w14:paraId="3DAA28BA" w14:textId="77777777" w:rsidTr="008110A8">
        <w:tblPrEx>
          <w:tblCellMar>
            <w:top w:w="0" w:type="dxa"/>
            <w:bottom w:w="0" w:type="dxa"/>
          </w:tblCellMar>
        </w:tblPrEx>
        <w:trPr>
          <w:trHeight w:val="46"/>
        </w:trPr>
        <w:tc>
          <w:tcPr>
            <w:tcW w:w="4338" w:type="dxa"/>
            <w:tcBorders>
              <w:bottom w:val="single" w:sz="4" w:space="0" w:color="auto"/>
            </w:tcBorders>
            <w:shd w:val="clear" w:color="auto" w:fill="D9D9D9"/>
            <w:vAlign w:val="bottom"/>
          </w:tcPr>
          <w:p w14:paraId="18561C52" w14:textId="77777777" w:rsidR="008254B9" w:rsidRPr="00604452" w:rsidRDefault="008254B9" w:rsidP="008110A8">
            <w:pPr>
              <w:rPr>
                <w:color w:val="000000"/>
                <w:sz w:val="20"/>
              </w:rPr>
            </w:pPr>
            <w:r w:rsidRPr="00604452">
              <w:rPr>
                <w:color w:val="000000"/>
                <w:sz w:val="20"/>
              </w:rPr>
              <w:t xml:space="preserve">     Other facilitators (SOA, SAIF)</w:t>
            </w:r>
          </w:p>
        </w:tc>
        <w:tc>
          <w:tcPr>
            <w:tcW w:w="5958" w:type="dxa"/>
            <w:tcBorders>
              <w:bottom w:val="single" w:sz="4" w:space="0" w:color="auto"/>
            </w:tcBorders>
            <w:shd w:val="clear" w:color="auto" w:fill="auto"/>
            <w:vAlign w:val="bottom"/>
          </w:tcPr>
          <w:p w14:paraId="3A893B06" w14:textId="77777777" w:rsidR="008254B9" w:rsidRPr="00604452" w:rsidRDefault="008254B9" w:rsidP="008110A8">
            <w:pPr>
              <w:jc w:val="left"/>
              <w:rPr>
                <w:rFonts w:ascii="Courier New" w:hAnsi="Courier New" w:cs="Courier New"/>
                <w:color w:val="000000"/>
                <w:sz w:val="20"/>
              </w:rPr>
            </w:pPr>
          </w:p>
        </w:tc>
      </w:tr>
      <w:tr w:rsidR="008254B9" w:rsidRPr="00604452" w14:paraId="6750BDAA" w14:textId="77777777" w:rsidTr="00097B2F">
        <w:tblPrEx>
          <w:tblCellMar>
            <w:top w:w="0" w:type="dxa"/>
            <w:bottom w:w="0" w:type="dxa"/>
          </w:tblCellMar>
        </w:tblPrEx>
        <w:trPr>
          <w:trHeight w:val="46"/>
        </w:trPr>
        <w:tc>
          <w:tcPr>
            <w:tcW w:w="4338" w:type="dxa"/>
            <w:tcBorders>
              <w:left w:val="nil"/>
              <w:bottom w:val="single" w:sz="4" w:space="0" w:color="auto"/>
              <w:right w:val="nil"/>
            </w:tcBorders>
            <w:vAlign w:val="bottom"/>
          </w:tcPr>
          <w:p w14:paraId="43E92F5A" w14:textId="77777777" w:rsidR="008254B9" w:rsidRPr="00604452" w:rsidRDefault="008254B9">
            <w:pPr>
              <w:rPr>
                <w:color w:val="000000"/>
                <w:sz w:val="16"/>
                <w:szCs w:val="16"/>
              </w:rPr>
            </w:pPr>
          </w:p>
        </w:tc>
        <w:tc>
          <w:tcPr>
            <w:tcW w:w="5958" w:type="dxa"/>
            <w:tcBorders>
              <w:left w:val="nil"/>
              <w:bottom w:val="single" w:sz="4" w:space="0" w:color="auto"/>
              <w:right w:val="nil"/>
            </w:tcBorders>
            <w:vAlign w:val="bottom"/>
          </w:tcPr>
          <w:p w14:paraId="63CA69FB" w14:textId="77777777" w:rsidR="008254B9" w:rsidRPr="00604452" w:rsidRDefault="008254B9">
            <w:pPr>
              <w:rPr>
                <w:color w:val="000000"/>
                <w:sz w:val="12"/>
                <w:szCs w:val="12"/>
              </w:rPr>
            </w:pPr>
          </w:p>
        </w:tc>
      </w:tr>
      <w:tr w:rsidR="008254B9" w:rsidRPr="00604452" w14:paraId="6749347E" w14:textId="77777777" w:rsidTr="00097B2F">
        <w:tblPrEx>
          <w:tblCellMar>
            <w:top w:w="0" w:type="dxa"/>
            <w:bottom w:w="0" w:type="dxa"/>
          </w:tblCellMar>
        </w:tblPrEx>
        <w:trPr>
          <w:trHeight w:val="46"/>
        </w:trPr>
        <w:tc>
          <w:tcPr>
            <w:tcW w:w="10296" w:type="dxa"/>
            <w:gridSpan w:val="2"/>
            <w:shd w:val="clear" w:color="auto" w:fill="D9D9D9"/>
            <w:vAlign w:val="bottom"/>
          </w:tcPr>
          <w:p w14:paraId="1F8909C9" w14:textId="77777777" w:rsidR="008254B9" w:rsidRPr="00604452" w:rsidRDefault="008254B9">
            <w:pPr>
              <w:rPr>
                <w:color w:val="000000"/>
                <w:sz w:val="20"/>
              </w:rPr>
            </w:pPr>
            <w:r w:rsidRPr="00604452">
              <w:rPr>
                <w:color w:val="000000"/>
                <w:sz w:val="20"/>
              </w:rPr>
              <w:t xml:space="preserve">Implementers </w:t>
            </w:r>
            <w:r w:rsidRPr="00604452">
              <w:rPr>
                <w:b/>
                <w:color w:val="000000"/>
                <w:sz w:val="20"/>
              </w:rPr>
              <w:t>(2</w:t>
            </w:r>
            <w:r w:rsidRPr="00604452">
              <w:rPr>
                <w:color w:val="000000"/>
                <w:sz w:val="20"/>
              </w:rPr>
              <w:t xml:space="preserve"> </w:t>
            </w:r>
            <w:r w:rsidRPr="00604452">
              <w:rPr>
                <w:b/>
                <w:color w:val="000000"/>
                <w:sz w:val="20"/>
              </w:rPr>
              <w:t>Mandatory</w:t>
            </w:r>
            <w:r w:rsidRPr="00604452">
              <w:rPr>
                <w:color w:val="000000"/>
                <w:sz w:val="20"/>
              </w:rPr>
              <w:t xml:space="preserve"> for DSTU projects):</w:t>
            </w:r>
          </w:p>
        </w:tc>
      </w:tr>
      <w:tr w:rsidR="008254B9" w:rsidRPr="00604452" w14:paraId="1BC3D647" w14:textId="77777777" w:rsidTr="00491DE4">
        <w:tblPrEx>
          <w:tblCellMar>
            <w:top w:w="0" w:type="dxa"/>
            <w:bottom w:w="0" w:type="dxa"/>
          </w:tblCellMar>
        </w:tblPrEx>
        <w:trPr>
          <w:trHeight w:val="46"/>
        </w:trPr>
        <w:tc>
          <w:tcPr>
            <w:tcW w:w="10296" w:type="dxa"/>
            <w:gridSpan w:val="2"/>
            <w:shd w:val="clear" w:color="auto" w:fill="auto"/>
            <w:vAlign w:val="bottom"/>
          </w:tcPr>
          <w:p w14:paraId="7E6FA2C2" w14:textId="77777777" w:rsidR="008254B9" w:rsidRPr="00604452" w:rsidRDefault="000B1DC9" w:rsidP="00170FA6">
            <w:pPr>
              <w:rPr>
                <w:rFonts w:ascii="Courier New" w:hAnsi="Courier New" w:cs="Courier New"/>
                <w:color w:val="000000"/>
                <w:sz w:val="20"/>
              </w:rPr>
            </w:pPr>
            <w:r w:rsidRPr="00604452">
              <w:rPr>
                <w:rFonts w:ascii="Courier New" w:hAnsi="Courier New" w:cs="Courier New"/>
                <w:color w:val="000000"/>
                <w:sz w:val="20"/>
              </w:rPr>
              <w:t>ONC S&amp;I Framework</w:t>
            </w:r>
          </w:p>
        </w:tc>
      </w:tr>
      <w:tr w:rsidR="008254B9" w:rsidRPr="00604452" w14:paraId="77FA2A2E" w14:textId="77777777" w:rsidTr="00491DE4">
        <w:tblPrEx>
          <w:tblCellMar>
            <w:top w:w="0" w:type="dxa"/>
            <w:bottom w:w="0" w:type="dxa"/>
          </w:tblCellMar>
        </w:tblPrEx>
        <w:trPr>
          <w:trHeight w:val="46"/>
        </w:trPr>
        <w:tc>
          <w:tcPr>
            <w:tcW w:w="10296" w:type="dxa"/>
            <w:gridSpan w:val="2"/>
            <w:shd w:val="clear" w:color="auto" w:fill="auto"/>
            <w:vAlign w:val="bottom"/>
          </w:tcPr>
          <w:p w14:paraId="4300278D" w14:textId="77777777" w:rsidR="008254B9" w:rsidRPr="00604452" w:rsidRDefault="000B1DC9">
            <w:pPr>
              <w:rPr>
                <w:rFonts w:ascii="Courier New" w:hAnsi="Courier New" w:cs="Courier New"/>
                <w:color w:val="000000"/>
                <w:sz w:val="20"/>
              </w:rPr>
            </w:pPr>
            <w:r w:rsidRPr="00604452">
              <w:rPr>
                <w:rFonts w:ascii="Courier New" w:hAnsi="Courier New" w:cs="Courier New"/>
                <w:color w:val="000000"/>
                <w:sz w:val="20"/>
              </w:rPr>
              <w:t>CMS</w:t>
            </w:r>
          </w:p>
        </w:tc>
      </w:tr>
    </w:tbl>
    <w:p w14:paraId="53311E5F" w14:textId="77777777" w:rsidR="00E73F8C" w:rsidRPr="00604452" w:rsidRDefault="00E73F8C" w:rsidP="00E73F8C">
      <w:pPr>
        <w:pStyle w:val="BodyTextIndent"/>
        <w:ind w:left="0"/>
        <w:rPr>
          <w:color w:val="auto"/>
          <w:sz w:val="16"/>
          <w:szCs w:val="16"/>
        </w:rPr>
      </w:pPr>
      <w:bookmarkStart w:id="3" w:name="Project_Scope"/>
      <w:bookmarkEnd w:id="3"/>
    </w:p>
    <w:p w14:paraId="1E66FF80" w14:textId="77777777" w:rsidR="006817EB" w:rsidRPr="00604452" w:rsidRDefault="006817EB" w:rsidP="000C5CA3">
      <w:pPr>
        <w:pStyle w:val="Heading5-BoldNumbered"/>
        <w:numPr>
          <w:ilvl w:val="0"/>
          <w:numId w:val="3"/>
        </w:numPr>
      </w:pPr>
      <w:r w:rsidRPr="00604452">
        <w:t>Project Definition</w:t>
      </w:r>
    </w:p>
    <w:p w14:paraId="706494EF" w14:textId="77777777" w:rsidR="005C553E" w:rsidRPr="00604452" w:rsidRDefault="00905857" w:rsidP="001C5B5D">
      <w:pPr>
        <w:pStyle w:val="Heading5-BoldNumbered"/>
        <w:numPr>
          <w:ilvl w:val="1"/>
          <w:numId w:val="3"/>
        </w:numPr>
        <w:spacing w:before="120"/>
      </w:pPr>
      <w:r w:rsidRPr="00604452">
        <w:t>Project Scope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5C553E" w:rsidRPr="00604452" w14:paraId="54F13974" w14:textId="77777777">
        <w:tblPrEx>
          <w:tblCellMar>
            <w:top w:w="0" w:type="dxa"/>
            <w:bottom w:w="0" w:type="dxa"/>
          </w:tblCellMar>
        </w:tblPrEx>
        <w:tc>
          <w:tcPr>
            <w:tcW w:w="10188" w:type="dxa"/>
          </w:tcPr>
          <w:p w14:paraId="5DB280F2" w14:textId="77777777" w:rsidR="00C92455" w:rsidRPr="00604452" w:rsidRDefault="00C92455" w:rsidP="00C92455">
            <w:pPr>
              <w:jc w:val="left"/>
              <w:rPr>
                <w:rFonts w:ascii="Courier New" w:hAnsi="Courier New" w:cs="Courier New"/>
                <w:bCs/>
                <w:sz w:val="20"/>
                <w:lang w:val="en-US"/>
              </w:rPr>
            </w:pPr>
            <w:r w:rsidRPr="00604452">
              <w:rPr>
                <w:rFonts w:ascii="Courier New" w:hAnsi="Courier New" w:cs="Courier New"/>
                <w:bCs/>
                <w:sz w:val="20"/>
                <w:lang w:val="en-US"/>
              </w:rPr>
              <w:t xml:space="preserve">The scope of this project is to identify and align information models used for </w:t>
            </w:r>
            <w:r w:rsidR="00D33650" w:rsidRPr="00604452">
              <w:rPr>
                <w:rFonts w:ascii="Courier New" w:hAnsi="Courier New" w:cs="Courier New"/>
                <w:bCs/>
                <w:sz w:val="20"/>
                <w:lang w:val="en-US"/>
              </w:rPr>
              <w:t>h</w:t>
            </w:r>
            <w:r w:rsidR="00C1447A" w:rsidRPr="00604452">
              <w:rPr>
                <w:rFonts w:ascii="Courier New" w:hAnsi="Courier New" w:cs="Courier New"/>
                <w:bCs/>
                <w:sz w:val="20"/>
                <w:lang w:val="en-US"/>
              </w:rPr>
              <w:t xml:space="preserve">ealth </w:t>
            </w:r>
            <w:r w:rsidR="00D33650" w:rsidRPr="00604452">
              <w:rPr>
                <w:rFonts w:ascii="Courier New" w:hAnsi="Courier New" w:cs="Courier New"/>
                <w:bCs/>
                <w:sz w:val="20"/>
                <w:lang w:val="en-US"/>
              </w:rPr>
              <w:t>q</w:t>
            </w:r>
            <w:r w:rsidR="00C1447A" w:rsidRPr="00604452">
              <w:rPr>
                <w:rFonts w:ascii="Courier New" w:hAnsi="Courier New" w:cs="Courier New"/>
                <w:bCs/>
                <w:sz w:val="20"/>
                <w:lang w:val="en-US"/>
              </w:rPr>
              <w:t>uality</w:t>
            </w:r>
            <w:r w:rsidR="00D33650" w:rsidRPr="00604452">
              <w:rPr>
                <w:rFonts w:ascii="Courier New" w:hAnsi="Courier New" w:cs="Courier New"/>
                <w:bCs/>
                <w:sz w:val="20"/>
                <w:lang w:val="en-US"/>
              </w:rPr>
              <w:t xml:space="preserve"> measures and decision support</w:t>
            </w:r>
            <w:r w:rsidRPr="00604452">
              <w:rPr>
                <w:rFonts w:ascii="Courier New" w:hAnsi="Courier New" w:cs="Courier New"/>
                <w:bCs/>
                <w:sz w:val="20"/>
                <w:lang w:val="en-US"/>
              </w:rPr>
              <w:t xml:space="preserve">. </w:t>
            </w:r>
            <w:r w:rsidR="00905326" w:rsidRPr="00604452">
              <w:rPr>
                <w:rFonts w:ascii="Courier New" w:hAnsi="Courier New" w:cs="Courier New"/>
                <w:bCs/>
                <w:sz w:val="20"/>
                <w:lang w:val="en-US"/>
              </w:rPr>
              <w:t xml:space="preserve"> </w:t>
            </w:r>
            <w:r w:rsidRPr="00604452">
              <w:rPr>
                <w:rFonts w:ascii="Courier New" w:hAnsi="Courier New" w:cs="Courier New"/>
                <w:bCs/>
                <w:sz w:val="20"/>
                <w:lang w:val="en-US"/>
              </w:rPr>
              <w:t>To do so, this project will be carried out over phases</w:t>
            </w:r>
            <w:r w:rsidR="00523FA2" w:rsidRPr="00604452">
              <w:rPr>
                <w:rFonts w:ascii="Courier New" w:hAnsi="Courier New" w:cs="Courier New"/>
                <w:bCs/>
                <w:sz w:val="20"/>
                <w:lang w:val="en-US"/>
              </w:rPr>
              <w:t xml:space="preserve"> </w:t>
            </w:r>
            <w:r w:rsidR="00916F0C" w:rsidRPr="00604452">
              <w:rPr>
                <w:rFonts w:ascii="Courier New" w:hAnsi="Courier New" w:cs="Courier New"/>
                <w:bCs/>
                <w:sz w:val="20"/>
                <w:lang w:val="en-US"/>
              </w:rPr>
              <w:t xml:space="preserve">that </w:t>
            </w:r>
            <w:r w:rsidR="00523FA2" w:rsidRPr="00604452">
              <w:rPr>
                <w:rFonts w:ascii="Courier New" w:hAnsi="Courier New" w:cs="Courier New"/>
                <w:bCs/>
                <w:sz w:val="20"/>
                <w:lang w:val="en-US"/>
              </w:rPr>
              <w:t xml:space="preserve">roughly align to the </w:t>
            </w:r>
            <w:r w:rsidR="00916F0C" w:rsidRPr="00604452">
              <w:rPr>
                <w:rFonts w:ascii="Courier New" w:hAnsi="Courier New" w:cs="Courier New"/>
                <w:bCs/>
                <w:sz w:val="20"/>
                <w:lang w:val="en-US"/>
              </w:rPr>
              <w:t>components</w:t>
            </w:r>
            <w:r w:rsidR="00523FA2" w:rsidRPr="00604452">
              <w:rPr>
                <w:rFonts w:ascii="Courier New" w:hAnsi="Courier New" w:cs="Courier New"/>
                <w:bCs/>
                <w:sz w:val="20"/>
                <w:lang w:val="en-US"/>
              </w:rPr>
              <w:t xml:space="preserve"> of the SAIF Interoperability Specification Matrix</w:t>
            </w:r>
            <w:r w:rsidR="00E6654A" w:rsidRPr="00604452">
              <w:rPr>
                <w:rFonts w:ascii="Courier New" w:hAnsi="Courier New" w:cs="Courier New"/>
                <w:bCs/>
                <w:sz w:val="20"/>
                <w:lang w:val="en-US"/>
              </w:rPr>
              <w:t xml:space="preserve"> -</w:t>
            </w:r>
            <w:r w:rsidRPr="00604452">
              <w:rPr>
                <w:rFonts w:ascii="Courier New" w:hAnsi="Courier New" w:cs="Courier New"/>
                <w:bCs/>
                <w:sz w:val="20"/>
                <w:lang w:val="en-US"/>
              </w:rPr>
              <w:t>:</w:t>
            </w:r>
          </w:p>
          <w:p w14:paraId="2409A1F3" w14:textId="77777777" w:rsidR="00C92455" w:rsidRPr="00604452" w:rsidRDefault="00C92455" w:rsidP="00C92455">
            <w:pPr>
              <w:ind w:left="720"/>
              <w:jc w:val="left"/>
              <w:rPr>
                <w:rFonts w:ascii="Courier New" w:hAnsi="Courier New" w:cs="Courier New"/>
                <w:bCs/>
                <w:sz w:val="20"/>
                <w:lang w:val="en-US"/>
              </w:rPr>
            </w:pPr>
          </w:p>
          <w:p w14:paraId="2096BF8C" w14:textId="77777777" w:rsidR="00C92455" w:rsidRPr="00604452" w:rsidRDefault="00523FA2" w:rsidP="00C92455">
            <w:pPr>
              <w:numPr>
                <w:ilvl w:val="0"/>
                <w:numId w:val="38"/>
              </w:numPr>
              <w:jc w:val="left"/>
              <w:rPr>
                <w:rFonts w:ascii="Courier New" w:hAnsi="Courier New" w:cs="Courier New"/>
                <w:sz w:val="20"/>
              </w:rPr>
            </w:pPr>
            <w:r w:rsidRPr="00604452">
              <w:rPr>
                <w:rFonts w:ascii="Courier New" w:hAnsi="Courier New" w:cs="Courier New"/>
                <w:b/>
                <w:bCs/>
                <w:sz w:val="20"/>
                <w:lang w:val="en-US"/>
              </w:rPr>
              <w:t xml:space="preserve">Conceptual Information Model </w:t>
            </w:r>
            <w:r w:rsidR="00C92455" w:rsidRPr="00604452">
              <w:rPr>
                <w:rFonts w:ascii="Courier New" w:hAnsi="Courier New" w:cs="Courier New"/>
                <w:bCs/>
                <w:sz w:val="20"/>
                <w:lang w:val="en-US"/>
              </w:rPr>
              <w:t>– The first phase of this project</w:t>
            </w:r>
            <w:r w:rsidR="00DB6C0F" w:rsidRPr="00604452">
              <w:rPr>
                <w:rFonts w:ascii="Courier New" w:hAnsi="Courier New" w:cs="Courier New"/>
                <w:bCs/>
                <w:sz w:val="20"/>
                <w:lang w:val="en-US"/>
              </w:rPr>
              <w:t>, initiated with the January 2014 ballot cycle,</w:t>
            </w:r>
            <w:r w:rsidR="00C92455" w:rsidRPr="00604452">
              <w:rPr>
                <w:rFonts w:ascii="Courier New" w:hAnsi="Courier New" w:cs="Courier New"/>
                <w:bCs/>
                <w:sz w:val="20"/>
                <w:lang w:val="en-US"/>
              </w:rPr>
              <w:t xml:space="preserve"> </w:t>
            </w:r>
            <w:r w:rsidR="00DB6C0F" w:rsidRPr="00604452">
              <w:rPr>
                <w:rFonts w:ascii="Courier New" w:hAnsi="Courier New" w:cs="Courier New"/>
                <w:bCs/>
                <w:sz w:val="20"/>
                <w:lang w:val="en-US"/>
              </w:rPr>
              <w:t xml:space="preserve">is producing </w:t>
            </w:r>
            <w:r w:rsidRPr="00604452">
              <w:rPr>
                <w:rFonts w:ascii="Courier New" w:hAnsi="Courier New" w:cs="Courier New"/>
                <w:bCs/>
                <w:sz w:val="20"/>
                <w:lang w:val="en-US"/>
              </w:rPr>
              <w:t xml:space="preserve">a </w:t>
            </w:r>
            <w:r w:rsidR="001803A1" w:rsidRPr="00604452">
              <w:rPr>
                <w:rFonts w:ascii="Courier New" w:hAnsi="Courier New" w:cs="Courier New"/>
                <w:bCs/>
                <w:sz w:val="20"/>
                <w:lang w:val="en-US"/>
              </w:rPr>
              <w:t xml:space="preserve">Health </w:t>
            </w:r>
            <w:r w:rsidRPr="00604452">
              <w:rPr>
                <w:rFonts w:ascii="Courier New" w:hAnsi="Courier New" w:cs="Courier New"/>
                <w:bCs/>
                <w:sz w:val="20"/>
                <w:lang w:val="en-US"/>
              </w:rPr>
              <w:t>Quality Domain Analysis Model</w:t>
            </w:r>
            <w:r w:rsidR="00D33650" w:rsidRPr="00604452">
              <w:rPr>
                <w:rFonts w:ascii="Courier New" w:hAnsi="Courier New" w:cs="Courier New"/>
                <w:bCs/>
                <w:sz w:val="20"/>
                <w:lang w:val="en-US"/>
              </w:rPr>
              <w:t>.</w:t>
            </w:r>
            <w:r w:rsidR="00DB6C0F" w:rsidRPr="00604452">
              <w:rPr>
                <w:rFonts w:ascii="Courier New" w:hAnsi="Courier New" w:cs="Courier New"/>
                <w:bCs/>
                <w:sz w:val="20"/>
                <w:lang w:val="en-US"/>
              </w:rPr>
              <w:t xml:space="preserve"> This model will</w:t>
            </w:r>
            <w:r w:rsidR="00C92455" w:rsidRPr="00604452">
              <w:rPr>
                <w:rFonts w:ascii="Courier New" w:hAnsi="Courier New" w:cs="Courier New"/>
                <w:bCs/>
                <w:sz w:val="20"/>
                <w:lang w:val="en-US"/>
              </w:rPr>
              <w:t xml:space="preserve"> serve as the </w:t>
            </w:r>
            <w:r w:rsidR="00D33650" w:rsidRPr="00604452">
              <w:rPr>
                <w:rFonts w:ascii="Courier New" w:hAnsi="Courier New" w:cs="Courier New"/>
                <w:bCs/>
                <w:sz w:val="20"/>
                <w:lang w:val="en-US"/>
              </w:rPr>
              <w:t xml:space="preserve">common </w:t>
            </w:r>
            <w:r w:rsidR="00C92455" w:rsidRPr="00604452">
              <w:rPr>
                <w:rFonts w:ascii="Courier New" w:hAnsi="Courier New" w:cs="Courier New"/>
                <w:bCs/>
                <w:sz w:val="20"/>
                <w:lang w:val="en-US"/>
              </w:rPr>
              <w:t xml:space="preserve">conceptual information model for quality </w:t>
            </w:r>
            <w:r w:rsidR="00D33650" w:rsidRPr="00604452">
              <w:rPr>
                <w:rFonts w:ascii="Courier New" w:hAnsi="Courier New" w:cs="Courier New"/>
                <w:bCs/>
                <w:sz w:val="20"/>
                <w:lang w:val="en-US"/>
              </w:rPr>
              <w:t xml:space="preserve">measurement and </w:t>
            </w:r>
            <w:r w:rsidR="00C92455" w:rsidRPr="00604452">
              <w:rPr>
                <w:rFonts w:ascii="Courier New" w:hAnsi="Courier New" w:cs="Courier New"/>
                <w:bCs/>
                <w:sz w:val="20"/>
                <w:lang w:val="en-US"/>
              </w:rPr>
              <w:t xml:space="preserve">improvement. The Quality DAM will support the following use cases: </w:t>
            </w:r>
          </w:p>
          <w:p w14:paraId="523F1049" w14:textId="77777777" w:rsidR="00C92455" w:rsidRPr="00604452" w:rsidRDefault="00C92455" w:rsidP="000D1DF6">
            <w:pPr>
              <w:numPr>
                <w:ilvl w:val="1"/>
                <w:numId w:val="38"/>
              </w:numPr>
              <w:jc w:val="left"/>
              <w:rPr>
                <w:rFonts w:ascii="Courier New" w:hAnsi="Courier New" w:cs="Courier New"/>
                <w:sz w:val="20"/>
              </w:rPr>
            </w:pPr>
            <w:r w:rsidRPr="00604452">
              <w:rPr>
                <w:rFonts w:ascii="Courier New" w:hAnsi="Courier New" w:cs="Courier New"/>
                <w:sz w:val="20"/>
              </w:rPr>
              <w:t xml:space="preserve">Quality Measure Development </w:t>
            </w:r>
          </w:p>
          <w:p w14:paraId="5860A3B9" w14:textId="77777777" w:rsidR="00C92455" w:rsidRPr="00604452" w:rsidRDefault="00C92455" w:rsidP="000D1DF6">
            <w:pPr>
              <w:numPr>
                <w:ilvl w:val="1"/>
                <w:numId w:val="38"/>
              </w:numPr>
              <w:jc w:val="left"/>
              <w:rPr>
                <w:rFonts w:ascii="Courier New" w:hAnsi="Courier New" w:cs="Courier New"/>
                <w:sz w:val="20"/>
              </w:rPr>
            </w:pPr>
            <w:r w:rsidRPr="00604452">
              <w:rPr>
                <w:rFonts w:ascii="Courier New" w:hAnsi="Courier New" w:cs="Courier New"/>
                <w:sz w:val="20"/>
              </w:rPr>
              <w:t>CDS Artifact Development</w:t>
            </w:r>
          </w:p>
          <w:p w14:paraId="0E75DCEE" w14:textId="77777777" w:rsidR="00C92455" w:rsidRPr="00604452" w:rsidRDefault="00C92455" w:rsidP="000D1DF6">
            <w:pPr>
              <w:numPr>
                <w:ilvl w:val="1"/>
                <w:numId w:val="38"/>
              </w:numPr>
              <w:jc w:val="left"/>
              <w:rPr>
                <w:rFonts w:ascii="Courier New" w:hAnsi="Courier New" w:cs="Courier New"/>
                <w:sz w:val="20"/>
              </w:rPr>
            </w:pPr>
            <w:r w:rsidRPr="00604452">
              <w:rPr>
                <w:rFonts w:ascii="Courier New" w:hAnsi="Courier New" w:cs="Courier New"/>
                <w:sz w:val="20"/>
              </w:rPr>
              <w:t>Quality Measure Implementation</w:t>
            </w:r>
          </w:p>
          <w:p w14:paraId="5AA95F71" w14:textId="77777777" w:rsidR="004F3DF6" w:rsidRPr="00604452" w:rsidRDefault="004F3DF6" w:rsidP="000D1DF6">
            <w:pPr>
              <w:numPr>
                <w:ilvl w:val="1"/>
                <w:numId w:val="38"/>
              </w:numPr>
              <w:jc w:val="left"/>
              <w:rPr>
                <w:rFonts w:ascii="Courier New" w:hAnsi="Courier New" w:cs="Courier New"/>
                <w:sz w:val="20"/>
              </w:rPr>
            </w:pPr>
            <w:r w:rsidRPr="00604452">
              <w:rPr>
                <w:rFonts w:ascii="Courier New" w:hAnsi="Courier New" w:cs="Courier New"/>
                <w:sz w:val="20"/>
              </w:rPr>
              <w:t>Quality Measure Reporting</w:t>
            </w:r>
          </w:p>
          <w:p w14:paraId="2EBF48BF" w14:textId="77777777" w:rsidR="00C92455" w:rsidRPr="00604452" w:rsidRDefault="00C92455" w:rsidP="000D1DF6">
            <w:pPr>
              <w:numPr>
                <w:ilvl w:val="1"/>
                <w:numId w:val="38"/>
              </w:numPr>
              <w:jc w:val="left"/>
              <w:rPr>
                <w:rFonts w:ascii="Courier New" w:hAnsi="Courier New" w:cs="Courier New"/>
                <w:sz w:val="20"/>
              </w:rPr>
            </w:pPr>
            <w:r w:rsidRPr="00604452">
              <w:rPr>
                <w:rFonts w:ascii="Courier New" w:hAnsi="Courier New" w:cs="Courier New"/>
                <w:sz w:val="20"/>
              </w:rPr>
              <w:t>CDS Artifact Implementation</w:t>
            </w:r>
          </w:p>
          <w:p w14:paraId="7B5680EE" w14:textId="77777777" w:rsidR="004F3DF6" w:rsidRPr="00604452" w:rsidRDefault="004F3DF6" w:rsidP="000D1DF6">
            <w:pPr>
              <w:numPr>
                <w:ilvl w:val="1"/>
                <w:numId w:val="38"/>
              </w:numPr>
              <w:jc w:val="left"/>
              <w:rPr>
                <w:rFonts w:ascii="Courier New" w:hAnsi="Courier New" w:cs="Courier New"/>
                <w:sz w:val="20"/>
              </w:rPr>
            </w:pPr>
            <w:r w:rsidRPr="00604452">
              <w:rPr>
                <w:rFonts w:ascii="Courier New" w:hAnsi="Courier New" w:cs="Courier New"/>
                <w:sz w:val="20"/>
              </w:rPr>
              <w:t>CDS Services</w:t>
            </w:r>
          </w:p>
          <w:p w14:paraId="409D177B" w14:textId="77777777" w:rsidR="00C92455" w:rsidRPr="00604452" w:rsidRDefault="00C92455" w:rsidP="00C92455">
            <w:pPr>
              <w:ind w:left="1440"/>
              <w:jc w:val="left"/>
              <w:rPr>
                <w:rFonts w:ascii="Courier New" w:hAnsi="Courier New" w:cs="Courier New"/>
                <w:sz w:val="20"/>
              </w:rPr>
            </w:pPr>
          </w:p>
          <w:p w14:paraId="659AAE9C" w14:textId="77777777" w:rsidR="00C92455" w:rsidRPr="00604452" w:rsidRDefault="00C92455" w:rsidP="00C92455">
            <w:pPr>
              <w:ind w:left="720"/>
              <w:jc w:val="left"/>
              <w:rPr>
                <w:rFonts w:ascii="Courier New" w:hAnsi="Courier New" w:cs="Courier New"/>
                <w:bCs/>
                <w:sz w:val="20"/>
                <w:lang w:val="en-US"/>
              </w:rPr>
            </w:pPr>
            <w:r w:rsidRPr="00604452">
              <w:rPr>
                <w:rFonts w:ascii="Courier New" w:hAnsi="Courier New" w:cs="Courier New"/>
                <w:bCs/>
                <w:sz w:val="20"/>
                <w:lang w:val="en-US"/>
              </w:rPr>
              <w:t>This phase include</w:t>
            </w:r>
            <w:r w:rsidR="00F24562" w:rsidRPr="00604452">
              <w:rPr>
                <w:rFonts w:ascii="Courier New" w:hAnsi="Courier New" w:cs="Courier New"/>
                <w:bCs/>
                <w:sz w:val="20"/>
                <w:lang w:val="en-US"/>
              </w:rPr>
              <w:t>s</w:t>
            </w:r>
            <w:r w:rsidRPr="00604452">
              <w:rPr>
                <w:rFonts w:ascii="Courier New" w:hAnsi="Courier New" w:cs="Courier New"/>
                <w:bCs/>
                <w:sz w:val="20"/>
                <w:lang w:val="en-US"/>
              </w:rPr>
              <w:t xml:space="preserve"> aligning concepts from </w:t>
            </w:r>
            <w:r w:rsidR="00523FA2" w:rsidRPr="00604452">
              <w:rPr>
                <w:rFonts w:ascii="Courier New" w:hAnsi="Courier New" w:cs="Courier New"/>
                <w:bCs/>
                <w:sz w:val="20"/>
                <w:lang w:val="en-US"/>
              </w:rPr>
              <w:t xml:space="preserve">existing information models such as </w:t>
            </w:r>
            <w:r w:rsidRPr="00604452">
              <w:rPr>
                <w:rFonts w:ascii="Courier New" w:hAnsi="Courier New" w:cs="Courier New"/>
                <w:bCs/>
                <w:sz w:val="20"/>
                <w:lang w:val="en-US"/>
              </w:rPr>
              <w:t>the Quality Data Model, HQMF, QDM Based HQMF, Consolidate</w:t>
            </w:r>
            <w:r w:rsidR="000B1DC9" w:rsidRPr="00604452">
              <w:rPr>
                <w:rFonts w:ascii="Courier New" w:hAnsi="Courier New" w:cs="Courier New"/>
                <w:bCs/>
                <w:sz w:val="20"/>
                <w:lang w:val="en-US"/>
              </w:rPr>
              <w:t>d</w:t>
            </w:r>
            <w:r w:rsidRPr="00604452">
              <w:rPr>
                <w:rFonts w:ascii="Courier New" w:hAnsi="Courier New" w:cs="Courier New"/>
                <w:bCs/>
                <w:sz w:val="20"/>
                <w:lang w:val="en-US"/>
              </w:rPr>
              <w:t xml:space="preserve"> CDA, QRDA Category 1, QRDA Category 3, vMR for CDS Logical Model, vMR for CDS XML </w:t>
            </w:r>
            <w:r w:rsidRPr="00604452">
              <w:rPr>
                <w:rFonts w:ascii="Courier New" w:hAnsi="Courier New" w:cs="Courier New"/>
                <w:bCs/>
                <w:sz w:val="20"/>
                <w:lang w:val="en-US"/>
              </w:rPr>
              <w:lastRenderedPageBreak/>
              <w:t xml:space="preserve">Implementation Guide, </w:t>
            </w:r>
            <w:r w:rsidR="000B1DC9" w:rsidRPr="00604452">
              <w:rPr>
                <w:rFonts w:ascii="Courier New" w:hAnsi="Courier New" w:cs="Courier New"/>
                <w:bCs/>
                <w:sz w:val="20"/>
                <w:lang w:val="en-US"/>
              </w:rPr>
              <w:t xml:space="preserve">and </w:t>
            </w:r>
            <w:r w:rsidRPr="00604452">
              <w:rPr>
                <w:rFonts w:ascii="Courier New" w:hAnsi="Courier New" w:cs="Courier New"/>
                <w:bCs/>
                <w:sz w:val="20"/>
                <w:lang w:val="en-US"/>
              </w:rPr>
              <w:t>Clinical Statement.</w:t>
            </w:r>
          </w:p>
          <w:p w14:paraId="7A298A35" w14:textId="77777777" w:rsidR="00C92455" w:rsidRPr="00604452" w:rsidRDefault="00C92455" w:rsidP="00C92455">
            <w:pPr>
              <w:ind w:left="720"/>
              <w:jc w:val="left"/>
              <w:rPr>
                <w:rFonts w:ascii="Courier New" w:hAnsi="Courier New" w:cs="Courier New"/>
                <w:bCs/>
                <w:sz w:val="20"/>
                <w:lang w:val="en-US"/>
              </w:rPr>
            </w:pPr>
          </w:p>
          <w:p w14:paraId="26A816E8" w14:textId="77777777" w:rsidR="002F0A1C" w:rsidRPr="00604452" w:rsidRDefault="003609B7" w:rsidP="002F427E">
            <w:pPr>
              <w:numPr>
                <w:ilvl w:val="0"/>
                <w:numId w:val="38"/>
              </w:numPr>
              <w:jc w:val="left"/>
              <w:rPr>
                <w:rFonts w:ascii="Courier New" w:hAnsi="Courier New" w:cs="Courier New"/>
                <w:b/>
                <w:bCs/>
                <w:sz w:val="20"/>
                <w:lang w:val="en-US"/>
              </w:rPr>
            </w:pPr>
            <w:r w:rsidRPr="00604452">
              <w:rPr>
                <w:rFonts w:ascii="Courier New" w:hAnsi="Courier New" w:cs="Courier New"/>
                <w:b/>
                <w:bCs/>
                <w:sz w:val="20"/>
                <w:lang w:val="en-US"/>
              </w:rPr>
              <w:t>Logical Information Model</w:t>
            </w:r>
            <w:r w:rsidR="00F24562" w:rsidRPr="00604452">
              <w:rPr>
                <w:rFonts w:ascii="Courier New" w:hAnsi="Courier New" w:cs="Courier New"/>
                <w:b/>
                <w:bCs/>
                <w:sz w:val="20"/>
                <w:lang w:val="en-US"/>
              </w:rPr>
              <w:t xml:space="preserve"> and FHIR mapping</w:t>
            </w:r>
            <w:r w:rsidRPr="00604452">
              <w:rPr>
                <w:rFonts w:ascii="Courier New" w:hAnsi="Courier New" w:cs="Courier New"/>
                <w:b/>
                <w:bCs/>
                <w:sz w:val="20"/>
                <w:lang w:val="en-US"/>
              </w:rPr>
              <w:t xml:space="preserve"> </w:t>
            </w:r>
            <w:r w:rsidRPr="00604452">
              <w:rPr>
                <w:rFonts w:ascii="Courier New" w:hAnsi="Courier New" w:cs="Courier New"/>
                <w:bCs/>
                <w:sz w:val="20"/>
                <w:lang w:val="en-US"/>
              </w:rPr>
              <w:t>– The second phase of this project will create a logical information model.</w:t>
            </w:r>
            <w:r w:rsidR="002F0A1C" w:rsidRPr="00604452">
              <w:rPr>
                <w:rFonts w:ascii="Courier New" w:hAnsi="Courier New" w:cs="Courier New"/>
                <w:bCs/>
                <w:sz w:val="20"/>
                <w:lang w:val="en-US"/>
              </w:rPr>
              <w:t xml:space="preserve"> The </w:t>
            </w:r>
            <w:proofErr w:type="gramStart"/>
            <w:r w:rsidR="002F0A1C" w:rsidRPr="00604452">
              <w:rPr>
                <w:rFonts w:ascii="Courier New" w:hAnsi="Courier New" w:cs="Courier New"/>
                <w:bCs/>
                <w:sz w:val="20"/>
                <w:lang w:val="en-US"/>
              </w:rPr>
              <w:t>requirements will be driven by the conceptual information model</w:t>
            </w:r>
            <w:proofErr w:type="gramEnd"/>
            <w:r w:rsidR="002F0A1C" w:rsidRPr="00604452">
              <w:rPr>
                <w:rFonts w:ascii="Courier New" w:hAnsi="Courier New" w:cs="Courier New"/>
                <w:bCs/>
                <w:sz w:val="20"/>
                <w:lang w:val="en-US"/>
              </w:rPr>
              <w:t>. As part of this project, the following activities</w:t>
            </w:r>
            <w:r w:rsidR="000457C5" w:rsidRPr="00604452">
              <w:rPr>
                <w:rFonts w:ascii="Courier New" w:hAnsi="Courier New" w:cs="Courier New"/>
                <w:bCs/>
                <w:sz w:val="20"/>
                <w:lang w:val="en-US"/>
              </w:rPr>
              <w:t xml:space="preserve"> will be carried out</w:t>
            </w:r>
          </w:p>
          <w:p w14:paraId="19837B4E" w14:textId="77777777" w:rsidR="006B6D74" w:rsidRPr="00604452" w:rsidRDefault="002F0A1C" w:rsidP="002F427E">
            <w:pPr>
              <w:numPr>
                <w:ilvl w:val="1"/>
                <w:numId w:val="38"/>
              </w:numPr>
              <w:jc w:val="left"/>
              <w:rPr>
                <w:rFonts w:ascii="Courier New" w:hAnsi="Courier New" w:cs="Courier New"/>
                <w:bCs/>
                <w:sz w:val="20"/>
                <w:lang w:val="en-US"/>
              </w:rPr>
            </w:pPr>
            <w:r w:rsidRPr="00604452">
              <w:rPr>
                <w:rFonts w:ascii="Courier New" w:hAnsi="Courier New" w:cs="Courier New"/>
                <w:bCs/>
                <w:sz w:val="20"/>
                <w:lang w:val="en-US"/>
              </w:rPr>
              <w:t xml:space="preserve">Create a mapping </w:t>
            </w:r>
            <w:r w:rsidR="007135F7" w:rsidRPr="00604452">
              <w:rPr>
                <w:rFonts w:ascii="Courier New" w:hAnsi="Courier New" w:cs="Courier New"/>
                <w:bCs/>
                <w:sz w:val="20"/>
                <w:lang w:val="en-US"/>
              </w:rPr>
              <w:t xml:space="preserve">from the conceptual model, QDM, and </w:t>
            </w:r>
            <w:proofErr w:type="spellStart"/>
            <w:r w:rsidR="007135F7" w:rsidRPr="00604452">
              <w:rPr>
                <w:rFonts w:ascii="Courier New" w:hAnsi="Courier New" w:cs="Courier New"/>
                <w:bCs/>
                <w:sz w:val="20"/>
                <w:lang w:val="en-US"/>
              </w:rPr>
              <w:t>vMR</w:t>
            </w:r>
            <w:proofErr w:type="spellEnd"/>
            <w:r w:rsidR="007135F7" w:rsidRPr="00604452">
              <w:rPr>
                <w:rFonts w:ascii="Courier New" w:hAnsi="Courier New" w:cs="Courier New"/>
                <w:bCs/>
                <w:sz w:val="20"/>
                <w:lang w:val="en-US"/>
              </w:rPr>
              <w:t xml:space="preserve"> </w:t>
            </w:r>
            <w:r w:rsidRPr="00604452">
              <w:rPr>
                <w:rFonts w:ascii="Courier New" w:hAnsi="Courier New" w:cs="Courier New"/>
                <w:bCs/>
                <w:sz w:val="20"/>
                <w:lang w:val="en-US"/>
              </w:rPr>
              <w:t>to FHIR. This will enable us to identify gaps in FHIR to fulfil</w:t>
            </w:r>
            <w:r w:rsidR="00D33650" w:rsidRPr="00604452">
              <w:rPr>
                <w:rFonts w:ascii="Courier New" w:hAnsi="Courier New" w:cs="Courier New"/>
                <w:bCs/>
                <w:sz w:val="20"/>
                <w:lang w:val="en-US"/>
              </w:rPr>
              <w:t>l</w:t>
            </w:r>
            <w:r w:rsidRPr="00604452">
              <w:rPr>
                <w:rFonts w:ascii="Courier New" w:hAnsi="Courier New" w:cs="Courier New"/>
                <w:bCs/>
                <w:sz w:val="20"/>
                <w:lang w:val="en-US"/>
              </w:rPr>
              <w:t xml:space="preserve"> the needs for health quality</w:t>
            </w:r>
            <w:r w:rsidR="00CB45E1" w:rsidRPr="00604452">
              <w:rPr>
                <w:rFonts w:ascii="Courier New" w:hAnsi="Courier New" w:cs="Courier New"/>
                <w:bCs/>
                <w:sz w:val="20"/>
                <w:lang w:val="en-US"/>
              </w:rPr>
              <w:t xml:space="preserve"> improvement</w:t>
            </w:r>
            <w:r w:rsidRPr="00604452">
              <w:rPr>
                <w:rFonts w:ascii="Courier New" w:hAnsi="Courier New" w:cs="Courier New"/>
                <w:bCs/>
                <w:sz w:val="20"/>
                <w:lang w:val="en-US"/>
              </w:rPr>
              <w:t>.</w:t>
            </w:r>
          </w:p>
          <w:p w14:paraId="641E1B94" w14:textId="77777777" w:rsidR="002F0A1C" w:rsidRPr="00604452" w:rsidRDefault="00437048" w:rsidP="002F427E">
            <w:pPr>
              <w:numPr>
                <w:ilvl w:val="1"/>
                <w:numId w:val="38"/>
              </w:numPr>
              <w:jc w:val="left"/>
              <w:rPr>
                <w:rFonts w:ascii="Courier New" w:hAnsi="Courier New" w:cs="Courier New"/>
                <w:bCs/>
                <w:sz w:val="20"/>
                <w:lang w:val="en-US"/>
              </w:rPr>
            </w:pPr>
            <w:r w:rsidRPr="00604452">
              <w:rPr>
                <w:rFonts w:ascii="Courier New" w:hAnsi="Courier New" w:cs="Courier New"/>
                <w:bCs/>
                <w:sz w:val="20"/>
                <w:lang w:val="en-US"/>
              </w:rPr>
              <w:t xml:space="preserve">Create recommendations for </w:t>
            </w:r>
            <w:r w:rsidR="00865D9E" w:rsidRPr="00604452">
              <w:rPr>
                <w:rFonts w:ascii="Courier New" w:hAnsi="Courier New" w:cs="Courier New"/>
                <w:bCs/>
                <w:sz w:val="20"/>
                <w:lang w:val="en-US"/>
              </w:rPr>
              <w:t xml:space="preserve">and facilitate </w:t>
            </w:r>
            <w:r w:rsidRPr="00604452">
              <w:rPr>
                <w:rFonts w:ascii="Courier New" w:hAnsi="Courier New" w:cs="Courier New"/>
                <w:bCs/>
                <w:sz w:val="20"/>
                <w:lang w:val="en-US"/>
              </w:rPr>
              <w:t>changes to F</w:t>
            </w:r>
            <w:r w:rsidR="002F0A1C" w:rsidRPr="00604452">
              <w:rPr>
                <w:rFonts w:ascii="Courier New" w:hAnsi="Courier New" w:cs="Courier New"/>
                <w:bCs/>
                <w:sz w:val="20"/>
                <w:lang w:val="en-US"/>
              </w:rPr>
              <w:t xml:space="preserve">HIR </w:t>
            </w:r>
            <w:r w:rsidRPr="00604452">
              <w:rPr>
                <w:rFonts w:ascii="Courier New" w:hAnsi="Courier New" w:cs="Courier New"/>
                <w:bCs/>
                <w:sz w:val="20"/>
                <w:lang w:val="en-US"/>
              </w:rPr>
              <w:t>to incorporate the required elements of the</w:t>
            </w:r>
            <w:r w:rsidR="002F0A1C" w:rsidRPr="00604452">
              <w:rPr>
                <w:rFonts w:ascii="Courier New" w:hAnsi="Courier New" w:cs="Courier New"/>
                <w:bCs/>
                <w:sz w:val="20"/>
                <w:lang w:val="en-US"/>
              </w:rPr>
              <w:t xml:space="preserve"> conceptual information model. This may include creating new </w:t>
            </w:r>
            <w:r w:rsidRPr="00604452">
              <w:rPr>
                <w:rFonts w:ascii="Courier New" w:hAnsi="Courier New" w:cs="Courier New"/>
                <w:bCs/>
                <w:sz w:val="20"/>
                <w:lang w:val="en-US"/>
              </w:rPr>
              <w:t xml:space="preserve">FHIR </w:t>
            </w:r>
            <w:r w:rsidR="002F0A1C" w:rsidRPr="00604452">
              <w:rPr>
                <w:rFonts w:ascii="Courier New" w:hAnsi="Courier New" w:cs="Courier New"/>
                <w:bCs/>
                <w:sz w:val="20"/>
                <w:lang w:val="en-US"/>
              </w:rPr>
              <w:t>resources</w:t>
            </w:r>
            <w:r w:rsidRPr="00604452">
              <w:rPr>
                <w:rFonts w:ascii="Courier New" w:hAnsi="Courier New" w:cs="Courier New"/>
                <w:bCs/>
                <w:sz w:val="20"/>
                <w:lang w:val="en-US"/>
              </w:rPr>
              <w:t>, profiling existing resources,</w:t>
            </w:r>
            <w:r w:rsidR="002F0A1C" w:rsidRPr="00604452">
              <w:rPr>
                <w:rFonts w:ascii="Courier New" w:hAnsi="Courier New" w:cs="Courier New"/>
                <w:bCs/>
                <w:sz w:val="20"/>
                <w:lang w:val="en-US"/>
              </w:rPr>
              <w:t xml:space="preserve"> or adding extensions to existing resources.</w:t>
            </w:r>
          </w:p>
          <w:p w14:paraId="7214D81A" w14:textId="77777777" w:rsidR="003C0682" w:rsidRPr="00604452" w:rsidRDefault="003C0682" w:rsidP="002F427E">
            <w:pPr>
              <w:numPr>
                <w:ilvl w:val="1"/>
                <w:numId w:val="38"/>
              </w:numPr>
              <w:jc w:val="left"/>
              <w:rPr>
                <w:rFonts w:ascii="Courier New" w:hAnsi="Courier New" w:cs="Courier New"/>
                <w:bCs/>
                <w:sz w:val="20"/>
                <w:lang w:val="en-US"/>
              </w:rPr>
            </w:pPr>
            <w:r w:rsidRPr="00604452">
              <w:rPr>
                <w:rFonts w:ascii="Courier New" w:hAnsi="Courier New" w:cs="Courier New"/>
                <w:bCs/>
                <w:sz w:val="20"/>
                <w:lang w:val="en-US"/>
              </w:rPr>
              <w:t>Develop a logical model from the FHIR profile suitable for health quality improvement.</w:t>
            </w:r>
          </w:p>
          <w:p w14:paraId="24B34765" w14:textId="77777777" w:rsidR="002F0A1C" w:rsidRPr="00604452" w:rsidRDefault="006A19FC" w:rsidP="002F427E">
            <w:pPr>
              <w:numPr>
                <w:ilvl w:val="1"/>
                <w:numId w:val="38"/>
              </w:numPr>
              <w:jc w:val="left"/>
              <w:rPr>
                <w:rFonts w:ascii="Courier New" w:hAnsi="Courier New" w:cs="Courier New"/>
                <w:bCs/>
                <w:sz w:val="20"/>
                <w:lang w:val="en-US"/>
              </w:rPr>
            </w:pPr>
            <w:r w:rsidRPr="00604452">
              <w:rPr>
                <w:rFonts w:ascii="Courier New" w:hAnsi="Courier New" w:cs="Courier New"/>
                <w:bCs/>
                <w:sz w:val="20"/>
                <w:lang w:val="en-US"/>
              </w:rPr>
              <w:t xml:space="preserve">Explore the </w:t>
            </w:r>
            <w:r w:rsidR="00437048" w:rsidRPr="00604452">
              <w:rPr>
                <w:rFonts w:ascii="Courier New" w:hAnsi="Courier New" w:cs="Courier New"/>
                <w:bCs/>
                <w:sz w:val="20"/>
                <w:lang w:val="en-US"/>
              </w:rPr>
              <w:t xml:space="preserve">relationship of health quality </w:t>
            </w:r>
            <w:r w:rsidR="00CB45E1" w:rsidRPr="00604452">
              <w:rPr>
                <w:rFonts w:ascii="Courier New" w:hAnsi="Courier New" w:cs="Courier New"/>
                <w:bCs/>
                <w:sz w:val="20"/>
                <w:lang w:val="en-US"/>
              </w:rPr>
              <w:t xml:space="preserve">improvement </w:t>
            </w:r>
            <w:r w:rsidR="00437048" w:rsidRPr="00604452">
              <w:rPr>
                <w:rFonts w:ascii="Courier New" w:hAnsi="Courier New" w:cs="Courier New"/>
                <w:bCs/>
                <w:sz w:val="20"/>
                <w:lang w:val="en-US"/>
              </w:rPr>
              <w:t xml:space="preserve">expressions to </w:t>
            </w:r>
            <w:r w:rsidR="00686C4F" w:rsidRPr="00604452">
              <w:rPr>
                <w:rFonts w:ascii="Courier New" w:hAnsi="Courier New" w:cs="Courier New"/>
                <w:bCs/>
                <w:sz w:val="20"/>
                <w:lang w:val="en-US"/>
              </w:rPr>
              <w:t>the logical model</w:t>
            </w:r>
            <w:r w:rsidR="00437048" w:rsidRPr="00604452">
              <w:rPr>
                <w:rFonts w:ascii="Courier New" w:hAnsi="Courier New" w:cs="Courier New"/>
                <w:bCs/>
                <w:sz w:val="20"/>
                <w:lang w:val="en-US"/>
              </w:rPr>
              <w:t>. The expression language</w:t>
            </w:r>
            <w:r w:rsidR="007135F7" w:rsidRPr="00604452">
              <w:rPr>
                <w:rFonts w:ascii="Courier New" w:hAnsi="Courier New" w:cs="Courier New"/>
                <w:bCs/>
                <w:sz w:val="20"/>
                <w:lang w:val="en-US"/>
              </w:rPr>
              <w:t xml:space="preserve">s used </w:t>
            </w:r>
            <w:r w:rsidR="00686C4F" w:rsidRPr="00604452">
              <w:rPr>
                <w:rFonts w:ascii="Courier New" w:hAnsi="Courier New" w:cs="Courier New"/>
                <w:bCs/>
                <w:sz w:val="20"/>
                <w:lang w:val="en-US"/>
              </w:rPr>
              <w:t xml:space="preserve">in </w:t>
            </w:r>
            <w:r w:rsidR="007135F7" w:rsidRPr="00604452">
              <w:rPr>
                <w:rFonts w:ascii="Courier New" w:hAnsi="Courier New" w:cs="Courier New"/>
                <w:bCs/>
                <w:sz w:val="20"/>
                <w:lang w:val="en-US"/>
              </w:rPr>
              <w:t>CDS artifacts and quality measures provide</w:t>
            </w:r>
            <w:r w:rsidR="00437048" w:rsidRPr="00604452">
              <w:rPr>
                <w:rFonts w:ascii="Courier New" w:hAnsi="Courier New" w:cs="Courier New"/>
                <w:bCs/>
                <w:sz w:val="20"/>
                <w:lang w:val="en-US"/>
              </w:rPr>
              <w:t xml:space="preserve"> greater usability by supplying a level of abstraction and “syntactic sugar</w:t>
            </w:r>
            <w:r w:rsidR="007135F7" w:rsidRPr="00604452">
              <w:rPr>
                <w:rFonts w:ascii="Courier New" w:hAnsi="Courier New" w:cs="Courier New"/>
                <w:bCs/>
                <w:sz w:val="20"/>
                <w:lang w:val="en-US"/>
              </w:rPr>
              <w:t>”. Expressions</w:t>
            </w:r>
            <w:r w:rsidR="0035395E" w:rsidRPr="00604452">
              <w:rPr>
                <w:rFonts w:ascii="Courier New" w:hAnsi="Courier New" w:cs="Courier New"/>
                <w:bCs/>
                <w:sz w:val="20"/>
                <w:lang w:val="en-US"/>
              </w:rPr>
              <w:t xml:space="preserve"> must have a tight mapping to the platform model (i.e., FHIR)</w:t>
            </w:r>
            <w:r w:rsidR="00686C4F" w:rsidRPr="00604452">
              <w:rPr>
                <w:rFonts w:ascii="Courier New" w:hAnsi="Courier New" w:cs="Courier New"/>
                <w:bCs/>
                <w:sz w:val="20"/>
                <w:lang w:val="en-US"/>
              </w:rPr>
              <w:t xml:space="preserve"> via the logical model</w:t>
            </w:r>
            <w:r w:rsidR="0035395E" w:rsidRPr="00604452">
              <w:rPr>
                <w:rFonts w:ascii="Courier New" w:hAnsi="Courier New" w:cs="Courier New"/>
                <w:bCs/>
                <w:sz w:val="20"/>
                <w:lang w:val="en-US"/>
              </w:rPr>
              <w:t>.</w:t>
            </w:r>
            <w:r w:rsidR="00847DE3" w:rsidRPr="00604452">
              <w:rPr>
                <w:rFonts w:ascii="Courier New" w:hAnsi="Courier New" w:cs="Courier New"/>
                <w:bCs/>
                <w:sz w:val="20"/>
                <w:lang w:val="en-US"/>
              </w:rPr>
              <w:t xml:space="preserve"> As part of this activity, we will explore </w:t>
            </w:r>
            <w:r w:rsidR="00686C4F" w:rsidRPr="00604452">
              <w:rPr>
                <w:rFonts w:ascii="Courier New" w:hAnsi="Courier New" w:cs="Courier New"/>
                <w:bCs/>
                <w:sz w:val="20"/>
                <w:lang w:val="en-US"/>
              </w:rPr>
              <w:t>how the expression language and data model interoperate, traversal of links between resources where the destination resource may be one of many types</w:t>
            </w:r>
            <w:r w:rsidR="002F427E" w:rsidRPr="00604452">
              <w:rPr>
                <w:rFonts w:ascii="Courier New" w:hAnsi="Courier New" w:cs="Courier New"/>
                <w:bCs/>
                <w:sz w:val="20"/>
                <w:lang w:val="en-US"/>
              </w:rPr>
              <w:t xml:space="preserve">, </w:t>
            </w:r>
            <w:r w:rsidR="007135F7" w:rsidRPr="00604452">
              <w:rPr>
                <w:rFonts w:ascii="Courier New" w:hAnsi="Courier New" w:cs="Courier New"/>
                <w:bCs/>
                <w:sz w:val="20"/>
                <w:lang w:val="en-US"/>
              </w:rPr>
              <w:t>and what changes, if any, are needed in expression language</w:t>
            </w:r>
            <w:r w:rsidR="00686C4F" w:rsidRPr="00604452">
              <w:rPr>
                <w:rFonts w:ascii="Courier New" w:hAnsi="Courier New" w:cs="Courier New"/>
                <w:bCs/>
                <w:sz w:val="20"/>
                <w:lang w:val="en-US"/>
              </w:rPr>
              <w:t xml:space="preserve"> or the model</w:t>
            </w:r>
            <w:r w:rsidR="007135F7" w:rsidRPr="00604452">
              <w:rPr>
                <w:rFonts w:ascii="Courier New" w:hAnsi="Courier New" w:cs="Courier New"/>
                <w:bCs/>
                <w:sz w:val="20"/>
                <w:lang w:val="en-US"/>
              </w:rPr>
              <w:t xml:space="preserve">. </w:t>
            </w:r>
            <w:proofErr w:type="gramStart"/>
            <w:r w:rsidR="00F24B11" w:rsidRPr="00604452">
              <w:rPr>
                <w:rFonts w:ascii="Courier New" w:hAnsi="Courier New" w:cs="Courier New"/>
                <w:bCs/>
                <w:sz w:val="20"/>
                <w:lang w:val="en-US"/>
              </w:rPr>
              <w:t>This model will be tested by creating expressions in the syntax being proposed in the related Expression Logic Harmonization project</w:t>
            </w:r>
            <w:proofErr w:type="gramEnd"/>
            <w:r w:rsidR="00F24B11" w:rsidRPr="00604452">
              <w:rPr>
                <w:rFonts w:ascii="Courier New" w:hAnsi="Courier New" w:cs="Courier New"/>
                <w:bCs/>
                <w:sz w:val="20"/>
                <w:lang w:val="en-US"/>
              </w:rPr>
              <w:t>.</w:t>
            </w:r>
            <w:r w:rsidR="00847DE3" w:rsidRPr="00604452">
              <w:rPr>
                <w:rFonts w:ascii="Courier New" w:hAnsi="Courier New" w:cs="Courier New"/>
                <w:bCs/>
                <w:sz w:val="20"/>
                <w:lang w:val="en-US"/>
              </w:rPr>
              <w:t xml:space="preserve"> </w:t>
            </w:r>
            <w:r w:rsidR="000457C5" w:rsidRPr="00604452">
              <w:rPr>
                <w:rFonts w:ascii="Courier New" w:hAnsi="Courier New" w:cs="Courier New"/>
                <w:bCs/>
                <w:sz w:val="20"/>
                <w:lang w:val="en-US"/>
              </w:rPr>
              <w:t xml:space="preserve"> </w:t>
            </w:r>
          </w:p>
          <w:p w14:paraId="0CC6C18A" w14:textId="77777777" w:rsidR="00C92455" w:rsidRPr="00604452" w:rsidRDefault="00C92455" w:rsidP="00C92455">
            <w:pPr>
              <w:jc w:val="left"/>
              <w:rPr>
                <w:rFonts w:ascii="Courier New" w:hAnsi="Courier New" w:cs="Courier New"/>
                <w:sz w:val="20"/>
                <w:lang w:val="en-US"/>
              </w:rPr>
            </w:pPr>
          </w:p>
          <w:p w14:paraId="3FFB886D" w14:textId="77777777" w:rsidR="00652505" w:rsidRPr="00604452" w:rsidRDefault="00057C6D" w:rsidP="00C92455">
            <w:pPr>
              <w:jc w:val="left"/>
              <w:rPr>
                <w:rFonts w:ascii="Courier New" w:hAnsi="Courier New" w:cs="Courier New"/>
                <w:bCs/>
                <w:sz w:val="20"/>
                <w:lang w:val="en-US"/>
              </w:rPr>
            </w:pPr>
            <w:r w:rsidRPr="00604452">
              <w:rPr>
                <w:rFonts w:ascii="Courier New" w:hAnsi="Courier New" w:cs="Courier New"/>
                <w:bCs/>
                <w:sz w:val="20"/>
                <w:lang w:val="en-US"/>
              </w:rPr>
              <w:t>C</w:t>
            </w:r>
            <w:r w:rsidR="00652505" w:rsidRPr="00604452">
              <w:rPr>
                <w:rFonts w:ascii="Courier New" w:hAnsi="Courier New" w:cs="Courier New"/>
                <w:bCs/>
                <w:sz w:val="20"/>
                <w:lang w:val="en-US"/>
              </w:rPr>
              <w:t>onsideration</w:t>
            </w:r>
            <w:r w:rsidRPr="00604452">
              <w:rPr>
                <w:rFonts w:ascii="Courier New" w:hAnsi="Courier New" w:cs="Courier New"/>
                <w:bCs/>
                <w:sz w:val="20"/>
                <w:lang w:val="en-US"/>
              </w:rPr>
              <w:t xml:space="preserve"> will be given</w:t>
            </w:r>
            <w:r w:rsidR="00652505" w:rsidRPr="00604452">
              <w:rPr>
                <w:rFonts w:ascii="Courier New" w:hAnsi="Courier New" w:cs="Courier New"/>
                <w:bCs/>
                <w:sz w:val="20"/>
                <w:lang w:val="en-US"/>
              </w:rPr>
              <w:t xml:space="preserve"> to the appropriateness of including particular elements of the source models in the harmonized model. </w:t>
            </w:r>
            <w:proofErr w:type="gramStart"/>
            <w:r w:rsidR="00652505" w:rsidRPr="00604452">
              <w:rPr>
                <w:rFonts w:ascii="Courier New" w:hAnsi="Courier New" w:cs="Courier New"/>
                <w:bCs/>
                <w:sz w:val="20"/>
                <w:lang w:val="en-US"/>
              </w:rPr>
              <w:t>An example</w:t>
            </w:r>
            <w:proofErr w:type="gramEnd"/>
            <w:r w:rsidR="00652505" w:rsidRPr="00604452">
              <w:rPr>
                <w:rFonts w:ascii="Courier New" w:hAnsi="Courier New" w:cs="Courier New"/>
                <w:bCs/>
                <w:sz w:val="20"/>
                <w:lang w:val="en-US"/>
              </w:rPr>
              <w:t xml:space="preserve"> of such elements that have been encountered to date are the CDS execution components, i.e., the </w:t>
            </w:r>
            <w:proofErr w:type="spellStart"/>
            <w:r w:rsidR="00652505" w:rsidRPr="00604452">
              <w:rPr>
                <w:rFonts w:ascii="Courier New" w:hAnsi="Courier New" w:cs="Courier New"/>
                <w:bCs/>
                <w:sz w:val="20"/>
                <w:lang w:val="en-US"/>
              </w:rPr>
              <w:t>CDSInput</w:t>
            </w:r>
            <w:proofErr w:type="spellEnd"/>
            <w:r w:rsidR="00652505" w:rsidRPr="00604452">
              <w:rPr>
                <w:rFonts w:ascii="Courier New" w:hAnsi="Courier New" w:cs="Courier New"/>
                <w:bCs/>
                <w:sz w:val="20"/>
                <w:lang w:val="en-US"/>
              </w:rPr>
              <w:t xml:space="preserve">, </w:t>
            </w:r>
            <w:proofErr w:type="spellStart"/>
            <w:r w:rsidR="00652505" w:rsidRPr="00604452">
              <w:rPr>
                <w:rFonts w:ascii="Courier New" w:hAnsi="Courier New" w:cs="Courier New"/>
                <w:bCs/>
                <w:sz w:val="20"/>
                <w:lang w:val="en-US"/>
              </w:rPr>
              <w:t>CDSOutput</w:t>
            </w:r>
            <w:proofErr w:type="spellEnd"/>
            <w:r w:rsidR="00652505" w:rsidRPr="00604452">
              <w:rPr>
                <w:rFonts w:ascii="Courier New" w:hAnsi="Courier New" w:cs="Courier New"/>
                <w:bCs/>
                <w:sz w:val="20"/>
                <w:lang w:val="en-US"/>
              </w:rPr>
              <w:t xml:space="preserve">, and </w:t>
            </w:r>
            <w:proofErr w:type="spellStart"/>
            <w:r w:rsidR="00652505" w:rsidRPr="00604452">
              <w:rPr>
                <w:rFonts w:ascii="Courier New" w:hAnsi="Courier New" w:cs="Courier New"/>
                <w:bCs/>
                <w:sz w:val="20"/>
                <w:lang w:val="en-US"/>
              </w:rPr>
              <w:t>CDSContext</w:t>
            </w:r>
            <w:proofErr w:type="spellEnd"/>
            <w:r w:rsidR="00652505" w:rsidRPr="00604452">
              <w:rPr>
                <w:rFonts w:ascii="Courier New" w:hAnsi="Courier New" w:cs="Courier New"/>
                <w:bCs/>
                <w:sz w:val="20"/>
                <w:lang w:val="en-US"/>
              </w:rPr>
              <w:t xml:space="preserve"> containers from the </w:t>
            </w:r>
            <w:proofErr w:type="spellStart"/>
            <w:r w:rsidR="00652505" w:rsidRPr="00604452">
              <w:rPr>
                <w:rFonts w:ascii="Courier New" w:hAnsi="Courier New" w:cs="Courier New"/>
                <w:bCs/>
                <w:sz w:val="20"/>
                <w:lang w:val="en-US"/>
              </w:rPr>
              <w:t>vMR</w:t>
            </w:r>
            <w:proofErr w:type="spellEnd"/>
            <w:r w:rsidR="00652505" w:rsidRPr="00604452">
              <w:rPr>
                <w:rFonts w:ascii="Courier New" w:hAnsi="Courier New" w:cs="Courier New"/>
                <w:bCs/>
                <w:sz w:val="20"/>
                <w:lang w:val="en-US"/>
              </w:rPr>
              <w:t xml:space="preserve"> specification.</w:t>
            </w:r>
            <w:r w:rsidR="00BC2E6A" w:rsidRPr="00604452">
              <w:rPr>
                <w:rFonts w:ascii="Courier New" w:hAnsi="Courier New" w:cs="Courier New"/>
                <w:bCs/>
                <w:sz w:val="20"/>
                <w:lang w:val="en-US"/>
              </w:rPr>
              <w:t xml:space="preserve"> For source model elements, especially those from </w:t>
            </w:r>
            <w:proofErr w:type="spellStart"/>
            <w:r w:rsidR="00BC2E6A" w:rsidRPr="00604452">
              <w:rPr>
                <w:rFonts w:ascii="Courier New" w:hAnsi="Courier New" w:cs="Courier New"/>
                <w:bCs/>
                <w:sz w:val="20"/>
                <w:lang w:val="en-US"/>
              </w:rPr>
              <w:t>vMR</w:t>
            </w:r>
            <w:proofErr w:type="spellEnd"/>
            <w:r w:rsidR="00BC2E6A" w:rsidRPr="00604452">
              <w:rPr>
                <w:rFonts w:ascii="Courier New" w:hAnsi="Courier New" w:cs="Courier New"/>
                <w:bCs/>
                <w:sz w:val="20"/>
                <w:lang w:val="en-US"/>
              </w:rPr>
              <w:t xml:space="preserve"> and QDM, that are not mapped, recommendations will be created for moving those elements into existing or new models and specifications.</w:t>
            </w:r>
            <w:r w:rsidR="003C0682" w:rsidRPr="00604452">
              <w:rPr>
                <w:rFonts w:ascii="Courier New" w:hAnsi="Courier New" w:cs="Courier New"/>
                <w:bCs/>
                <w:sz w:val="20"/>
                <w:lang w:val="en-US"/>
              </w:rPr>
              <w:t xml:space="preserve"> Implementations of these recommendations may occur as part of separate projects or within the scope of this project, as deemed appropriate.</w:t>
            </w:r>
          </w:p>
          <w:p w14:paraId="2FAD8767" w14:textId="77777777" w:rsidR="00652505" w:rsidRPr="00604452" w:rsidRDefault="00652505" w:rsidP="00C92455">
            <w:pPr>
              <w:jc w:val="left"/>
              <w:rPr>
                <w:rFonts w:ascii="Courier New" w:hAnsi="Courier New" w:cs="Courier New"/>
                <w:bCs/>
                <w:sz w:val="20"/>
                <w:lang w:val="en-US"/>
              </w:rPr>
            </w:pPr>
          </w:p>
          <w:p w14:paraId="2F305109" w14:textId="77777777" w:rsidR="00C92455" w:rsidRPr="00604452" w:rsidRDefault="00C92455" w:rsidP="00C92455">
            <w:pPr>
              <w:jc w:val="left"/>
              <w:rPr>
                <w:rFonts w:ascii="Courier New" w:hAnsi="Courier New" w:cs="Courier New"/>
                <w:sz w:val="20"/>
                <w:lang w:val="en-US"/>
              </w:rPr>
            </w:pPr>
            <w:r w:rsidRPr="00604452">
              <w:rPr>
                <w:rFonts w:ascii="Courier New" w:hAnsi="Courier New" w:cs="Courier New"/>
                <w:bCs/>
                <w:sz w:val="20"/>
                <w:lang w:val="en-US"/>
              </w:rPr>
              <w:t xml:space="preserve">The scope of this project does not include changes to what is commonly referred to as “expression </w:t>
            </w:r>
            <w:r w:rsidR="002D4DD0" w:rsidRPr="00604452">
              <w:rPr>
                <w:rFonts w:ascii="Courier New" w:hAnsi="Courier New" w:cs="Courier New"/>
                <w:bCs/>
                <w:sz w:val="20"/>
                <w:lang w:val="en-US"/>
              </w:rPr>
              <w:t>logic</w:t>
            </w:r>
            <w:r w:rsidRPr="00604452">
              <w:rPr>
                <w:rFonts w:ascii="Courier New" w:hAnsi="Courier New" w:cs="Courier New"/>
                <w:bCs/>
                <w:sz w:val="20"/>
                <w:lang w:val="en-US"/>
              </w:rPr>
              <w:t xml:space="preserve">”, which are products that fall within the Behavioral Models column of the SAIF Interoperability Specification Matrix. </w:t>
            </w:r>
            <w:proofErr w:type="gramStart"/>
            <w:r w:rsidRPr="00604452">
              <w:rPr>
                <w:rFonts w:ascii="Courier New" w:hAnsi="Courier New" w:cs="Courier New"/>
                <w:bCs/>
                <w:sz w:val="20"/>
                <w:lang w:val="en-US"/>
              </w:rPr>
              <w:t xml:space="preserve">This work will be </w:t>
            </w:r>
            <w:r w:rsidR="0000740E" w:rsidRPr="00604452">
              <w:rPr>
                <w:rFonts w:ascii="Courier New" w:hAnsi="Courier New" w:cs="Courier New"/>
                <w:bCs/>
                <w:sz w:val="20"/>
                <w:lang w:val="en-US"/>
              </w:rPr>
              <w:t xml:space="preserve">addressed </w:t>
            </w:r>
            <w:r w:rsidRPr="00604452">
              <w:rPr>
                <w:rFonts w:ascii="Courier New" w:hAnsi="Courier New" w:cs="Courier New"/>
                <w:bCs/>
                <w:sz w:val="20"/>
                <w:lang w:val="en-US"/>
              </w:rPr>
              <w:t xml:space="preserve">by </w:t>
            </w:r>
            <w:r w:rsidR="0000740E" w:rsidRPr="00604452">
              <w:rPr>
                <w:rFonts w:ascii="Courier New" w:hAnsi="Courier New" w:cs="Courier New"/>
                <w:bCs/>
                <w:sz w:val="20"/>
                <w:lang w:val="en-US"/>
              </w:rPr>
              <w:t>the Expression Logic Harmonization Project Scope Statement</w:t>
            </w:r>
            <w:proofErr w:type="gramEnd"/>
            <w:r w:rsidRPr="00604452">
              <w:rPr>
                <w:rFonts w:ascii="Courier New" w:hAnsi="Courier New" w:cs="Courier New"/>
                <w:bCs/>
                <w:sz w:val="20"/>
                <w:lang w:val="en-US"/>
              </w:rPr>
              <w:t>.</w:t>
            </w:r>
            <w:r w:rsidRPr="00604452">
              <w:rPr>
                <w:rFonts w:ascii="Courier New" w:hAnsi="Courier New" w:cs="Courier New"/>
                <w:sz w:val="20"/>
                <w:lang w:val="en-US"/>
              </w:rPr>
              <w:t> </w:t>
            </w:r>
            <w:r w:rsidR="001D0F68" w:rsidRPr="00604452">
              <w:rPr>
                <w:rFonts w:ascii="Courier New" w:hAnsi="Courier New" w:cs="Courier New"/>
                <w:sz w:val="20"/>
                <w:lang w:val="en-US"/>
              </w:rPr>
              <w:t xml:space="preserve"> This project will also not include work related to aligning the metadata used for Quality Improvemen</w:t>
            </w:r>
            <w:r w:rsidR="0000740E" w:rsidRPr="00604452">
              <w:rPr>
                <w:rFonts w:ascii="Courier New" w:hAnsi="Courier New" w:cs="Courier New"/>
                <w:sz w:val="20"/>
                <w:lang w:val="en-US"/>
              </w:rPr>
              <w:t>t, which will be addressed in the Common Metadata Project Scope Statement</w:t>
            </w:r>
            <w:r w:rsidR="00BA1498" w:rsidRPr="00604452">
              <w:rPr>
                <w:rFonts w:ascii="Courier New" w:hAnsi="Courier New" w:cs="Courier New"/>
                <w:sz w:val="20"/>
                <w:lang w:val="en-US"/>
              </w:rPr>
              <w:t>.</w:t>
            </w:r>
            <w:r w:rsidR="003A5D0D" w:rsidRPr="00604452">
              <w:rPr>
                <w:rFonts w:ascii="Courier New" w:hAnsi="Courier New" w:cs="Courier New"/>
                <w:sz w:val="20"/>
                <w:lang w:val="en-US"/>
              </w:rPr>
              <w:t xml:space="preserve"> </w:t>
            </w:r>
          </w:p>
          <w:p w14:paraId="6BA19F35" w14:textId="77777777" w:rsidR="00905326" w:rsidRPr="00604452" w:rsidRDefault="00905326" w:rsidP="00C92455">
            <w:pPr>
              <w:jc w:val="left"/>
              <w:rPr>
                <w:rFonts w:ascii="Courier New" w:hAnsi="Courier New" w:cs="Courier New"/>
                <w:sz w:val="20"/>
                <w:lang w:val="en-US"/>
              </w:rPr>
            </w:pPr>
          </w:p>
          <w:p w14:paraId="3265A566" w14:textId="77777777" w:rsidR="00C92455" w:rsidRPr="00604452" w:rsidRDefault="00905326" w:rsidP="00C4121F">
            <w:pPr>
              <w:jc w:val="left"/>
              <w:rPr>
                <w:rFonts w:ascii="Courier New" w:hAnsi="Courier New" w:cs="Courier New"/>
                <w:sz w:val="20"/>
              </w:rPr>
            </w:pPr>
            <w:r w:rsidRPr="00604452">
              <w:rPr>
                <w:rFonts w:ascii="Courier New" w:hAnsi="Courier New" w:cs="Courier New"/>
                <w:bCs/>
                <w:sz w:val="20"/>
                <w:lang w:val="en-US"/>
              </w:rPr>
              <w:t>This project scope statement updates an earlier statement that was scoped for creating only the conceptual information model.</w:t>
            </w:r>
          </w:p>
          <w:p w14:paraId="0086F853" w14:textId="77777777" w:rsidR="00DC2124" w:rsidRPr="00604452" w:rsidRDefault="00DC2124" w:rsidP="00984EDE">
            <w:pPr>
              <w:jc w:val="left"/>
              <w:rPr>
                <w:rFonts w:ascii="Courier New" w:hAnsi="Courier New" w:cs="Courier New"/>
                <w:sz w:val="20"/>
              </w:rPr>
            </w:pPr>
          </w:p>
        </w:tc>
      </w:tr>
      <w:tr w:rsidR="00C4121F" w:rsidRPr="00604452" w14:paraId="446747EB" w14:textId="77777777">
        <w:tblPrEx>
          <w:tblCellMar>
            <w:top w:w="0" w:type="dxa"/>
            <w:bottom w:w="0" w:type="dxa"/>
          </w:tblCellMar>
        </w:tblPrEx>
        <w:tc>
          <w:tcPr>
            <w:tcW w:w="10188" w:type="dxa"/>
          </w:tcPr>
          <w:p w14:paraId="453604E9" w14:textId="77777777" w:rsidR="00C4121F" w:rsidRPr="00604452" w:rsidRDefault="00C4121F" w:rsidP="00C4121F">
            <w:pPr>
              <w:jc w:val="left"/>
              <w:rPr>
                <w:sz w:val="20"/>
              </w:rPr>
            </w:pPr>
          </w:p>
        </w:tc>
      </w:tr>
    </w:tbl>
    <w:p w14:paraId="493EE414" w14:textId="77777777" w:rsidR="00FC76B8" w:rsidRPr="00604452" w:rsidRDefault="00905857" w:rsidP="00B22F59">
      <w:pPr>
        <w:pStyle w:val="Heading5-BoldNumbered"/>
        <w:numPr>
          <w:ilvl w:val="1"/>
          <w:numId w:val="3"/>
        </w:numPr>
        <w:spacing w:before="120"/>
      </w:pPr>
      <w:r w:rsidRPr="00604452">
        <w:t>Project Need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7159D0" w:rsidRPr="00604452" w14:paraId="55EEBFCA" w14:textId="77777777" w:rsidTr="005B20D9">
        <w:tblPrEx>
          <w:tblCellMar>
            <w:top w:w="0" w:type="dxa"/>
            <w:bottom w:w="0" w:type="dxa"/>
          </w:tblCellMar>
        </w:tblPrEx>
        <w:tc>
          <w:tcPr>
            <w:tcW w:w="10188" w:type="dxa"/>
          </w:tcPr>
          <w:p w14:paraId="0CC0A7B7" w14:textId="77777777" w:rsidR="00CE3E73" w:rsidRPr="00604452" w:rsidRDefault="0069389B" w:rsidP="00CE3E73">
            <w:pPr>
              <w:jc w:val="left"/>
              <w:rPr>
                <w:rFonts w:ascii="Courier New" w:hAnsi="Courier New" w:cs="Courier New"/>
                <w:sz w:val="20"/>
                <w:lang w:val="en-US"/>
              </w:rPr>
            </w:pPr>
            <w:r w:rsidRPr="00604452">
              <w:rPr>
                <w:rFonts w:ascii="Courier New" w:hAnsi="Courier New" w:cs="Courier New"/>
                <w:bCs/>
                <w:sz w:val="20"/>
                <w:lang w:val="en-US"/>
              </w:rPr>
              <w:t>This project is part of a broader effort to align</w:t>
            </w:r>
            <w:r w:rsidR="002D4DD0" w:rsidRPr="00604452">
              <w:rPr>
                <w:rFonts w:ascii="Courier New" w:hAnsi="Courier New" w:cs="Courier New"/>
                <w:bCs/>
                <w:sz w:val="20"/>
                <w:lang w:val="en-US"/>
              </w:rPr>
              <w:t xml:space="preserve"> the</w:t>
            </w:r>
            <w:r w:rsidRPr="00604452">
              <w:rPr>
                <w:rFonts w:ascii="Courier New" w:hAnsi="Courier New" w:cs="Courier New"/>
                <w:bCs/>
                <w:sz w:val="20"/>
                <w:lang w:val="en-US"/>
              </w:rPr>
              <w:t xml:space="preserve"> HL7 </w:t>
            </w:r>
            <w:r w:rsidR="004615EC" w:rsidRPr="00604452">
              <w:rPr>
                <w:rFonts w:ascii="Courier New" w:hAnsi="Courier New" w:cs="Courier New"/>
                <w:bCs/>
                <w:sz w:val="20"/>
                <w:lang w:val="en-US"/>
              </w:rPr>
              <w:t>Product Family</w:t>
            </w:r>
            <w:r w:rsidR="002D4DD0" w:rsidRPr="00604452">
              <w:rPr>
                <w:rFonts w:ascii="Courier New" w:hAnsi="Courier New" w:cs="Courier New"/>
                <w:bCs/>
                <w:sz w:val="20"/>
                <w:lang w:val="en-US"/>
              </w:rPr>
              <w:t xml:space="preserve"> related to Health Quality</w:t>
            </w:r>
            <w:r w:rsidRPr="00604452">
              <w:rPr>
                <w:rFonts w:ascii="Courier New" w:hAnsi="Courier New" w:cs="Courier New"/>
                <w:bCs/>
                <w:sz w:val="20"/>
                <w:lang w:val="en-US"/>
              </w:rPr>
              <w:t xml:space="preserve"> using the Interoperability Specification Matrix of the HL7 Services Aware Interoperability Framework as </w:t>
            </w:r>
            <w:r w:rsidR="00C92455" w:rsidRPr="00604452">
              <w:rPr>
                <w:rFonts w:ascii="Courier New" w:hAnsi="Courier New" w:cs="Courier New"/>
                <w:bCs/>
                <w:sz w:val="20"/>
                <w:lang w:val="en-US"/>
              </w:rPr>
              <w:t xml:space="preserve">a </w:t>
            </w:r>
            <w:r w:rsidRPr="00604452">
              <w:rPr>
                <w:rFonts w:ascii="Courier New" w:hAnsi="Courier New" w:cs="Courier New"/>
                <w:bCs/>
                <w:sz w:val="20"/>
                <w:lang w:val="en-US"/>
              </w:rPr>
              <w:t xml:space="preserve">guiding framework. </w:t>
            </w:r>
            <w:r w:rsidR="00CE3E73" w:rsidRPr="00604452">
              <w:rPr>
                <w:rFonts w:ascii="Courier New" w:hAnsi="Courier New" w:cs="Courier New"/>
                <w:bCs/>
                <w:sz w:val="20"/>
                <w:lang w:val="en-US"/>
              </w:rPr>
              <w:t xml:space="preserve">The expression of clinically relevant </w:t>
            </w:r>
            <w:r w:rsidR="002D4DD0" w:rsidRPr="00604452">
              <w:rPr>
                <w:rFonts w:ascii="Courier New" w:hAnsi="Courier New" w:cs="Courier New"/>
                <w:bCs/>
                <w:sz w:val="20"/>
                <w:lang w:val="en-US"/>
              </w:rPr>
              <w:t xml:space="preserve">information </w:t>
            </w:r>
            <w:r w:rsidR="00CE3E73" w:rsidRPr="00604452">
              <w:rPr>
                <w:rFonts w:ascii="Courier New" w:hAnsi="Courier New" w:cs="Courier New"/>
                <w:bCs/>
                <w:sz w:val="20"/>
                <w:lang w:val="en-US"/>
              </w:rPr>
              <w:t xml:space="preserve">for use </w:t>
            </w:r>
            <w:r w:rsidR="002D4DD0" w:rsidRPr="00604452">
              <w:rPr>
                <w:rFonts w:ascii="Courier New" w:hAnsi="Courier New" w:cs="Courier New"/>
                <w:bCs/>
                <w:sz w:val="20"/>
                <w:lang w:val="en-US"/>
              </w:rPr>
              <w:t xml:space="preserve">in </w:t>
            </w:r>
            <w:r w:rsidR="00CE3E73" w:rsidRPr="00604452">
              <w:rPr>
                <w:rFonts w:ascii="Courier New" w:hAnsi="Courier New" w:cs="Courier New"/>
                <w:bCs/>
                <w:sz w:val="20"/>
                <w:lang w:val="en-US"/>
              </w:rPr>
              <w:t xml:space="preserve">quality measurement and clinical </w:t>
            </w:r>
            <w:r w:rsidR="00CE3E73" w:rsidRPr="00604452">
              <w:rPr>
                <w:rFonts w:ascii="Courier New" w:hAnsi="Courier New" w:cs="Courier New"/>
                <w:bCs/>
                <w:sz w:val="20"/>
                <w:lang w:val="en-US"/>
              </w:rPr>
              <w:lastRenderedPageBreak/>
              <w:t xml:space="preserve">decision support has historically been viewed from different perspectives, based on the different specific needs of each domain. However, the </w:t>
            </w:r>
            <w:r w:rsidRPr="00604452">
              <w:rPr>
                <w:rFonts w:ascii="Courier New" w:hAnsi="Courier New" w:cs="Courier New"/>
                <w:bCs/>
                <w:sz w:val="20"/>
                <w:lang w:val="en-US"/>
              </w:rPr>
              <w:t>existing artifacts</w:t>
            </w:r>
            <w:r w:rsidR="00CE3E73" w:rsidRPr="00604452">
              <w:rPr>
                <w:rFonts w:ascii="Courier New" w:hAnsi="Courier New" w:cs="Courier New"/>
                <w:bCs/>
                <w:sz w:val="20"/>
                <w:lang w:val="en-US"/>
              </w:rPr>
              <w:t xml:space="preserve"> </w:t>
            </w:r>
            <w:r w:rsidRPr="00604452">
              <w:rPr>
                <w:rFonts w:ascii="Courier New" w:hAnsi="Courier New" w:cs="Courier New"/>
                <w:bCs/>
                <w:sz w:val="20"/>
                <w:lang w:val="en-US"/>
              </w:rPr>
              <w:t xml:space="preserve">provide </w:t>
            </w:r>
            <w:r w:rsidR="00CE3E73" w:rsidRPr="00604452">
              <w:rPr>
                <w:rFonts w:ascii="Courier New" w:hAnsi="Courier New" w:cs="Courier New"/>
                <w:bCs/>
                <w:sz w:val="20"/>
                <w:lang w:val="en-US"/>
              </w:rPr>
              <w:t xml:space="preserve">significantly different approaches to representation of what are essentially the same underlying concepts. This project seeks to identify </w:t>
            </w:r>
            <w:r w:rsidRPr="00604452">
              <w:rPr>
                <w:rFonts w:ascii="Courier New" w:hAnsi="Courier New" w:cs="Courier New"/>
                <w:bCs/>
                <w:sz w:val="20"/>
                <w:lang w:val="en-US"/>
              </w:rPr>
              <w:t xml:space="preserve">and align </w:t>
            </w:r>
            <w:r w:rsidR="00CE3E73" w:rsidRPr="00604452">
              <w:rPr>
                <w:rFonts w:ascii="Courier New" w:hAnsi="Courier New" w:cs="Courier New"/>
                <w:bCs/>
                <w:sz w:val="20"/>
                <w:lang w:val="en-US"/>
              </w:rPr>
              <w:t xml:space="preserve">the </w:t>
            </w:r>
            <w:r w:rsidR="00D92916" w:rsidRPr="00604452">
              <w:rPr>
                <w:rFonts w:ascii="Courier New" w:hAnsi="Courier New" w:cs="Courier New"/>
                <w:bCs/>
                <w:sz w:val="20"/>
                <w:lang w:val="en-US"/>
              </w:rPr>
              <w:t>information</w:t>
            </w:r>
            <w:r w:rsidRPr="00604452">
              <w:rPr>
                <w:rFonts w:ascii="Courier New" w:hAnsi="Courier New" w:cs="Courier New"/>
                <w:bCs/>
                <w:sz w:val="20"/>
                <w:lang w:val="en-US"/>
              </w:rPr>
              <w:t xml:space="preserve"> models used for quality measurement, reporting and clinical decision support.  </w:t>
            </w:r>
          </w:p>
        </w:tc>
      </w:tr>
    </w:tbl>
    <w:p w14:paraId="43409DF2" w14:textId="77777777" w:rsidR="005230A1" w:rsidRPr="00604452" w:rsidRDefault="00C922FF" w:rsidP="005230A1">
      <w:pPr>
        <w:pStyle w:val="Heading5-BoldNumbered"/>
        <w:numPr>
          <w:ilvl w:val="1"/>
          <w:numId w:val="3"/>
        </w:numPr>
        <w:spacing w:before="120"/>
        <w:rPr>
          <w:b w:val="0"/>
        </w:rPr>
      </w:pPr>
      <w:r w:rsidRPr="00604452">
        <w:rPr>
          <w:b w:val="0"/>
        </w:rPr>
        <w:lastRenderedPageBreak/>
        <w:t>Success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5230A1" w:rsidRPr="00604452" w14:paraId="517339BC" w14:textId="77777777" w:rsidTr="005B20D9">
        <w:tblPrEx>
          <w:tblCellMar>
            <w:top w:w="0" w:type="dxa"/>
            <w:bottom w:w="0" w:type="dxa"/>
          </w:tblCellMar>
        </w:tblPrEx>
        <w:tc>
          <w:tcPr>
            <w:tcW w:w="10188" w:type="dxa"/>
          </w:tcPr>
          <w:p w14:paraId="20F82688" w14:textId="77777777" w:rsidR="0000740E" w:rsidRPr="00604452" w:rsidRDefault="0000740E" w:rsidP="00AF6A76">
            <w:pPr>
              <w:jc w:val="left"/>
              <w:rPr>
                <w:rFonts w:ascii="Courier New" w:hAnsi="Courier New" w:cs="Courier New"/>
                <w:sz w:val="20"/>
              </w:rPr>
            </w:pPr>
            <w:r w:rsidRPr="00604452">
              <w:rPr>
                <w:rFonts w:ascii="Courier New" w:hAnsi="Courier New" w:cs="Courier New"/>
                <w:sz w:val="20"/>
                <w:lang w:val="en-US"/>
              </w:rPr>
              <w:t xml:space="preserve">To define a clinical information model consisting of both a conceptual and a logical model that has the coverage, expressivity, and granularity needed to address the project’s stated use cases and whose logical model can be successfully adopted by CQI and CDS for the representation of clinical information contained within knowledge artifacts such as those represented currently by HQMF (e-measures), </w:t>
            </w:r>
            <w:r w:rsidR="002D4DD0" w:rsidRPr="00604452">
              <w:rPr>
                <w:rFonts w:ascii="Courier New" w:hAnsi="Courier New" w:cs="Courier New"/>
                <w:sz w:val="20"/>
                <w:lang w:val="en-US"/>
              </w:rPr>
              <w:t>CDS</w:t>
            </w:r>
            <w:r w:rsidRPr="00604452">
              <w:rPr>
                <w:rFonts w:ascii="Courier New" w:hAnsi="Courier New" w:cs="Courier New"/>
                <w:sz w:val="20"/>
                <w:lang w:val="en-US"/>
              </w:rPr>
              <w:t xml:space="preserve"> Knowledge Artifacts (order sets, rules, documentation templates), QRDA (quality reports), and C-CDA or such representations required by CDS service payloads. Such a common model provides the common clinical foundation for these related use cases and ultimately promotes interoperability, common domain understanding and easier implementation in the field.</w:t>
            </w:r>
          </w:p>
          <w:p w14:paraId="6AEAEC2C" w14:textId="3707E7F9" w:rsidR="00DC2124" w:rsidRPr="00604452" w:rsidRDefault="00381630" w:rsidP="00116BDF">
            <w:pPr>
              <w:jc w:val="left"/>
              <w:rPr>
                <w:rFonts w:ascii="Courier New" w:hAnsi="Courier New" w:cs="Courier New"/>
                <w:sz w:val="20"/>
              </w:rPr>
            </w:pPr>
            <w:r w:rsidRPr="00604452">
              <w:rPr>
                <w:rFonts w:ascii="Courier New" w:hAnsi="Courier New" w:cs="Courier New"/>
                <w:sz w:val="20"/>
              </w:rPr>
              <w:t>Success for this project will be to</w:t>
            </w:r>
            <w:r w:rsidR="0000740E" w:rsidRPr="00604452">
              <w:rPr>
                <w:rFonts w:ascii="Courier New" w:hAnsi="Courier New" w:cs="Courier New"/>
                <w:sz w:val="20"/>
              </w:rPr>
              <w:t xml:space="preserve"> create </w:t>
            </w:r>
            <w:r w:rsidR="00B3511C" w:rsidRPr="00604452">
              <w:rPr>
                <w:rFonts w:ascii="Courier New" w:hAnsi="Courier New" w:cs="Courier New"/>
                <w:sz w:val="20"/>
              </w:rPr>
              <w:t>an approach to the logical</w:t>
            </w:r>
            <w:r w:rsidR="000F7B9F" w:rsidRPr="00604452">
              <w:rPr>
                <w:rFonts w:ascii="Courier New" w:hAnsi="Courier New" w:cs="Courier New"/>
                <w:sz w:val="20"/>
              </w:rPr>
              <w:t xml:space="preserve"> model in time for the </w:t>
            </w:r>
            <w:r w:rsidR="00B3511C" w:rsidRPr="00604452">
              <w:rPr>
                <w:rFonts w:ascii="Courier New" w:hAnsi="Courier New" w:cs="Courier New"/>
                <w:sz w:val="20"/>
              </w:rPr>
              <w:t xml:space="preserve">May </w:t>
            </w:r>
            <w:r w:rsidR="0000740E" w:rsidRPr="00604452">
              <w:rPr>
                <w:rFonts w:ascii="Courier New" w:hAnsi="Courier New" w:cs="Courier New"/>
                <w:sz w:val="20"/>
              </w:rPr>
              <w:t>2014 Ballot Cycle and</w:t>
            </w:r>
            <w:r w:rsidR="000F7B9F" w:rsidRPr="00604452">
              <w:rPr>
                <w:rFonts w:ascii="Courier New" w:hAnsi="Courier New" w:cs="Courier New"/>
                <w:sz w:val="20"/>
              </w:rPr>
              <w:t xml:space="preserve"> </w:t>
            </w:r>
            <w:r w:rsidR="00B3511C" w:rsidRPr="00604452">
              <w:rPr>
                <w:rFonts w:ascii="Courier New" w:hAnsi="Courier New" w:cs="Courier New"/>
                <w:sz w:val="20"/>
              </w:rPr>
              <w:t xml:space="preserve">a complete </w:t>
            </w:r>
            <w:r w:rsidR="000F7B9F" w:rsidRPr="00604452">
              <w:rPr>
                <w:rFonts w:ascii="Courier New" w:hAnsi="Courier New" w:cs="Courier New"/>
                <w:sz w:val="20"/>
              </w:rPr>
              <w:t>logical</w:t>
            </w:r>
            <w:r w:rsidR="002F2924" w:rsidRPr="00604452">
              <w:rPr>
                <w:rFonts w:ascii="Courier New" w:hAnsi="Courier New" w:cs="Courier New"/>
                <w:sz w:val="20"/>
              </w:rPr>
              <w:t xml:space="preserve"> model</w:t>
            </w:r>
            <w:r w:rsidR="00905326" w:rsidRPr="00604452">
              <w:rPr>
                <w:rFonts w:ascii="Courier New" w:hAnsi="Courier New" w:cs="Courier New"/>
                <w:sz w:val="20"/>
              </w:rPr>
              <w:t xml:space="preserve"> for Health Quality</w:t>
            </w:r>
            <w:r w:rsidR="000F7B9F" w:rsidRPr="00604452">
              <w:rPr>
                <w:rFonts w:ascii="Courier New" w:hAnsi="Courier New" w:cs="Courier New"/>
                <w:sz w:val="20"/>
              </w:rPr>
              <w:t xml:space="preserve"> </w:t>
            </w:r>
            <w:r w:rsidR="00B3511C" w:rsidRPr="00604452">
              <w:rPr>
                <w:rFonts w:ascii="Courier New" w:hAnsi="Courier New" w:cs="Courier New"/>
                <w:sz w:val="20"/>
              </w:rPr>
              <w:t xml:space="preserve">for </w:t>
            </w:r>
            <w:r w:rsidR="000F7B9F" w:rsidRPr="00604452">
              <w:rPr>
                <w:rFonts w:ascii="Courier New" w:hAnsi="Courier New" w:cs="Courier New"/>
                <w:sz w:val="20"/>
              </w:rPr>
              <w:t xml:space="preserve">the </w:t>
            </w:r>
            <w:r w:rsidR="00B3511C" w:rsidRPr="00604452">
              <w:rPr>
                <w:rFonts w:ascii="Courier New" w:hAnsi="Courier New" w:cs="Courier New"/>
                <w:sz w:val="20"/>
              </w:rPr>
              <w:t xml:space="preserve">September </w:t>
            </w:r>
            <w:r w:rsidR="000F7B9F" w:rsidRPr="00604452">
              <w:rPr>
                <w:rFonts w:ascii="Courier New" w:hAnsi="Courier New" w:cs="Courier New"/>
                <w:sz w:val="20"/>
              </w:rPr>
              <w:t xml:space="preserve">2014 </w:t>
            </w:r>
            <w:r w:rsidR="002F2924" w:rsidRPr="00604452">
              <w:rPr>
                <w:rFonts w:ascii="Courier New" w:hAnsi="Courier New" w:cs="Courier New"/>
                <w:sz w:val="20"/>
              </w:rPr>
              <w:t>Ballot.</w:t>
            </w:r>
          </w:p>
        </w:tc>
      </w:tr>
    </w:tbl>
    <w:p w14:paraId="4C7AD4E9" w14:textId="77777777" w:rsidR="00240089" w:rsidRPr="00604452" w:rsidRDefault="005C553E" w:rsidP="00044831">
      <w:pPr>
        <w:pStyle w:val="Heading5-BoldNumbered"/>
        <w:numPr>
          <w:ilvl w:val="1"/>
          <w:numId w:val="3"/>
        </w:numPr>
        <w:spacing w:before="120"/>
      </w:pPr>
      <w:bookmarkStart w:id="4" w:name="Project_Obj_Deliv_TgtDate"/>
      <w:bookmarkEnd w:id="4"/>
      <w:r w:rsidRPr="00604452">
        <w:t>Project Objectives</w:t>
      </w:r>
      <w:r w:rsidR="00CC0A6F" w:rsidRPr="00604452">
        <w:t xml:space="preserve"> / </w:t>
      </w:r>
      <w:r w:rsidR="00D2067D" w:rsidRPr="00604452">
        <w:t>Deliverables</w:t>
      </w:r>
      <w:r w:rsidR="00CC0A6F" w:rsidRPr="00604452">
        <w:t xml:space="preserve"> </w:t>
      </w:r>
      <w:r w:rsidR="00B255FF" w:rsidRPr="00604452">
        <w:t>/</w:t>
      </w:r>
      <w:r w:rsidR="00CC0A6F" w:rsidRPr="00604452">
        <w:t xml:space="preserve"> Target Dates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7" w:type="dxa"/>
          <w:right w:w="97" w:type="dxa"/>
        </w:tblCellMar>
        <w:tblLook w:val="0000" w:firstRow="0" w:lastRow="0" w:firstColumn="0" w:lastColumn="0" w:noHBand="0" w:noVBand="0"/>
      </w:tblPr>
      <w:tblGrid>
        <w:gridCol w:w="7747"/>
        <w:gridCol w:w="2430"/>
      </w:tblGrid>
      <w:tr w:rsidR="00861DC1" w:rsidRPr="00604452" w14:paraId="072B010A" w14:textId="77777777" w:rsidTr="00097B2F">
        <w:tblPrEx>
          <w:tblCellMar>
            <w:top w:w="0" w:type="dxa"/>
            <w:bottom w:w="0" w:type="dxa"/>
          </w:tblCellMar>
        </w:tblPrEx>
        <w:tc>
          <w:tcPr>
            <w:tcW w:w="7747" w:type="dxa"/>
            <w:tcBorders>
              <w:top w:val="single" w:sz="4" w:space="0" w:color="auto"/>
              <w:left w:val="single" w:sz="4" w:space="0" w:color="auto"/>
              <w:bottom w:val="single" w:sz="4" w:space="0" w:color="auto"/>
              <w:right w:val="single" w:sz="4" w:space="0" w:color="auto"/>
            </w:tcBorders>
            <w:shd w:val="clear" w:color="auto" w:fill="D9D9D9"/>
          </w:tcPr>
          <w:p w14:paraId="1F46D2E7" w14:textId="77777777" w:rsidR="00044831" w:rsidRPr="00604452" w:rsidRDefault="00044831" w:rsidP="00BA60B5">
            <w:pPr>
              <w:rPr>
                <w:sz w:val="20"/>
              </w:rPr>
            </w:pPr>
          </w:p>
        </w:tc>
        <w:tc>
          <w:tcPr>
            <w:tcW w:w="2430" w:type="dxa"/>
            <w:tcBorders>
              <w:top w:val="single" w:sz="4" w:space="0" w:color="auto"/>
              <w:left w:val="single" w:sz="4" w:space="0" w:color="auto"/>
              <w:bottom w:val="single" w:sz="4" w:space="0" w:color="auto"/>
              <w:right w:val="single" w:sz="4" w:space="0" w:color="auto"/>
            </w:tcBorders>
            <w:shd w:val="clear" w:color="auto" w:fill="D9D9D9"/>
          </w:tcPr>
          <w:p w14:paraId="7B159CBD" w14:textId="77777777" w:rsidR="00861DC1" w:rsidRPr="00604452" w:rsidRDefault="00984EDE" w:rsidP="00BA60B5">
            <w:pPr>
              <w:rPr>
                <w:sz w:val="20"/>
              </w:rPr>
            </w:pPr>
            <w:r w:rsidRPr="00604452">
              <w:rPr>
                <w:b/>
                <w:sz w:val="20"/>
              </w:rPr>
              <w:t>Target Date</w:t>
            </w:r>
          </w:p>
        </w:tc>
      </w:tr>
      <w:tr w:rsidR="0034295E" w:rsidRPr="00604452" w14:paraId="0951B1D4" w14:textId="77777777" w:rsidTr="0068022F">
        <w:tblPrEx>
          <w:tblCellMar>
            <w:top w:w="0" w:type="dxa"/>
            <w:bottom w:w="0" w:type="dxa"/>
          </w:tblCellMar>
        </w:tblPrEx>
        <w:tc>
          <w:tcPr>
            <w:tcW w:w="7747" w:type="dxa"/>
            <w:vAlign w:val="bottom"/>
          </w:tcPr>
          <w:p w14:paraId="17D39236" w14:textId="77777777" w:rsidR="0034295E" w:rsidRPr="00604452" w:rsidRDefault="001803A1" w:rsidP="00271BC3">
            <w:pPr>
              <w:jc w:val="left"/>
              <w:rPr>
                <w:rFonts w:ascii="Courier New" w:hAnsi="Courier New" w:cs="Courier New"/>
                <w:b/>
                <w:sz w:val="20"/>
              </w:rPr>
            </w:pPr>
            <w:r w:rsidRPr="00604452">
              <w:rPr>
                <w:rFonts w:ascii="Courier New" w:hAnsi="Courier New" w:cs="Courier New"/>
                <w:b/>
                <w:sz w:val="20"/>
              </w:rPr>
              <w:t xml:space="preserve">Health </w:t>
            </w:r>
            <w:r w:rsidR="009C68AF" w:rsidRPr="00604452">
              <w:rPr>
                <w:rFonts w:ascii="Courier New" w:hAnsi="Courier New" w:cs="Courier New"/>
                <w:b/>
                <w:sz w:val="20"/>
              </w:rPr>
              <w:t xml:space="preserve">Quality DAM </w:t>
            </w:r>
            <w:r w:rsidR="0035395E" w:rsidRPr="00604452">
              <w:rPr>
                <w:rFonts w:ascii="Courier New" w:hAnsi="Courier New" w:cs="Courier New"/>
                <w:b/>
                <w:sz w:val="20"/>
              </w:rPr>
              <w:t>re</w:t>
            </w:r>
            <w:r w:rsidR="00271BC3" w:rsidRPr="00604452">
              <w:rPr>
                <w:rFonts w:ascii="Courier New" w:hAnsi="Courier New" w:cs="Courier New"/>
                <w:b/>
                <w:sz w:val="20"/>
              </w:rPr>
              <w:t xml:space="preserve">submitted for </w:t>
            </w:r>
            <w:r w:rsidR="00E6654A" w:rsidRPr="00604452">
              <w:rPr>
                <w:rFonts w:ascii="Courier New" w:hAnsi="Courier New" w:cs="Courier New"/>
                <w:b/>
                <w:sz w:val="20"/>
              </w:rPr>
              <w:t xml:space="preserve">informative </w:t>
            </w:r>
            <w:r w:rsidR="00271BC3" w:rsidRPr="00604452">
              <w:rPr>
                <w:rFonts w:ascii="Courier New" w:hAnsi="Courier New" w:cs="Courier New"/>
                <w:b/>
                <w:sz w:val="20"/>
              </w:rPr>
              <w:t>ballot</w:t>
            </w:r>
          </w:p>
        </w:tc>
        <w:tc>
          <w:tcPr>
            <w:tcW w:w="2430" w:type="dxa"/>
            <w:vAlign w:val="bottom"/>
          </w:tcPr>
          <w:p w14:paraId="2A9CD039" w14:textId="77777777" w:rsidR="0034295E" w:rsidRPr="00604452" w:rsidRDefault="0035395E" w:rsidP="0068022F">
            <w:pPr>
              <w:jc w:val="left"/>
              <w:rPr>
                <w:rFonts w:ascii="Courier New" w:hAnsi="Courier New" w:cs="Courier New"/>
                <w:b/>
                <w:sz w:val="20"/>
              </w:rPr>
            </w:pPr>
            <w:r w:rsidRPr="00604452">
              <w:rPr>
                <w:rFonts w:ascii="Courier New" w:hAnsi="Courier New" w:cs="Courier New"/>
                <w:b/>
                <w:sz w:val="20"/>
              </w:rPr>
              <w:t>May 2014 cycle</w:t>
            </w:r>
          </w:p>
          <w:p w14:paraId="5CECF3CC" w14:textId="77777777" w:rsidR="00A36117" w:rsidRPr="00604452" w:rsidRDefault="00A36117" w:rsidP="0068022F">
            <w:pPr>
              <w:jc w:val="left"/>
              <w:rPr>
                <w:b/>
                <w:color w:val="000000"/>
                <w:sz w:val="20"/>
              </w:rPr>
            </w:pPr>
            <w:r w:rsidRPr="00604452">
              <w:rPr>
                <w:rFonts w:ascii="Courier New" w:hAnsi="Courier New" w:cs="Courier New"/>
                <w:b/>
                <w:sz w:val="20"/>
              </w:rPr>
              <w:t>(</w:t>
            </w:r>
            <w:proofErr w:type="gramStart"/>
            <w:r w:rsidRPr="00604452">
              <w:rPr>
                <w:rFonts w:ascii="Courier New" w:hAnsi="Courier New" w:cs="Courier New"/>
                <w:b/>
                <w:sz w:val="20"/>
              </w:rPr>
              <w:t>potentially</w:t>
            </w:r>
            <w:proofErr w:type="gramEnd"/>
            <w:r w:rsidRPr="00604452">
              <w:rPr>
                <w:rFonts w:ascii="Courier New" w:hAnsi="Courier New" w:cs="Courier New"/>
                <w:b/>
                <w:sz w:val="20"/>
              </w:rPr>
              <w:t xml:space="preserve"> Sept 2014 cycle also)</w:t>
            </w:r>
          </w:p>
        </w:tc>
      </w:tr>
      <w:tr w:rsidR="0034295E" w:rsidRPr="00604452" w14:paraId="0963DF4F" w14:textId="77777777" w:rsidTr="00DA30EC">
        <w:tblPrEx>
          <w:tblCellMar>
            <w:top w:w="0" w:type="dxa"/>
            <w:bottom w:w="0" w:type="dxa"/>
          </w:tblCellMar>
        </w:tblPrEx>
        <w:tc>
          <w:tcPr>
            <w:tcW w:w="7747" w:type="dxa"/>
          </w:tcPr>
          <w:p w14:paraId="1E1FC7E4" w14:textId="455B02F0" w:rsidR="0034295E" w:rsidRPr="00604452" w:rsidRDefault="0035395E" w:rsidP="00116BDF">
            <w:pPr>
              <w:jc w:val="left"/>
              <w:rPr>
                <w:rFonts w:ascii="Courier New" w:hAnsi="Courier New" w:cs="Courier New"/>
                <w:b/>
                <w:sz w:val="20"/>
              </w:rPr>
            </w:pPr>
            <w:r w:rsidRPr="00604452">
              <w:rPr>
                <w:rFonts w:ascii="Courier New" w:hAnsi="Courier New" w:cs="Courier New"/>
                <w:b/>
                <w:sz w:val="20"/>
              </w:rPr>
              <w:t>Health Quality Logical Model</w:t>
            </w:r>
            <w:r w:rsidR="00A36117" w:rsidRPr="00604452">
              <w:rPr>
                <w:rFonts w:ascii="Courier New" w:hAnsi="Courier New" w:cs="Courier New"/>
                <w:b/>
                <w:sz w:val="20"/>
              </w:rPr>
              <w:t>,</w:t>
            </w:r>
            <w:r w:rsidRPr="00604452">
              <w:rPr>
                <w:rFonts w:ascii="Courier New" w:hAnsi="Courier New" w:cs="Courier New"/>
                <w:b/>
                <w:sz w:val="20"/>
              </w:rPr>
              <w:t xml:space="preserve"> </w:t>
            </w:r>
            <w:r w:rsidR="00116BDF">
              <w:rPr>
                <w:rFonts w:ascii="Courier New" w:hAnsi="Courier New" w:cs="Courier New"/>
                <w:b/>
                <w:sz w:val="20"/>
              </w:rPr>
              <w:t xml:space="preserve">mapping to </w:t>
            </w:r>
            <w:r w:rsidR="00A36117" w:rsidRPr="00604452">
              <w:rPr>
                <w:rFonts w:ascii="Courier New" w:hAnsi="Courier New" w:cs="Courier New"/>
                <w:b/>
                <w:sz w:val="20"/>
              </w:rPr>
              <w:t xml:space="preserve">FHIR </w:t>
            </w:r>
            <w:r w:rsidR="00116BDF">
              <w:rPr>
                <w:rFonts w:ascii="Courier New" w:hAnsi="Courier New" w:cs="Courier New"/>
                <w:b/>
                <w:sz w:val="20"/>
              </w:rPr>
              <w:t>resources</w:t>
            </w:r>
            <w:r w:rsidR="00A36117" w:rsidRPr="00604452">
              <w:rPr>
                <w:rFonts w:ascii="Courier New" w:hAnsi="Courier New" w:cs="Courier New"/>
                <w:b/>
                <w:sz w:val="20"/>
              </w:rPr>
              <w:t xml:space="preserve">, and recommendations </w:t>
            </w:r>
            <w:r w:rsidRPr="00604452">
              <w:rPr>
                <w:rFonts w:ascii="Courier New" w:hAnsi="Courier New" w:cs="Courier New"/>
                <w:b/>
                <w:sz w:val="20"/>
              </w:rPr>
              <w:t>for comments only ballot</w:t>
            </w:r>
          </w:p>
        </w:tc>
        <w:tc>
          <w:tcPr>
            <w:tcW w:w="2430" w:type="dxa"/>
          </w:tcPr>
          <w:p w14:paraId="4444404F" w14:textId="77777777" w:rsidR="0034295E" w:rsidRPr="00604452" w:rsidRDefault="0035395E" w:rsidP="00271BC3">
            <w:pPr>
              <w:jc w:val="left"/>
              <w:rPr>
                <w:rFonts w:ascii="Courier New" w:hAnsi="Courier New" w:cs="Courier New"/>
                <w:b/>
                <w:sz w:val="20"/>
              </w:rPr>
            </w:pPr>
            <w:r w:rsidRPr="00604452">
              <w:rPr>
                <w:rFonts w:ascii="Courier New" w:hAnsi="Courier New" w:cs="Courier New"/>
                <w:b/>
                <w:sz w:val="20"/>
              </w:rPr>
              <w:t>May 2014 cycle</w:t>
            </w:r>
          </w:p>
        </w:tc>
      </w:tr>
      <w:tr w:rsidR="0034295E" w:rsidRPr="00604452" w14:paraId="5C3AAFA8" w14:textId="77777777" w:rsidTr="00DA30EC">
        <w:tblPrEx>
          <w:tblCellMar>
            <w:top w:w="0" w:type="dxa"/>
            <w:bottom w:w="0" w:type="dxa"/>
          </w:tblCellMar>
        </w:tblPrEx>
        <w:tc>
          <w:tcPr>
            <w:tcW w:w="7747" w:type="dxa"/>
          </w:tcPr>
          <w:p w14:paraId="577A8D8C" w14:textId="77777777" w:rsidR="0034295E" w:rsidRPr="00604452" w:rsidRDefault="001803A1" w:rsidP="0035395E">
            <w:pPr>
              <w:jc w:val="left"/>
              <w:rPr>
                <w:rFonts w:ascii="Courier New" w:hAnsi="Courier New" w:cs="Courier New"/>
                <w:b/>
                <w:sz w:val="20"/>
              </w:rPr>
            </w:pPr>
            <w:r w:rsidRPr="00604452">
              <w:rPr>
                <w:rFonts w:ascii="Courier New" w:hAnsi="Courier New" w:cs="Courier New"/>
                <w:b/>
                <w:sz w:val="20"/>
              </w:rPr>
              <w:t>Health Quality</w:t>
            </w:r>
            <w:r w:rsidR="009C68AF" w:rsidRPr="00604452">
              <w:rPr>
                <w:rFonts w:ascii="Courier New" w:hAnsi="Courier New" w:cs="Courier New"/>
                <w:b/>
                <w:sz w:val="20"/>
              </w:rPr>
              <w:t xml:space="preserve"> </w:t>
            </w:r>
            <w:r w:rsidR="0035395E" w:rsidRPr="00604452">
              <w:rPr>
                <w:rFonts w:ascii="Courier New" w:hAnsi="Courier New" w:cs="Courier New"/>
                <w:b/>
                <w:sz w:val="20"/>
              </w:rPr>
              <w:t>Logical Model for DSTU ballot</w:t>
            </w:r>
          </w:p>
        </w:tc>
        <w:tc>
          <w:tcPr>
            <w:tcW w:w="2430" w:type="dxa"/>
          </w:tcPr>
          <w:p w14:paraId="13952860" w14:textId="77777777" w:rsidR="0034295E" w:rsidRPr="00604452" w:rsidRDefault="0035395E" w:rsidP="00271BC3">
            <w:pPr>
              <w:jc w:val="left"/>
              <w:rPr>
                <w:rFonts w:ascii="Courier New" w:hAnsi="Courier New" w:cs="Courier New"/>
                <w:b/>
                <w:sz w:val="20"/>
              </w:rPr>
            </w:pPr>
            <w:r w:rsidRPr="00604452">
              <w:rPr>
                <w:rFonts w:ascii="Courier New" w:hAnsi="Courier New" w:cs="Courier New"/>
                <w:b/>
                <w:sz w:val="20"/>
              </w:rPr>
              <w:t>Sept 2014 cycle</w:t>
            </w:r>
          </w:p>
        </w:tc>
      </w:tr>
      <w:tr w:rsidR="004A335A" w:rsidRPr="00604452" w14:paraId="25130233" w14:textId="77777777" w:rsidTr="005B20D9">
        <w:tblPrEx>
          <w:tblCellMar>
            <w:top w:w="0" w:type="dxa"/>
            <w:bottom w:w="0" w:type="dxa"/>
          </w:tblCellMar>
        </w:tblPrEx>
        <w:tc>
          <w:tcPr>
            <w:tcW w:w="7747" w:type="dxa"/>
            <w:vAlign w:val="bottom"/>
          </w:tcPr>
          <w:p w14:paraId="5271B67E" w14:textId="77777777" w:rsidR="004A335A" w:rsidRPr="00604452" w:rsidRDefault="004A335A" w:rsidP="003A5D0D">
            <w:pPr>
              <w:jc w:val="left"/>
              <w:rPr>
                <w:rFonts w:ascii="Courier New" w:hAnsi="Courier New" w:cs="Courier New"/>
                <w:b/>
                <w:sz w:val="20"/>
              </w:rPr>
            </w:pPr>
          </w:p>
        </w:tc>
        <w:tc>
          <w:tcPr>
            <w:tcW w:w="2430" w:type="dxa"/>
            <w:vAlign w:val="bottom"/>
          </w:tcPr>
          <w:p w14:paraId="6F72E047" w14:textId="77777777" w:rsidR="004A335A" w:rsidRPr="00604452" w:rsidRDefault="004A335A" w:rsidP="005B20D9">
            <w:pPr>
              <w:jc w:val="left"/>
              <w:rPr>
                <w:b/>
                <w:color w:val="000000"/>
                <w:sz w:val="20"/>
              </w:rPr>
            </w:pPr>
          </w:p>
        </w:tc>
      </w:tr>
    </w:tbl>
    <w:p w14:paraId="6548227C" w14:textId="77777777" w:rsidR="00276538" w:rsidRPr="00604452" w:rsidRDefault="00276538" w:rsidP="00276538">
      <w:pPr>
        <w:pStyle w:val="Heading5-BoldNumbered"/>
        <w:numPr>
          <w:ilvl w:val="1"/>
          <w:numId w:val="3"/>
        </w:numPr>
        <w:spacing w:before="120"/>
      </w:pPr>
      <w:r w:rsidRPr="00604452">
        <w:t>Project Requirements</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276538" w:rsidRPr="00604452" w14:paraId="3436524C" w14:textId="77777777" w:rsidTr="0054012B">
        <w:tblPrEx>
          <w:tblCellMar>
            <w:top w:w="0" w:type="dxa"/>
            <w:bottom w:w="0" w:type="dxa"/>
          </w:tblCellMar>
        </w:tblPrEx>
        <w:trPr>
          <w:cantSplit/>
        </w:trPr>
        <w:tc>
          <w:tcPr>
            <w:tcW w:w="10188" w:type="dxa"/>
          </w:tcPr>
          <w:p w14:paraId="1B5FE596" w14:textId="77777777" w:rsidR="005E3455" w:rsidRPr="00604452" w:rsidRDefault="005E3455" w:rsidP="00F23763">
            <w:pPr>
              <w:jc w:val="left"/>
              <w:rPr>
                <w:rFonts w:ascii="Courier New" w:hAnsi="Courier New" w:cs="Courier New"/>
                <w:b/>
                <w:sz w:val="20"/>
              </w:rPr>
            </w:pPr>
            <w:r w:rsidRPr="00604452">
              <w:rPr>
                <w:rFonts w:ascii="Courier New" w:hAnsi="Courier New" w:cs="Courier New"/>
                <w:b/>
                <w:sz w:val="20"/>
              </w:rPr>
              <w:t>Documentation of the existing vMR, QDM, and a synthesis of requirements of the harmonization of both models can be found at the following links:</w:t>
            </w:r>
          </w:p>
          <w:p w14:paraId="48F76C9B" w14:textId="77777777" w:rsidR="008E3ABA" w:rsidRPr="00604452" w:rsidRDefault="008E3ABA" w:rsidP="00F23763">
            <w:pPr>
              <w:jc w:val="left"/>
              <w:rPr>
                <w:rFonts w:ascii="Courier New" w:hAnsi="Courier New" w:cs="Courier New"/>
                <w:b/>
                <w:sz w:val="20"/>
              </w:rPr>
            </w:pPr>
          </w:p>
          <w:p w14:paraId="570E4A3A" w14:textId="77777777" w:rsidR="00F23763" w:rsidRPr="00604452" w:rsidRDefault="00F23763" w:rsidP="00F23763">
            <w:pPr>
              <w:jc w:val="left"/>
              <w:rPr>
                <w:rFonts w:ascii="Courier New" w:hAnsi="Courier New" w:cs="Courier New"/>
                <w:b/>
                <w:sz w:val="20"/>
              </w:rPr>
            </w:pPr>
            <w:r w:rsidRPr="00604452">
              <w:rPr>
                <w:rFonts w:ascii="Courier New" w:hAnsi="Courier New" w:cs="Courier New"/>
                <w:b/>
                <w:sz w:val="20"/>
              </w:rPr>
              <w:t xml:space="preserve">HL7 VMR Project: </w:t>
            </w:r>
            <w:hyperlink r:id="rId10" w:history="1">
              <w:r w:rsidRPr="00604452">
                <w:rPr>
                  <w:rStyle w:val="Hyperlink"/>
                  <w:rFonts w:ascii="Courier New" w:hAnsi="Courier New" w:cs="Courier New"/>
                  <w:b/>
                  <w:sz w:val="20"/>
                </w:rPr>
                <w:t>http://wiki.hl7.org/index.php?title=Virtual_Medical_Record_%28vMR%29</w:t>
              </w:r>
            </w:hyperlink>
          </w:p>
          <w:p w14:paraId="5A427DB1" w14:textId="77777777" w:rsidR="005E3455" w:rsidRPr="00604452" w:rsidRDefault="005E3455" w:rsidP="00F23763">
            <w:pPr>
              <w:jc w:val="left"/>
              <w:rPr>
                <w:rFonts w:ascii="Courier New" w:hAnsi="Courier New" w:cs="Courier New"/>
                <w:b/>
                <w:sz w:val="20"/>
              </w:rPr>
            </w:pPr>
          </w:p>
          <w:p w14:paraId="43DCDB59" w14:textId="77777777" w:rsidR="00276538" w:rsidRPr="00604452" w:rsidRDefault="008C038C" w:rsidP="00F23763">
            <w:pPr>
              <w:jc w:val="left"/>
              <w:rPr>
                <w:rFonts w:ascii="Courier New" w:hAnsi="Courier New" w:cs="Courier New"/>
                <w:b/>
                <w:sz w:val="20"/>
              </w:rPr>
            </w:pPr>
            <w:r w:rsidRPr="00604452">
              <w:rPr>
                <w:rFonts w:ascii="Courier New" w:hAnsi="Courier New" w:cs="Courier New"/>
                <w:b/>
                <w:sz w:val="20"/>
              </w:rPr>
              <w:t xml:space="preserve">NQF QDM: </w:t>
            </w:r>
            <w:hyperlink r:id="rId11" w:history="1">
              <w:r w:rsidRPr="00604452">
                <w:rPr>
                  <w:rStyle w:val="Hyperlink"/>
                  <w:rFonts w:ascii="Courier New" w:hAnsi="Courier New" w:cs="Courier New"/>
                  <w:b/>
                  <w:sz w:val="20"/>
                </w:rPr>
                <w:t>http://www.qualityforum.org/QualityDataModel.aspx#t=2&amp;s=&amp;p</w:t>
              </w:r>
            </w:hyperlink>
            <w:r w:rsidRPr="00604452">
              <w:rPr>
                <w:rFonts w:ascii="Courier New" w:hAnsi="Courier New" w:cs="Courier New"/>
                <w:b/>
                <w:sz w:val="20"/>
              </w:rPr>
              <w:t xml:space="preserve">= </w:t>
            </w:r>
            <w:r w:rsidR="00276538" w:rsidRPr="00604452">
              <w:rPr>
                <w:rFonts w:ascii="Courier New" w:hAnsi="Courier New" w:cs="Courier New"/>
                <w:b/>
                <w:sz w:val="20"/>
              </w:rPr>
              <w:t xml:space="preserve"> </w:t>
            </w:r>
          </w:p>
          <w:p w14:paraId="0AD7BC54" w14:textId="77777777" w:rsidR="005E3455" w:rsidRPr="00604452" w:rsidRDefault="005E3455" w:rsidP="00F23763">
            <w:pPr>
              <w:jc w:val="left"/>
              <w:rPr>
                <w:rFonts w:ascii="Courier New" w:hAnsi="Courier New" w:cs="Courier New"/>
                <w:b/>
                <w:sz w:val="20"/>
              </w:rPr>
            </w:pPr>
          </w:p>
          <w:p w14:paraId="11609193" w14:textId="77777777" w:rsidR="005E3455" w:rsidRPr="00604452" w:rsidRDefault="005E3455" w:rsidP="00F23763">
            <w:pPr>
              <w:jc w:val="left"/>
              <w:rPr>
                <w:rFonts w:ascii="Courier New" w:hAnsi="Courier New" w:cs="Courier New"/>
                <w:b/>
                <w:sz w:val="20"/>
              </w:rPr>
            </w:pPr>
            <w:r w:rsidRPr="00604452">
              <w:rPr>
                <w:rFonts w:ascii="Courier New" w:hAnsi="Courier New" w:cs="Courier New"/>
                <w:b/>
                <w:sz w:val="20"/>
              </w:rPr>
              <w:t xml:space="preserve">QDM/vMR Requirements document: </w:t>
            </w:r>
          </w:p>
          <w:p w14:paraId="40BD6A93" w14:textId="77777777" w:rsidR="005E3455" w:rsidRPr="00604452" w:rsidRDefault="00905326" w:rsidP="00F23763">
            <w:pPr>
              <w:jc w:val="left"/>
              <w:rPr>
                <w:rFonts w:ascii="Courier New" w:hAnsi="Courier New" w:cs="Courier New"/>
                <w:b/>
                <w:sz w:val="20"/>
              </w:rPr>
            </w:pPr>
            <w:hyperlink r:id="rId12" w:history="1">
              <w:r w:rsidRPr="00604452">
                <w:rPr>
                  <w:rStyle w:val="Hyperlink"/>
                  <w:rFonts w:ascii="Courier New" w:hAnsi="Courier New" w:cs="Courier New"/>
                  <w:b/>
                  <w:sz w:val="20"/>
                </w:rPr>
                <w:t>https://docs.google.com/document/d/1C01NCpQT5sDQUvMeIXbLr5caJOg9DGBbdL16qFeKizw/edit?usp=sharing</w:t>
              </w:r>
            </w:hyperlink>
          </w:p>
          <w:p w14:paraId="3DAE6FC1" w14:textId="77777777" w:rsidR="00905326" w:rsidRPr="00604452" w:rsidRDefault="00905326" w:rsidP="00F23763">
            <w:pPr>
              <w:jc w:val="left"/>
              <w:rPr>
                <w:rFonts w:ascii="Courier New" w:hAnsi="Courier New" w:cs="Courier New"/>
                <w:b/>
                <w:sz w:val="20"/>
              </w:rPr>
            </w:pPr>
          </w:p>
          <w:p w14:paraId="68021D99" w14:textId="77777777" w:rsidR="00905326" w:rsidRPr="00604452" w:rsidRDefault="00905326" w:rsidP="00F23763">
            <w:pPr>
              <w:jc w:val="left"/>
              <w:rPr>
                <w:rFonts w:ascii="Courier New" w:hAnsi="Courier New" w:cs="Courier New"/>
                <w:b/>
                <w:sz w:val="20"/>
              </w:rPr>
            </w:pPr>
            <w:r w:rsidRPr="00604452">
              <w:rPr>
                <w:rFonts w:ascii="Courier New" w:hAnsi="Courier New" w:cs="Courier New"/>
                <w:b/>
                <w:sz w:val="20"/>
              </w:rPr>
              <w:t>Additional requirements for the logical model will be documented in the project document repository.</w:t>
            </w:r>
          </w:p>
        </w:tc>
      </w:tr>
    </w:tbl>
    <w:p w14:paraId="22FFEDAD" w14:textId="77777777" w:rsidR="00276538" w:rsidRPr="00604452" w:rsidRDefault="00276538" w:rsidP="00276538">
      <w:pPr>
        <w:pStyle w:val="Heading5-BoldNumbered"/>
        <w:numPr>
          <w:ilvl w:val="1"/>
          <w:numId w:val="3"/>
        </w:numPr>
        <w:spacing w:before="120"/>
      </w:pPr>
      <w:r w:rsidRPr="00604452">
        <w:t>Project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4320"/>
        <w:gridCol w:w="1440"/>
        <w:gridCol w:w="2520"/>
      </w:tblGrid>
      <w:tr w:rsidR="00905326" w:rsidRPr="00604452" w14:paraId="243C7319" w14:textId="77777777" w:rsidTr="00905326">
        <w:tblPrEx>
          <w:tblCellMar>
            <w:top w:w="0" w:type="dxa"/>
            <w:bottom w:w="0" w:type="dxa"/>
          </w:tblCellMar>
        </w:tblPrEx>
        <w:trPr>
          <w:cantSplit/>
        </w:trPr>
        <w:tc>
          <w:tcPr>
            <w:tcW w:w="1908" w:type="dxa"/>
            <w:tcBorders>
              <w:top w:val="single" w:sz="4" w:space="0" w:color="auto"/>
              <w:left w:val="single" w:sz="4" w:space="0" w:color="auto"/>
              <w:bottom w:val="single" w:sz="4" w:space="0" w:color="auto"/>
              <w:right w:val="single" w:sz="4" w:space="0" w:color="auto"/>
            </w:tcBorders>
            <w:vAlign w:val="bottom"/>
          </w:tcPr>
          <w:p w14:paraId="4F4DC4F0" w14:textId="77777777" w:rsidR="00905326" w:rsidRPr="00604452" w:rsidRDefault="00905326" w:rsidP="00D313AA">
            <w:pPr>
              <w:rPr>
                <w:color w:val="000000"/>
                <w:sz w:val="20"/>
              </w:rPr>
            </w:pPr>
            <w:r w:rsidRPr="00604452">
              <w:rPr>
                <w:color w:val="000000"/>
                <w:sz w:val="20"/>
              </w:rPr>
              <w:t>Risk Description</w:t>
            </w:r>
          </w:p>
        </w:tc>
        <w:tc>
          <w:tcPr>
            <w:tcW w:w="8280" w:type="dxa"/>
            <w:gridSpan w:val="3"/>
            <w:tcBorders>
              <w:top w:val="single" w:sz="4" w:space="0" w:color="auto"/>
              <w:left w:val="single" w:sz="4" w:space="0" w:color="auto"/>
              <w:bottom w:val="single" w:sz="4" w:space="0" w:color="auto"/>
              <w:right w:val="single" w:sz="4" w:space="0" w:color="auto"/>
            </w:tcBorders>
            <w:vAlign w:val="bottom"/>
          </w:tcPr>
          <w:p w14:paraId="758902C7" w14:textId="77777777" w:rsidR="00905326" w:rsidRPr="00604452" w:rsidRDefault="00905326" w:rsidP="00D313AA">
            <w:pPr>
              <w:jc w:val="left"/>
              <w:rPr>
                <w:rFonts w:ascii="Courier New" w:hAnsi="Courier New" w:cs="Courier New"/>
                <w:b/>
                <w:sz w:val="20"/>
              </w:rPr>
            </w:pPr>
            <w:r w:rsidRPr="00604452">
              <w:rPr>
                <w:rFonts w:ascii="Courier New" w:hAnsi="Courier New" w:cs="Courier New"/>
                <w:b/>
                <w:sz w:val="20"/>
              </w:rPr>
              <w:t>Logical model development starts before the completion of the scope of the conceptual model</w:t>
            </w:r>
          </w:p>
        </w:tc>
      </w:tr>
      <w:tr w:rsidR="00905326" w:rsidRPr="00604452" w14:paraId="3BBDFD58" w14:textId="77777777" w:rsidTr="00905326">
        <w:tblPrEx>
          <w:tblCellMar>
            <w:top w:w="0" w:type="dxa"/>
            <w:bottom w:w="0" w:type="dxa"/>
          </w:tblCellMar>
        </w:tblPrEx>
        <w:trPr>
          <w:cantSplit/>
        </w:trPr>
        <w:tc>
          <w:tcPr>
            <w:tcW w:w="1908" w:type="dxa"/>
            <w:tcBorders>
              <w:top w:val="single" w:sz="4" w:space="0" w:color="auto"/>
              <w:left w:val="single" w:sz="4" w:space="0" w:color="auto"/>
              <w:bottom w:val="single" w:sz="4" w:space="0" w:color="auto"/>
              <w:right w:val="single" w:sz="4" w:space="0" w:color="auto"/>
            </w:tcBorders>
            <w:vAlign w:val="bottom"/>
          </w:tcPr>
          <w:p w14:paraId="3E1841A7" w14:textId="77777777" w:rsidR="00905326" w:rsidRPr="00604452" w:rsidRDefault="00905326" w:rsidP="00D313AA">
            <w:pPr>
              <w:rPr>
                <w:color w:val="000000"/>
                <w:sz w:val="20"/>
              </w:rPr>
            </w:pPr>
            <w:r w:rsidRPr="00604452">
              <w:rPr>
                <w:color w:val="000000"/>
                <w:sz w:val="20"/>
              </w:rPr>
              <w:lastRenderedPageBreak/>
              <w:t>Impact Description</w:t>
            </w:r>
          </w:p>
        </w:tc>
        <w:tc>
          <w:tcPr>
            <w:tcW w:w="8280" w:type="dxa"/>
            <w:gridSpan w:val="3"/>
            <w:tcBorders>
              <w:top w:val="single" w:sz="4" w:space="0" w:color="auto"/>
              <w:left w:val="single" w:sz="4" w:space="0" w:color="auto"/>
              <w:bottom w:val="single" w:sz="4" w:space="0" w:color="auto"/>
              <w:right w:val="single" w:sz="4" w:space="0" w:color="auto"/>
            </w:tcBorders>
            <w:vAlign w:val="bottom"/>
          </w:tcPr>
          <w:p w14:paraId="439B66A7" w14:textId="77777777" w:rsidR="00905326" w:rsidRPr="00604452" w:rsidRDefault="0061095F" w:rsidP="00D33650">
            <w:pPr>
              <w:jc w:val="left"/>
              <w:rPr>
                <w:rFonts w:ascii="Courier New" w:hAnsi="Courier New" w:cs="Courier New"/>
                <w:b/>
                <w:sz w:val="20"/>
              </w:rPr>
            </w:pPr>
            <w:r w:rsidRPr="00604452">
              <w:rPr>
                <w:rFonts w:ascii="Courier New" w:hAnsi="Courier New" w:cs="Courier New"/>
                <w:b/>
                <w:sz w:val="20"/>
              </w:rPr>
              <w:t>A complete conceptual model is needed for the development of the complete logical model to make sure the two are aligned with each other.</w:t>
            </w:r>
          </w:p>
        </w:tc>
      </w:tr>
      <w:tr w:rsidR="00905326" w:rsidRPr="00604452" w14:paraId="5340BCCB" w14:textId="77777777" w:rsidTr="00D313AA">
        <w:tblPrEx>
          <w:tblCellMar>
            <w:top w:w="0" w:type="dxa"/>
            <w:bottom w:w="0" w:type="dxa"/>
          </w:tblCellMar>
        </w:tblPrEx>
        <w:trPr>
          <w:cantSplit/>
        </w:trPr>
        <w:tc>
          <w:tcPr>
            <w:tcW w:w="1908" w:type="dxa"/>
            <w:vAlign w:val="bottom"/>
          </w:tcPr>
          <w:p w14:paraId="02ACE94C" w14:textId="77777777" w:rsidR="00905326" w:rsidRPr="00604452" w:rsidRDefault="00905326" w:rsidP="00D313AA">
            <w:pPr>
              <w:jc w:val="left"/>
              <w:rPr>
                <w:color w:val="000000"/>
                <w:sz w:val="20"/>
              </w:rPr>
            </w:pPr>
            <w:r w:rsidRPr="00604452">
              <w:rPr>
                <w:color w:val="000000"/>
                <w:sz w:val="20"/>
              </w:rPr>
              <w:t>Probability:</w:t>
            </w:r>
          </w:p>
        </w:tc>
        <w:tc>
          <w:tcPr>
            <w:tcW w:w="4320" w:type="dxa"/>
            <w:vAlign w:val="bottom"/>
          </w:tcPr>
          <w:tbl>
            <w:tblPr>
              <w:tblW w:w="2430" w:type="dxa"/>
              <w:tblLayout w:type="fixed"/>
              <w:tblCellMar>
                <w:left w:w="0" w:type="dxa"/>
                <w:right w:w="0" w:type="dxa"/>
              </w:tblCellMar>
              <w:tblLook w:val="01E0" w:firstRow="1" w:lastRow="1" w:firstColumn="1" w:lastColumn="1" w:noHBand="0" w:noVBand="0"/>
            </w:tblPr>
            <w:tblGrid>
              <w:gridCol w:w="720"/>
              <w:gridCol w:w="972"/>
              <w:gridCol w:w="738"/>
            </w:tblGrid>
            <w:tr w:rsidR="00905326" w:rsidRPr="00604452" w14:paraId="483F7321" w14:textId="77777777" w:rsidTr="00D313AA">
              <w:tc>
                <w:tcPr>
                  <w:tcW w:w="720" w:type="dxa"/>
                </w:tcPr>
                <w:p w14:paraId="3E7EB14C" w14:textId="77777777" w:rsidR="00905326" w:rsidRPr="00604452" w:rsidRDefault="00905326" w:rsidP="00D313AA">
                  <w:pPr>
                    <w:jc w:val="left"/>
                    <w:rPr>
                      <w:sz w:val="16"/>
                      <w:szCs w:val="16"/>
                    </w:rPr>
                  </w:pPr>
                  <w:r w:rsidRPr="00604452">
                    <w:rPr>
                      <w:sz w:val="16"/>
                      <w:szCs w:val="16"/>
                    </w:rPr>
                    <w:fldChar w:fldCharType="begin">
                      <w:ffData>
                        <w:name w:val=""/>
                        <w:enabled/>
                        <w:calcOnExit w:val="0"/>
                        <w:checkBox>
                          <w:size w:val="16"/>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High</w:t>
                  </w:r>
                </w:p>
              </w:tc>
              <w:tc>
                <w:tcPr>
                  <w:tcW w:w="972" w:type="dxa"/>
                </w:tcPr>
                <w:p w14:paraId="1D647C4B" w14:textId="77777777" w:rsidR="00905326" w:rsidRPr="00604452" w:rsidRDefault="00905326" w:rsidP="00D313AA">
                  <w:pPr>
                    <w:jc w:val="left"/>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Medium</w:t>
                  </w:r>
                </w:p>
              </w:tc>
              <w:tc>
                <w:tcPr>
                  <w:tcW w:w="738" w:type="dxa"/>
                </w:tcPr>
                <w:p w14:paraId="3300FEE5" w14:textId="77777777" w:rsidR="00905326" w:rsidRPr="00604452" w:rsidRDefault="00905326" w:rsidP="00D313AA">
                  <w:pPr>
                    <w:jc w:val="left"/>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Low</w:t>
                  </w:r>
                </w:p>
              </w:tc>
            </w:tr>
          </w:tbl>
          <w:p w14:paraId="45308DF5" w14:textId="77777777" w:rsidR="00905326" w:rsidRPr="00604452" w:rsidRDefault="00905326" w:rsidP="00D313AA">
            <w:pPr>
              <w:jc w:val="left"/>
              <w:rPr>
                <w:sz w:val="20"/>
              </w:rPr>
            </w:pPr>
          </w:p>
        </w:tc>
        <w:tc>
          <w:tcPr>
            <w:tcW w:w="1440" w:type="dxa"/>
            <w:vAlign w:val="bottom"/>
          </w:tcPr>
          <w:p w14:paraId="72C2C917" w14:textId="77777777" w:rsidR="00905326" w:rsidRPr="00604452" w:rsidRDefault="00905326" w:rsidP="00D313AA">
            <w:pPr>
              <w:jc w:val="left"/>
              <w:rPr>
                <w:rFonts w:ascii="Courier New" w:hAnsi="Courier New" w:cs="Courier New"/>
                <w:b/>
                <w:sz w:val="20"/>
              </w:rPr>
            </w:pPr>
            <w:r w:rsidRPr="00604452">
              <w:rPr>
                <w:color w:val="000000"/>
                <w:sz w:val="20"/>
              </w:rPr>
              <w:t>Severity:</w:t>
            </w:r>
          </w:p>
        </w:tc>
        <w:tc>
          <w:tcPr>
            <w:tcW w:w="2520" w:type="dxa"/>
          </w:tcPr>
          <w:tbl>
            <w:tblPr>
              <w:tblW w:w="2430" w:type="dxa"/>
              <w:tblLayout w:type="fixed"/>
              <w:tblCellMar>
                <w:left w:w="0" w:type="dxa"/>
                <w:right w:w="0" w:type="dxa"/>
              </w:tblCellMar>
              <w:tblLook w:val="01E0" w:firstRow="1" w:lastRow="1" w:firstColumn="1" w:lastColumn="1" w:noHBand="0" w:noVBand="0"/>
            </w:tblPr>
            <w:tblGrid>
              <w:gridCol w:w="720"/>
              <w:gridCol w:w="972"/>
              <w:gridCol w:w="738"/>
            </w:tblGrid>
            <w:tr w:rsidR="00905326" w:rsidRPr="00604452" w14:paraId="5548965A" w14:textId="77777777" w:rsidTr="00D313AA">
              <w:tc>
                <w:tcPr>
                  <w:tcW w:w="720" w:type="dxa"/>
                  <w:vAlign w:val="bottom"/>
                </w:tcPr>
                <w:p w14:paraId="35A9766F" w14:textId="77777777" w:rsidR="00905326" w:rsidRPr="00604452" w:rsidRDefault="0061095F" w:rsidP="00D313AA">
                  <w:pPr>
                    <w:jc w:val="left"/>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905326" w:rsidRPr="00604452">
                    <w:rPr>
                      <w:sz w:val="16"/>
                      <w:szCs w:val="16"/>
                    </w:rPr>
                    <w:t xml:space="preserve"> High</w:t>
                  </w:r>
                </w:p>
              </w:tc>
              <w:tc>
                <w:tcPr>
                  <w:tcW w:w="972" w:type="dxa"/>
                  <w:vAlign w:val="bottom"/>
                </w:tcPr>
                <w:p w14:paraId="41315C90" w14:textId="77777777" w:rsidR="00905326" w:rsidRPr="00604452" w:rsidRDefault="0061095F" w:rsidP="00D33650">
                  <w:pPr>
                    <w:jc w:val="left"/>
                    <w:rPr>
                      <w:sz w:val="16"/>
                      <w:szCs w:val="16"/>
                    </w:rPr>
                  </w:pPr>
                  <w:r w:rsidRPr="00604452">
                    <w:rPr>
                      <w:sz w:val="16"/>
                      <w:szCs w:val="16"/>
                    </w:rPr>
                    <w:t xml:space="preserve"> </w:t>
                  </w:r>
                  <w:r w:rsidRPr="00604452">
                    <w:rPr>
                      <w:sz w:val="16"/>
                      <w:szCs w:val="16"/>
                    </w:rPr>
                    <w:fldChar w:fldCharType="begin">
                      <w:ffData>
                        <w:name w:val=""/>
                        <w:enabled/>
                        <w:calcOnExit w:val="0"/>
                        <w:checkBox>
                          <w:size w:val="16"/>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905326" w:rsidRPr="00604452">
                    <w:rPr>
                      <w:sz w:val="16"/>
                      <w:szCs w:val="16"/>
                    </w:rPr>
                    <w:t xml:space="preserve"> Medium</w:t>
                  </w:r>
                </w:p>
              </w:tc>
              <w:tc>
                <w:tcPr>
                  <w:tcW w:w="738" w:type="dxa"/>
                  <w:vAlign w:val="bottom"/>
                </w:tcPr>
                <w:p w14:paraId="1DB8CACB" w14:textId="77777777" w:rsidR="00905326" w:rsidRPr="00604452" w:rsidRDefault="00905326" w:rsidP="00D313AA">
                  <w:pPr>
                    <w:jc w:val="left"/>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Low</w:t>
                  </w:r>
                </w:p>
              </w:tc>
            </w:tr>
          </w:tbl>
          <w:p w14:paraId="5CBCD4E8" w14:textId="77777777" w:rsidR="00905326" w:rsidRPr="00604452" w:rsidRDefault="00905326" w:rsidP="00D313AA">
            <w:pPr>
              <w:jc w:val="left"/>
              <w:rPr>
                <w:rFonts w:ascii="Courier New" w:hAnsi="Courier New" w:cs="Courier New"/>
                <w:b/>
                <w:sz w:val="20"/>
              </w:rPr>
            </w:pPr>
          </w:p>
        </w:tc>
      </w:tr>
      <w:tr w:rsidR="00905326" w:rsidRPr="00604452" w14:paraId="1EC52678" w14:textId="77777777" w:rsidTr="00D313AA">
        <w:tblPrEx>
          <w:tblCellMar>
            <w:top w:w="0" w:type="dxa"/>
            <w:bottom w:w="0" w:type="dxa"/>
          </w:tblCellMar>
        </w:tblPrEx>
        <w:trPr>
          <w:cantSplit/>
        </w:trPr>
        <w:tc>
          <w:tcPr>
            <w:tcW w:w="1908" w:type="dxa"/>
            <w:vAlign w:val="bottom"/>
          </w:tcPr>
          <w:p w14:paraId="7597A2E4" w14:textId="77777777" w:rsidR="00905326" w:rsidRPr="00604452" w:rsidRDefault="00905326" w:rsidP="00D313AA">
            <w:pPr>
              <w:rPr>
                <w:color w:val="000000"/>
                <w:sz w:val="20"/>
              </w:rPr>
            </w:pPr>
            <w:r w:rsidRPr="00604452">
              <w:rPr>
                <w:color w:val="000000"/>
                <w:sz w:val="20"/>
              </w:rPr>
              <w:t>Mitigation Plan</w:t>
            </w:r>
          </w:p>
        </w:tc>
        <w:tc>
          <w:tcPr>
            <w:tcW w:w="8280" w:type="dxa"/>
            <w:gridSpan w:val="3"/>
            <w:vAlign w:val="bottom"/>
          </w:tcPr>
          <w:p w14:paraId="5550FB4A" w14:textId="77777777" w:rsidR="0061095F" w:rsidRPr="00604452" w:rsidRDefault="0061095F" w:rsidP="00D33650">
            <w:pPr>
              <w:numPr>
                <w:ilvl w:val="0"/>
                <w:numId w:val="30"/>
              </w:numPr>
              <w:jc w:val="left"/>
              <w:rPr>
                <w:rFonts w:ascii="Courier New" w:hAnsi="Courier New" w:cs="Courier New"/>
                <w:sz w:val="20"/>
              </w:rPr>
            </w:pPr>
            <w:r w:rsidRPr="00604452">
              <w:rPr>
                <w:rFonts w:ascii="Courier New" w:hAnsi="Courier New" w:cs="Courier New"/>
                <w:b/>
                <w:sz w:val="20"/>
              </w:rPr>
              <w:t>The core of the conceptual model has been completed and several clinical statements already developed. The current conceptual model is sufficient to start the development of the logical model and submit for the comment-only ballot in May. We expect to complete the remainder of the conceptual model in time for the May ballot and use that to complete the remainder of the logical model for the September ballot.</w:t>
            </w:r>
          </w:p>
        </w:tc>
      </w:tr>
    </w:tbl>
    <w:p w14:paraId="0C61823E" w14:textId="77777777" w:rsidR="00881C8C" w:rsidRPr="00604452" w:rsidRDefault="00881C8C" w:rsidP="00B42C1E">
      <w:pPr>
        <w:pStyle w:val="Heading5-BoldNumbered"/>
        <w:numPr>
          <w:ilvl w:val="0"/>
          <w:numId w:val="0"/>
        </w:numPr>
        <w:spacing w:before="0" w:after="0"/>
      </w:pPr>
    </w:p>
    <w:p w14:paraId="13CE444A" w14:textId="77777777" w:rsidR="00B42C1E" w:rsidRPr="00604452" w:rsidRDefault="00B42C1E" w:rsidP="00B42C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4320"/>
        <w:gridCol w:w="1440"/>
        <w:gridCol w:w="2520"/>
      </w:tblGrid>
      <w:tr w:rsidR="00B42C1E" w:rsidRPr="00604452" w14:paraId="19D7B4EE" w14:textId="77777777" w:rsidTr="00833C9F">
        <w:tblPrEx>
          <w:tblCellMar>
            <w:top w:w="0" w:type="dxa"/>
            <w:bottom w:w="0" w:type="dxa"/>
          </w:tblCellMar>
        </w:tblPrEx>
        <w:trPr>
          <w:cantSplit/>
        </w:trPr>
        <w:tc>
          <w:tcPr>
            <w:tcW w:w="1908" w:type="dxa"/>
            <w:tcBorders>
              <w:top w:val="single" w:sz="4" w:space="0" w:color="auto"/>
              <w:left w:val="single" w:sz="4" w:space="0" w:color="auto"/>
              <w:bottom w:val="single" w:sz="4" w:space="0" w:color="auto"/>
              <w:right w:val="single" w:sz="4" w:space="0" w:color="auto"/>
            </w:tcBorders>
            <w:vAlign w:val="bottom"/>
          </w:tcPr>
          <w:p w14:paraId="6B1E9476" w14:textId="77777777" w:rsidR="00B42C1E" w:rsidRPr="00604452" w:rsidRDefault="00B42C1E" w:rsidP="00E52A56">
            <w:pPr>
              <w:rPr>
                <w:color w:val="000000"/>
                <w:sz w:val="20"/>
              </w:rPr>
            </w:pPr>
            <w:r w:rsidRPr="00604452">
              <w:rPr>
                <w:color w:val="000000"/>
                <w:sz w:val="20"/>
              </w:rPr>
              <w:t>Risk Description</w:t>
            </w:r>
          </w:p>
        </w:tc>
        <w:tc>
          <w:tcPr>
            <w:tcW w:w="8280" w:type="dxa"/>
            <w:gridSpan w:val="3"/>
            <w:tcBorders>
              <w:top w:val="single" w:sz="4" w:space="0" w:color="auto"/>
              <w:left w:val="single" w:sz="4" w:space="0" w:color="auto"/>
              <w:bottom w:val="single" w:sz="4" w:space="0" w:color="auto"/>
              <w:right w:val="single" w:sz="4" w:space="0" w:color="auto"/>
            </w:tcBorders>
            <w:vAlign w:val="bottom"/>
          </w:tcPr>
          <w:p w14:paraId="0F325AF2" w14:textId="77777777" w:rsidR="00B42C1E" w:rsidRPr="00604452" w:rsidRDefault="00895B29" w:rsidP="00E52A56">
            <w:pPr>
              <w:ind w:left="720" w:hanging="360"/>
              <w:jc w:val="left"/>
              <w:rPr>
                <w:rFonts w:ascii="Courier New" w:hAnsi="Courier New" w:cs="Courier New"/>
                <w:sz w:val="20"/>
              </w:rPr>
            </w:pPr>
            <w:r w:rsidRPr="00604452">
              <w:rPr>
                <w:rFonts w:ascii="Courier New" w:hAnsi="Courier New" w:cs="Courier New"/>
                <w:sz w:val="20"/>
              </w:rPr>
              <w:t>FHIR is</w:t>
            </w:r>
            <w:r w:rsidR="00B42C1E" w:rsidRPr="00604452">
              <w:rPr>
                <w:rFonts w:ascii="Courier New" w:hAnsi="Courier New" w:cs="Courier New"/>
                <w:sz w:val="20"/>
              </w:rPr>
              <w:t xml:space="preserve"> not implemented in EHR Systems</w:t>
            </w:r>
          </w:p>
        </w:tc>
      </w:tr>
      <w:tr w:rsidR="00B42C1E" w:rsidRPr="00604452" w14:paraId="1D0DE9C9" w14:textId="77777777" w:rsidTr="00833C9F">
        <w:tblPrEx>
          <w:tblCellMar>
            <w:top w:w="0" w:type="dxa"/>
            <w:bottom w:w="0" w:type="dxa"/>
          </w:tblCellMar>
        </w:tblPrEx>
        <w:trPr>
          <w:cantSplit/>
        </w:trPr>
        <w:tc>
          <w:tcPr>
            <w:tcW w:w="1908" w:type="dxa"/>
            <w:tcBorders>
              <w:top w:val="single" w:sz="4" w:space="0" w:color="auto"/>
              <w:left w:val="single" w:sz="4" w:space="0" w:color="auto"/>
              <w:bottom w:val="single" w:sz="4" w:space="0" w:color="auto"/>
              <w:right w:val="single" w:sz="4" w:space="0" w:color="auto"/>
            </w:tcBorders>
            <w:vAlign w:val="bottom"/>
          </w:tcPr>
          <w:p w14:paraId="0344DF16" w14:textId="77777777" w:rsidR="00B42C1E" w:rsidRPr="00604452" w:rsidRDefault="00B42C1E" w:rsidP="00E52A56">
            <w:pPr>
              <w:rPr>
                <w:color w:val="000000"/>
                <w:sz w:val="20"/>
              </w:rPr>
            </w:pPr>
            <w:r w:rsidRPr="00604452">
              <w:rPr>
                <w:color w:val="000000"/>
                <w:sz w:val="20"/>
              </w:rPr>
              <w:t>Impact Description</w:t>
            </w:r>
          </w:p>
        </w:tc>
        <w:tc>
          <w:tcPr>
            <w:tcW w:w="8280" w:type="dxa"/>
            <w:gridSpan w:val="3"/>
            <w:tcBorders>
              <w:top w:val="single" w:sz="4" w:space="0" w:color="auto"/>
              <w:left w:val="single" w:sz="4" w:space="0" w:color="auto"/>
              <w:bottom w:val="single" w:sz="4" w:space="0" w:color="auto"/>
              <w:right w:val="single" w:sz="4" w:space="0" w:color="auto"/>
            </w:tcBorders>
            <w:vAlign w:val="bottom"/>
          </w:tcPr>
          <w:p w14:paraId="042F138E" w14:textId="77777777" w:rsidR="00B42C1E" w:rsidRPr="00604452" w:rsidRDefault="00B42C1E" w:rsidP="00895B29">
            <w:pPr>
              <w:ind w:left="360"/>
              <w:jc w:val="left"/>
              <w:rPr>
                <w:rFonts w:ascii="Courier New" w:hAnsi="Courier New" w:cs="Courier New"/>
                <w:sz w:val="20"/>
              </w:rPr>
            </w:pPr>
            <w:r w:rsidRPr="00604452">
              <w:rPr>
                <w:rFonts w:ascii="Courier New" w:hAnsi="Courier New" w:cs="Courier New"/>
                <w:sz w:val="20"/>
              </w:rPr>
              <w:t>Finding the right balance between feasibility (resembling what is in EHR Systems) and specificity supported by evidence</w:t>
            </w:r>
          </w:p>
        </w:tc>
      </w:tr>
      <w:tr w:rsidR="00B42C1E" w:rsidRPr="00604452" w14:paraId="7B13B08C" w14:textId="77777777" w:rsidTr="00833C9F">
        <w:tblPrEx>
          <w:tblCellMar>
            <w:top w:w="0" w:type="dxa"/>
            <w:bottom w:w="0" w:type="dxa"/>
          </w:tblCellMar>
        </w:tblPrEx>
        <w:trPr>
          <w:cantSplit/>
        </w:trPr>
        <w:tc>
          <w:tcPr>
            <w:tcW w:w="1908" w:type="dxa"/>
            <w:vAlign w:val="bottom"/>
          </w:tcPr>
          <w:p w14:paraId="39CE7B28" w14:textId="77777777" w:rsidR="00B42C1E" w:rsidRPr="00604452" w:rsidRDefault="00B42C1E" w:rsidP="00833C9F">
            <w:pPr>
              <w:jc w:val="left"/>
              <w:rPr>
                <w:color w:val="000000"/>
                <w:sz w:val="20"/>
              </w:rPr>
            </w:pPr>
            <w:r w:rsidRPr="00604452">
              <w:rPr>
                <w:color w:val="000000"/>
                <w:sz w:val="20"/>
              </w:rPr>
              <w:t>Probability:</w:t>
            </w:r>
          </w:p>
        </w:tc>
        <w:tc>
          <w:tcPr>
            <w:tcW w:w="4320" w:type="dxa"/>
            <w:vAlign w:val="bottom"/>
          </w:tcPr>
          <w:tbl>
            <w:tblPr>
              <w:tblW w:w="4212" w:type="dxa"/>
              <w:tblLayout w:type="fixed"/>
              <w:tblCellMar>
                <w:left w:w="0" w:type="dxa"/>
                <w:right w:w="0" w:type="dxa"/>
              </w:tblCellMar>
              <w:tblLook w:val="01E0" w:firstRow="1" w:lastRow="1" w:firstColumn="1" w:lastColumn="1" w:noHBand="0" w:noVBand="0"/>
            </w:tblPr>
            <w:tblGrid>
              <w:gridCol w:w="720"/>
              <w:gridCol w:w="1062"/>
              <w:gridCol w:w="2430"/>
            </w:tblGrid>
            <w:tr w:rsidR="005724D8" w:rsidRPr="00604452" w14:paraId="7893699E" w14:textId="77777777" w:rsidTr="005724D8">
              <w:tc>
                <w:tcPr>
                  <w:tcW w:w="720" w:type="dxa"/>
                </w:tcPr>
                <w:p w14:paraId="4157927F" w14:textId="77777777" w:rsidR="005724D8" w:rsidRPr="00604452" w:rsidRDefault="005724D8" w:rsidP="00833C9F">
                  <w:pPr>
                    <w:jc w:val="left"/>
                    <w:rPr>
                      <w:sz w:val="16"/>
                      <w:szCs w:val="16"/>
                    </w:rPr>
                  </w:pPr>
                  <w:r w:rsidRPr="00604452">
                    <w:rPr>
                      <w:sz w:val="16"/>
                      <w:szCs w:val="16"/>
                    </w:rPr>
                    <w:fldChar w:fldCharType="begin">
                      <w:ffData>
                        <w:name w:val=""/>
                        <w:enabled/>
                        <w:calcOnExit w:val="0"/>
                        <w:checkBox>
                          <w:size w:val="16"/>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High</w:t>
                  </w:r>
                </w:p>
              </w:tc>
              <w:tc>
                <w:tcPr>
                  <w:tcW w:w="1062" w:type="dxa"/>
                </w:tcPr>
                <w:p w14:paraId="579BF5F1" w14:textId="77777777" w:rsidR="005724D8" w:rsidRPr="00604452" w:rsidRDefault="005724D8" w:rsidP="00833C9F">
                  <w:pPr>
                    <w:jc w:val="left"/>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Medium</w:t>
                  </w:r>
                </w:p>
              </w:tc>
              <w:tc>
                <w:tcPr>
                  <w:tcW w:w="2430" w:type="dxa"/>
                </w:tcPr>
                <w:p w14:paraId="1536F64B" w14:textId="77777777" w:rsidR="005724D8" w:rsidRPr="00604452" w:rsidRDefault="005724D8" w:rsidP="00833C9F">
                  <w:pPr>
                    <w:jc w:val="left"/>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Low</w:t>
                  </w:r>
                </w:p>
              </w:tc>
            </w:tr>
          </w:tbl>
          <w:p w14:paraId="4A47D273" w14:textId="77777777" w:rsidR="00B42C1E" w:rsidRPr="00604452" w:rsidRDefault="00B42C1E" w:rsidP="00833C9F">
            <w:pPr>
              <w:jc w:val="left"/>
              <w:rPr>
                <w:sz w:val="20"/>
              </w:rPr>
            </w:pPr>
          </w:p>
        </w:tc>
        <w:tc>
          <w:tcPr>
            <w:tcW w:w="1440" w:type="dxa"/>
            <w:vAlign w:val="bottom"/>
          </w:tcPr>
          <w:p w14:paraId="40616FF3" w14:textId="77777777" w:rsidR="00B42C1E" w:rsidRPr="00604452" w:rsidRDefault="00B42C1E" w:rsidP="00833C9F">
            <w:pPr>
              <w:jc w:val="left"/>
              <w:rPr>
                <w:rFonts w:ascii="Courier New" w:hAnsi="Courier New" w:cs="Courier New"/>
                <w:b/>
                <w:sz w:val="20"/>
              </w:rPr>
            </w:pPr>
            <w:r w:rsidRPr="00604452">
              <w:rPr>
                <w:color w:val="000000"/>
                <w:sz w:val="20"/>
              </w:rPr>
              <w:t>Severity:</w:t>
            </w:r>
          </w:p>
        </w:tc>
        <w:tc>
          <w:tcPr>
            <w:tcW w:w="2520" w:type="dxa"/>
          </w:tcPr>
          <w:tbl>
            <w:tblPr>
              <w:tblW w:w="2430" w:type="dxa"/>
              <w:tblLayout w:type="fixed"/>
              <w:tblCellMar>
                <w:left w:w="0" w:type="dxa"/>
                <w:right w:w="0" w:type="dxa"/>
              </w:tblCellMar>
              <w:tblLook w:val="01E0" w:firstRow="1" w:lastRow="1" w:firstColumn="1" w:lastColumn="1" w:noHBand="0" w:noVBand="0"/>
            </w:tblPr>
            <w:tblGrid>
              <w:gridCol w:w="720"/>
              <w:gridCol w:w="972"/>
              <w:gridCol w:w="738"/>
            </w:tblGrid>
            <w:tr w:rsidR="00833C9F" w:rsidRPr="00604452" w14:paraId="15063701" w14:textId="77777777" w:rsidTr="00833C9F">
              <w:tc>
                <w:tcPr>
                  <w:tcW w:w="720" w:type="dxa"/>
                  <w:vAlign w:val="bottom"/>
                </w:tcPr>
                <w:p w14:paraId="7510A5E0" w14:textId="77777777" w:rsidR="00833C9F" w:rsidRPr="00604452" w:rsidRDefault="0061095F" w:rsidP="00833C9F">
                  <w:pPr>
                    <w:jc w:val="left"/>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833C9F" w:rsidRPr="00604452">
                    <w:rPr>
                      <w:sz w:val="16"/>
                      <w:szCs w:val="16"/>
                    </w:rPr>
                    <w:t xml:space="preserve"> High</w:t>
                  </w:r>
                </w:p>
              </w:tc>
              <w:tc>
                <w:tcPr>
                  <w:tcW w:w="972" w:type="dxa"/>
                  <w:vAlign w:val="bottom"/>
                </w:tcPr>
                <w:p w14:paraId="1AB87218" w14:textId="77777777" w:rsidR="00833C9F" w:rsidRPr="00604452" w:rsidRDefault="0061095F" w:rsidP="00833C9F">
                  <w:pPr>
                    <w:jc w:val="left"/>
                    <w:rPr>
                      <w:sz w:val="16"/>
                      <w:szCs w:val="16"/>
                    </w:rPr>
                  </w:pPr>
                  <w:r w:rsidRPr="00604452">
                    <w:rPr>
                      <w:sz w:val="16"/>
                      <w:szCs w:val="16"/>
                    </w:rPr>
                    <w:fldChar w:fldCharType="begin">
                      <w:ffData>
                        <w:name w:val=""/>
                        <w:enabled/>
                        <w:calcOnExit w:val="0"/>
                        <w:checkBox>
                          <w:size w:val="16"/>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833C9F" w:rsidRPr="00604452">
                    <w:rPr>
                      <w:sz w:val="16"/>
                      <w:szCs w:val="16"/>
                    </w:rPr>
                    <w:t xml:space="preserve"> Medium</w:t>
                  </w:r>
                </w:p>
              </w:tc>
              <w:tc>
                <w:tcPr>
                  <w:tcW w:w="738" w:type="dxa"/>
                  <w:vAlign w:val="bottom"/>
                </w:tcPr>
                <w:p w14:paraId="30FDD5F7" w14:textId="77777777" w:rsidR="00833C9F" w:rsidRPr="00604452" w:rsidRDefault="00833C9F" w:rsidP="00833C9F">
                  <w:pPr>
                    <w:jc w:val="left"/>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Low</w:t>
                  </w:r>
                </w:p>
              </w:tc>
            </w:tr>
          </w:tbl>
          <w:p w14:paraId="2A78E5C6" w14:textId="77777777" w:rsidR="00B42C1E" w:rsidRPr="00604452" w:rsidRDefault="00B42C1E" w:rsidP="00E52A56">
            <w:pPr>
              <w:jc w:val="left"/>
              <w:rPr>
                <w:rFonts w:ascii="Courier New" w:hAnsi="Courier New" w:cs="Courier New"/>
                <w:b/>
                <w:sz w:val="20"/>
              </w:rPr>
            </w:pPr>
          </w:p>
        </w:tc>
      </w:tr>
      <w:tr w:rsidR="00B42C1E" w:rsidRPr="00604452" w14:paraId="11E5342C" w14:textId="77777777" w:rsidTr="00833C9F">
        <w:tblPrEx>
          <w:tblCellMar>
            <w:top w:w="0" w:type="dxa"/>
            <w:bottom w:w="0" w:type="dxa"/>
          </w:tblCellMar>
        </w:tblPrEx>
        <w:trPr>
          <w:cantSplit/>
        </w:trPr>
        <w:tc>
          <w:tcPr>
            <w:tcW w:w="1908" w:type="dxa"/>
            <w:vAlign w:val="bottom"/>
          </w:tcPr>
          <w:p w14:paraId="3D68DFF9" w14:textId="77777777" w:rsidR="00B42C1E" w:rsidRPr="00604452" w:rsidRDefault="00B42C1E" w:rsidP="00E52A56">
            <w:pPr>
              <w:rPr>
                <w:color w:val="000000"/>
                <w:sz w:val="20"/>
              </w:rPr>
            </w:pPr>
            <w:r w:rsidRPr="00604452">
              <w:rPr>
                <w:color w:val="000000"/>
                <w:sz w:val="20"/>
              </w:rPr>
              <w:t>Mitigation Plan</w:t>
            </w:r>
          </w:p>
        </w:tc>
        <w:tc>
          <w:tcPr>
            <w:tcW w:w="8280" w:type="dxa"/>
            <w:gridSpan w:val="3"/>
            <w:vAlign w:val="bottom"/>
          </w:tcPr>
          <w:p w14:paraId="7B6529B2" w14:textId="77777777" w:rsidR="00B42C1E" w:rsidRPr="00604452" w:rsidRDefault="00B42C1E" w:rsidP="00833C9F">
            <w:pPr>
              <w:numPr>
                <w:ilvl w:val="0"/>
                <w:numId w:val="30"/>
              </w:numPr>
              <w:jc w:val="left"/>
              <w:rPr>
                <w:rFonts w:ascii="Courier New" w:hAnsi="Courier New" w:cs="Courier New"/>
                <w:sz w:val="20"/>
              </w:rPr>
            </w:pPr>
            <w:r w:rsidRPr="00604452">
              <w:rPr>
                <w:rFonts w:ascii="Courier New" w:hAnsi="Courier New" w:cs="Courier New"/>
                <w:sz w:val="20"/>
              </w:rPr>
              <w:t>Engage vendors, implementers, measure developers, CDS artifact authors in the development of this model</w:t>
            </w:r>
          </w:p>
          <w:p w14:paraId="72FD947C" w14:textId="77777777" w:rsidR="00833C9F" w:rsidRPr="00604452" w:rsidRDefault="00833C9F" w:rsidP="00833C9F">
            <w:pPr>
              <w:numPr>
                <w:ilvl w:val="0"/>
                <w:numId w:val="30"/>
              </w:numPr>
              <w:jc w:val="left"/>
              <w:rPr>
                <w:rFonts w:ascii="Courier New" w:hAnsi="Courier New" w:cs="Courier New"/>
                <w:sz w:val="20"/>
              </w:rPr>
            </w:pPr>
            <w:r w:rsidRPr="00604452">
              <w:rPr>
                <w:rFonts w:ascii="Courier New" w:hAnsi="Courier New" w:cs="Courier New"/>
                <w:sz w:val="20"/>
              </w:rPr>
              <w:t>Use i</w:t>
            </w:r>
            <w:r w:rsidR="00B42C1E" w:rsidRPr="00604452">
              <w:rPr>
                <w:rFonts w:ascii="Courier New" w:hAnsi="Courier New" w:cs="Courier New"/>
                <w:sz w:val="20"/>
              </w:rPr>
              <w:t xml:space="preserve">ncremental approach to achieve project goals </w:t>
            </w:r>
          </w:p>
          <w:p w14:paraId="05365EF3" w14:textId="77777777" w:rsidR="00582E72" w:rsidRPr="00604452" w:rsidRDefault="00582E72" w:rsidP="00D33650">
            <w:pPr>
              <w:numPr>
                <w:ilvl w:val="0"/>
                <w:numId w:val="30"/>
              </w:numPr>
              <w:jc w:val="left"/>
              <w:rPr>
                <w:rFonts w:ascii="Courier New" w:hAnsi="Courier New" w:cs="Courier New"/>
                <w:sz w:val="20"/>
              </w:rPr>
            </w:pPr>
            <w:r w:rsidRPr="00604452">
              <w:rPr>
                <w:rFonts w:ascii="Courier New" w:hAnsi="Courier New" w:cs="Courier New"/>
                <w:sz w:val="20"/>
              </w:rPr>
              <w:t xml:space="preserve">Using a regular and incremental approach to create and update this </w:t>
            </w:r>
            <w:r w:rsidR="0061095F" w:rsidRPr="00604452">
              <w:rPr>
                <w:rFonts w:ascii="Courier New" w:hAnsi="Courier New" w:cs="Courier New"/>
                <w:sz w:val="20"/>
              </w:rPr>
              <w:t xml:space="preserve">model </w:t>
            </w:r>
            <w:r w:rsidRPr="00604452">
              <w:rPr>
                <w:rFonts w:ascii="Courier New" w:hAnsi="Courier New" w:cs="Courier New"/>
                <w:sz w:val="20"/>
              </w:rPr>
              <w:t>to ensure updates balance feasibility/specificity concerns while allowing enhancements to better support existing implementations</w:t>
            </w:r>
          </w:p>
        </w:tc>
      </w:tr>
    </w:tbl>
    <w:p w14:paraId="210F2FB0" w14:textId="77777777" w:rsidR="00B42C1E" w:rsidRPr="00604452" w:rsidRDefault="00B42C1E" w:rsidP="00B42C1E"/>
    <w:p w14:paraId="5EA53326" w14:textId="77777777" w:rsidR="004C7732" w:rsidRPr="00604452" w:rsidRDefault="004C7732" w:rsidP="00BA5328">
      <w:pPr>
        <w:pStyle w:val="Heading5-BoldNumbered"/>
        <w:numPr>
          <w:ilvl w:val="1"/>
          <w:numId w:val="3"/>
        </w:numPr>
        <w:spacing w:before="120"/>
      </w:pPr>
      <w:r w:rsidRPr="00604452">
        <w:t>Project Dependencies</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4C7732" w:rsidRPr="00604452" w14:paraId="08B44984" w14:textId="77777777" w:rsidTr="00A9638F">
        <w:tblPrEx>
          <w:tblCellMar>
            <w:top w:w="0" w:type="dxa"/>
            <w:bottom w:w="0" w:type="dxa"/>
          </w:tblCellMar>
        </w:tblPrEx>
        <w:trPr>
          <w:cantSplit/>
        </w:trPr>
        <w:tc>
          <w:tcPr>
            <w:tcW w:w="10188" w:type="dxa"/>
          </w:tcPr>
          <w:p w14:paraId="02A82C33" w14:textId="77777777" w:rsidR="00DF2A53" w:rsidRPr="00604452" w:rsidRDefault="00895B29" w:rsidP="00B91F78">
            <w:pPr>
              <w:jc w:val="left"/>
              <w:rPr>
                <w:rFonts w:ascii="Courier New" w:hAnsi="Courier New" w:cs="Courier New"/>
                <w:b/>
                <w:sz w:val="20"/>
              </w:rPr>
            </w:pPr>
            <w:r w:rsidRPr="00604452">
              <w:rPr>
                <w:rFonts w:ascii="Courier New" w:hAnsi="Courier New" w:cs="Courier New"/>
                <w:sz w:val="20"/>
              </w:rPr>
              <w:t xml:space="preserve">This </w:t>
            </w:r>
            <w:r w:rsidR="004615EC" w:rsidRPr="00604452">
              <w:rPr>
                <w:rFonts w:ascii="Courier New" w:hAnsi="Courier New" w:cs="Courier New"/>
                <w:sz w:val="20"/>
              </w:rPr>
              <w:t>project will depend on other projects related to aligning the Product Family</w:t>
            </w:r>
            <w:r w:rsidR="00EC036E" w:rsidRPr="00604452">
              <w:rPr>
                <w:rFonts w:ascii="Courier New" w:hAnsi="Courier New" w:cs="Courier New"/>
                <w:sz w:val="20"/>
              </w:rPr>
              <w:t xml:space="preserve"> related to Health Quality</w:t>
            </w:r>
            <w:r w:rsidR="004615EC" w:rsidRPr="00604452">
              <w:rPr>
                <w:rFonts w:ascii="Courier New" w:hAnsi="Courier New" w:cs="Courier New"/>
                <w:sz w:val="20"/>
              </w:rPr>
              <w:t>.</w:t>
            </w:r>
          </w:p>
        </w:tc>
      </w:tr>
    </w:tbl>
    <w:p w14:paraId="07750E26" w14:textId="77777777" w:rsidR="00463818" w:rsidRPr="00604452" w:rsidRDefault="00463818" w:rsidP="00785D59">
      <w:pPr>
        <w:pStyle w:val="Heading5-BoldNumbered"/>
        <w:numPr>
          <w:ilvl w:val="1"/>
          <w:numId w:val="3"/>
        </w:numPr>
        <w:spacing w:before="120"/>
      </w:pPr>
      <w:r w:rsidRPr="00604452">
        <w:t xml:space="preserve">Project </w:t>
      </w:r>
      <w:r w:rsidR="004C7732" w:rsidRPr="00604452">
        <w:t xml:space="preserve">Document Repository Location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4C7732" w:rsidRPr="00604452" w14:paraId="72ABB20F" w14:textId="77777777" w:rsidTr="004C7732">
        <w:tblPrEx>
          <w:tblCellMar>
            <w:top w:w="0" w:type="dxa"/>
            <w:bottom w:w="0" w:type="dxa"/>
          </w:tblCellMar>
        </w:tblPrEx>
        <w:trPr>
          <w:cantSplit/>
        </w:trPr>
        <w:tc>
          <w:tcPr>
            <w:tcW w:w="10188" w:type="dxa"/>
            <w:tcBorders>
              <w:top w:val="single" w:sz="4" w:space="0" w:color="auto"/>
              <w:left w:val="single" w:sz="4" w:space="0" w:color="auto"/>
              <w:bottom w:val="single" w:sz="4" w:space="0" w:color="auto"/>
              <w:right w:val="single" w:sz="4" w:space="0" w:color="auto"/>
            </w:tcBorders>
          </w:tcPr>
          <w:p w14:paraId="30AC6CF6" w14:textId="77777777" w:rsidR="004C7732" w:rsidRPr="00604452" w:rsidRDefault="00905326" w:rsidP="004C7732">
            <w:pPr>
              <w:jc w:val="left"/>
            </w:pPr>
            <w:hyperlink r:id="rId13" w:history="1">
              <w:r w:rsidRPr="00604452">
                <w:rPr>
                  <w:rStyle w:val="Hyperlink"/>
                </w:rPr>
                <w:t>http://wiki.hl7.org/index.php?title=Harmonization_of_Health_Quality_Information_mo</w:t>
              </w:r>
              <w:r w:rsidRPr="00604452">
                <w:rPr>
                  <w:rStyle w:val="Hyperlink"/>
                </w:rPr>
                <w:t>d</w:t>
              </w:r>
              <w:r w:rsidRPr="00604452">
                <w:rPr>
                  <w:rStyle w:val="Hyperlink"/>
                </w:rPr>
                <w:t>el</w:t>
              </w:r>
            </w:hyperlink>
          </w:p>
          <w:p w14:paraId="61DCE78B" w14:textId="77777777" w:rsidR="00985B07" w:rsidRPr="00604452" w:rsidRDefault="00985B07" w:rsidP="004C7732">
            <w:pPr>
              <w:jc w:val="left"/>
              <w:rPr>
                <w:b/>
                <w:sz w:val="20"/>
              </w:rPr>
            </w:pPr>
          </w:p>
        </w:tc>
      </w:tr>
    </w:tbl>
    <w:p w14:paraId="3FDADF3D" w14:textId="77777777" w:rsidR="00463818" w:rsidRPr="00604452" w:rsidRDefault="00463818" w:rsidP="00D41C90">
      <w:pPr>
        <w:pStyle w:val="Heading5-BoldNumbered"/>
        <w:numPr>
          <w:ilvl w:val="1"/>
          <w:numId w:val="3"/>
        </w:numPr>
        <w:spacing w:before="120"/>
      </w:pPr>
      <w:r w:rsidRPr="00604452">
        <w:t>Backwards Compatibility</w:t>
      </w:r>
    </w:p>
    <w:p w14:paraId="4AB2EF51" w14:textId="77777777" w:rsidR="008F6A6F" w:rsidRPr="00604452" w:rsidRDefault="008F6A6F" w:rsidP="006729F5">
      <w:pPr>
        <w:jc w:val="left"/>
        <w:rPr>
          <w:sz w:val="20"/>
        </w:rPr>
        <w:sectPr w:rsidR="008F6A6F" w:rsidRPr="00604452" w:rsidSect="00554175">
          <w:headerReference w:type="default" r:id="rId14"/>
          <w:footerReference w:type="default" r:id="rId15"/>
          <w:pgSz w:w="12240" w:h="15840"/>
          <w:pgMar w:top="1080" w:right="1080" w:bottom="1080" w:left="1080" w:header="720" w:footer="720" w:gutter="0"/>
          <w:pgNumType w:start="1"/>
          <w:cols w:space="720"/>
          <w:formProt w:val="0"/>
        </w:sect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88"/>
      </w:tblGrid>
      <w:tr w:rsidR="00463818" w:rsidRPr="00604452" w14:paraId="581EDD6A" w14:textId="77777777" w:rsidTr="006729F5">
        <w:trPr>
          <w:trHeight w:val="287"/>
        </w:trPr>
        <w:tc>
          <w:tcPr>
            <w:tcW w:w="10188" w:type="dxa"/>
          </w:tcPr>
          <w:tbl>
            <w:tblPr>
              <w:tblW w:w="10080" w:type="dxa"/>
              <w:tblLayout w:type="fixed"/>
              <w:tblCellMar>
                <w:left w:w="0" w:type="dxa"/>
                <w:right w:w="0" w:type="dxa"/>
              </w:tblCellMar>
              <w:tblLook w:val="01E0" w:firstRow="1" w:lastRow="1" w:firstColumn="1" w:lastColumn="1" w:noHBand="0" w:noVBand="0"/>
            </w:tblPr>
            <w:tblGrid>
              <w:gridCol w:w="6030"/>
              <w:gridCol w:w="810"/>
              <w:gridCol w:w="810"/>
              <w:gridCol w:w="1260"/>
              <w:gridCol w:w="1170"/>
            </w:tblGrid>
            <w:tr w:rsidR="00463818" w:rsidRPr="00604452" w14:paraId="75FFDCA9" w14:textId="77777777" w:rsidTr="006729F5">
              <w:tc>
                <w:tcPr>
                  <w:tcW w:w="6030" w:type="dxa"/>
                </w:tcPr>
                <w:p w14:paraId="4D93CD31" w14:textId="77777777" w:rsidR="00463818" w:rsidRPr="00604452" w:rsidRDefault="00463818" w:rsidP="006729F5">
                  <w:pPr>
                    <w:jc w:val="left"/>
                    <w:rPr>
                      <w:sz w:val="20"/>
                    </w:rPr>
                  </w:pPr>
                  <w:r w:rsidRPr="00604452">
                    <w:rPr>
                      <w:sz w:val="20"/>
                    </w:rPr>
                    <w:lastRenderedPageBreak/>
                    <w:t>Are the items being produced by this project backward compatible?</w:t>
                  </w:r>
                </w:p>
              </w:tc>
              <w:tc>
                <w:tcPr>
                  <w:tcW w:w="810" w:type="dxa"/>
                </w:tcPr>
                <w:p w14:paraId="3A33B7AE" w14:textId="77777777" w:rsidR="00463818" w:rsidRPr="00604452" w:rsidRDefault="00EC036E" w:rsidP="006729F5">
                  <w:pPr>
                    <w:jc w:val="left"/>
                    <w:rPr>
                      <w:sz w:val="20"/>
                    </w:rPr>
                  </w:pPr>
                  <w:r w:rsidRPr="00604452">
                    <w:rPr>
                      <w:sz w:val="20"/>
                    </w:rPr>
                    <w:fldChar w:fldCharType="begin">
                      <w:ffData>
                        <w:name w:val=""/>
                        <w:enabled/>
                        <w:calcOnExit w:val="0"/>
                        <w:checkBox>
                          <w:size w:val="16"/>
                          <w:default w:val="0"/>
                        </w:checkBox>
                      </w:ffData>
                    </w:fldChar>
                  </w:r>
                  <w:r w:rsidRPr="00604452">
                    <w:rPr>
                      <w:sz w:val="20"/>
                    </w:rPr>
                    <w:instrText xml:space="preserve"> FORMCHECKBOX </w:instrText>
                  </w:r>
                  <w:r w:rsidRPr="00604452">
                    <w:rPr>
                      <w:sz w:val="20"/>
                    </w:rPr>
                  </w:r>
                  <w:r w:rsidRPr="00604452">
                    <w:rPr>
                      <w:sz w:val="20"/>
                    </w:rPr>
                    <w:fldChar w:fldCharType="end"/>
                  </w:r>
                  <w:r w:rsidR="00463818" w:rsidRPr="00604452">
                    <w:rPr>
                      <w:sz w:val="20"/>
                    </w:rPr>
                    <w:t xml:space="preserve"> </w:t>
                  </w:r>
                  <w:r w:rsidR="00463818" w:rsidRPr="00604452">
                    <w:rPr>
                      <w:sz w:val="16"/>
                      <w:szCs w:val="16"/>
                    </w:rPr>
                    <w:t>Yes</w:t>
                  </w:r>
                </w:p>
              </w:tc>
              <w:tc>
                <w:tcPr>
                  <w:tcW w:w="810" w:type="dxa"/>
                </w:tcPr>
                <w:p w14:paraId="6D1A50BF" w14:textId="77777777" w:rsidR="00463818" w:rsidRPr="00604452" w:rsidRDefault="00463818" w:rsidP="006729F5">
                  <w:pPr>
                    <w:jc w:val="left"/>
                    <w:rPr>
                      <w:sz w:val="20"/>
                    </w:rPr>
                  </w:pPr>
                  <w:r w:rsidRPr="00604452">
                    <w:rPr>
                      <w:sz w:val="20"/>
                    </w:rPr>
                    <w:fldChar w:fldCharType="begin">
                      <w:ffData>
                        <w:name w:val=""/>
                        <w:enabled/>
                        <w:calcOnExit w:val="0"/>
                        <w:checkBox>
                          <w:size w:val="16"/>
                          <w:default w:val="0"/>
                        </w:checkBox>
                      </w:ffData>
                    </w:fldChar>
                  </w:r>
                  <w:r w:rsidRPr="00604452">
                    <w:rPr>
                      <w:sz w:val="20"/>
                    </w:rPr>
                    <w:instrText xml:space="preserve"> FORMCHECKBOX </w:instrText>
                  </w:r>
                  <w:r w:rsidRPr="00604452">
                    <w:rPr>
                      <w:sz w:val="20"/>
                    </w:rPr>
                  </w:r>
                  <w:r w:rsidRPr="00604452">
                    <w:rPr>
                      <w:sz w:val="20"/>
                    </w:rPr>
                    <w:fldChar w:fldCharType="end"/>
                  </w:r>
                  <w:r w:rsidRPr="00604452">
                    <w:rPr>
                      <w:sz w:val="20"/>
                    </w:rPr>
                    <w:t xml:space="preserve"> </w:t>
                  </w:r>
                  <w:r w:rsidRPr="00604452">
                    <w:rPr>
                      <w:sz w:val="16"/>
                      <w:szCs w:val="16"/>
                    </w:rPr>
                    <w:t>No</w:t>
                  </w:r>
                </w:p>
              </w:tc>
              <w:tc>
                <w:tcPr>
                  <w:tcW w:w="1260" w:type="dxa"/>
                </w:tcPr>
                <w:p w14:paraId="2598949E" w14:textId="77777777" w:rsidR="00463818" w:rsidRPr="00604452" w:rsidRDefault="00EC036E" w:rsidP="006729F5">
                  <w:pPr>
                    <w:jc w:val="left"/>
                    <w:rPr>
                      <w:sz w:val="20"/>
                    </w:rPr>
                  </w:pPr>
                  <w:r w:rsidRPr="00604452">
                    <w:rPr>
                      <w:sz w:val="20"/>
                    </w:rPr>
                    <w:fldChar w:fldCharType="begin">
                      <w:ffData>
                        <w:name w:val=""/>
                        <w:enabled/>
                        <w:calcOnExit w:val="0"/>
                        <w:checkBox>
                          <w:size w:val="16"/>
                          <w:default w:val="1"/>
                        </w:checkBox>
                      </w:ffData>
                    </w:fldChar>
                  </w:r>
                  <w:r w:rsidRPr="00604452">
                    <w:rPr>
                      <w:sz w:val="20"/>
                    </w:rPr>
                    <w:instrText xml:space="preserve"> FORMCHECKBOX </w:instrText>
                  </w:r>
                  <w:r w:rsidRPr="00604452">
                    <w:rPr>
                      <w:sz w:val="20"/>
                    </w:rPr>
                  </w:r>
                  <w:r w:rsidRPr="00604452">
                    <w:rPr>
                      <w:sz w:val="20"/>
                    </w:rPr>
                    <w:fldChar w:fldCharType="end"/>
                  </w:r>
                  <w:r w:rsidR="00463818" w:rsidRPr="00604452">
                    <w:rPr>
                      <w:sz w:val="20"/>
                    </w:rPr>
                    <w:t xml:space="preserve"> </w:t>
                  </w:r>
                  <w:r w:rsidR="00463818" w:rsidRPr="00604452">
                    <w:rPr>
                      <w:sz w:val="16"/>
                      <w:szCs w:val="16"/>
                    </w:rPr>
                    <w:t>Don’t Know</w:t>
                  </w:r>
                </w:p>
              </w:tc>
              <w:tc>
                <w:tcPr>
                  <w:tcW w:w="1170" w:type="dxa"/>
                </w:tcPr>
                <w:p w14:paraId="698A3428" w14:textId="77777777" w:rsidR="00463818" w:rsidRPr="00604452" w:rsidRDefault="005E3455" w:rsidP="006729F5">
                  <w:pPr>
                    <w:jc w:val="left"/>
                    <w:rPr>
                      <w:sz w:val="16"/>
                      <w:szCs w:val="16"/>
                    </w:rPr>
                  </w:pPr>
                  <w:r w:rsidRPr="00604452">
                    <w:rPr>
                      <w:sz w:val="20"/>
                    </w:rPr>
                    <w:fldChar w:fldCharType="begin">
                      <w:ffData>
                        <w:name w:val=""/>
                        <w:enabled/>
                        <w:calcOnExit w:val="0"/>
                        <w:checkBox>
                          <w:size w:val="16"/>
                          <w:default w:val="0"/>
                        </w:checkBox>
                      </w:ffData>
                    </w:fldChar>
                  </w:r>
                  <w:r w:rsidRPr="00604452">
                    <w:rPr>
                      <w:sz w:val="20"/>
                    </w:rPr>
                    <w:instrText xml:space="preserve"> FORMCHECKBOX </w:instrText>
                  </w:r>
                  <w:r w:rsidRPr="00604452">
                    <w:rPr>
                      <w:sz w:val="20"/>
                    </w:rPr>
                  </w:r>
                  <w:r w:rsidRPr="00604452">
                    <w:rPr>
                      <w:sz w:val="20"/>
                    </w:rPr>
                    <w:fldChar w:fldCharType="end"/>
                  </w:r>
                  <w:r w:rsidR="00463818" w:rsidRPr="00604452">
                    <w:rPr>
                      <w:sz w:val="20"/>
                    </w:rPr>
                    <w:t xml:space="preserve"> </w:t>
                  </w:r>
                  <w:r w:rsidR="00463818" w:rsidRPr="00604452">
                    <w:rPr>
                      <w:sz w:val="16"/>
                      <w:szCs w:val="16"/>
                    </w:rPr>
                    <w:t>N/A</w:t>
                  </w:r>
                </w:p>
              </w:tc>
            </w:tr>
          </w:tbl>
          <w:p w14:paraId="73C14271" w14:textId="77777777" w:rsidR="00463818" w:rsidRPr="00604452" w:rsidRDefault="00463818" w:rsidP="006729F5">
            <w:pPr>
              <w:jc w:val="left"/>
              <w:rPr>
                <w:b/>
                <w:sz w:val="20"/>
              </w:rPr>
            </w:pPr>
          </w:p>
        </w:tc>
      </w:tr>
    </w:tbl>
    <w:p w14:paraId="332108CB" w14:textId="77777777" w:rsidR="008F6A6F" w:rsidRPr="00604452" w:rsidRDefault="008F6A6F" w:rsidP="006729F5">
      <w:pPr>
        <w:jc w:val="left"/>
        <w:rPr>
          <w:rFonts w:ascii="Courier New" w:hAnsi="Courier New" w:cs="Courier New"/>
          <w:b/>
          <w:sz w:val="20"/>
        </w:rPr>
        <w:sectPr w:rsidR="008F6A6F" w:rsidRPr="00604452" w:rsidSect="008F6A6F">
          <w:type w:val="continuous"/>
          <w:pgSz w:w="12240" w:h="15840"/>
          <w:pgMar w:top="1080" w:right="1080" w:bottom="1080" w:left="1080" w:header="720" w:footer="720" w:gutter="0"/>
          <w:pgNumType w:start="1"/>
          <w:cols w:space="720"/>
        </w:sect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88"/>
      </w:tblGrid>
      <w:tr w:rsidR="00463818" w:rsidRPr="00604452" w14:paraId="66C27BB9" w14:textId="77777777" w:rsidTr="006729F5">
        <w:trPr>
          <w:trHeight w:val="287"/>
        </w:trPr>
        <w:tc>
          <w:tcPr>
            <w:tcW w:w="10188" w:type="dxa"/>
          </w:tcPr>
          <w:p w14:paraId="155B330F" w14:textId="77777777" w:rsidR="00463818" w:rsidRPr="00604452" w:rsidRDefault="00B91F78" w:rsidP="00B91F78">
            <w:pPr>
              <w:jc w:val="left"/>
              <w:rPr>
                <w:b/>
                <w:sz w:val="20"/>
              </w:rPr>
            </w:pPr>
            <w:r w:rsidRPr="00604452">
              <w:rPr>
                <w:rFonts w:ascii="Courier New" w:hAnsi="Courier New" w:cs="Courier New"/>
                <w:b/>
                <w:sz w:val="20"/>
              </w:rPr>
              <w:lastRenderedPageBreak/>
              <w:t xml:space="preserve">To support existing quality measures, CDS artifacts that use QDM and vMR, and to ensure that these artifacts can transition to the new DAM, the DAM will document mappings between existing models and the new model.  </w:t>
            </w:r>
          </w:p>
        </w:tc>
      </w:tr>
    </w:tbl>
    <w:p w14:paraId="4E1147AA" w14:textId="77777777" w:rsidR="00036A74" w:rsidRPr="00604452" w:rsidRDefault="00036A74" w:rsidP="00036A74">
      <w:pPr>
        <w:pStyle w:val="Heading5-BoldNumbered"/>
        <w:keepNext/>
        <w:numPr>
          <w:ilvl w:val="0"/>
          <w:numId w:val="3"/>
        </w:numPr>
      </w:pPr>
      <w:bookmarkStart w:id="5" w:name="Product"/>
      <w:bookmarkEnd w:id="5"/>
      <w:r w:rsidRPr="00604452">
        <w:t xml:space="preserve">Products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4"/>
        <w:gridCol w:w="5094"/>
      </w:tblGrid>
      <w:tr w:rsidR="00036A74" w:rsidRPr="00604452" w14:paraId="18AB9C32" w14:textId="77777777" w:rsidTr="005F39C6">
        <w:tblPrEx>
          <w:tblCellMar>
            <w:top w:w="0" w:type="dxa"/>
            <w:bottom w:w="0" w:type="dxa"/>
          </w:tblCellMar>
        </w:tblPrEx>
        <w:tc>
          <w:tcPr>
            <w:tcW w:w="5094" w:type="dxa"/>
            <w:tcBorders>
              <w:top w:val="single" w:sz="4" w:space="0" w:color="auto"/>
            </w:tcBorders>
            <w:vAlign w:val="bottom"/>
          </w:tcPr>
          <w:tbl>
            <w:tblPr>
              <w:tblW w:w="4950" w:type="dxa"/>
              <w:tblLayout w:type="fixed"/>
              <w:tblCellMar>
                <w:left w:w="0" w:type="dxa"/>
                <w:right w:w="0" w:type="dxa"/>
              </w:tblCellMar>
              <w:tblLook w:val="01E0" w:firstRow="1" w:lastRow="1" w:firstColumn="1" w:lastColumn="1" w:noHBand="0" w:noVBand="0"/>
            </w:tblPr>
            <w:tblGrid>
              <w:gridCol w:w="436"/>
              <w:gridCol w:w="4514"/>
            </w:tblGrid>
            <w:tr w:rsidR="00036A74" w:rsidRPr="00604452" w14:paraId="4F5C650B" w14:textId="77777777" w:rsidTr="006C0087">
              <w:tc>
                <w:tcPr>
                  <w:tcW w:w="436" w:type="dxa"/>
                </w:tcPr>
                <w:p w14:paraId="07F72E56" w14:textId="77777777" w:rsidR="00036A74" w:rsidRPr="00604452" w:rsidRDefault="00036A74" w:rsidP="006C0087">
                  <w:pPr>
                    <w:jc w:val="center"/>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00FD1D28" w:rsidRPr="00604452">
                    <w:rPr>
                      <w:sz w:val="16"/>
                      <w:szCs w:val="16"/>
                    </w:rPr>
                  </w:r>
                  <w:r w:rsidRPr="00604452">
                    <w:rPr>
                      <w:sz w:val="16"/>
                      <w:szCs w:val="16"/>
                    </w:rPr>
                    <w:fldChar w:fldCharType="end"/>
                  </w:r>
                </w:p>
              </w:tc>
              <w:tc>
                <w:tcPr>
                  <w:tcW w:w="4514" w:type="dxa"/>
                </w:tcPr>
                <w:p w14:paraId="30B94A19" w14:textId="77777777" w:rsidR="00036A74" w:rsidRPr="00604452" w:rsidRDefault="00036A74" w:rsidP="006C0087">
                  <w:pPr>
                    <w:jc w:val="left"/>
                    <w:rPr>
                      <w:sz w:val="16"/>
                      <w:szCs w:val="16"/>
                    </w:rPr>
                  </w:pPr>
                  <w:r w:rsidRPr="00604452">
                    <w:rPr>
                      <w:sz w:val="16"/>
                      <w:szCs w:val="16"/>
                    </w:rPr>
                    <w:t>Non Product Project- (Educ. Marketing, Elec. Services, etc.)</w:t>
                  </w:r>
                </w:p>
              </w:tc>
            </w:tr>
          </w:tbl>
          <w:p w14:paraId="269D272C" w14:textId="77777777" w:rsidR="00036A74" w:rsidRPr="00604452" w:rsidRDefault="00036A74" w:rsidP="006C0087">
            <w:pPr>
              <w:jc w:val="left"/>
              <w:rPr>
                <w:sz w:val="16"/>
                <w:szCs w:val="16"/>
              </w:rPr>
            </w:pPr>
          </w:p>
        </w:tc>
        <w:tc>
          <w:tcPr>
            <w:tcW w:w="5094" w:type="dxa"/>
            <w:tcBorders>
              <w:top w:val="single" w:sz="4" w:space="0" w:color="auto"/>
            </w:tcBorders>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036A74" w:rsidRPr="00604452" w14:paraId="0453F5A0" w14:textId="77777777" w:rsidTr="006C0087">
              <w:tc>
                <w:tcPr>
                  <w:tcW w:w="436" w:type="dxa"/>
                </w:tcPr>
                <w:p w14:paraId="75F48418" w14:textId="77777777" w:rsidR="00036A74" w:rsidRPr="00604452" w:rsidRDefault="00E6654A" w:rsidP="006C0087">
                  <w:pPr>
                    <w:jc w:val="center"/>
                    <w:rPr>
                      <w:sz w:val="16"/>
                      <w:szCs w:val="16"/>
                    </w:rPr>
                  </w:pPr>
                  <w:r w:rsidRPr="00604452">
                    <w:rPr>
                      <w:sz w:val="16"/>
                      <w:szCs w:val="16"/>
                    </w:rPr>
                    <w:fldChar w:fldCharType="begin">
                      <w:ffData>
                        <w:name w:val=""/>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407C8701" w14:textId="77777777" w:rsidR="00036A74" w:rsidRPr="00604452" w:rsidRDefault="00036A74" w:rsidP="006C0087">
                  <w:pPr>
                    <w:jc w:val="left"/>
                    <w:rPr>
                      <w:sz w:val="16"/>
                      <w:szCs w:val="16"/>
                    </w:rPr>
                  </w:pPr>
                  <w:r w:rsidRPr="00604452">
                    <w:rPr>
                      <w:sz w:val="16"/>
                      <w:szCs w:val="16"/>
                    </w:rPr>
                    <w:t>V3 Documents - Knowledge</w:t>
                  </w:r>
                </w:p>
              </w:tc>
            </w:tr>
          </w:tbl>
          <w:p w14:paraId="2402C0CF" w14:textId="77777777" w:rsidR="00036A74" w:rsidRPr="00604452" w:rsidRDefault="00036A74" w:rsidP="006C0087">
            <w:pPr>
              <w:jc w:val="left"/>
              <w:rPr>
                <w:sz w:val="16"/>
                <w:szCs w:val="16"/>
              </w:rPr>
            </w:pPr>
          </w:p>
        </w:tc>
      </w:tr>
      <w:tr w:rsidR="00036A74" w:rsidRPr="00604452" w14:paraId="2B4769DD" w14:textId="77777777" w:rsidTr="006C0087">
        <w:tblPrEx>
          <w:tblCellMar>
            <w:top w:w="0" w:type="dxa"/>
            <w:bottom w:w="0" w:type="dxa"/>
          </w:tblCellMar>
        </w:tblPrEx>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036A74" w:rsidRPr="00604452" w14:paraId="75B13F16" w14:textId="77777777" w:rsidTr="006C0087">
              <w:tc>
                <w:tcPr>
                  <w:tcW w:w="436" w:type="dxa"/>
                </w:tcPr>
                <w:p w14:paraId="0A93D939" w14:textId="77777777" w:rsidR="00036A74" w:rsidRPr="00604452" w:rsidRDefault="00036A74" w:rsidP="006C0087">
                  <w:pPr>
                    <w:jc w:val="center"/>
                    <w:rPr>
                      <w:sz w:val="16"/>
                      <w:szCs w:val="16"/>
                    </w:rPr>
                  </w:pPr>
                  <w:r w:rsidRPr="00604452">
                    <w:rPr>
                      <w:sz w:val="16"/>
                      <w:szCs w:val="16"/>
                    </w:rPr>
                    <w:fldChar w:fldCharType="begin">
                      <w:ffData>
                        <w:name w:val="StdCreateNew"/>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650115E1" w14:textId="77777777" w:rsidR="00036A74" w:rsidRPr="00604452" w:rsidRDefault="00036A74" w:rsidP="006C0087">
                  <w:pPr>
                    <w:jc w:val="left"/>
                    <w:rPr>
                      <w:sz w:val="16"/>
                      <w:szCs w:val="16"/>
                    </w:rPr>
                  </w:pPr>
                  <w:r w:rsidRPr="00604452">
                    <w:rPr>
                      <w:sz w:val="16"/>
                      <w:szCs w:val="16"/>
                    </w:rPr>
                    <w:t>Arden Syntax</w:t>
                  </w:r>
                </w:p>
              </w:tc>
            </w:tr>
          </w:tbl>
          <w:p w14:paraId="2BCE33D7" w14:textId="77777777" w:rsidR="00036A74" w:rsidRPr="00604452" w:rsidRDefault="00036A74" w:rsidP="006C0087">
            <w:pPr>
              <w:jc w:val="left"/>
              <w:rPr>
                <w:sz w:val="16"/>
                <w:szCs w:val="16"/>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036A74" w:rsidRPr="00604452" w14:paraId="3F0B0E0A" w14:textId="77777777" w:rsidTr="006C0087">
              <w:tc>
                <w:tcPr>
                  <w:tcW w:w="436" w:type="dxa"/>
                </w:tcPr>
                <w:p w14:paraId="20A79AE5" w14:textId="77777777" w:rsidR="00036A74" w:rsidRPr="00604452" w:rsidRDefault="00036A74" w:rsidP="006C0087">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58EE0A39" w14:textId="77777777" w:rsidR="00036A74" w:rsidRPr="00604452" w:rsidRDefault="00036A74" w:rsidP="006C0087">
                  <w:pPr>
                    <w:jc w:val="left"/>
                    <w:rPr>
                      <w:sz w:val="16"/>
                      <w:szCs w:val="16"/>
                    </w:rPr>
                  </w:pPr>
                  <w:r w:rsidRPr="00604452">
                    <w:rPr>
                      <w:sz w:val="16"/>
                      <w:szCs w:val="16"/>
                    </w:rPr>
                    <w:t>V3 Foundation – RIM</w:t>
                  </w:r>
                </w:p>
              </w:tc>
            </w:tr>
          </w:tbl>
          <w:p w14:paraId="26266D9A" w14:textId="77777777" w:rsidR="00036A74" w:rsidRPr="00604452" w:rsidRDefault="00036A74" w:rsidP="006C0087">
            <w:pPr>
              <w:jc w:val="left"/>
              <w:rPr>
                <w:sz w:val="16"/>
                <w:szCs w:val="16"/>
              </w:rPr>
            </w:pPr>
          </w:p>
        </w:tc>
      </w:tr>
      <w:tr w:rsidR="00036A74" w:rsidRPr="00604452" w14:paraId="541FED77" w14:textId="77777777" w:rsidTr="006C0087">
        <w:tblPrEx>
          <w:tblCellMar>
            <w:top w:w="0" w:type="dxa"/>
            <w:bottom w:w="0" w:type="dxa"/>
          </w:tblCellMar>
        </w:tblPrEx>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3164"/>
            </w:tblGrid>
            <w:tr w:rsidR="00036A74" w:rsidRPr="00604452" w14:paraId="1A79F756" w14:textId="77777777" w:rsidTr="006C0087">
              <w:tc>
                <w:tcPr>
                  <w:tcW w:w="436" w:type="dxa"/>
                </w:tcPr>
                <w:p w14:paraId="6DB5109C" w14:textId="77777777" w:rsidR="00036A74" w:rsidRPr="00604452" w:rsidRDefault="00036A74" w:rsidP="006C0087">
                  <w:pPr>
                    <w:jc w:val="center"/>
                    <w:rPr>
                      <w:sz w:val="16"/>
                      <w:szCs w:val="16"/>
                    </w:rPr>
                  </w:pPr>
                  <w:r w:rsidRPr="00604452">
                    <w:rPr>
                      <w:sz w:val="16"/>
                      <w:szCs w:val="16"/>
                    </w:rPr>
                    <w:fldChar w:fldCharType="begin">
                      <w:ffData>
                        <w:name w:val="StdCreateNew"/>
                        <w:enabled/>
                        <w:calcOnExit w:val="0"/>
                        <w:checkBox>
                          <w:sizeAuto/>
                          <w:default w:val="0"/>
                          <w:checked w:val="0"/>
                        </w:checkBox>
                      </w:ffData>
                    </w:fldChar>
                  </w:r>
                  <w:r w:rsidRPr="00604452">
                    <w:rPr>
                      <w:sz w:val="16"/>
                      <w:szCs w:val="16"/>
                    </w:rPr>
                    <w:instrText xml:space="preserve"> FORMCHECKBOX </w:instrText>
                  </w:r>
                  <w:r w:rsidR="00B836DB" w:rsidRPr="00604452">
                    <w:rPr>
                      <w:sz w:val="16"/>
                      <w:szCs w:val="16"/>
                    </w:rPr>
                  </w:r>
                  <w:r w:rsidRPr="00604452">
                    <w:rPr>
                      <w:sz w:val="16"/>
                      <w:szCs w:val="16"/>
                    </w:rPr>
                    <w:fldChar w:fldCharType="end"/>
                  </w:r>
                </w:p>
              </w:tc>
              <w:tc>
                <w:tcPr>
                  <w:tcW w:w="3164" w:type="dxa"/>
                </w:tcPr>
                <w:p w14:paraId="564B1BE5" w14:textId="77777777" w:rsidR="00036A74" w:rsidRPr="00604452" w:rsidRDefault="00036A74" w:rsidP="006C0087">
                  <w:pPr>
                    <w:jc w:val="left"/>
                    <w:rPr>
                      <w:sz w:val="16"/>
                      <w:szCs w:val="16"/>
                    </w:rPr>
                  </w:pPr>
                  <w:r w:rsidRPr="00604452">
                    <w:rPr>
                      <w:sz w:val="16"/>
                      <w:szCs w:val="16"/>
                    </w:rPr>
                    <w:t>Clinical Context Object Workgroup (CCOW)</w:t>
                  </w:r>
                </w:p>
              </w:tc>
            </w:tr>
          </w:tbl>
          <w:p w14:paraId="54125B3C" w14:textId="77777777" w:rsidR="00036A74" w:rsidRPr="00604452" w:rsidRDefault="00036A74" w:rsidP="006C0087">
            <w:pPr>
              <w:jc w:val="left"/>
              <w:rPr>
                <w:sz w:val="16"/>
                <w:szCs w:val="16"/>
              </w:rPr>
            </w:pPr>
          </w:p>
        </w:tc>
        <w:tc>
          <w:tcPr>
            <w:tcW w:w="5094" w:type="dxa"/>
            <w:vAlign w:val="bottom"/>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036A74" w:rsidRPr="00604452" w14:paraId="67E45DF1" w14:textId="77777777" w:rsidTr="006C0087">
              <w:tc>
                <w:tcPr>
                  <w:tcW w:w="436" w:type="dxa"/>
                </w:tcPr>
                <w:p w14:paraId="5F42E117" w14:textId="77777777" w:rsidR="00036A74" w:rsidRPr="00604452" w:rsidRDefault="00036A74" w:rsidP="006C0087">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460" w:type="dxa"/>
                </w:tcPr>
                <w:p w14:paraId="23C21675" w14:textId="77777777" w:rsidR="00036A74" w:rsidRPr="00604452" w:rsidRDefault="00036A74" w:rsidP="006C0087">
                  <w:pPr>
                    <w:jc w:val="left"/>
                    <w:rPr>
                      <w:sz w:val="16"/>
                      <w:szCs w:val="16"/>
                    </w:rPr>
                  </w:pPr>
                  <w:r w:rsidRPr="00604452">
                    <w:rPr>
                      <w:sz w:val="16"/>
                      <w:szCs w:val="16"/>
                    </w:rPr>
                    <w:t>V3 Foundation – Vocab Domains &amp; Value Sets</w:t>
                  </w:r>
                </w:p>
              </w:tc>
            </w:tr>
          </w:tbl>
          <w:p w14:paraId="3EF4E5C8" w14:textId="77777777" w:rsidR="00036A74" w:rsidRPr="00604452" w:rsidRDefault="00036A74" w:rsidP="006C0087">
            <w:pPr>
              <w:jc w:val="left"/>
              <w:rPr>
                <w:sz w:val="16"/>
                <w:szCs w:val="16"/>
              </w:rPr>
            </w:pPr>
          </w:p>
        </w:tc>
      </w:tr>
      <w:tr w:rsidR="00036A74" w:rsidRPr="00604452" w14:paraId="32E823BB" w14:textId="77777777" w:rsidTr="006C0087">
        <w:tblPrEx>
          <w:tblCellMar>
            <w:top w:w="0" w:type="dxa"/>
            <w:bottom w:w="0" w:type="dxa"/>
          </w:tblCellMar>
        </w:tblPrEx>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44"/>
            </w:tblGrid>
            <w:tr w:rsidR="00036A74" w:rsidRPr="00604452" w14:paraId="09916979" w14:textId="77777777" w:rsidTr="006C0087">
              <w:tc>
                <w:tcPr>
                  <w:tcW w:w="436" w:type="dxa"/>
                </w:tcPr>
                <w:p w14:paraId="67E5D6D4" w14:textId="77777777" w:rsidR="00036A74" w:rsidRPr="00604452" w:rsidRDefault="0034295E" w:rsidP="006C0087">
                  <w:pPr>
                    <w:jc w:val="center"/>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44" w:type="dxa"/>
                </w:tcPr>
                <w:p w14:paraId="776F72BB" w14:textId="77777777" w:rsidR="00036A74" w:rsidRPr="00604452" w:rsidRDefault="00036A74" w:rsidP="006C0087">
                  <w:pPr>
                    <w:jc w:val="left"/>
                    <w:rPr>
                      <w:sz w:val="16"/>
                      <w:szCs w:val="16"/>
                    </w:rPr>
                  </w:pPr>
                  <w:r w:rsidRPr="00604452">
                    <w:rPr>
                      <w:sz w:val="16"/>
                      <w:szCs w:val="16"/>
                    </w:rPr>
                    <w:t>Domain Analysis Model (DAM)</w:t>
                  </w:r>
                </w:p>
              </w:tc>
            </w:tr>
          </w:tbl>
          <w:p w14:paraId="2A87EC0C" w14:textId="77777777" w:rsidR="00036A74" w:rsidRPr="00604452" w:rsidRDefault="00036A74" w:rsidP="006C0087">
            <w:pPr>
              <w:jc w:val="left"/>
              <w:rPr>
                <w:sz w:val="16"/>
                <w:szCs w:val="16"/>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036A74" w:rsidRPr="00604452" w14:paraId="0ABCB0D7" w14:textId="77777777" w:rsidTr="006C0087">
              <w:tc>
                <w:tcPr>
                  <w:tcW w:w="436" w:type="dxa"/>
                </w:tcPr>
                <w:p w14:paraId="3B775ED4" w14:textId="77777777" w:rsidR="00036A74" w:rsidRPr="00604452" w:rsidRDefault="00036A74" w:rsidP="006C0087">
                  <w:pPr>
                    <w:jc w:val="center"/>
                    <w:rPr>
                      <w:sz w:val="16"/>
                      <w:szCs w:val="16"/>
                    </w:rPr>
                  </w:pPr>
                  <w:r w:rsidRPr="00604452">
                    <w:rPr>
                      <w:sz w:val="16"/>
                      <w:szCs w:val="16"/>
                    </w:rPr>
                    <w:fldChar w:fldCharType="begin">
                      <w:ffData>
                        <w:name w:val=""/>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6D7DB604" w14:textId="77777777" w:rsidR="00036A74" w:rsidRPr="00604452" w:rsidRDefault="00036A74" w:rsidP="006C0087">
                  <w:pPr>
                    <w:jc w:val="left"/>
                    <w:rPr>
                      <w:sz w:val="16"/>
                      <w:szCs w:val="16"/>
                    </w:rPr>
                  </w:pPr>
                  <w:r w:rsidRPr="00604452">
                    <w:rPr>
                      <w:sz w:val="16"/>
                      <w:szCs w:val="16"/>
                    </w:rPr>
                    <w:t>V3 Messages - Administrative</w:t>
                  </w:r>
                </w:p>
              </w:tc>
            </w:tr>
          </w:tbl>
          <w:p w14:paraId="03D8E57A" w14:textId="77777777" w:rsidR="00036A74" w:rsidRPr="00604452" w:rsidRDefault="00036A74" w:rsidP="006C0087">
            <w:pPr>
              <w:jc w:val="left"/>
              <w:rPr>
                <w:sz w:val="16"/>
                <w:szCs w:val="16"/>
              </w:rPr>
            </w:pPr>
          </w:p>
        </w:tc>
      </w:tr>
      <w:tr w:rsidR="00036A74" w:rsidRPr="00604452" w14:paraId="5B9A158D" w14:textId="77777777" w:rsidTr="006C0087">
        <w:tblPrEx>
          <w:tblCellMar>
            <w:top w:w="0" w:type="dxa"/>
            <w:bottom w:w="0" w:type="dxa"/>
          </w:tblCellMar>
        </w:tblPrEx>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036A74" w:rsidRPr="00604452" w14:paraId="24C7930D" w14:textId="77777777" w:rsidTr="006C0087">
              <w:tc>
                <w:tcPr>
                  <w:tcW w:w="436" w:type="dxa"/>
                </w:tcPr>
                <w:p w14:paraId="0EAF8F6F" w14:textId="77777777" w:rsidR="00036A74" w:rsidRPr="00604452" w:rsidRDefault="00036A74" w:rsidP="006C0087">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001E4848" w14:textId="77777777" w:rsidR="00036A74" w:rsidRPr="00604452" w:rsidRDefault="00036A74" w:rsidP="006C0087">
                  <w:pPr>
                    <w:jc w:val="left"/>
                    <w:rPr>
                      <w:sz w:val="16"/>
                      <w:szCs w:val="16"/>
                    </w:rPr>
                  </w:pPr>
                  <w:r w:rsidRPr="00604452">
                    <w:rPr>
                      <w:sz w:val="16"/>
                      <w:szCs w:val="16"/>
                    </w:rPr>
                    <w:t>Electronic Health Record (EHR)</w:t>
                  </w:r>
                </w:p>
              </w:tc>
            </w:tr>
          </w:tbl>
          <w:p w14:paraId="1761299A" w14:textId="77777777" w:rsidR="00036A74" w:rsidRPr="00604452" w:rsidRDefault="00036A74" w:rsidP="006C0087">
            <w:pPr>
              <w:jc w:val="left"/>
              <w:rPr>
                <w:sz w:val="16"/>
                <w:szCs w:val="16"/>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036A74" w:rsidRPr="00604452" w14:paraId="79357D73" w14:textId="77777777" w:rsidTr="006C0087">
              <w:tc>
                <w:tcPr>
                  <w:tcW w:w="436" w:type="dxa"/>
                </w:tcPr>
                <w:p w14:paraId="0585AC93" w14:textId="77777777" w:rsidR="00036A74" w:rsidRPr="00604452" w:rsidRDefault="00036A74" w:rsidP="006C0087">
                  <w:pPr>
                    <w:jc w:val="center"/>
                    <w:rPr>
                      <w:sz w:val="16"/>
                      <w:szCs w:val="16"/>
                    </w:rPr>
                  </w:pPr>
                  <w:r w:rsidRPr="00604452">
                    <w:rPr>
                      <w:sz w:val="16"/>
                      <w:szCs w:val="16"/>
                    </w:rPr>
                    <w:fldChar w:fldCharType="begin">
                      <w:ffData>
                        <w:name w:val=""/>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743A3CA5" w14:textId="77777777" w:rsidR="00036A74" w:rsidRPr="00604452" w:rsidRDefault="00036A74" w:rsidP="006C0087">
                  <w:pPr>
                    <w:jc w:val="left"/>
                    <w:rPr>
                      <w:sz w:val="16"/>
                      <w:szCs w:val="16"/>
                    </w:rPr>
                  </w:pPr>
                  <w:r w:rsidRPr="00604452">
                    <w:rPr>
                      <w:sz w:val="16"/>
                      <w:szCs w:val="16"/>
                    </w:rPr>
                    <w:t>V3 Messages - Clinical</w:t>
                  </w:r>
                </w:p>
              </w:tc>
            </w:tr>
          </w:tbl>
          <w:p w14:paraId="141A9A31" w14:textId="77777777" w:rsidR="00036A74" w:rsidRPr="00604452" w:rsidRDefault="00036A74" w:rsidP="006C0087">
            <w:pPr>
              <w:jc w:val="left"/>
              <w:rPr>
                <w:sz w:val="16"/>
                <w:szCs w:val="16"/>
              </w:rPr>
            </w:pPr>
          </w:p>
        </w:tc>
      </w:tr>
      <w:tr w:rsidR="00036A74" w:rsidRPr="00604452" w14:paraId="5F2CF260" w14:textId="77777777" w:rsidTr="006C0087">
        <w:tblPrEx>
          <w:tblCellMar>
            <w:top w:w="0" w:type="dxa"/>
            <w:bottom w:w="0" w:type="dxa"/>
          </w:tblCellMar>
        </w:tblPrEx>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8F4CF7" w:rsidRPr="00604452" w14:paraId="302927AF" w14:textId="77777777" w:rsidTr="00F75964">
              <w:tc>
                <w:tcPr>
                  <w:tcW w:w="436" w:type="dxa"/>
                </w:tcPr>
                <w:p w14:paraId="4139B490" w14:textId="77777777" w:rsidR="008F4CF7" w:rsidRPr="00604452" w:rsidRDefault="008F4CF7" w:rsidP="00F75964">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5DD0D931" w14:textId="77777777" w:rsidR="008F4CF7" w:rsidRPr="00604452" w:rsidRDefault="008F4CF7" w:rsidP="00F75964">
                  <w:pPr>
                    <w:jc w:val="left"/>
                    <w:rPr>
                      <w:sz w:val="16"/>
                      <w:szCs w:val="16"/>
                    </w:rPr>
                  </w:pPr>
                  <w:r w:rsidRPr="00604452">
                    <w:rPr>
                      <w:sz w:val="16"/>
                      <w:szCs w:val="16"/>
                    </w:rPr>
                    <w:t>Functional Profile</w:t>
                  </w:r>
                </w:p>
              </w:tc>
            </w:tr>
          </w:tbl>
          <w:p w14:paraId="35E43A38" w14:textId="77777777" w:rsidR="00036A74" w:rsidRPr="00604452" w:rsidRDefault="00036A74" w:rsidP="006C0087">
            <w:pPr>
              <w:jc w:val="left"/>
              <w:rPr>
                <w:sz w:val="16"/>
                <w:szCs w:val="16"/>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036A74" w:rsidRPr="00604452" w14:paraId="6511B850" w14:textId="77777777" w:rsidTr="006C0087">
              <w:tc>
                <w:tcPr>
                  <w:tcW w:w="436" w:type="dxa"/>
                </w:tcPr>
                <w:p w14:paraId="0F9A416D" w14:textId="77777777" w:rsidR="00036A74" w:rsidRPr="00604452" w:rsidRDefault="00036A74" w:rsidP="006C0087">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2BCCA63A" w14:textId="77777777" w:rsidR="00036A74" w:rsidRPr="00604452" w:rsidRDefault="00036A74" w:rsidP="006C0087">
                  <w:pPr>
                    <w:jc w:val="left"/>
                    <w:rPr>
                      <w:sz w:val="16"/>
                      <w:szCs w:val="16"/>
                    </w:rPr>
                  </w:pPr>
                  <w:r w:rsidRPr="00604452">
                    <w:rPr>
                      <w:sz w:val="16"/>
                      <w:szCs w:val="16"/>
                    </w:rPr>
                    <w:t>V3 Messages - Departmental</w:t>
                  </w:r>
                </w:p>
              </w:tc>
            </w:tr>
          </w:tbl>
          <w:p w14:paraId="73D8CC92" w14:textId="77777777" w:rsidR="00036A74" w:rsidRPr="00604452" w:rsidRDefault="00036A74" w:rsidP="006C0087">
            <w:pPr>
              <w:jc w:val="left"/>
              <w:rPr>
                <w:sz w:val="16"/>
                <w:szCs w:val="16"/>
              </w:rPr>
            </w:pPr>
          </w:p>
        </w:tc>
      </w:tr>
      <w:tr w:rsidR="00A876E2" w:rsidRPr="00604452" w14:paraId="2BDEE10A" w14:textId="77777777" w:rsidTr="006C0087">
        <w:tblPrEx>
          <w:tblCellMar>
            <w:top w:w="0" w:type="dxa"/>
            <w:bottom w:w="0" w:type="dxa"/>
          </w:tblCellMar>
        </w:tblPrEx>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A876E2" w:rsidRPr="00604452" w14:paraId="78540430" w14:textId="77777777" w:rsidTr="00F75964">
              <w:tc>
                <w:tcPr>
                  <w:tcW w:w="436" w:type="dxa"/>
                </w:tcPr>
                <w:p w14:paraId="5A5B3819" w14:textId="77777777" w:rsidR="00A876E2" w:rsidRPr="00604452" w:rsidRDefault="00A876E2" w:rsidP="00F75964">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7883EE25" w14:textId="77777777" w:rsidR="00A876E2" w:rsidRPr="00604452" w:rsidRDefault="00A876E2" w:rsidP="00F75964">
                  <w:pPr>
                    <w:jc w:val="left"/>
                    <w:rPr>
                      <w:sz w:val="16"/>
                      <w:szCs w:val="16"/>
                    </w:rPr>
                  </w:pPr>
                  <w:r w:rsidRPr="00604452">
                    <w:rPr>
                      <w:sz w:val="16"/>
                      <w:szCs w:val="16"/>
                    </w:rPr>
                    <w:t>V2 Messages – Administrative</w:t>
                  </w:r>
                </w:p>
              </w:tc>
            </w:tr>
          </w:tbl>
          <w:p w14:paraId="4A31A44A" w14:textId="77777777" w:rsidR="00A876E2" w:rsidRPr="00604452" w:rsidRDefault="00A876E2" w:rsidP="00F75964">
            <w:pPr>
              <w:jc w:val="left"/>
              <w:rPr>
                <w:sz w:val="16"/>
                <w:szCs w:val="16"/>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A876E2" w:rsidRPr="00604452" w14:paraId="7BA25E0A" w14:textId="77777777" w:rsidTr="006C0087">
              <w:tc>
                <w:tcPr>
                  <w:tcW w:w="436" w:type="dxa"/>
                </w:tcPr>
                <w:p w14:paraId="6D7898A6" w14:textId="77777777" w:rsidR="00A876E2" w:rsidRPr="00604452" w:rsidRDefault="00A876E2" w:rsidP="006C0087">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46851C7A" w14:textId="77777777" w:rsidR="00A876E2" w:rsidRPr="00604452" w:rsidRDefault="00A876E2" w:rsidP="006C0087">
                  <w:pPr>
                    <w:jc w:val="left"/>
                    <w:rPr>
                      <w:sz w:val="16"/>
                      <w:szCs w:val="16"/>
                    </w:rPr>
                  </w:pPr>
                  <w:r w:rsidRPr="00604452">
                    <w:rPr>
                      <w:sz w:val="16"/>
                      <w:szCs w:val="16"/>
                    </w:rPr>
                    <w:t>V3 Messages - Infrastructure</w:t>
                  </w:r>
                </w:p>
              </w:tc>
            </w:tr>
          </w:tbl>
          <w:p w14:paraId="1EFEB127" w14:textId="77777777" w:rsidR="00A876E2" w:rsidRPr="00604452" w:rsidRDefault="00A876E2" w:rsidP="006C0087">
            <w:pPr>
              <w:jc w:val="left"/>
              <w:rPr>
                <w:sz w:val="16"/>
                <w:szCs w:val="16"/>
              </w:rPr>
            </w:pPr>
          </w:p>
        </w:tc>
      </w:tr>
      <w:tr w:rsidR="00A876E2" w:rsidRPr="00604452" w14:paraId="10D6F462" w14:textId="77777777" w:rsidTr="006C0087">
        <w:tblPrEx>
          <w:tblCellMar>
            <w:top w:w="0" w:type="dxa"/>
            <w:bottom w:w="0" w:type="dxa"/>
          </w:tblCellMar>
        </w:tblPrEx>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A876E2" w:rsidRPr="00604452" w14:paraId="082A7589" w14:textId="77777777" w:rsidTr="00F75964">
              <w:tc>
                <w:tcPr>
                  <w:tcW w:w="436" w:type="dxa"/>
                </w:tcPr>
                <w:p w14:paraId="206BF522" w14:textId="77777777" w:rsidR="00A876E2" w:rsidRPr="00604452" w:rsidRDefault="00A876E2" w:rsidP="00F75964">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68A7CB2D" w14:textId="77777777" w:rsidR="00A876E2" w:rsidRPr="00604452" w:rsidRDefault="00A876E2" w:rsidP="00F75964">
                  <w:pPr>
                    <w:jc w:val="left"/>
                    <w:rPr>
                      <w:sz w:val="16"/>
                      <w:szCs w:val="16"/>
                    </w:rPr>
                  </w:pPr>
                  <w:r w:rsidRPr="00604452">
                    <w:rPr>
                      <w:sz w:val="16"/>
                      <w:szCs w:val="16"/>
                    </w:rPr>
                    <w:t>V2 Messages - Clinical</w:t>
                  </w:r>
                </w:p>
              </w:tc>
            </w:tr>
          </w:tbl>
          <w:p w14:paraId="5FEBC9BB" w14:textId="77777777" w:rsidR="00A876E2" w:rsidRPr="00604452" w:rsidRDefault="00A876E2" w:rsidP="00F75964">
            <w:pPr>
              <w:jc w:val="left"/>
              <w:rPr>
                <w:sz w:val="16"/>
                <w:szCs w:val="16"/>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A876E2" w:rsidRPr="00604452" w14:paraId="4E6E8567" w14:textId="77777777" w:rsidTr="006C0087">
              <w:tc>
                <w:tcPr>
                  <w:tcW w:w="436" w:type="dxa"/>
                </w:tcPr>
                <w:p w14:paraId="73A6F747" w14:textId="77777777" w:rsidR="00A876E2" w:rsidRPr="00604452" w:rsidRDefault="00A876E2" w:rsidP="006C0087">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676951A8" w14:textId="77777777" w:rsidR="00A876E2" w:rsidRPr="00604452" w:rsidRDefault="00A876E2" w:rsidP="006C0087">
                  <w:pPr>
                    <w:jc w:val="left"/>
                    <w:rPr>
                      <w:sz w:val="16"/>
                      <w:szCs w:val="16"/>
                    </w:rPr>
                  </w:pPr>
                  <w:r w:rsidRPr="00604452">
                    <w:rPr>
                      <w:sz w:val="16"/>
                      <w:szCs w:val="16"/>
                    </w:rPr>
                    <w:t>V3 Rules - GELLO</w:t>
                  </w:r>
                </w:p>
              </w:tc>
            </w:tr>
          </w:tbl>
          <w:p w14:paraId="0100A56D" w14:textId="77777777" w:rsidR="00A876E2" w:rsidRPr="00604452" w:rsidRDefault="00A876E2" w:rsidP="006C0087">
            <w:pPr>
              <w:jc w:val="left"/>
              <w:rPr>
                <w:sz w:val="16"/>
                <w:szCs w:val="16"/>
              </w:rPr>
            </w:pPr>
          </w:p>
        </w:tc>
      </w:tr>
      <w:tr w:rsidR="00A876E2" w:rsidRPr="00604452" w14:paraId="547B54F8" w14:textId="77777777" w:rsidTr="006C0087">
        <w:tblPrEx>
          <w:tblCellMar>
            <w:top w:w="0" w:type="dxa"/>
            <w:bottom w:w="0" w:type="dxa"/>
          </w:tblCellMar>
        </w:tblPrEx>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A876E2" w:rsidRPr="00604452" w14:paraId="267962B6" w14:textId="77777777" w:rsidTr="00F75964">
              <w:tc>
                <w:tcPr>
                  <w:tcW w:w="436" w:type="dxa"/>
                </w:tcPr>
                <w:p w14:paraId="216A0668" w14:textId="77777777" w:rsidR="00A876E2" w:rsidRPr="00604452" w:rsidRDefault="00A876E2" w:rsidP="00F75964">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7B848899" w14:textId="77777777" w:rsidR="00A876E2" w:rsidRPr="00604452" w:rsidRDefault="00A876E2" w:rsidP="00F75964">
                  <w:pPr>
                    <w:jc w:val="left"/>
                    <w:rPr>
                      <w:sz w:val="16"/>
                      <w:szCs w:val="16"/>
                    </w:rPr>
                  </w:pPr>
                  <w:r w:rsidRPr="00604452">
                    <w:rPr>
                      <w:sz w:val="16"/>
                      <w:szCs w:val="16"/>
                    </w:rPr>
                    <w:t>V2 Messages - Departmental</w:t>
                  </w:r>
                </w:p>
              </w:tc>
            </w:tr>
          </w:tbl>
          <w:p w14:paraId="19CCAB6C" w14:textId="77777777" w:rsidR="00A876E2" w:rsidRPr="00604452" w:rsidRDefault="00A876E2" w:rsidP="00F75964">
            <w:pPr>
              <w:jc w:val="left"/>
              <w:rPr>
                <w:sz w:val="16"/>
                <w:szCs w:val="16"/>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4280"/>
            </w:tblGrid>
            <w:tr w:rsidR="00A876E2" w:rsidRPr="00604452" w14:paraId="098E7E0D" w14:textId="77777777" w:rsidTr="006C0087">
              <w:tc>
                <w:tcPr>
                  <w:tcW w:w="436" w:type="dxa"/>
                </w:tcPr>
                <w:p w14:paraId="5BD916C3" w14:textId="77777777" w:rsidR="00A876E2" w:rsidRPr="00604452" w:rsidRDefault="00A876E2" w:rsidP="006C0087">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280" w:type="dxa"/>
                </w:tcPr>
                <w:p w14:paraId="324B3073" w14:textId="77777777" w:rsidR="00A876E2" w:rsidRPr="00604452" w:rsidRDefault="00A876E2" w:rsidP="006C0087">
                  <w:pPr>
                    <w:jc w:val="left"/>
                    <w:rPr>
                      <w:sz w:val="16"/>
                      <w:szCs w:val="16"/>
                    </w:rPr>
                  </w:pPr>
                  <w:r w:rsidRPr="00604452">
                    <w:rPr>
                      <w:sz w:val="16"/>
                      <w:szCs w:val="16"/>
                    </w:rPr>
                    <w:t>V3 Services – Java Services (ITS Work Group)</w:t>
                  </w:r>
                </w:p>
              </w:tc>
            </w:tr>
          </w:tbl>
          <w:p w14:paraId="3A867D22" w14:textId="77777777" w:rsidR="00A876E2" w:rsidRPr="00604452" w:rsidRDefault="00A876E2" w:rsidP="006C0087">
            <w:pPr>
              <w:jc w:val="left"/>
              <w:rPr>
                <w:sz w:val="16"/>
                <w:szCs w:val="16"/>
              </w:rPr>
            </w:pPr>
          </w:p>
        </w:tc>
      </w:tr>
      <w:tr w:rsidR="00A876E2" w:rsidRPr="00604452" w14:paraId="0D7CEB21" w14:textId="77777777" w:rsidTr="006C0087">
        <w:tblPrEx>
          <w:tblCellMar>
            <w:top w:w="0" w:type="dxa"/>
            <w:bottom w:w="0" w:type="dxa"/>
          </w:tblCellMar>
        </w:tblPrEx>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A876E2" w:rsidRPr="00604452" w14:paraId="3F794ABA" w14:textId="77777777" w:rsidTr="00F75964">
              <w:tc>
                <w:tcPr>
                  <w:tcW w:w="436" w:type="dxa"/>
                </w:tcPr>
                <w:p w14:paraId="1A77A336" w14:textId="77777777" w:rsidR="00A876E2" w:rsidRPr="00604452" w:rsidRDefault="00A876E2" w:rsidP="00F75964">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7ABCFE6B" w14:textId="77777777" w:rsidR="00A876E2" w:rsidRPr="00604452" w:rsidRDefault="00A876E2" w:rsidP="00F75964">
                  <w:pPr>
                    <w:jc w:val="left"/>
                    <w:rPr>
                      <w:sz w:val="16"/>
                      <w:szCs w:val="16"/>
                    </w:rPr>
                  </w:pPr>
                  <w:r w:rsidRPr="00604452">
                    <w:rPr>
                      <w:sz w:val="16"/>
                      <w:szCs w:val="16"/>
                    </w:rPr>
                    <w:t>V2 Messages – Infrastructure</w:t>
                  </w:r>
                </w:p>
              </w:tc>
            </w:tr>
          </w:tbl>
          <w:p w14:paraId="2B34A527" w14:textId="77777777" w:rsidR="00A876E2" w:rsidRPr="00604452" w:rsidRDefault="00A876E2" w:rsidP="00F75964">
            <w:pPr>
              <w:jc w:val="left"/>
              <w:rPr>
                <w:sz w:val="16"/>
                <w:szCs w:val="16"/>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A876E2" w:rsidRPr="00604452" w14:paraId="77EA0702" w14:textId="77777777" w:rsidTr="006C0087">
              <w:tc>
                <w:tcPr>
                  <w:tcW w:w="436" w:type="dxa"/>
                </w:tcPr>
                <w:p w14:paraId="1DB08C02" w14:textId="77777777" w:rsidR="00A876E2" w:rsidRPr="00604452" w:rsidRDefault="00A876E2" w:rsidP="006C0087">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18F7DD1B" w14:textId="77777777" w:rsidR="00A876E2" w:rsidRPr="00604452" w:rsidRDefault="00A876E2" w:rsidP="006C0087">
                  <w:pPr>
                    <w:jc w:val="left"/>
                    <w:rPr>
                      <w:sz w:val="16"/>
                      <w:szCs w:val="16"/>
                    </w:rPr>
                  </w:pPr>
                  <w:r w:rsidRPr="00604452">
                    <w:rPr>
                      <w:sz w:val="16"/>
                      <w:szCs w:val="16"/>
                    </w:rPr>
                    <w:t>V3 Services – Web Services</w:t>
                  </w:r>
                </w:p>
              </w:tc>
            </w:tr>
          </w:tbl>
          <w:p w14:paraId="681BCC63" w14:textId="77777777" w:rsidR="00A876E2" w:rsidRPr="00604452" w:rsidRDefault="00A876E2" w:rsidP="006C0087">
            <w:pPr>
              <w:jc w:val="left"/>
              <w:rPr>
                <w:sz w:val="16"/>
                <w:szCs w:val="16"/>
              </w:rPr>
            </w:pPr>
          </w:p>
        </w:tc>
      </w:tr>
      <w:tr w:rsidR="00A876E2" w:rsidRPr="00604452" w14:paraId="644E070E" w14:textId="77777777" w:rsidTr="00F75964">
        <w:tblPrEx>
          <w:tblCellMar>
            <w:top w:w="0" w:type="dxa"/>
            <w:bottom w:w="0" w:type="dxa"/>
          </w:tblCellMar>
        </w:tblPrEx>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4244"/>
            </w:tblGrid>
            <w:tr w:rsidR="00A876E2" w:rsidRPr="00604452" w14:paraId="1E3B1B62" w14:textId="77777777" w:rsidTr="00F75964">
              <w:tc>
                <w:tcPr>
                  <w:tcW w:w="436" w:type="dxa"/>
                </w:tcPr>
                <w:p w14:paraId="0C54F974" w14:textId="77777777" w:rsidR="00A876E2" w:rsidRPr="00604452" w:rsidRDefault="00A876E2" w:rsidP="00F75964">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244" w:type="dxa"/>
                </w:tcPr>
                <w:p w14:paraId="32F28DEA" w14:textId="77777777" w:rsidR="00A876E2" w:rsidRPr="00604452" w:rsidRDefault="00A876E2" w:rsidP="00F75964">
                  <w:pPr>
                    <w:jc w:val="left"/>
                    <w:rPr>
                      <w:sz w:val="16"/>
                      <w:szCs w:val="16"/>
                      <w:lang w:val="fr-FR"/>
                    </w:rPr>
                  </w:pPr>
                  <w:r w:rsidRPr="00604452">
                    <w:rPr>
                      <w:sz w:val="16"/>
                      <w:szCs w:val="16"/>
                      <w:lang w:val="fr-FR"/>
                    </w:rPr>
                    <w:t>V3 Documents – Administrative (e.g. SPL)</w:t>
                  </w:r>
                </w:p>
              </w:tc>
            </w:tr>
          </w:tbl>
          <w:p w14:paraId="5C963C1E" w14:textId="77777777" w:rsidR="00A876E2" w:rsidRPr="00604452" w:rsidRDefault="00A876E2" w:rsidP="00F75964">
            <w:pPr>
              <w:jc w:val="left"/>
              <w:rPr>
                <w:sz w:val="16"/>
                <w:szCs w:val="16"/>
                <w:lang w:val="fr-FR"/>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A876E2" w:rsidRPr="00604452" w14:paraId="6CA9D129" w14:textId="77777777" w:rsidTr="006C0087">
              <w:tc>
                <w:tcPr>
                  <w:tcW w:w="436" w:type="dxa"/>
                </w:tcPr>
                <w:p w14:paraId="0A8D299D" w14:textId="77777777" w:rsidR="00A876E2" w:rsidRPr="00604452" w:rsidRDefault="00A876E2" w:rsidP="006C0087">
                  <w:pPr>
                    <w:jc w:val="center"/>
                    <w:rPr>
                      <w:sz w:val="16"/>
                      <w:szCs w:val="16"/>
                    </w:rPr>
                  </w:pPr>
                  <w:r w:rsidRPr="00604452">
                    <w:rPr>
                      <w:sz w:val="16"/>
                      <w:szCs w:val="16"/>
                    </w:rPr>
                    <w:fldChar w:fldCharType="begin">
                      <w:ffData>
                        <w:name w:val=""/>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64820FED" w14:textId="77777777" w:rsidR="00A876E2" w:rsidRPr="00604452" w:rsidRDefault="00A876E2" w:rsidP="006C0087">
                  <w:pPr>
                    <w:jc w:val="left"/>
                    <w:rPr>
                      <w:sz w:val="16"/>
                      <w:szCs w:val="16"/>
                    </w:rPr>
                  </w:pPr>
                  <w:r w:rsidRPr="00604452">
                    <w:rPr>
                      <w:sz w:val="16"/>
                      <w:szCs w:val="16"/>
                    </w:rPr>
                    <w:t>- New Product Definition -</w:t>
                  </w:r>
                </w:p>
              </w:tc>
            </w:tr>
          </w:tbl>
          <w:p w14:paraId="49C9F879" w14:textId="77777777" w:rsidR="00A876E2" w:rsidRPr="00604452" w:rsidRDefault="00A876E2" w:rsidP="006C0087">
            <w:pPr>
              <w:jc w:val="center"/>
              <w:rPr>
                <w:sz w:val="16"/>
                <w:szCs w:val="16"/>
              </w:rPr>
            </w:pPr>
          </w:p>
        </w:tc>
      </w:tr>
      <w:tr w:rsidR="00A876E2" w:rsidRPr="00604452" w14:paraId="596E2DD5" w14:textId="77777777" w:rsidTr="00F75964">
        <w:tblPrEx>
          <w:tblCellMar>
            <w:top w:w="0" w:type="dxa"/>
            <w:bottom w:w="0" w:type="dxa"/>
          </w:tblCellMar>
        </w:tblPrEx>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244"/>
            </w:tblGrid>
            <w:tr w:rsidR="00A876E2" w:rsidRPr="00604452" w14:paraId="7BA1BC1C" w14:textId="77777777" w:rsidTr="00F75964">
              <w:tc>
                <w:tcPr>
                  <w:tcW w:w="436" w:type="dxa"/>
                </w:tcPr>
                <w:p w14:paraId="2071A0C5" w14:textId="77777777" w:rsidR="00A876E2" w:rsidRPr="00604452" w:rsidRDefault="00E6654A" w:rsidP="00F75964">
                  <w:pPr>
                    <w:jc w:val="center"/>
                    <w:rPr>
                      <w:sz w:val="16"/>
                      <w:szCs w:val="16"/>
                    </w:rPr>
                  </w:pPr>
                  <w:r w:rsidRPr="00604452">
                    <w:rPr>
                      <w:sz w:val="16"/>
                      <w:szCs w:val="16"/>
                    </w:rPr>
                    <w:fldChar w:fldCharType="begin">
                      <w:ffData>
                        <w:name w:val=""/>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244" w:type="dxa"/>
                </w:tcPr>
                <w:p w14:paraId="423162A2" w14:textId="77777777" w:rsidR="00A876E2" w:rsidRPr="00604452" w:rsidRDefault="00A876E2" w:rsidP="00F75964">
                  <w:pPr>
                    <w:jc w:val="left"/>
                    <w:rPr>
                      <w:sz w:val="16"/>
                      <w:szCs w:val="16"/>
                      <w:lang w:val="fr-FR"/>
                    </w:rPr>
                  </w:pPr>
                  <w:r w:rsidRPr="00604452">
                    <w:rPr>
                      <w:sz w:val="16"/>
                      <w:szCs w:val="16"/>
                      <w:lang w:val="fr-FR"/>
                    </w:rPr>
                    <w:t>V3 Documents – Clinical (e.g. CDA)</w:t>
                  </w:r>
                </w:p>
              </w:tc>
            </w:tr>
          </w:tbl>
          <w:p w14:paraId="06BA8785" w14:textId="77777777" w:rsidR="00A876E2" w:rsidRPr="00604452" w:rsidRDefault="00A876E2" w:rsidP="00F75964">
            <w:pPr>
              <w:jc w:val="center"/>
              <w:rPr>
                <w:sz w:val="16"/>
                <w:szCs w:val="16"/>
              </w:rPr>
            </w:pPr>
          </w:p>
        </w:tc>
        <w:tc>
          <w:tcPr>
            <w:tcW w:w="5094" w:type="dxa"/>
            <w:vAlign w:val="bottom"/>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A876E2" w:rsidRPr="00604452" w14:paraId="5451561A" w14:textId="77777777" w:rsidTr="006C0087">
              <w:tc>
                <w:tcPr>
                  <w:tcW w:w="436" w:type="dxa"/>
                </w:tcPr>
                <w:p w14:paraId="3CEDAAD8" w14:textId="77777777" w:rsidR="00A876E2" w:rsidRPr="00604452" w:rsidRDefault="00A876E2" w:rsidP="006C0087">
                  <w:pPr>
                    <w:jc w:val="center"/>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460" w:type="dxa"/>
                </w:tcPr>
                <w:p w14:paraId="04BFFCC9" w14:textId="77777777" w:rsidR="00A876E2" w:rsidRPr="00604452" w:rsidRDefault="00A876E2" w:rsidP="006C0087">
                  <w:pPr>
                    <w:jc w:val="left"/>
                    <w:rPr>
                      <w:sz w:val="16"/>
                      <w:szCs w:val="16"/>
                    </w:rPr>
                  </w:pPr>
                  <w:r w:rsidRPr="00604452">
                    <w:rPr>
                      <w:sz w:val="16"/>
                      <w:szCs w:val="16"/>
                    </w:rPr>
                    <w:t>- New/Modified HL7 Policy/Procedure/Process -</w:t>
                  </w:r>
                </w:p>
              </w:tc>
            </w:tr>
          </w:tbl>
          <w:p w14:paraId="4F610E4B" w14:textId="77777777" w:rsidR="00A876E2" w:rsidRPr="00604452" w:rsidRDefault="00A876E2" w:rsidP="006C0087">
            <w:pPr>
              <w:jc w:val="left"/>
              <w:rPr>
                <w:sz w:val="16"/>
                <w:szCs w:val="16"/>
              </w:rPr>
            </w:pPr>
          </w:p>
        </w:tc>
      </w:tr>
      <w:tr w:rsidR="00C56258" w:rsidRPr="00604452" w14:paraId="5C5A2444" w14:textId="77777777" w:rsidTr="00F75964">
        <w:tblPrEx>
          <w:tblCellMar>
            <w:top w:w="0" w:type="dxa"/>
            <w:bottom w:w="0" w:type="dxa"/>
          </w:tblCellMar>
        </w:tblPrEx>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244"/>
            </w:tblGrid>
            <w:tr w:rsidR="00C56258" w:rsidRPr="00604452" w14:paraId="7AAA6F21" w14:textId="77777777" w:rsidTr="008174BF">
              <w:tc>
                <w:tcPr>
                  <w:tcW w:w="436" w:type="dxa"/>
                </w:tcPr>
                <w:bookmarkStart w:id="6" w:name="Project_Intent"/>
                <w:bookmarkEnd w:id="6"/>
                <w:p w14:paraId="72E1355E" w14:textId="77777777" w:rsidR="00C56258" w:rsidRPr="00604452" w:rsidRDefault="00DB6C0F" w:rsidP="008174BF">
                  <w:pPr>
                    <w:jc w:val="center"/>
                    <w:rPr>
                      <w:sz w:val="16"/>
                      <w:szCs w:val="16"/>
                    </w:rPr>
                  </w:pPr>
                  <w:r w:rsidRPr="00604452">
                    <w:rPr>
                      <w:sz w:val="16"/>
                      <w:szCs w:val="16"/>
                    </w:rPr>
                    <w:lastRenderedPageBreak/>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244" w:type="dxa"/>
                </w:tcPr>
                <w:p w14:paraId="44C9540E" w14:textId="77777777" w:rsidR="00C56258" w:rsidRPr="00604452" w:rsidRDefault="00C56258" w:rsidP="008174BF">
                  <w:pPr>
                    <w:jc w:val="left"/>
                    <w:rPr>
                      <w:sz w:val="16"/>
                      <w:szCs w:val="16"/>
                      <w:lang w:val="fr-FR"/>
                    </w:rPr>
                  </w:pPr>
                  <w:r w:rsidRPr="00604452">
                    <w:rPr>
                      <w:sz w:val="16"/>
                      <w:szCs w:val="16"/>
                      <w:lang w:val="fr-FR"/>
                    </w:rPr>
                    <w:t>FHIR Resources</w:t>
                  </w:r>
                </w:p>
              </w:tc>
            </w:tr>
          </w:tbl>
          <w:p w14:paraId="77764137" w14:textId="77777777" w:rsidR="00C56258" w:rsidRPr="00604452" w:rsidRDefault="00C56258" w:rsidP="00F75964">
            <w:pPr>
              <w:jc w:val="center"/>
              <w:rPr>
                <w:sz w:val="16"/>
                <w:szCs w:val="16"/>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4244"/>
            </w:tblGrid>
            <w:tr w:rsidR="00C56258" w:rsidRPr="00604452" w14:paraId="12B0F677" w14:textId="77777777" w:rsidTr="008174BF">
              <w:tc>
                <w:tcPr>
                  <w:tcW w:w="436" w:type="dxa"/>
                </w:tcPr>
                <w:p w14:paraId="0EB0E17B" w14:textId="77777777" w:rsidR="00C56258" w:rsidRPr="00604452" w:rsidRDefault="00DB6C0F" w:rsidP="008174BF">
                  <w:pPr>
                    <w:jc w:val="center"/>
                    <w:rPr>
                      <w:sz w:val="16"/>
                      <w:szCs w:val="16"/>
                    </w:rPr>
                  </w:pPr>
                  <w:r w:rsidRPr="00604452">
                    <w:rPr>
                      <w:sz w:val="16"/>
                      <w:szCs w:val="16"/>
                    </w:rPr>
                    <w:fldChar w:fldCharType="begin">
                      <w:ffData>
                        <w:name w:val="StdCreateNew"/>
                        <w:enabled/>
                        <w:calcOnExit w:val="0"/>
                        <w:checkBox>
                          <w:sizeAuto/>
                          <w:default w:val="1"/>
                        </w:checkBox>
                      </w:ffData>
                    </w:fldChar>
                  </w:r>
                  <w:r w:rsidRPr="00604452">
                    <w:rPr>
                      <w:sz w:val="16"/>
                      <w:szCs w:val="16"/>
                    </w:rPr>
                    <w:instrText xml:space="preserve"> </w:instrText>
                  </w:r>
                  <w:bookmarkStart w:id="7" w:name="StdCreateNew"/>
                  <w:r w:rsidRPr="00604452">
                    <w:rPr>
                      <w:sz w:val="16"/>
                      <w:szCs w:val="16"/>
                    </w:rPr>
                    <w:instrText xml:space="preserve">FORMCHECKBOX </w:instrText>
                  </w:r>
                  <w:r w:rsidRPr="00604452">
                    <w:rPr>
                      <w:sz w:val="16"/>
                      <w:szCs w:val="16"/>
                    </w:rPr>
                  </w:r>
                  <w:r w:rsidRPr="00604452">
                    <w:rPr>
                      <w:sz w:val="16"/>
                      <w:szCs w:val="16"/>
                    </w:rPr>
                    <w:fldChar w:fldCharType="end"/>
                  </w:r>
                  <w:bookmarkEnd w:id="7"/>
                </w:p>
              </w:tc>
              <w:tc>
                <w:tcPr>
                  <w:tcW w:w="4244" w:type="dxa"/>
                </w:tcPr>
                <w:p w14:paraId="32C6E0F5" w14:textId="77777777" w:rsidR="00C56258" w:rsidRPr="00604452" w:rsidRDefault="00C56258" w:rsidP="008174BF">
                  <w:pPr>
                    <w:jc w:val="left"/>
                    <w:rPr>
                      <w:sz w:val="16"/>
                      <w:szCs w:val="16"/>
                      <w:lang w:val="fr-FR"/>
                    </w:rPr>
                  </w:pPr>
                  <w:r w:rsidRPr="00604452">
                    <w:rPr>
                      <w:sz w:val="16"/>
                      <w:szCs w:val="16"/>
                      <w:lang w:val="fr-FR"/>
                    </w:rPr>
                    <w:t>FHIR Extensions</w:t>
                  </w:r>
                </w:p>
              </w:tc>
            </w:tr>
          </w:tbl>
          <w:p w14:paraId="29EBF671" w14:textId="77777777" w:rsidR="00C56258" w:rsidRPr="00604452" w:rsidRDefault="00C56258" w:rsidP="006C0087">
            <w:pPr>
              <w:jc w:val="center"/>
              <w:rPr>
                <w:sz w:val="16"/>
                <w:szCs w:val="16"/>
              </w:rPr>
            </w:pPr>
          </w:p>
        </w:tc>
      </w:tr>
      <w:tr w:rsidR="002569CE" w:rsidRPr="00604452" w14:paraId="5D869CAF" w14:textId="77777777" w:rsidTr="00171158">
        <w:tblPrEx>
          <w:tblCellMar>
            <w:top w:w="0" w:type="dxa"/>
            <w:bottom w:w="0" w:type="dxa"/>
          </w:tblCellMar>
        </w:tblPrEx>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244"/>
            </w:tblGrid>
            <w:tr w:rsidR="002569CE" w:rsidRPr="00604452" w14:paraId="5CCF26F4" w14:textId="77777777" w:rsidTr="00171158">
              <w:tc>
                <w:tcPr>
                  <w:tcW w:w="436" w:type="dxa"/>
                </w:tcPr>
                <w:p w14:paraId="092E2F08" w14:textId="77777777" w:rsidR="002569CE" w:rsidRPr="00604452" w:rsidRDefault="00DB6C0F" w:rsidP="00171158">
                  <w:pPr>
                    <w:jc w:val="center"/>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244" w:type="dxa"/>
                </w:tcPr>
                <w:p w14:paraId="4BCEEFB7" w14:textId="77777777" w:rsidR="002569CE" w:rsidRPr="00604452" w:rsidRDefault="002569CE" w:rsidP="002569CE">
                  <w:pPr>
                    <w:jc w:val="left"/>
                    <w:rPr>
                      <w:sz w:val="16"/>
                      <w:szCs w:val="16"/>
                      <w:lang w:val="fr-FR"/>
                    </w:rPr>
                  </w:pPr>
                  <w:r w:rsidRPr="00604452">
                    <w:rPr>
                      <w:sz w:val="16"/>
                      <w:szCs w:val="16"/>
                      <w:lang w:val="fr-FR"/>
                    </w:rPr>
                    <w:t>FHIR Profiles (NEW PRODUCT TYPE)</w:t>
                  </w:r>
                </w:p>
              </w:tc>
            </w:tr>
          </w:tbl>
          <w:p w14:paraId="121658ED" w14:textId="77777777" w:rsidR="002569CE" w:rsidRPr="00604452" w:rsidRDefault="002569CE" w:rsidP="00171158">
            <w:pPr>
              <w:jc w:val="center"/>
              <w:rPr>
                <w:sz w:val="16"/>
                <w:szCs w:val="16"/>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4244"/>
            </w:tblGrid>
            <w:tr w:rsidR="002569CE" w:rsidRPr="00604452" w14:paraId="723115F3" w14:textId="77777777" w:rsidTr="00171158">
              <w:tc>
                <w:tcPr>
                  <w:tcW w:w="436" w:type="dxa"/>
                </w:tcPr>
                <w:p w14:paraId="7E5E405B" w14:textId="77777777" w:rsidR="002569CE" w:rsidRPr="00604452" w:rsidRDefault="002569CE" w:rsidP="00171158">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244" w:type="dxa"/>
                </w:tcPr>
                <w:p w14:paraId="00D7CF1C" w14:textId="77777777" w:rsidR="002569CE" w:rsidRPr="00604452" w:rsidRDefault="002569CE" w:rsidP="002569CE">
                  <w:pPr>
                    <w:jc w:val="left"/>
                    <w:rPr>
                      <w:sz w:val="16"/>
                      <w:szCs w:val="16"/>
                      <w:lang w:val="fr-FR"/>
                    </w:rPr>
                  </w:pPr>
                </w:p>
              </w:tc>
            </w:tr>
          </w:tbl>
          <w:p w14:paraId="6023EEA2" w14:textId="77777777" w:rsidR="002569CE" w:rsidRPr="00604452" w:rsidRDefault="002569CE" w:rsidP="00171158">
            <w:pPr>
              <w:jc w:val="center"/>
              <w:rPr>
                <w:sz w:val="16"/>
                <w:szCs w:val="16"/>
              </w:rPr>
            </w:pPr>
          </w:p>
        </w:tc>
      </w:tr>
      <w:tr w:rsidR="002569CE" w:rsidRPr="00604452" w14:paraId="57448547" w14:textId="77777777" w:rsidTr="00F75964">
        <w:tblPrEx>
          <w:tblCellMar>
            <w:top w:w="0" w:type="dxa"/>
            <w:bottom w:w="0" w:type="dxa"/>
          </w:tblCellMar>
        </w:tblPrEx>
        <w:tc>
          <w:tcPr>
            <w:tcW w:w="5094" w:type="dxa"/>
          </w:tcPr>
          <w:p w14:paraId="1035CBA1" w14:textId="77777777" w:rsidR="002569CE" w:rsidRPr="00604452" w:rsidRDefault="002569CE" w:rsidP="008174BF">
            <w:pPr>
              <w:jc w:val="center"/>
              <w:rPr>
                <w:sz w:val="16"/>
                <w:szCs w:val="16"/>
              </w:rPr>
            </w:pPr>
          </w:p>
        </w:tc>
        <w:tc>
          <w:tcPr>
            <w:tcW w:w="5094" w:type="dxa"/>
            <w:vAlign w:val="bottom"/>
          </w:tcPr>
          <w:p w14:paraId="7AD1A219" w14:textId="77777777" w:rsidR="002569CE" w:rsidRPr="00604452" w:rsidRDefault="002569CE" w:rsidP="008174BF">
            <w:pPr>
              <w:jc w:val="center"/>
              <w:rPr>
                <w:sz w:val="16"/>
                <w:szCs w:val="16"/>
              </w:rPr>
            </w:pPr>
          </w:p>
        </w:tc>
      </w:tr>
    </w:tbl>
    <w:p w14:paraId="7AB9D9B8" w14:textId="77777777" w:rsidR="005F39C6" w:rsidRPr="00604452" w:rsidRDefault="005F39C6" w:rsidP="00036A74">
      <w:pPr>
        <w:pStyle w:val="Heading5-BoldNumbered"/>
        <w:keepNext/>
        <w:numPr>
          <w:ilvl w:val="0"/>
          <w:numId w:val="3"/>
        </w:numPr>
        <w:sectPr w:rsidR="005F39C6" w:rsidRPr="00604452" w:rsidSect="008F6A6F">
          <w:type w:val="continuous"/>
          <w:pgSz w:w="12240" w:h="15840"/>
          <w:pgMar w:top="1080" w:right="1080" w:bottom="1080" w:left="1080" w:header="720" w:footer="720" w:gutter="0"/>
          <w:pgNumType w:start="1"/>
          <w:cols w:space="720"/>
        </w:sectPr>
      </w:pPr>
    </w:p>
    <w:p w14:paraId="46E25B62" w14:textId="77777777" w:rsidR="00036A74" w:rsidRPr="00604452" w:rsidRDefault="00036A74" w:rsidP="00036A74">
      <w:pPr>
        <w:pStyle w:val="Heading5-BoldNumbered"/>
        <w:keepNext/>
        <w:numPr>
          <w:ilvl w:val="0"/>
          <w:numId w:val="3"/>
        </w:numPr>
      </w:pPr>
      <w:r w:rsidRPr="00604452">
        <w:lastRenderedPageBreak/>
        <w:t>Project Intent (check all that apply)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8"/>
        <w:gridCol w:w="5130"/>
      </w:tblGrid>
      <w:tr w:rsidR="00036A74" w:rsidRPr="00604452" w14:paraId="022BD083" w14:textId="77777777" w:rsidTr="006C0087">
        <w:tblPrEx>
          <w:tblCellMar>
            <w:top w:w="0" w:type="dxa"/>
            <w:bottom w:w="0" w:type="dxa"/>
          </w:tblCellMar>
        </w:tblPrEx>
        <w:trPr>
          <w:trHeight w:val="46"/>
        </w:trPr>
        <w:tc>
          <w:tcPr>
            <w:tcW w:w="5058" w:type="dxa"/>
          </w:tcPr>
          <w:tbl>
            <w:tblPr>
              <w:tblW w:w="4860" w:type="dxa"/>
              <w:tblLayout w:type="fixed"/>
              <w:tblCellMar>
                <w:left w:w="0" w:type="dxa"/>
                <w:right w:w="0" w:type="dxa"/>
              </w:tblCellMar>
              <w:tblLook w:val="01E0" w:firstRow="1" w:lastRow="1" w:firstColumn="1" w:lastColumn="1" w:noHBand="0" w:noVBand="0"/>
            </w:tblPr>
            <w:tblGrid>
              <w:gridCol w:w="436"/>
              <w:gridCol w:w="4424"/>
            </w:tblGrid>
            <w:tr w:rsidR="00036A74" w:rsidRPr="00604452" w14:paraId="1AF28580" w14:textId="77777777" w:rsidTr="006C0087">
              <w:tc>
                <w:tcPr>
                  <w:tcW w:w="436" w:type="dxa"/>
                </w:tcPr>
                <w:p w14:paraId="74D89C09" w14:textId="77777777" w:rsidR="00036A74" w:rsidRPr="00604452" w:rsidRDefault="00C4121F" w:rsidP="006C0087">
                  <w:pPr>
                    <w:jc w:val="center"/>
                    <w:rPr>
                      <w:sz w:val="20"/>
                    </w:rPr>
                  </w:pPr>
                  <w:r w:rsidRPr="00604452">
                    <w:rPr>
                      <w:sz w:val="16"/>
                      <w:szCs w:val="16"/>
                    </w:rPr>
                    <w:fldChar w:fldCharType="begin">
                      <w:ffData>
                        <w:name w:val=""/>
                        <w:enabled/>
                        <w:calcOnExit w:val="0"/>
                        <w:checkBox>
                          <w:size w:val="16"/>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424" w:type="dxa"/>
                </w:tcPr>
                <w:p w14:paraId="34E6F284" w14:textId="77777777" w:rsidR="00036A74" w:rsidRPr="00604452" w:rsidRDefault="00036A74" w:rsidP="006C0087">
                  <w:pPr>
                    <w:jc w:val="left"/>
                    <w:rPr>
                      <w:sz w:val="16"/>
                      <w:szCs w:val="16"/>
                    </w:rPr>
                  </w:pPr>
                  <w:r w:rsidRPr="00604452">
                    <w:rPr>
                      <w:sz w:val="16"/>
                      <w:szCs w:val="16"/>
                    </w:rPr>
                    <w:t>Create new standard</w:t>
                  </w:r>
                </w:p>
              </w:tc>
            </w:tr>
            <w:tr w:rsidR="00036A74" w:rsidRPr="00604452" w14:paraId="01673D89" w14:textId="77777777" w:rsidTr="006C0087">
              <w:tc>
                <w:tcPr>
                  <w:tcW w:w="436" w:type="dxa"/>
                </w:tcPr>
                <w:p w14:paraId="64F84748" w14:textId="77777777" w:rsidR="00036A74" w:rsidRPr="00604452" w:rsidRDefault="00E6654A" w:rsidP="006C0087">
                  <w:pPr>
                    <w:jc w:val="center"/>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424" w:type="dxa"/>
                </w:tcPr>
                <w:p w14:paraId="23D36F72" w14:textId="77777777" w:rsidR="00036A74" w:rsidRPr="00604452" w:rsidRDefault="00036A74" w:rsidP="006C0087">
                  <w:pPr>
                    <w:tabs>
                      <w:tab w:val="right" w:pos="4424"/>
                    </w:tabs>
                    <w:jc w:val="left"/>
                    <w:rPr>
                      <w:sz w:val="16"/>
                      <w:szCs w:val="16"/>
                    </w:rPr>
                  </w:pPr>
                  <w:r w:rsidRPr="00604452">
                    <w:rPr>
                      <w:sz w:val="16"/>
                      <w:szCs w:val="16"/>
                    </w:rPr>
                    <w:t>Revise current standard</w:t>
                  </w:r>
                  <w:r w:rsidR="00D4696C" w:rsidRPr="00604452">
                    <w:rPr>
                      <w:sz w:val="16"/>
                      <w:szCs w:val="16"/>
                    </w:rPr>
                    <w:t xml:space="preserve"> (see text box below)</w:t>
                  </w:r>
                </w:p>
              </w:tc>
            </w:tr>
            <w:tr w:rsidR="00036A74" w:rsidRPr="00604452" w14:paraId="60BF9DA2" w14:textId="77777777" w:rsidTr="006C0087">
              <w:tc>
                <w:tcPr>
                  <w:tcW w:w="436" w:type="dxa"/>
                </w:tcPr>
                <w:p w14:paraId="70B0716E" w14:textId="77777777" w:rsidR="00036A74" w:rsidRPr="00604452" w:rsidRDefault="00036A74" w:rsidP="006C0087">
                  <w:pPr>
                    <w:jc w:val="center"/>
                    <w:rPr>
                      <w:sz w:val="16"/>
                      <w:szCs w:val="16"/>
                    </w:rPr>
                  </w:pPr>
                  <w:r w:rsidRPr="00604452">
                    <w:rPr>
                      <w:sz w:val="16"/>
                      <w:szCs w:val="16"/>
                    </w:rPr>
                    <w:fldChar w:fldCharType="begin">
                      <w:ffData>
                        <w:name w:val=""/>
                        <w:enabled/>
                        <w:calcOnExit w:val="0"/>
                        <w:checkBox>
                          <w:size w:val="16"/>
                          <w:default w:val="0"/>
                          <w:checked w:val="0"/>
                        </w:checkBox>
                      </w:ffData>
                    </w:fldChar>
                  </w:r>
                  <w:r w:rsidRPr="00604452">
                    <w:rPr>
                      <w:sz w:val="16"/>
                      <w:szCs w:val="16"/>
                    </w:rPr>
                    <w:instrText xml:space="preserve"> FORMCHECKBOX </w:instrText>
                  </w:r>
                  <w:r w:rsidR="00F25F8C" w:rsidRPr="00604452">
                    <w:rPr>
                      <w:sz w:val="16"/>
                      <w:szCs w:val="16"/>
                    </w:rPr>
                  </w:r>
                  <w:r w:rsidRPr="00604452">
                    <w:rPr>
                      <w:sz w:val="16"/>
                      <w:szCs w:val="16"/>
                    </w:rPr>
                    <w:fldChar w:fldCharType="end"/>
                  </w:r>
                </w:p>
              </w:tc>
              <w:tc>
                <w:tcPr>
                  <w:tcW w:w="4424" w:type="dxa"/>
                </w:tcPr>
                <w:p w14:paraId="3BFC7FCD" w14:textId="77777777" w:rsidR="00036A74" w:rsidRPr="00604452" w:rsidRDefault="00036A74" w:rsidP="006C0087">
                  <w:pPr>
                    <w:tabs>
                      <w:tab w:val="right" w:pos="4424"/>
                    </w:tabs>
                    <w:jc w:val="left"/>
                    <w:rPr>
                      <w:sz w:val="16"/>
                      <w:szCs w:val="16"/>
                    </w:rPr>
                  </w:pPr>
                  <w:r w:rsidRPr="00604452">
                    <w:rPr>
                      <w:sz w:val="16"/>
                      <w:szCs w:val="16"/>
                    </w:rPr>
                    <w:t>Reaffirmation of a standard</w:t>
                  </w:r>
                </w:p>
              </w:tc>
            </w:tr>
            <w:tr w:rsidR="00036A74" w:rsidRPr="00604452" w14:paraId="1E4F4617" w14:textId="77777777" w:rsidTr="006C0087">
              <w:tc>
                <w:tcPr>
                  <w:tcW w:w="436" w:type="dxa"/>
                </w:tcPr>
                <w:p w14:paraId="320F389A" w14:textId="77777777" w:rsidR="00036A74" w:rsidRPr="00604452" w:rsidRDefault="00036A74" w:rsidP="006C0087">
                  <w:pPr>
                    <w:jc w:val="center"/>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424" w:type="dxa"/>
                </w:tcPr>
                <w:p w14:paraId="0CFB433D" w14:textId="77777777" w:rsidR="00036A74" w:rsidRPr="00604452" w:rsidRDefault="00036A74" w:rsidP="006C0087">
                  <w:pPr>
                    <w:tabs>
                      <w:tab w:val="right" w:pos="4424"/>
                    </w:tabs>
                    <w:jc w:val="left"/>
                    <w:rPr>
                      <w:sz w:val="16"/>
                      <w:szCs w:val="16"/>
                    </w:rPr>
                  </w:pPr>
                  <w:r w:rsidRPr="00604452">
                    <w:rPr>
                      <w:sz w:val="16"/>
                      <w:szCs w:val="16"/>
                    </w:rPr>
                    <w:t xml:space="preserve">New/Modified HL7 </w:t>
                  </w:r>
                  <w:r w:rsidR="00E679A2" w:rsidRPr="00604452">
                    <w:rPr>
                      <w:sz w:val="16"/>
                      <w:szCs w:val="16"/>
                    </w:rPr>
                    <w:t>Policy/Procedure/</w:t>
                  </w:r>
                  <w:r w:rsidRPr="00604452">
                    <w:rPr>
                      <w:sz w:val="16"/>
                      <w:szCs w:val="16"/>
                    </w:rPr>
                    <w:t>Process</w:t>
                  </w:r>
                </w:p>
              </w:tc>
            </w:tr>
            <w:tr w:rsidR="00036A74" w:rsidRPr="00604452" w14:paraId="66CF8C3F" w14:textId="77777777" w:rsidTr="006C0087">
              <w:tc>
                <w:tcPr>
                  <w:tcW w:w="436" w:type="dxa"/>
                </w:tcPr>
                <w:p w14:paraId="6240AC68" w14:textId="77777777" w:rsidR="00036A74" w:rsidRPr="00604452" w:rsidRDefault="00036A74" w:rsidP="006C0087">
                  <w:pPr>
                    <w:jc w:val="center"/>
                    <w:rPr>
                      <w:sz w:val="16"/>
                      <w:szCs w:val="16"/>
                    </w:rPr>
                  </w:pPr>
                  <w:r w:rsidRPr="00604452">
                    <w:rPr>
                      <w:sz w:val="16"/>
                      <w:szCs w:val="16"/>
                    </w:rPr>
                    <w:fldChar w:fldCharType="begin">
                      <w:ffData>
                        <w:name w:val=""/>
                        <w:enabled/>
                        <w:calcOnExit w:val="0"/>
                        <w:checkBox>
                          <w:size w:val="16"/>
                          <w:default w:val="0"/>
                          <w:checked w:val="0"/>
                        </w:checkBox>
                      </w:ffData>
                    </w:fldChar>
                  </w:r>
                  <w:r w:rsidRPr="00604452">
                    <w:rPr>
                      <w:sz w:val="16"/>
                      <w:szCs w:val="16"/>
                    </w:rPr>
                    <w:instrText xml:space="preserve"> FORMCHECKBOX </w:instrText>
                  </w:r>
                  <w:r w:rsidR="00B836DB" w:rsidRPr="00604452">
                    <w:rPr>
                      <w:sz w:val="16"/>
                      <w:szCs w:val="16"/>
                    </w:rPr>
                  </w:r>
                  <w:r w:rsidRPr="00604452">
                    <w:rPr>
                      <w:sz w:val="16"/>
                      <w:szCs w:val="16"/>
                    </w:rPr>
                    <w:fldChar w:fldCharType="end"/>
                  </w:r>
                </w:p>
              </w:tc>
              <w:tc>
                <w:tcPr>
                  <w:tcW w:w="4424" w:type="dxa"/>
                </w:tcPr>
                <w:p w14:paraId="6622F9A1" w14:textId="77777777" w:rsidR="00036A74" w:rsidRPr="00604452" w:rsidRDefault="00036A74" w:rsidP="006C0087">
                  <w:pPr>
                    <w:tabs>
                      <w:tab w:val="right" w:pos="4424"/>
                    </w:tabs>
                    <w:jc w:val="left"/>
                    <w:rPr>
                      <w:sz w:val="16"/>
                      <w:szCs w:val="16"/>
                    </w:rPr>
                  </w:pPr>
                  <w:r w:rsidRPr="00604452">
                    <w:rPr>
                      <w:sz w:val="16"/>
                      <w:szCs w:val="16"/>
                    </w:rPr>
                    <w:t>N/A  (Project not directly related to an HL7 Standard)</w:t>
                  </w:r>
                </w:p>
              </w:tc>
            </w:tr>
          </w:tbl>
          <w:p w14:paraId="43444945" w14:textId="77777777" w:rsidR="00036A74" w:rsidRPr="00604452" w:rsidRDefault="00036A74" w:rsidP="006C0087">
            <w:pPr>
              <w:jc w:val="center"/>
              <w:rPr>
                <w:sz w:val="16"/>
                <w:szCs w:val="16"/>
              </w:rPr>
            </w:pPr>
          </w:p>
        </w:tc>
        <w:tc>
          <w:tcPr>
            <w:tcW w:w="5130" w:type="dxa"/>
          </w:tcPr>
          <w:tbl>
            <w:tblPr>
              <w:tblW w:w="4860" w:type="dxa"/>
              <w:tblLayout w:type="fixed"/>
              <w:tblCellMar>
                <w:left w:w="0" w:type="dxa"/>
                <w:right w:w="0" w:type="dxa"/>
              </w:tblCellMar>
              <w:tblLook w:val="01E0" w:firstRow="1" w:lastRow="1" w:firstColumn="1" w:lastColumn="1" w:noHBand="0" w:noVBand="0"/>
            </w:tblPr>
            <w:tblGrid>
              <w:gridCol w:w="436"/>
              <w:gridCol w:w="4424"/>
            </w:tblGrid>
            <w:tr w:rsidR="00036A74" w:rsidRPr="00604452" w14:paraId="787DBAB5" w14:textId="77777777" w:rsidTr="006C0087">
              <w:tc>
                <w:tcPr>
                  <w:tcW w:w="436" w:type="dxa"/>
                </w:tcPr>
                <w:p w14:paraId="2DBBA3A0" w14:textId="77777777" w:rsidR="00036A74" w:rsidRPr="00604452" w:rsidRDefault="00E6654A" w:rsidP="006C0087">
                  <w:pPr>
                    <w:jc w:val="center"/>
                    <w:rPr>
                      <w:sz w:val="20"/>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424" w:type="dxa"/>
                </w:tcPr>
                <w:p w14:paraId="1280F683" w14:textId="77777777" w:rsidR="00036A74" w:rsidRPr="00604452" w:rsidRDefault="00036A74" w:rsidP="006C0087">
                  <w:pPr>
                    <w:jc w:val="left"/>
                    <w:rPr>
                      <w:sz w:val="16"/>
                      <w:szCs w:val="16"/>
                    </w:rPr>
                  </w:pPr>
                  <w:r w:rsidRPr="00604452">
                    <w:rPr>
                      <w:sz w:val="16"/>
                      <w:szCs w:val="16"/>
                    </w:rPr>
                    <w:t>Supplement to a current standard</w:t>
                  </w:r>
                </w:p>
              </w:tc>
            </w:tr>
            <w:tr w:rsidR="00036A74" w:rsidRPr="00604452" w14:paraId="17F1F79E" w14:textId="77777777" w:rsidTr="006C0087">
              <w:tc>
                <w:tcPr>
                  <w:tcW w:w="436" w:type="dxa"/>
                </w:tcPr>
                <w:p w14:paraId="0A7097A9" w14:textId="77777777" w:rsidR="00036A74" w:rsidRPr="00604452" w:rsidRDefault="00DB6C0F" w:rsidP="006C0087">
                  <w:pPr>
                    <w:jc w:val="center"/>
                    <w:rPr>
                      <w:sz w:val="20"/>
                    </w:rPr>
                  </w:pPr>
                  <w:r w:rsidRPr="00604452">
                    <w:rPr>
                      <w:sz w:val="16"/>
                      <w:szCs w:val="16"/>
                    </w:rPr>
                    <w:fldChar w:fldCharType="begin">
                      <w:ffData>
                        <w:name w:val=""/>
                        <w:enabled/>
                        <w:calcOnExit w:val="0"/>
                        <w:checkBox>
                          <w:size w:val="16"/>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424" w:type="dxa"/>
                </w:tcPr>
                <w:p w14:paraId="1C76E312" w14:textId="77777777" w:rsidR="00036A74" w:rsidRPr="00604452" w:rsidRDefault="00036A74" w:rsidP="006C0087">
                  <w:pPr>
                    <w:ind w:left="284"/>
                    <w:jc w:val="left"/>
                    <w:rPr>
                      <w:sz w:val="16"/>
                      <w:szCs w:val="16"/>
                    </w:rPr>
                  </w:pPr>
                  <w:r w:rsidRPr="00604452">
                    <w:rPr>
                      <w:sz w:val="16"/>
                      <w:szCs w:val="16"/>
                    </w:rPr>
                    <w:t>Implementation Guide (IG) will be created/modified</w:t>
                  </w:r>
                </w:p>
              </w:tc>
            </w:tr>
            <w:tr w:rsidR="00036A74" w:rsidRPr="00604452" w14:paraId="304102F5" w14:textId="77777777" w:rsidTr="006C0087">
              <w:tc>
                <w:tcPr>
                  <w:tcW w:w="436" w:type="dxa"/>
                </w:tcPr>
                <w:p w14:paraId="38B52637" w14:textId="77777777" w:rsidR="00036A74" w:rsidRPr="00604452" w:rsidRDefault="00036A74" w:rsidP="006C0087">
                  <w:pPr>
                    <w:jc w:val="center"/>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424" w:type="dxa"/>
                </w:tcPr>
                <w:p w14:paraId="1887E034" w14:textId="77777777" w:rsidR="00036A74" w:rsidRPr="00604452" w:rsidRDefault="00036A74" w:rsidP="006C0087">
                  <w:pPr>
                    <w:ind w:left="284"/>
                    <w:jc w:val="left"/>
                    <w:rPr>
                      <w:sz w:val="16"/>
                      <w:szCs w:val="16"/>
                    </w:rPr>
                  </w:pPr>
                  <w:r w:rsidRPr="00604452">
                    <w:rPr>
                      <w:sz w:val="16"/>
                      <w:szCs w:val="16"/>
                    </w:rPr>
                    <w:t>Project is adopting/endorsing an externally developed IG</w:t>
                  </w:r>
                </w:p>
                <w:p w14:paraId="2FB0E4A9" w14:textId="77777777" w:rsidR="00036A74" w:rsidRPr="00604452" w:rsidRDefault="00036A74" w:rsidP="006C0087">
                  <w:pPr>
                    <w:ind w:left="284"/>
                    <w:jc w:val="left"/>
                    <w:rPr>
                      <w:i/>
                      <w:sz w:val="16"/>
                      <w:szCs w:val="16"/>
                    </w:rPr>
                  </w:pPr>
                  <w:r w:rsidRPr="00604452">
                    <w:rPr>
                      <w:i/>
                      <w:sz w:val="16"/>
                      <w:szCs w:val="16"/>
                    </w:rPr>
                    <w:t>(</w:t>
                  </w:r>
                  <w:proofErr w:type="gramStart"/>
                  <w:r w:rsidRPr="00604452">
                    <w:rPr>
                      <w:i/>
                      <w:sz w:val="16"/>
                      <w:szCs w:val="16"/>
                    </w:rPr>
                    <w:t>specify</w:t>
                  </w:r>
                  <w:proofErr w:type="gramEnd"/>
                  <w:r w:rsidRPr="00604452">
                    <w:rPr>
                      <w:i/>
                      <w:sz w:val="16"/>
                      <w:szCs w:val="16"/>
                    </w:rPr>
                    <w:t xml:space="preserve"> external organization in Sec. 6 below)</w:t>
                  </w:r>
                </w:p>
              </w:tc>
            </w:tr>
            <w:tr w:rsidR="00036A74" w:rsidRPr="00604452" w14:paraId="30B85670" w14:textId="77777777" w:rsidTr="006C0087">
              <w:tc>
                <w:tcPr>
                  <w:tcW w:w="436" w:type="dxa"/>
                </w:tcPr>
                <w:p w14:paraId="491B497E" w14:textId="77777777" w:rsidR="00036A74" w:rsidRPr="00604452" w:rsidRDefault="00036A74" w:rsidP="006C0087">
                  <w:pPr>
                    <w:jc w:val="center"/>
                    <w:rPr>
                      <w:sz w:val="20"/>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424" w:type="dxa"/>
                </w:tcPr>
                <w:p w14:paraId="36DF5478" w14:textId="77777777" w:rsidR="00036A74" w:rsidRPr="00604452" w:rsidRDefault="00036A74" w:rsidP="006C0087">
                  <w:pPr>
                    <w:ind w:left="720"/>
                    <w:jc w:val="left"/>
                    <w:rPr>
                      <w:sz w:val="16"/>
                      <w:szCs w:val="16"/>
                    </w:rPr>
                  </w:pPr>
                  <w:r w:rsidRPr="00604452">
                    <w:rPr>
                      <w:sz w:val="16"/>
                      <w:szCs w:val="16"/>
                    </w:rPr>
                    <w:t>Externally developed IG is to be Adopted</w:t>
                  </w:r>
                </w:p>
              </w:tc>
            </w:tr>
            <w:tr w:rsidR="00036A74" w:rsidRPr="00604452" w14:paraId="36362AA9" w14:textId="77777777" w:rsidTr="006C0087">
              <w:tc>
                <w:tcPr>
                  <w:tcW w:w="436" w:type="dxa"/>
                </w:tcPr>
                <w:p w14:paraId="2AD8CE2C" w14:textId="77777777" w:rsidR="00036A74" w:rsidRPr="00604452" w:rsidRDefault="00036A74" w:rsidP="006C0087">
                  <w:pPr>
                    <w:jc w:val="center"/>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424" w:type="dxa"/>
                </w:tcPr>
                <w:p w14:paraId="5A6A2C66" w14:textId="77777777" w:rsidR="00036A74" w:rsidRPr="00604452" w:rsidRDefault="00036A74" w:rsidP="006C0087">
                  <w:pPr>
                    <w:ind w:left="720"/>
                    <w:jc w:val="left"/>
                    <w:rPr>
                      <w:rStyle w:val="CommentReference"/>
                      <w:rFonts w:ascii="Times New Roman" w:hAnsi="Times New Roman"/>
                      <w:lang w:val="en-US"/>
                    </w:rPr>
                  </w:pPr>
                  <w:r w:rsidRPr="00604452">
                    <w:rPr>
                      <w:sz w:val="16"/>
                      <w:szCs w:val="16"/>
                    </w:rPr>
                    <w:t>Externally developed IG is to be Endorsed</w:t>
                  </w:r>
                </w:p>
              </w:tc>
            </w:tr>
          </w:tbl>
          <w:p w14:paraId="570F548F" w14:textId="77777777" w:rsidR="00036A74" w:rsidRPr="00604452" w:rsidDel="00E95252" w:rsidRDefault="00036A74" w:rsidP="006C0087">
            <w:pPr>
              <w:jc w:val="center"/>
              <w:rPr>
                <w:sz w:val="16"/>
                <w:szCs w:val="16"/>
              </w:rPr>
            </w:pPr>
          </w:p>
        </w:tc>
      </w:tr>
    </w:tbl>
    <w:p w14:paraId="65EAEDE8" w14:textId="77777777" w:rsidR="00D4696C" w:rsidRPr="00604452" w:rsidRDefault="00D4696C" w:rsidP="00D4696C">
      <w:pPr>
        <w:jc w:val="left"/>
        <w:rPr>
          <w:rFonts w:ascii="Courier New" w:hAnsi="Courier New" w:cs="Courier New"/>
          <w:b/>
          <w:sz w:val="20"/>
        </w:rPr>
        <w:sectPr w:rsidR="00D4696C" w:rsidRPr="00604452" w:rsidSect="008F6A6F">
          <w:type w:val="continuous"/>
          <w:pgSz w:w="12240" w:h="15840"/>
          <w:pgMar w:top="1080" w:right="1080" w:bottom="1080" w:left="1080" w:header="720" w:footer="720" w:gutter="0"/>
          <w:pgNumType w:start="1"/>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D4696C" w:rsidRPr="00604452" w14:paraId="5783DA52" w14:textId="77777777" w:rsidTr="00F25F8C">
        <w:tblPrEx>
          <w:tblCellMar>
            <w:top w:w="0" w:type="dxa"/>
            <w:bottom w:w="0" w:type="dxa"/>
          </w:tblCellMar>
        </w:tblPrEx>
        <w:trPr>
          <w:trHeight w:val="46"/>
        </w:trPr>
        <w:tc>
          <w:tcPr>
            <w:tcW w:w="10188" w:type="dxa"/>
          </w:tcPr>
          <w:p w14:paraId="00B5BF98" w14:textId="77777777" w:rsidR="00D4696C" w:rsidRPr="00604452" w:rsidRDefault="00D4696C" w:rsidP="00414467">
            <w:pPr>
              <w:jc w:val="left"/>
              <w:rPr>
                <w:rFonts w:ascii="Courier New" w:hAnsi="Courier New" w:cs="Courier New"/>
                <w:b/>
                <w:sz w:val="20"/>
              </w:rPr>
            </w:pPr>
          </w:p>
        </w:tc>
      </w:tr>
    </w:tbl>
    <w:p w14:paraId="785B6D27" w14:textId="77777777" w:rsidR="005A4193" w:rsidRPr="00604452" w:rsidRDefault="005A4193" w:rsidP="00036A74">
      <w:pPr>
        <w:pStyle w:val="Heading5-BoldNumbered"/>
        <w:keepNext/>
        <w:numPr>
          <w:ilvl w:val="1"/>
          <w:numId w:val="3"/>
        </w:numPr>
        <w:spacing w:before="120"/>
        <w:sectPr w:rsidR="005A4193" w:rsidRPr="00604452" w:rsidSect="008F6A6F">
          <w:type w:val="continuous"/>
          <w:pgSz w:w="12240" w:h="15840"/>
          <w:pgMar w:top="1080" w:right="1080" w:bottom="1080" w:left="1080" w:header="720" w:footer="720" w:gutter="0"/>
          <w:pgNumType w:start="1"/>
          <w:cols w:space="720"/>
          <w:formProt w:val="0"/>
        </w:sectPr>
      </w:pPr>
    </w:p>
    <w:p w14:paraId="66777604" w14:textId="77777777" w:rsidR="00036A74" w:rsidRPr="00604452" w:rsidRDefault="00036A74" w:rsidP="00036A74">
      <w:pPr>
        <w:pStyle w:val="Heading5-BoldNumbered"/>
        <w:keepNext/>
        <w:numPr>
          <w:ilvl w:val="1"/>
          <w:numId w:val="3"/>
        </w:numPr>
        <w:spacing w:before="120"/>
      </w:pPr>
      <w:r w:rsidRPr="00604452">
        <w:lastRenderedPageBreak/>
        <w:t>Ballot Type</w:t>
      </w:r>
      <w:r w:rsidRPr="00604452">
        <w:rPr>
          <w:b w:val="0"/>
          <w:i/>
          <w:color w:val="008000"/>
          <w:sz w:val="16"/>
        </w:rPr>
        <w:t xml:space="preserve"> </w:t>
      </w:r>
      <w:r w:rsidRPr="00604452">
        <w:t xml:space="preserve"> (check all that apply)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8"/>
        <w:gridCol w:w="5130"/>
      </w:tblGrid>
      <w:tr w:rsidR="00036A74" w:rsidRPr="00604452" w14:paraId="4BCE78C0" w14:textId="77777777" w:rsidTr="006C0087">
        <w:tblPrEx>
          <w:tblCellMar>
            <w:top w:w="0" w:type="dxa"/>
            <w:bottom w:w="0" w:type="dxa"/>
          </w:tblCellMar>
        </w:tblPrEx>
        <w:trPr>
          <w:trHeight w:val="46"/>
        </w:trPr>
        <w:tc>
          <w:tcPr>
            <w:tcW w:w="5058"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4244"/>
            </w:tblGrid>
            <w:tr w:rsidR="00036A74" w:rsidRPr="00604452" w14:paraId="472380EB" w14:textId="77777777" w:rsidTr="006C0087">
              <w:tc>
                <w:tcPr>
                  <w:tcW w:w="436" w:type="dxa"/>
                </w:tcPr>
                <w:p w14:paraId="0FF7533E" w14:textId="77777777" w:rsidR="00036A74" w:rsidRPr="00604452" w:rsidRDefault="00DB6C0F" w:rsidP="006C0087">
                  <w:pPr>
                    <w:jc w:val="center"/>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244" w:type="dxa"/>
                </w:tcPr>
                <w:p w14:paraId="1E41388F" w14:textId="77777777" w:rsidR="00036A74" w:rsidRPr="00604452" w:rsidRDefault="00036A74" w:rsidP="006C0087">
                  <w:pPr>
                    <w:jc w:val="left"/>
                    <w:rPr>
                      <w:sz w:val="16"/>
                      <w:szCs w:val="16"/>
                    </w:rPr>
                  </w:pPr>
                  <w:r w:rsidRPr="00604452">
                    <w:rPr>
                      <w:sz w:val="16"/>
                      <w:szCs w:val="16"/>
                    </w:rPr>
                    <w:t>Comment Only</w:t>
                  </w:r>
                </w:p>
              </w:tc>
            </w:tr>
            <w:tr w:rsidR="00036A74" w:rsidRPr="00604452" w14:paraId="6B621701" w14:textId="77777777" w:rsidTr="006C0087">
              <w:tc>
                <w:tcPr>
                  <w:tcW w:w="436" w:type="dxa"/>
                </w:tcPr>
                <w:p w14:paraId="38158F56" w14:textId="77777777" w:rsidR="00036A74" w:rsidRPr="00604452" w:rsidRDefault="00F21D88" w:rsidP="006C0087">
                  <w:pPr>
                    <w:jc w:val="center"/>
                    <w:rPr>
                      <w:sz w:val="20"/>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244" w:type="dxa"/>
                </w:tcPr>
                <w:p w14:paraId="2E28B986" w14:textId="77777777" w:rsidR="00036A74" w:rsidRPr="00604452" w:rsidRDefault="00036A74" w:rsidP="006C0087">
                  <w:pPr>
                    <w:jc w:val="left"/>
                    <w:rPr>
                      <w:sz w:val="16"/>
                      <w:szCs w:val="16"/>
                    </w:rPr>
                  </w:pPr>
                  <w:r w:rsidRPr="00604452">
                    <w:rPr>
                      <w:sz w:val="16"/>
                      <w:szCs w:val="16"/>
                    </w:rPr>
                    <w:t>Informative</w:t>
                  </w:r>
                </w:p>
              </w:tc>
            </w:tr>
            <w:tr w:rsidR="00036A74" w:rsidRPr="00604452" w14:paraId="76B16334" w14:textId="77777777" w:rsidTr="006C0087">
              <w:tc>
                <w:tcPr>
                  <w:tcW w:w="436" w:type="dxa"/>
                </w:tcPr>
                <w:p w14:paraId="2D196C96" w14:textId="77777777" w:rsidR="00036A74" w:rsidRPr="00604452" w:rsidRDefault="00DB6C0F" w:rsidP="006C0087">
                  <w:pPr>
                    <w:jc w:val="center"/>
                    <w:rPr>
                      <w:sz w:val="20"/>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244" w:type="dxa"/>
                </w:tcPr>
                <w:p w14:paraId="43678DA2" w14:textId="77777777" w:rsidR="00036A74" w:rsidRPr="00604452" w:rsidRDefault="00036A74" w:rsidP="006C0087">
                  <w:pPr>
                    <w:jc w:val="left"/>
                    <w:rPr>
                      <w:sz w:val="16"/>
                      <w:szCs w:val="16"/>
                    </w:rPr>
                  </w:pPr>
                  <w:r w:rsidRPr="00604452">
                    <w:rPr>
                      <w:sz w:val="16"/>
                      <w:szCs w:val="16"/>
                    </w:rPr>
                    <w:t>DSTU to Normative</w:t>
                  </w:r>
                </w:p>
              </w:tc>
            </w:tr>
          </w:tbl>
          <w:p w14:paraId="0E37BC8D" w14:textId="77777777" w:rsidR="00036A74" w:rsidRPr="00604452" w:rsidRDefault="00036A74" w:rsidP="006C0087">
            <w:pPr>
              <w:rPr>
                <w:color w:val="000000"/>
                <w:sz w:val="18"/>
                <w:szCs w:val="18"/>
              </w:rPr>
            </w:pPr>
          </w:p>
        </w:tc>
        <w:tc>
          <w:tcPr>
            <w:tcW w:w="5130" w:type="dxa"/>
            <w:vAlign w:val="bottom"/>
          </w:tcPr>
          <w:tbl>
            <w:tblPr>
              <w:tblW w:w="4932" w:type="dxa"/>
              <w:tblLayout w:type="fixed"/>
              <w:tblCellMar>
                <w:left w:w="0" w:type="dxa"/>
                <w:right w:w="0" w:type="dxa"/>
              </w:tblCellMar>
              <w:tblLook w:val="01E0" w:firstRow="1" w:lastRow="1" w:firstColumn="1" w:lastColumn="1" w:noHBand="0" w:noVBand="0"/>
            </w:tblPr>
            <w:tblGrid>
              <w:gridCol w:w="4932"/>
            </w:tblGrid>
            <w:tr w:rsidR="00036A74" w:rsidRPr="00604452" w14:paraId="08A7805A" w14:textId="77777777" w:rsidTr="006C0087">
              <w:tc>
                <w:tcPr>
                  <w:tcW w:w="4932" w:type="dxa"/>
                </w:tcPr>
                <w:tbl>
                  <w:tblPr>
                    <w:tblW w:w="4752" w:type="dxa"/>
                    <w:tblLayout w:type="fixed"/>
                    <w:tblCellMar>
                      <w:left w:w="0" w:type="dxa"/>
                      <w:right w:w="0" w:type="dxa"/>
                    </w:tblCellMar>
                    <w:tblLook w:val="01E0" w:firstRow="1" w:lastRow="1" w:firstColumn="1" w:lastColumn="1" w:noHBand="0" w:noVBand="0"/>
                  </w:tblPr>
                  <w:tblGrid>
                    <w:gridCol w:w="436"/>
                    <w:gridCol w:w="4316"/>
                  </w:tblGrid>
                  <w:tr w:rsidR="00036A74" w:rsidRPr="00604452" w14:paraId="40E600F5" w14:textId="77777777" w:rsidTr="006C0087">
                    <w:tc>
                      <w:tcPr>
                        <w:tcW w:w="436" w:type="dxa"/>
                      </w:tcPr>
                      <w:p w14:paraId="0B492E0A" w14:textId="77777777" w:rsidR="00036A74" w:rsidRPr="00604452" w:rsidRDefault="00036A74" w:rsidP="006C0087">
                        <w:pPr>
                          <w:jc w:val="center"/>
                          <w:rPr>
                            <w:sz w:val="20"/>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316" w:type="dxa"/>
                      </w:tcPr>
                      <w:p w14:paraId="1177EDAF" w14:textId="77777777" w:rsidR="00036A74" w:rsidRPr="00604452" w:rsidRDefault="00036A74" w:rsidP="006C0087">
                        <w:pPr>
                          <w:jc w:val="left"/>
                          <w:rPr>
                            <w:sz w:val="16"/>
                            <w:szCs w:val="16"/>
                          </w:rPr>
                        </w:pPr>
                        <w:r w:rsidRPr="00604452">
                          <w:rPr>
                            <w:sz w:val="16"/>
                            <w:szCs w:val="16"/>
                          </w:rPr>
                          <w:t>Normative (no DSTU)</w:t>
                        </w:r>
                      </w:p>
                    </w:tc>
                  </w:tr>
                  <w:tr w:rsidR="00036A74" w:rsidRPr="00604452" w14:paraId="07D73412" w14:textId="77777777" w:rsidTr="006C0087">
                    <w:tc>
                      <w:tcPr>
                        <w:tcW w:w="436" w:type="dxa"/>
                      </w:tcPr>
                      <w:p w14:paraId="52BF7B30" w14:textId="77777777" w:rsidR="00036A74" w:rsidRPr="00604452" w:rsidRDefault="00036A74" w:rsidP="006C0087">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316" w:type="dxa"/>
                      </w:tcPr>
                      <w:p w14:paraId="16E5C585" w14:textId="77777777" w:rsidR="00036A74" w:rsidRPr="00604452" w:rsidRDefault="00036A74" w:rsidP="006C0087">
                        <w:pPr>
                          <w:jc w:val="left"/>
                          <w:rPr>
                            <w:sz w:val="16"/>
                            <w:szCs w:val="16"/>
                          </w:rPr>
                        </w:pPr>
                        <w:r w:rsidRPr="00604452">
                          <w:rPr>
                            <w:sz w:val="16"/>
                            <w:szCs w:val="16"/>
                          </w:rPr>
                          <w:t>Joint Ballot (with other SDOs or HL7 Work Groups)</w:t>
                        </w:r>
                      </w:p>
                    </w:tc>
                  </w:tr>
                  <w:tr w:rsidR="00036A74" w:rsidRPr="00604452" w14:paraId="36722503" w14:textId="77777777" w:rsidTr="006C0087">
                    <w:tc>
                      <w:tcPr>
                        <w:tcW w:w="436" w:type="dxa"/>
                      </w:tcPr>
                      <w:p w14:paraId="65F54538" w14:textId="77777777" w:rsidR="00036A74" w:rsidRPr="00604452" w:rsidRDefault="00C4121F" w:rsidP="006C0087">
                        <w:pPr>
                          <w:jc w:val="center"/>
                          <w:rPr>
                            <w:sz w:val="16"/>
                            <w:szCs w:val="16"/>
                          </w:rPr>
                        </w:pPr>
                        <w:r w:rsidRPr="00604452">
                          <w:rPr>
                            <w:sz w:val="16"/>
                            <w:szCs w:val="16"/>
                          </w:rPr>
                          <w:fldChar w:fldCharType="begin">
                            <w:ffData>
                              <w:name w:val=""/>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316" w:type="dxa"/>
                      </w:tcPr>
                      <w:p w14:paraId="0D6D5568" w14:textId="77777777" w:rsidR="00036A74" w:rsidRPr="00604452" w:rsidRDefault="00036A74" w:rsidP="006C0087">
                        <w:pPr>
                          <w:jc w:val="left"/>
                          <w:rPr>
                            <w:sz w:val="16"/>
                            <w:szCs w:val="16"/>
                          </w:rPr>
                        </w:pPr>
                        <w:r w:rsidRPr="00604452">
                          <w:rPr>
                            <w:sz w:val="16"/>
                            <w:szCs w:val="16"/>
                          </w:rPr>
                          <w:t>N/A  (project won’t go through ballot)</w:t>
                        </w:r>
                      </w:p>
                    </w:tc>
                  </w:tr>
                </w:tbl>
                <w:p w14:paraId="5402C0B3" w14:textId="77777777" w:rsidR="00036A74" w:rsidRPr="00604452" w:rsidRDefault="00036A74" w:rsidP="006C0087">
                  <w:pPr>
                    <w:jc w:val="left"/>
                    <w:rPr>
                      <w:sz w:val="16"/>
                      <w:szCs w:val="16"/>
                    </w:rPr>
                  </w:pPr>
                </w:p>
              </w:tc>
            </w:tr>
          </w:tbl>
          <w:p w14:paraId="1CF3B0B3" w14:textId="77777777" w:rsidR="00036A74" w:rsidRPr="00604452" w:rsidRDefault="00036A74" w:rsidP="006C0087">
            <w:pPr>
              <w:rPr>
                <w:color w:val="FF0000"/>
                <w:sz w:val="18"/>
                <w:szCs w:val="18"/>
              </w:rPr>
            </w:pPr>
          </w:p>
        </w:tc>
      </w:tr>
    </w:tbl>
    <w:p w14:paraId="4AFB40A8" w14:textId="77777777" w:rsidR="008F6A6F" w:rsidRPr="00604452" w:rsidRDefault="008F6A6F" w:rsidP="006C0087">
      <w:pPr>
        <w:jc w:val="left"/>
        <w:rPr>
          <w:rFonts w:ascii="Courier New" w:hAnsi="Courier New" w:cs="Courier New"/>
          <w:b/>
          <w:sz w:val="20"/>
        </w:rPr>
        <w:sectPr w:rsidR="008F6A6F" w:rsidRPr="00604452" w:rsidSect="008F6A6F">
          <w:type w:val="continuous"/>
          <w:pgSz w:w="12240" w:h="15840"/>
          <w:pgMar w:top="1080" w:right="1080" w:bottom="1080" w:left="1080" w:header="720" w:footer="720" w:gutter="0"/>
          <w:pgNumType w:start="1"/>
          <w:cols w:space="720"/>
        </w:sectPr>
      </w:pPr>
    </w:p>
    <w:p w14:paraId="23EC3DE2" w14:textId="77777777" w:rsidR="00276538" w:rsidRPr="00604452" w:rsidRDefault="00276538" w:rsidP="00276538">
      <w:pPr>
        <w:pStyle w:val="Heading5-BoldNumbered"/>
        <w:keepNext/>
        <w:numPr>
          <w:ilvl w:val="1"/>
          <w:numId w:val="3"/>
        </w:numPr>
        <w:spacing w:before="120"/>
      </w:pPr>
      <w:bookmarkStart w:id="8" w:name="Project_Approval_Dates"/>
      <w:bookmarkEnd w:id="8"/>
      <w:r w:rsidRPr="00604452">
        <w:lastRenderedPageBreak/>
        <w:t>Joint Copyright</w:t>
      </w:r>
      <w:r w:rsidRPr="00604452">
        <w:rPr>
          <w:b w:val="0"/>
          <w:i/>
          <w:color w:val="008000"/>
          <w:sz w:val="16"/>
        </w:rPr>
        <w:t xml:space="preserve">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88"/>
      </w:tblGrid>
      <w:tr w:rsidR="00276538" w:rsidRPr="00604452" w14:paraId="7B9EF15B" w14:textId="77777777" w:rsidTr="0054012B">
        <w:trPr>
          <w:trHeight w:val="287"/>
        </w:trPr>
        <w:tc>
          <w:tcPr>
            <w:tcW w:w="10188" w:type="dxa"/>
          </w:tcPr>
          <w:p w14:paraId="390EBA34" w14:textId="77777777" w:rsidR="00276538" w:rsidRPr="00604452" w:rsidRDefault="00276538" w:rsidP="0054012B">
            <w:pPr>
              <w:rPr>
                <w:sz w:val="4"/>
                <w:szCs w:val="4"/>
              </w:rPr>
            </w:pPr>
          </w:p>
          <w:tbl>
            <w:tblPr>
              <w:tblW w:w="10170" w:type="dxa"/>
              <w:tblLayout w:type="fixed"/>
              <w:tblCellMar>
                <w:left w:w="0" w:type="dxa"/>
                <w:right w:w="0" w:type="dxa"/>
              </w:tblCellMar>
              <w:tblLook w:val="01E0" w:firstRow="1" w:lastRow="1" w:firstColumn="1" w:lastColumn="1" w:noHBand="0" w:noVBand="0"/>
            </w:tblPr>
            <w:tblGrid>
              <w:gridCol w:w="436"/>
              <w:gridCol w:w="9734"/>
            </w:tblGrid>
            <w:tr w:rsidR="00276538" w:rsidRPr="00604452" w14:paraId="1CB8EF7B" w14:textId="77777777" w:rsidTr="0054012B">
              <w:tc>
                <w:tcPr>
                  <w:tcW w:w="436" w:type="dxa"/>
                </w:tcPr>
                <w:p w14:paraId="050A3217" w14:textId="77777777" w:rsidR="00276538" w:rsidRPr="00604452" w:rsidRDefault="00276538" w:rsidP="0054012B">
                  <w:pPr>
                    <w:jc w:val="center"/>
                    <w:rPr>
                      <w:sz w:val="20"/>
                    </w:rPr>
                  </w:pPr>
                  <w:r w:rsidRPr="00604452">
                    <w:rPr>
                      <w:sz w:val="20"/>
                    </w:rPr>
                    <w:fldChar w:fldCharType="begin">
                      <w:ffData>
                        <w:name w:val=""/>
                        <w:enabled/>
                        <w:calcOnExit w:val="0"/>
                        <w:checkBox>
                          <w:size w:val="16"/>
                          <w:default w:val="0"/>
                        </w:checkBox>
                      </w:ffData>
                    </w:fldChar>
                  </w:r>
                  <w:r w:rsidRPr="00604452">
                    <w:rPr>
                      <w:sz w:val="20"/>
                    </w:rPr>
                    <w:instrText xml:space="preserve"> FORMCHECKBOX </w:instrText>
                  </w:r>
                  <w:r w:rsidRPr="00604452">
                    <w:rPr>
                      <w:sz w:val="20"/>
                    </w:rPr>
                  </w:r>
                  <w:r w:rsidRPr="00604452">
                    <w:rPr>
                      <w:sz w:val="20"/>
                    </w:rPr>
                    <w:fldChar w:fldCharType="end"/>
                  </w:r>
                </w:p>
              </w:tc>
              <w:tc>
                <w:tcPr>
                  <w:tcW w:w="9734" w:type="dxa"/>
                </w:tcPr>
                <w:p w14:paraId="73303D9F" w14:textId="77777777" w:rsidR="00276538" w:rsidRPr="00604452" w:rsidRDefault="00276538" w:rsidP="0054012B">
                  <w:pPr>
                    <w:tabs>
                      <w:tab w:val="left" w:pos="1797"/>
                    </w:tabs>
                    <w:jc w:val="left"/>
                    <w:rPr>
                      <w:sz w:val="16"/>
                      <w:szCs w:val="16"/>
                    </w:rPr>
                  </w:pPr>
                  <w:r w:rsidRPr="00604452">
                    <w:rPr>
                      <w:sz w:val="16"/>
                      <w:szCs w:val="16"/>
                    </w:rPr>
                    <w:t>Joint Copyrighted Material will be produced</w:t>
                  </w:r>
                </w:p>
              </w:tc>
            </w:tr>
          </w:tbl>
          <w:p w14:paraId="7DC7F8C1" w14:textId="77777777" w:rsidR="00276538" w:rsidRPr="00604452" w:rsidRDefault="00276538" w:rsidP="0054012B">
            <w:pPr>
              <w:jc w:val="center"/>
              <w:rPr>
                <w:sz w:val="20"/>
              </w:rPr>
            </w:pPr>
          </w:p>
        </w:tc>
      </w:tr>
    </w:tbl>
    <w:p w14:paraId="1B9E29F8" w14:textId="77777777" w:rsidR="00666507" w:rsidRPr="00604452" w:rsidRDefault="00666507" w:rsidP="00666507">
      <w:pPr>
        <w:pStyle w:val="Heading5-BoldNumbered"/>
        <w:keepNext/>
        <w:numPr>
          <w:ilvl w:val="0"/>
          <w:numId w:val="3"/>
        </w:numPr>
      </w:pPr>
      <w:r w:rsidRPr="00604452">
        <w:t>Project Approval Dates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88"/>
        <w:gridCol w:w="3600"/>
      </w:tblGrid>
      <w:tr w:rsidR="003076A3" w:rsidRPr="00604452" w14:paraId="3028CE9D" w14:textId="77777777" w:rsidTr="000008F7">
        <w:tblPrEx>
          <w:tblCellMar>
            <w:top w:w="0" w:type="dxa"/>
            <w:bottom w:w="0" w:type="dxa"/>
          </w:tblCellMar>
        </w:tblPrEx>
        <w:tc>
          <w:tcPr>
            <w:tcW w:w="6588" w:type="dxa"/>
            <w:vAlign w:val="bottom"/>
          </w:tcPr>
          <w:p w14:paraId="1DBCD6F4" w14:textId="77777777" w:rsidR="003076A3" w:rsidRPr="00604452" w:rsidRDefault="003076A3" w:rsidP="00C955C3">
            <w:pPr>
              <w:rPr>
                <w:color w:val="000000"/>
                <w:sz w:val="20"/>
              </w:rPr>
            </w:pPr>
            <w:r w:rsidRPr="00604452">
              <w:rPr>
                <w:color w:val="000000"/>
                <w:sz w:val="20"/>
              </w:rPr>
              <w:t>Sponsoring Group Approval Date</w:t>
            </w:r>
          </w:p>
        </w:tc>
        <w:tc>
          <w:tcPr>
            <w:tcW w:w="3600" w:type="dxa"/>
            <w:vAlign w:val="bottom"/>
          </w:tcPr>
          <w:p w14:paraId="708F0988" w14:textId="4F334468" w:rsidR="00D57F24" w:rsidRPr="00604452" w:rsidRDefault="002F5D3D" w:rsidP="002F5D3D">
            <w:pPr>
              <w:jc w:val="left"/>
              <w:rPr>
                <w:rFonts w:ascii="Courier New" w:hAnsi="Courier New" w:cs="Courier New"/>
                <w:b/>
                <w:sz w:val="20"/>
              </w:rPr>
            </w:pPr>
            <w:r w:rsidRPr="00604452">
              <w:rPr>
                <w:rFonts w:ascii="Courier New" w:hAnsi="Courier New" w:cs="Courier New"/>
                <w:b/>
                <w:sz w:val="20"/>
              </w:rPr>
              <w:t>CQI WG 2013</w:t>
            </w:r>
            <w:r w:rsidR="00AF72AE" w:rsidRPr="00604452">
              <w:rPr>
                <w:rFonts w:ascii="Courier New" w:hAnsi="Courier New" w:cs="Courier New"/>
                <w:b/>
                <w:sz w:val="20"/>
              </w:rPr>
              <w:t>-</w:t>
            </w:r>
            <w:r w:rsidRPr="00604452">
              <w:rPr>
                <w:rFonts w:ascii="Courier New" w:hAnsi="Courier New" w:cs="Courier New"/>
                <w:b/>
                <w:sz w:val="20"/>
              </w:rPr>
              <w:t>10</w:t>
            </w:r>
            <w:r w:rsidR="00AF72AE" w:rsidRPr="00604452">
              <w:rPr>
                <w:rFonts w:ascii="Courier New" w:hAnsi="Courier New" w:cs="Courier New"/>
                <w:b/>
                <w:sz w:val="20"/>
              </w:rPr>
              <w:t>-</w:t>
            </w:r>
            <w:r w:rsidR="005004AE" w:rsidRPr="00604452">
              <w:rPr>
                <w:rFonts w:ascii="Courier New" w:hAnsi="Courier New" w:cs="Courier New"/>
                <w:b/>
                <w:sz w:val="20"/>
              </w:rPr>
              <w:t>04</w:t>
            </w:r>
            <w:r w:rsidR="00454227" w:rsidRPr="00604452">
              <w:rPr>
                <w:rFonts w:ascii="Courier New" w:hAnsi="Courier New" w:cs="Courier New"/>
                <w:b/>
                <w:sz w:val="20"/>
              </w:rPr>
              <w:t>, 2014-01-31</w:t>
            </w:r>
            <w:r w:rsidR="00F73422">
              <w:rPr>
                <w:rFonts w:ascii="Courier New" w:hAnsi="Courier New" w:cs="Courier New"/>
                <w:b/>
                <w:sz w:val="20"/>
              </w:rPr>
              <w:t>, 2014-21-03</w:t>
            </w:r>
          </w:p>
          <w:p w14:paraId="3A6D9DC5" w14:textId="4252C12F" w:rsidR="005004AE" w:rsidRPr="00604452" w:rsidRDefault="005004AE" w:rsidP="002F5D3D">
            <w:pPr>
              <w:jc w:val="left"/>
              <w:rPr>
                <w:rFonts w:ascii="Courier New" w:hAnsi="Courier New" w:cs="Courier New"/>
                <w:b/>
                <w:sz w:val="20"/>
              </w:rPr>
            </w:pPr>
            <w:r w:rsidRPr="00604452">
              <w:rPr>
                <w:rFonts w:ascii="Courier New" w:hAnsi="Courier New" w:cs="Courier New"/>
                <w:b/>
                <w:sz w:val="20"/>
              </w:rPr>
              <w:t>CDS WG 2013-10-04</w:t>
            </w:r>
            <w:r w:rsidR="00454227" w:rsidRPr="00604452">
              <w:rPr>
                <w:rFonts w:ascii="Courier New" w:hAnsi="Courier New" w:cs="Courier New"/>
                <w:b/>
                <w:sz w:val="20"/>
              </w:rPr>
              <w:t>, 2014-01-31</w:t>
            </w:r>
            <w:r w:rsidR="002152CB">
              <w:rPr>
                <w:rFonts w:ascii="Courier New" w:hAnsi="Courier New" w:cs="Courier New"/>
                <w:b/>
                <w:sz w:val="20"/>
              </w:rPr>
              <w:t xml:space="preserve">, </w:t>
            </w:r>
            <w:r w:rsidR="00F73422">
              <w:rPr>
                <w:rFonts w:ascii="Courier New" w:hAnsi="Courier New" w:cs="Courier New"/>
                <w:b/>
                <w:sz w:val="20"/>
              </w:rPr>
              <w:t>2014-21-03</w:t>
            </w:r>
          </w:p>
          <w:p w14:paraId="1A4A4FAF" w14:textId="7CD42856" w:rsidR="000817A0" w:rsidRPr="00604452" w:rsidRDefault="000817A0" w:rsidP="002F5D3D">
            <w:pPr>
              <w:jc w:val="left"/>
              <w:rPr>
                <w:rFonts w:ascii="Courier New" w:hAnsi="Courier New" w:cs="Courier New"/>
                <w:b/>
                <w:sz w:val="20"/>
              </w:rPr>
            </w:pPr>
            <w:proofErr w:type="gramStart"/>
            <w:r w:rsidRPr="00604452">
              <w:rPr>
                <w:rFonts w:ascii="Courier New" w:hAnsi="Courier New" w:cs="Courier New"/>
                <w:b/>
                <w:sz w:val="20"/>
              </w:rPr>
              <w:t>SD  WG</w:t>
            </w:r>
            <w:proofErr w:type="gramEnd"/>
            <w:r w:rsidRPr="00604452">
              <w:rPr>
                <w:rFonts w:ascii="Courier New" w:hAnsi="Courier New" w:cs="Courier New"/>
                <w:b/>
                <w:sz w:val="20"/>
              </w:rPr>
              <w:t xml:space="preserve"> 2013-10-03</w:t>
            </w:r>
            <w:r w:rsidR="00454227" w:rsidRPr="00604452">
              <w:rPr>
                <w:rFonts w:ascii="Courier New" w:hAnsi="Courier New" w:cs="Courier New"/>
                <w:b/>
                <w:sz w:val="20"/>
              </w:rPr>
              <w:t>, 2014-01-30</w:t>
            </w:r>
            <w:r w:rsidR="002152CB">
              <w:rPr>
                <w:rFonts w:ascii="Courier New" w:hAnsi="Courier New" w:cs="Courier New"/>
                <w:b/>
                <w:sz w:val="20"/>
              </w:rPr>
              <w:t>, 2014-6-05</w:t>
            </w:r>
          </w:p>
          <w:p w14:paraId="2FDF9A22" w14:textId="77777777" w:rsidR="00E6654A" w:rsidRPr="00604452" w:rsidRDefault="00E6654A" w:rsidP="002F5D3D">
            <w:pPr>
              <w:jc w:val="left"/>
              <w:rPr>
                <w:b/>
                <w:color w:val="000000"/>
                <w:sz w:val="20"/>
              </w:rPr>
            </w:pPr>
            <w:proofErr w:type="spellStart"/>
            <w:r w:rsidRPr="00604452">
              <w:rPr>
                <w:rFonts w:ascii="Courier New" w:hAnsi="Courier New" w:cs="Courier New"/>
                <w:b/>
                <w:sz w:val="20"/>
              </w:rPr>
              <w:t>ArB</w:t>
            </w:r>
            <w:proofErr w:type="spellEnd"/>
            <w:r w:rsidRPr="00604452">
              <w:rPr>
                <w:rFonts w:ascii="Courier New" w:hAnsi="Courier New" w:cs="Courier New"/>
                <w:b/>
                <w:sz w:val="20"/>
              </w:rPr>
              <w:t xml:space="preserve"> projected 2013-11-26</w:t>
            </w:r>
            <w:r w:rsidR="00454227" w:rsidRPr="00604452">
              <w:rPr>
                <w:rFonts w:ascii="Courier New" w:hAnsi="Courier New" w:cs="Courier New"/>
                <w:b/>
                <w:sz w:val="20"/>
              </w:rPr>
              <w:t>, Not co-sponsoring</w:t>
            </w:r>
          </w:p>
        </w:tc>
      </w:tr>
      <w:tr w:rsidR="003076A3" w:rsidRPr="00604452" w14:paraId="63C8BE29" w14:textId="77777777" w:rsidTr="000008F7">
        <w:tblPrEx>
          <w:tblCellMar>
            <w:top w:w="0" w:type="dxa"/>
            <w:bottom w:w="0" w:type="dxa"/>
          </w:tblCellMar>
        </w:tblPrEx>
        <w:trPr>
          <w:trHeight w:val="233"/>
        </w:trPr>
        <w:tc>
          <w:tcPr>
            <w:tcW w:w="6588" w:type="dxa"/>
            <w:vAlign w:val="bottom"/>
          </w:tcPr>
          <w:p w14:paraId="288B22B8" w14:textId="77777777" w:rsidR="00AF72AE" w:rsidRPr="00604452" w:rsidRDefault="003076A3" w:rsidP="00C955C3">
            <w:pPr>
              <w:jc w:val="left"/>
              <w:rPr>
                <w:color w:val="000000"/>
                <w:sz w:val="20"/>
              </w:rPr>
            </w:pPr>
            <w:r w:rsidRPr="00604452">
              <w:rPr>
                <w:color w:val="000000"/>
                <w:sz w:val="20"/>
              </w:rPr>
              <w:t xml:space="preserve">Steering Division Approval </w:t>
            </w:r>
            <w:proofErr w:type="gramStart"/>
            <w:r w:rsidRPr="00604452">
              <w:rPr>
                <w:color w:val="000000"/>
                <w:sz w:val="20"/>
              </w:rPr>
              <w:t xml:space="preserve">Date  </w:t>
            </w:r>
            <w:proofErr w:type="gramEnd"/>
          </w:p>
        </w:tc>
        <w:tc>
          <w:tcPr>
            <w:tcW w:w="3600" w:type="dxa"/>
          </w:tcPr>
          <w:p w14:paraId="7CBFC3D5" w14:textId="721C7449" w:rsidR="003076A3" w:rsidRPr="00604452" w:rsidRDefault="00984EDE" w:rsidP="005B20D9">
            <w:pPr>
              <w:jc w:val="left"/>
              <w:rPr>
                <w:b/>
                <w:color w:val="000000"/>
                <w:sz w:val="20"/>
              </w:rPr>
            </w:pPr>
            <w:r w:rsidRPr="00604452">
              <w:rPr>
                <w:rFonts w:ascii="Courier New" w:hAnsi="Courier New" w:cs="Courier New"/>
                <w:b/>
                <w:sz w:val="20"/>
              </w:rPr>
              <w:t>2013-11-11</w:t>
            </w:r>
          </w:p>
        </w:tc>
      </w:tr>
    </w:tbl>
    <w:p w14:paraId="2734076F" w14:textId="77777777" w:rsidR="00287D33" w:rsidRPr="00604452" w:rsidRDefault="00287D33" w:rsidP="00B836DB">
      <w:pPr>
        <w:jc w:val="left"/>
        <w:rPr>
          <w:sz w:val="20"/>
        </w:rPr>
        <w:sectPr w:rsidR="00287D33" w:rsidRPr="00604452" w:rsidSect="008F6A6F">
          <w:type w:val="continuous"/>
          <w:pgSz w:w="12240" w:h="15840"/>
          <w:pgMar w:top="1080" w:right="1080" w:bottom="1080" w:left="1080" w:header="720" w:footer="720" w:gutter="0"/>
          <w:pgNumType w:start="1"/>
          <w:cols w:space="720"/>
          <w:formProt w:val="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Change w:id="9">
          <w:tblGrid>
            <w:gridCol w:w="10188"/>
          </w:tblGrid>
        </w:tblGridChange>
      </w:tblGrid>
      <w:tr w:rsidR="00287D33" w:rsidRPr="00604452" w14:paraId="585A2409" w14:textId="77777777" w:rsidTr="00B836DB">
        <w:tblPrEx>
          <w:tblCellMar>
            <w:top w:w="0" w:type="dxa"/>
            <w:bottom w:w="0" w:type="dxa"/>
          </w:tblCellMar>
        </w:tblPrEx>
        <w:tc>
          <w:tcPr>
            <w:tcW w:w="10188" w:type="dxa"/>
            <w:vAlign w:val="bottom"/>
          </w:tcPr>
          <w:tbl>
            <w:tblPr>
              <w:tblW w:w="6390" w:type="dxa"/>
              <w:tblLayout w:type="fixed"/>
              <w:tblCellMar>
                <w:left w:w="0" w:type="dxa"/>
                <w:right w:w="0" w:type="dxa"/>
              </w:tblCellMar>
              <w:tblLook w:val="01E0" w:firstRow="1" w:lastRow="1" w:firstColumn="1" w:lastColumn="1" w:noHBand="0" w:noVBand="0"/>
            </w:tblPr>
            <w:tblGrid>
              <w:gridCol w:w="5040"/>
              <w:gridCol w:w="720"/>
              <w:gridCol w:w="630"/>
            </w:tblGrid>
            <w:tr w:rsidR="00287D33" w:rsidRPr="00604452" w14:paraId="13D21978" w14:textId="77777777" w:rsidTr="00B836DB">
              <w:tc>
                <w:tcPr>
                  <w:tcW w:w="5040" w:type="dxa"/>
                </w:tcPr>
                <w:p w14:paraId="120DED51" w14:textId="77777777" w:rsidR="00287D33" w:rsidRPr="00604452" w:rsidRDefault="00287D33" w:rsidP="00B836DB">
                  <w:pPr>
                    <w:jc w:val="left"/>
                    <w:rPr>
                      <w:sz w:val="20"/>
                    </w:rPr>
                  </w:pPr>
                  <w:r w:rsidRPr="00604452">
                    <w:rPr>
                      <w:sz w:val="20"/>
                    </w:rPr>
                    <w:lastRenderedPageBreak/>
                    <w:t>PBS Metrics Reviewed? (</w:t>
                  </w:r>
                  <w:proofErr w:type="gramStart"/>
                  <w:r w:rsidRPr="00604452">
                    <w:rPr>
                      <w:sz w:val="20"/>
                    </w:rPr>
                    <w:t>required</w:t>
                  </w:r>
                  <w:proofErr w:type="gramEnd"/>
                  <w:r w:rsidRPr="00604452">
                    <w:rPr>
                      <w:sz w:val="20"/>
                    </w:rPr>
                    <w:t xml:space="preserve"> for SD Approval)</w:t>
                  </w:r>
                </w:p>
              </w:tc>
              <w:tc>
                <w:tcPr>
                  <w:tcW w:w="720" w:type="dxa"/>
                </w:tcPr>
                <w:p w14:paraId="3B55F48C" w14:textId="77777777" w:rsidR="00287D33" w:rsidRPr="00604452" w:rsidRDefault="00984EDE" w:rsidP="00B836DB">
                  <w:pPr>
                    <w:jc w:val="left"/>
                    <w:rPr>
                      <w:sz w:val="20"/>
                    </w:rPr>
                  </w:pPr>
                  <w:r w:rsidRPr="00604452">
                    <w:rPr>
                      <w:sz w:val="20"/>
                    </w:rPr>
                    <w:fldChar w:fldCharType="begin">
                      <w:ffData>
                        <w:name w:val=""/>
                        <w:enabled/>
                        <w:calcOnExit w:val="0"/>
                        <w:checkBox>
                          <w:size w:val="16"/>
                          <w:default w:val="1"/>
                        </w:checkBox>
                      </w:ffData>
                    </w:fldChar>
                  </w:r>
                  <w:r w:rsidRPr="00604452">
                    <w:rPr>
                      <w:sz w:val="20"/>
                    </w:rPr>
                    <w:instrText xml:space="preserve"> FORMCHECKBOX </w:instrText>
                  </w:r>
                  <w:r w:rsidRPr="00604452">
                    <w:rPr>
                      <w:sz w:val="20"/>
                    </w:rPr>
                  </w:r>
                  <w:r w:rsidRPr="00604452">
                    <w:rPr>
                      <w:sz w:val="20"/>
                    </w:rPr>
                    <w:fldChar w:fldCharType="end"/>
                  </w:r>
                  <w:r w:rsidR="00287D33" w:rsidRPr="00604452">
                    <w:rPr>
                      <w:sz w:val="20"/>
                    </w:rPr>
                    <w:t xml:space="preserve"> Yes</w:t>
                  </w:r>
                </w:p>
              </w:tc>
              <w:tc>
                <w:tcPr>
                  <w:tcW w:w="630" w:type="dxa"/>
                </w:tcPr>
                <w:p w14:paraId="6B937A92" w14:textId="77777777" w:rsidR="00287D33" w:rsidRPr="00604452" w:rsidRDefault="00287D33" w:rsidP="00B836DB">
                  <w:pPr>
                    <w:jc w:val="left"/>
                    <w:rPr>
                      <w:sz w:val="20"/>
                    </w:rPr>
                  </w:pPr>
                  <w:r w:rsidRPr="00604452">
                    <w:rPr>
                      <w:sz w:val="20"/>
                    </w:rPr>
                    <w:fldChar w:fldCharType="begin">
                      <w:ffData>
                        <w:name w:val=""/>
                        <w:enabled/>
                        <w:calcOnExit w:val="0"/>
                        <w:checkBox>
                          <w:size w:val="16"/>
                          <w:default w:val="0"/>
                        </w:checkBox>
                      </w:ffData>
                    </w:fldChar>
                  </w:r>
                  <w:r w:rsidRPr="00604452">
                    <w:rPr>
                      <w:sz w:val="20"/>
                    </w:rPr>
                    <w:instrText xml:space="preserve"> FORMCHECKBOX </w:instrText>
                  </w:r>
                  <w:r w:rsidRPr="00604452">
                    <w:rPr>
                      <w:sz w:val="20"/>
                    </w:rPr>
                  </w:r>
                  <w:r w:rsidRPr="00604452">
                    <w:rPr>
                      <w:sz w:val="20"/>
                    </w:rPr>
                    <w:fldChar w:fldCharType="end"/>
                  </w:r>
                  <w:r w:rsidRPr="00604452">
                    <w:rPr>
                      <w:sz w:val="20"/>
                    </w:rPr>
                    <w:t xml:space="preserve"> No</w:t>
                  </w:r>
                </w:p>
              </w:tc>
            </w:tr>
          </w:tbl>
          <w:p w14:paraId="7E27CFC1" w14:textId="77777777" w:rsidR="00287D33" w:rsidRPr="00604452" w:rsidRDefault="00287D33" w:rsidP="005B20D9">
            <w:pPr>
              <w:jc w:val="left"/>
              <w:rPr>
                <w:rFonts w:ascii="Courier New" w:hAnsi="Courier New" w:cs="Courier New"/>
                <w:b/>
                <w:sz w:val="20"/>
              </w:rPr>
            </w:pPr>
          </w:p>
        </w:tc>
      </w:tr>
    </w:tbl>
    <w:p w14:paraId="1525501A" w14:textId="77777777" w:rsidR="00287D33" w:rsidRPr="00604452" w:rsidRDefault="00287D33" w:rsidP="00C955C3">
      <w:pPr>
        <w:rPr>
          <w:color w:val="000000"/>
          <w:sz w:val="20"/>
        </w:rPr>
        <w:sectPr w:rsidR="00287D33" w:rsidRPr="00604452" w:rsidSect="008F6A6F">
          <w:type w:val="continuous"/>
          <w:pgSz w:w="12240" w:h="15840"/>
          <w:pgMar w:top="1080" w:right="1080" w:bottom="1080" w:left="1080" w:header="720" w:footer="720" w:gutter="0"/>
          <w:pgNumType w:start="1"/>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88"/>
        <w:gridCol w:w="3600"/>
        <w:tblGridChange w:id="10">
          <w:tblGrid>
            <w:gridCol w:w="6588"/>
            <w:gridCol w:w="3600"/>
          </w:tblGrid>
        </w:tblGridChange>
      </w:tblGrid>
      <w:tr w:rsidR="00E6654A" w:rsidRPr="00604452" w14:paraId="574F177A" w14:textId="77777777" w:rsidTr="000008F7">
        <w:tblPrEx>
          <w:tblCellMar>
            <w:top w:w="0" w:type="dxa"/>
            <w:bottom w:w="0" w:type="dxa"/>
          </w:tblCellMar>
        </w:tblPrEx>
        <w:tc>
          <w:tcPr>
            <w:tcW w:w="6588" w:type="dxa"/>
            <w:vAlign w:val="bottom"/>
          </w:tcPr>
          <w:p w14:paraId="537EBF53" w14:textId="77777777" w:rsidR="00E6654A" w:rsidRPr="00604452" w:rsidRDefault="00E6654A" w:rsidP="002569CE">
            <w:pPr>
              <w:rPr>
                <w:color w:val="000000"/>
                <w:sz w:val="20"/>
              </w:rPr>
            </w:pPr>
            <w:r w:rsidRPr="00604452">
              <w:rPr>
                <w:color w:val="000000"/>
                <w:sz w:val="20"/>
              </w:rPr>
              <w:lastRenderedPageBreak/>
              <w:t>US Realm Task Force reviewed</w:t>
            </w:r>
          </w:p>
        </w:tc>
        <w:tc>
          <w:tcPr>
            <w:tcW w:w="3600" w:type="dxa"/>
            <w:vAlign w:val="bottom"/>
          </w:tcPr>
          <w:p w14:paraId="407EB0BD" w14:textId="77777777" w:rsidR="00E6654A" w:rsidRPr="00604452" w:rsidRDefault="00E6654A" w:rsidP="008A09B7">
            <w:pPr>
              <w:jc w:val="left"/>
              <w:rPr>
                <w:rFonts w:ascii="Courier New" w:hAnsi="Courier New" w:cs="Courier New"/>
                <w:b/>
                <w:sz w:val="20"/>
              </w:rPr>
            </w:pPr>
            <w:r w:rsidRPr="00604452">
              <w:rPr>
                <w:rFonts w:ascii="Courier New" w:hAnsi="Courier New" w:cs="Courier New"/>
                <w:b/>
                <w:sz w:val="20"/>
              </w:rPr>
              <w:t>2013-11-13</w:t>
            </w:r>
          </w:p>
        </w:tc>
      </w:tr>
      <w:tr w:rsidR="008A09B7" w:rsidRPr="00604452" w14:paraId="7983CC83" w14:textId="77777777" w:rsidTr="000008F7">
        <w:tblPrEx>
          <w:tblCellMar>
            <w:top w:w="0" w:type="dxa"/>
            <w:bottom w:w="0" w:type="dxa"/>
          </w:tblCellMar>
        </w:tblPrEx>
        <w:tc>
          <w:tcPr>
            <w:tcW w:w="6588" w:type="dxa"/>
            <w:vAlign w:val="bottom"/>
          </w:tcPr>
          <w:p w14:paraId="104494D7" w14:textId="77777777" w:rsidR="008A09B7" w:rsidRPr="00604452" w:rsidRDefault="008A09B7" w:rsidP="00C955C3">
            <w:pPr>
              <w:rPr>
                <w:color w:val="000000"/>
                <w:sz w:val="20"/>
              </w:rPr>
            </w:pPr>
            <w:r w:rsidRPr="00604452">
              <w:rPr>
                <w:color w:val="000000"/>
                <w:sz w:val="20"/>
              </w:rPr>
              <w:t>Technical Steering Committee Approval Date</w:t>
            </w:r>
          </w:p>
        </w:tc>
        <w:tc>
          <w:tcPr>
            <w:tcW w:w="3600" w:type="dxa"/>
            <w:vAlign w:val="bottom"/>
          </w:tcPr>
          <w:p w14:paraId="320EB6B3" w14:textId="77777777" w:rsidR="008A09B7" w:rsidRPr="00604452" w:rsidRDefault="006C2C51" w:rsidP="005B20D9">
            <w:pPr>
              <w:jc w:val="left"/>
              <w:rPr>
                <w:b/>
                <w:color w:val="000000"/>
                <w:sz w:val="20"/>
              </w:rPr>
            </w:pPr>
            <w:r w:rsidRPr="00604452">
              <w:rPr>
                <w:rFonts w:ascii="Courier New" w:hAnsi="Courier New" w:cs="Courier New"/>
                <w:b/>
                <w:sz w:val="20"/>
              </w:rPr>
              <w:t>2013-11-18</w:t>
            </w:r>
          </w:p>
        </w:tc>
      </w:tr>
      <w:tr w:rsidR="00276538" w:rsidRPr="00604452" w14:paraId="7FA4BB52" w14:textId="77777777" w:rsidTr="0054012B">
        <w:tblPrEx>
          <w:tblCellMar>
            <w:top w:w="0" w:type="dxa"/>
            <w:bottom w:w="0" w:type="dxa"/>
          </w:tblCellMar>
        </w:tblPrEx>
        <w:tc>
          <w:tcPr>
            <w:tcW w:w="10188" w:type="dxa"/>
            <w:gridSpan w:val="2"/>
            <w:vAlign w:val="bottom"/>
          </w:tcPr>
          <w:tbl>
            <w:tblPr>
              <w:tblW w:w="9450" w:type="dxa"/>
              <w:tblLayout w:type="fixed"/>
              <w:tblCellMar>
                <w:left w:w="0" w:type="dxa"/>
                <w:right w:w="0" w:type="dxa"/>
              </w:tblCellMar>
              <w:tblLook w:val="01E0" w:firstRow="1" w:lastRow="1" w:firstColumn="1" w:lastColumn="1" w:noHBand="0" w:noVBand="0"/>
            </w:tblPr>
            <w:tblGrid>
              <w:gridCol w:w="8190"/>
              <w:gridCol w:w="720"/>
              <w:gridCol w:w="540"/>
            </w:tblGrid>
            <w:tr w:rsidR="00276538" w:rsidRPr="00604452" w14:paraId="081EC210" w14:textId="77777777" w:rsidTr="0054012B">
              <w:tc>
                <w:tcPr>
                  <w:tcW w:w="8190" w:type="dxa"/>
                </w:tcPr>
                <w:p w14:paraId="5049B579" w14:textId="77777777" w:rsidR="00276538" w:rsidRPr="00604452" w:rsidRDefault="00276538" w:rsidP="0054012B">
                  <w:pPr>
                    <w:ind w:left="360"/>
                    <w:jc w:val="left"/>
                    <w:rPr>
                      <w:sz w:val="20"/>
                    </w:rPr>
                  </w:pPr>
                  <w:r w:rsidRPr="00604452">
                    <w:rPr>
                      <w:sz w:val="20"/>
                    </w:rPr>
                    <w:t>Joint Copyright Letter of Agreement received? (</w:t>
                  </w:r>
                  <w:proofErr w:type="gramStart"/>
                  <w:r w:rsidRPr="00604452">
                    <w:rPr>
                      <w:sz w:val="20"/>
                    </w:rPr>
                    <w:t>req'd</w:t>
                  </w:r>
                  <w:proofErr w:type="gramEnd"/>
                  <w:r w:rsidRPr="00604452">
                    <w:rPr>
                      <w:sz w:val="20"/>
                    </w:rPr>
                    <w:t xml:space="preserve"> for Joint Copyrighted material)</w:t>
                  </w:r>
                </w:p>
              </w:tc>
              <w:tc>
                <w:tcPr>
                  <w:tcW w:w="720" w:type="dxa"/>
                </w:tcPr>
                <w:p w14:paraId="36C3D4C6" w14:textId="77777777" w:rsidR="00276538" w:rsidRPr="00604452" w:rsidRDefault="00276538" w:rsidP="0054012B">
                  <w:pPr>
                    <w:jc w:val="left"/>
                    <w:rPr>
                      <w:sz w:val="20"/>
                    </w:rPr>
                  </w:pPr>
                  <w:r w:rsidRPr="00604452">
                    <w:rPr>
                      <w:sz w:val="20"/>
                    </w:rPr>
                    <w:fldChar w:fldCharType="begin">
                      <w:ffData>
                        <w:name w:val=""/>
                        <w:enabled/>
                        <w:calcOnExit w:val="0"/>
                        <w:checkBox>
                          <w:size w:val="16"/>
                          <w:default w:val="0"/>
                          <w:checked w:val="0"/>
                        </w:checkBox>
                      </w:ffData>
                    </w:fldChar>
                  </w:r>
                  <w:r w:rsidRPr="00604452">
                    <w:rPr>
                      <w:sz w:val="20"/>
                    </w:rPr>
                    <w:instrText xml:space="preserve"> FORMCHECKBOX </w:instrText>
                  </w:r>
                  <w:r w:rsidRPr="00604452">
                    <w:rPr>
                      <w:sz w:val="20"/>
                    </w:rPr>
                  </w:r>
                  <w:r w:rsidRPr="00604452">
                    <w:rPr>
                      <w:sz w:val="20"/>
                    </w:rPr>
                    <w:fldChar w:fldCharType="end"/>
                  </w:r>
                  <w:r w:rsidRPr="00604452">
                    <w:rPr>
                      <w:sz w:val="20"/>
                    </w:rPr>
                    <w:t xml:space="preserve"> Yes</w:t>
                  </w:r>
                </w:p>
              </w:tc>
              <w:tc>
                <w:tcPr>
                  <w:tcW w:w="540" w:type="dxa"/>
                </w:tcPr>
                <w:p w14:paraId="11C68666" w14:textId="77777777" w:rsidR="00276538" w:rsidRPr="00604452" w:rsidRDefault="00276538" w:rsidP="0054012B">
                  <w:pPr>
                    <w:jc w:val="right"/>
                    <w:rPr>
                      <w:sz w:val="20"/>
                    </w:rPr>
                  </w:pPr>
                  <w:r w:rsidRPr="00604452">
                    <w:rPr>
                      <w:sz w:val="20"/>
                    </w:rPr>
                    <w:fldChar w:fldCharType="begin">
                      <w:ffData>
                        <w:name w:val=""/>
                        <w:enabled/>
                        <w:calcOnExit w:val="0"/>
                        <w:checkBox>
                          <w:size w:val="16"/>
                          <w:default w:val="0"/>
                        </w:checkBox>
                      </w:ffData>
                    </w:fldChar>
                  </w:r>
                  <w:r w:rsidRPr="00604452">
                    <w:rPr>
                      <w:sz w:val="20"/>
                    </w:rPr>
                    <w:instrText xml:space="preserve"> FORMCHECKBOX </w:instrText>
                  </w:r>
                  <w:r w:rsidRPr="00604452">
                    <w:rPr>
                      <w:sz w:val="20"/>
                    </w:rPr>
                  </w:r>
                  <w:r w:rsidRPr="00604452">
                    <w:rPr>
                      <w:sz w:val="20"/>
                    </w:rPr>
                    <w:fldChar w:fldCharType="end"/>
                  </w:r>
                  <w:r w:rsidRPr="00604452">
                    <w:rPr>
                      <w:sz w:val="20"/>
                    </w:rPr>
                    <w:t xml:space="preserve"> No</w:t>
                  </w:r>
                </w:p>
              </w:tc>
            </w:tr>
          </w:tbl>
          <w:p w14:paraId="1F078C79" w14:textId="77777777" w:rsidR="00276538" w:rsidRPr="00604452" w:rsidRDefault="00276538" w:rsidP="0054012B">
            <w:pPr>
              <w:jc w:val="left"/>
              <w:rPr>
                <w:rFonts w:ascii="Courier New" w:hAnsi="Courier New" w:cs="Courier New"/>
                <w:b/>
                <w:sz w:val="20"/>
              </w:rPr>
            </w:pPr>
          </w:p>
        </w:tc>
      </w:tr>
    </w:tbl>
    <w:p w14:paraId="6DB32FEC" w14:textId="77777777" w:rsidR="00630F17" w:rsidRPr="00604452" w:rsidRDefault="00F62FF3" w:rsidP="00630F17">
      <w:pPr>
        <w:pStyle w:val="Heading5-BoldNumbered"/>
        <w:keepNext/>
        <w:numPr>
          <w:ilvl w:val="0"/>
          <w:numId w:val="3"/>
        </w:numPr>
      </w:pPr>
      <w:bookmarkStart w:id="11" w:name="External_Project_Collaboration"/>
      <w:bookmarkEnd w:id="11"/>
      <w:r w:rsidRPr="00604452">
        <w:t xml:space="preserve">External </w:t>
      </w:r>
      <w:r w:rsidR="00F72F57" w:rsidRPr="00604452">
        <w:t>Project Collaboration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DA36AA" w:rsidRPr="00604452" w14:paraId="2E0B93AE" w14:textId="77777777" w:rsidTr="005B20D9">
        <w:tblPrEx>
          <w:tblCellMar>
            <w:top w:w="0" w:type="dxa"/>
            <w:bottom w:w="0" w:type="dxa"/>
          </w:tblCellMar>
        </w:tblPrEx>
        <w:tc>
          <w:tcPr>
            <w:tcW w:w="10188" w:type="dxa"/>
          </w:tcPr>
          <w:p w14:paraId="0E4269BF" w14:textId="77777777" w:rsidR="00B52A6E" w:rsidRPr="00604452" w:rsidRDefault="00C82B5B" w:rsidP="005B20D9">
            <w:pPr>
              <w:jc w:val="left"/>
              <w:rPr>
                <w:rFonts w:ascii="Courier New" w:hAnsi="Courier New" w:cs="Courier New"/>
                <w:b/>
                <w:sz w:val="20"/>
              </w:rPr>
            </w:pPr>
            <w:r w:rsidRPr="00604452">
              <w:rPr>
                <w:rFonts w:ascii="Courier New" w:hAnsi="Courier New" w:cs="Courier New"/>
                <w:b/>
                <w:sz w:val="20"/>
              </w:rPr>
              <w:t xml:space="preserve">This effort will consult with activities of the </w:t>
            </w:r>
            <w:r w:rsidR="00B52A6E" w:rsidRPr="00604452">
              <w:rPr>
                <w:rFonts w:ascii="Courier New" w:hAnsi="Courier New" w:cs="Courier New"/>
                <w:b/>
                <w:sz w:val="20"/>
              </w:rPr>
              <w:t>S&amp;I Framework init</w:t>
            </w:r>
            <w:r w:rsidRPr="00604452">
              <w:rPr>
                <w:rFonts w:ascii="Courier New" w:hAnsi="Courier New" w:cs="Courier New"/>
                <w:b/>
                <w:sz w:val="20"/>
              </w:rPr>
              <w:t xml:space="preserve">iatives, specifically including </w:t>
            </w:r>
            <w:r w:rsidR="00B52A6E" w:rsidRPr="00604452">
              <w:rPr>
                <w:rFonts w:ascii="Courier New" w:hAnsi="Courier New" w:cs="Courier New"/>
                <w:b/>
                <w:sz w:val="20"/>
              </w:rPr>
              <w:t>T</w:t>
            </w:r>
            <w:r w:rsidRPr="00604452">
              <w:rPr>
                <w:rFonts w:ascii="Courier New" w:hAnsi="Courier New" w:cs="Courier New"/>
                <w:b/>
                <w:sz w:val="20"/>
              </w:rPr>
              <w:t xml:space="preserve">ransitions </w:t>
            </w:r>
            <w:r w:rsidR="00B52A6E" w:rsidRPr="00604452">
              <w:rPr>
                <w:rFonts w:ascii="Courier New" w:hAnsi="Courier New" w:cs="Courier New"/>
                <w:b/>
                <w:sz w:val="20"/>
              </w:rPr>
              <w:t>o</w:t>
            </w:r>
            <w:r w:rsidRPr="00604452">
              <w:rPr>
                <w:rFonts w:ascii="Courier New" w:hAnsi="Courier New" w:cs="Courier New"/>
                <w:b/>
                <w:sz w:val="20"/>
              </w:rPr>
              <w:t xml:space="preserve">f </w:t>
            </w:r>
            <w:r w:rsidR="00B52A6E" w:rsidRPr="00604452">
              <w:rPr>
                <w:rFonts w:ascii="Courier New" w:hAnsi="Courier New" w:cs="Courier New"/>
                <w:b/>
                <w:sz w:val="20"/>
              </w:rPr>
              <w:t>C</w:t>
            </w:r>
            <w:r w:rsidRPr="00604452">
              <w:rPr>
                <w:rFonts w:ascii="Courier New" w:hAnsi="Courier New" w:cs="Courier New"/>
                <w:b/>
                <w:sz w:val="20"/>
              </w:rPr>
              <w:t>are Initiative</w:t>
            </w:r>
            <w:r w:rsidR="00B52A6E" w:rsidRPr="00604452">
              <w:rPr>
                <w:rFonts w:ascii="Courier New" w:hAnsi="Courier New" w:cs="Courier New"/>
                <w:b/>
                <w:sz w:val="20"/>
              </w:rPr>
              <w:t>, H</w:t>
            </w:r>
            <w:r w:rsidRPr="00604452">
              <w:rPr>
                <w:rFonts w:ascii="Courier New" w:hAnsi="Courier New" w:cs="Courier New"/>
                <w:b/>
                <w:sz w:val="20"/>
              </w:rPr>
              <w:t xml:space="preserve">ealth </w:t>
            </w:r>
            <w:r w:rsidR="00B52A6E" w:rsidRPr="00604452">
              <w:rPr>
                <w:rFonts w:ascii="Courier New" w:hAnsi="Courier New" w:cs="Courier New"/>
                <w:b/>
                <w:sz w:val="20"/>
              </w:rPr>
              <w:t>e</w:t>
            </w:r>
            <w:r w:rsidRPr="00604452">
              <w:rPr>
                <w:rFonts w:ascii="Courier New" w:hAnsi="Courier New" w:cs="Courier New"/>
                <w:b/>
                <w:sz w:val="20"/>
              </w:rPr>
              <w:t>-</w:t>
            </w:r>
            <w:r w:rsidR="00B52A6E" w:rsidRPr="00604452">
              <w:rPr>
                <w:rFonts w:ascii="Courier New" w:hAnsi="Courier New" w:cs="Courier New"/>
                <w:b/>
                <w:sz w:val="20"/>
              </w:rPr>
              <w:t>D</w:t>
            </w:r>
            <w:r w:rsidRPr="00604452">
              <w:rPr>
                <w:rFonts w:ascii="Courier New" w:hAnsi="Courier New" w:cs="Courier New"/>
                <w:b/>
                <w:sz w:val="20"/>
              </w:rPr>
              <w:t>ecisions Initiative</w:t>
            </w:r>
            <w:r w:rsidR="00B52A6E" w:rsidRPr="00604452">
              <w:rPr>
                <w:rFonts w:ascii="Courier New" w:hAnsi="Courier New" w:cs="Courier New"/>
                <w:b/>
                <w:sz w:val="20"/>
              </w:rPr>
              <w:t>, Query Health</w:t>
            </w:r>
            <w:r w:rsidRPr="00604452">
              <w:rPr>
                <w:rFonts w:ascii="Courier New" w:hAnsi="Courier New" w:cs="Courier New"/>
                <w:b/>
                <w:sz w:val="20"/>
              </w:rPr>
              <w:t xml:space="preserve"> Initia</w:t>
            </w:r>
            <w:r w:rsidR="002569CE" w:rsidRPr="00604452">
              <w:rPr>
                <w:rFonts w:ascii="Courier New" w:hAnsi="Courier New" w:cs="Courier New"/>
                <w:b/>
                <w:sz w:val="20"/>
              </w:rPr>
              <w:t>t</w:t>
            </w:r>
            <w:r w:rsidRPr="00604452">
              <w:rPr>
                <w:rFonts w:ascii="Courier New" w:hAnsi="Courier New" w:cs="Courier New"/>
                <w:b/>
                <w:sz w:val="20"/>
              </w:rPr>
              <w:t>ive</w:t>
            </w:r>
            <w:r w:rsidR="00B52A6E" w:rsidRPr="00604452">
              <w:rPr>
                <w:rFonts w:ascii="Courier New" w:hAnsi="Courier New" w:cs="Courier New"/>
                <w:b/>
                <w:sz w:val="20"/>
              </w:rPr>
              <w:t>, D</w:t>
            </w:r>
            <w:r w:rsidRPr="00604452">
              <w:rPr>
                <w:rFonts w:ascii="Courier New" w:hAnsi="Courier New" w:cs="Courier New"/>
                <w:b/>
                <w:sz w:val="20"/>
              </w:rPr>
              <w:t xml:space="preserve">ata </w:t>
            </w:r>
            <w:r w:rsidR="00B52A6E" w:rsidRPr="00604452">
              <w:rPr>
                <w:rFonts w:ascii="Courier New" w:hAnsi="Courier New" w:cs="Courier New"/>
                <w:b/>
                <w:sz w:val="20"/>
              </w:rPr>
              <w:t>A</w:t>
            </w:r>
            <w:r w:rsidRPr="00604452">
              <w:rPr>
                <w:rFonts w:ascii="Courier New" w:hAnsi="Courier New" w:cs="Courier New"/>
                <w:b/>
                <w:sz w:val="20"/>
              </w:rPr>
              <w:t xml:space="preserve">ccess </w:t>
            </w:r>
            <w:r w:rsidR="00B52A6E" w:rsidRPr="00604452">
              <w:rPr>
                <w:rFonts w:ascii="Courier New" w:hAnsi="Courier New" w:cs="Courier New"/>
                <w:b/>
                <w:sz w:val="20"/>
              </w:rPr>
              <w:t>F</w:t>
            </w:r>
            <w:r w:rsidRPr="00604452">
              <w:rPr>
                <w:rFonts w:ascii="Courier New" w:hAnsi="Courier New" w:cs="Courier New"/>
                <w:b/>
                <w:sz w:val="20"/>
              </w:rPr>
              <w:t>ramework</w:t>
            </w:r>
            <w:r w:rsidR="00B52A6E" w:rsidRPr="00604452">
              <w:rPr>
                <w:rFonts w:ascii="Courier New" w:hAnsi="Courier New" w:cs="Courier New"/>
                <w:b/>
                <w:sz w:val="20"/>
              </w:rPr>
              <w:t>, S</w:t>
            </w:r>
            <w:r w:rsidRPr="00604452">
              <w:rPr>
                <w:rFonts w:ascii="Courier New" w:hAnsi="Courier New" w:cs="Courier New"/>
                <w:b/>
                <w:sz w:val="20"/>
              </w:rPr>
              <w:t xml:space="preserve">tructured </w:t>
            </w:r>
            <w:r w:rsidR="00B52A6E" w:rsidRPr="00604452">
              <w:rPr>
                <w:rFonts w:ascii="Courier New" w:hAnsi="Courier New" w:cs="Courier New"/>
                <w:b/>
                <w:sz w:val="20"/>
              </w:rPr>
              <w:t>D</w:t>
            </w:r>
            <w:r w:rsidRPr="00604452">
              <w:rPr>
                <w:rFonts w:ascii="Courier New" w:hAnsi="Courier New" w:cs="Courier New"/>
                <w:b/>
                <w:sz w:val="20"/>
              </w:rPr>
              <w:t xml:space="preserve">ata </w:t>
            </w:r>
            <w:r w:rsidR="00B52A6E" w:rsidRPr="00604452">
              <w:rPr>
                <w:rFonts w:ascii="Courier New" w:hAnsi="Courier New" w:cs="Courier New"/>
                <w:b/>
                <w:sz w:val="20"/>
              </w:rPr>
              <w:t>C</w:t>
            </w:r>
            <w:r w:rsidRPr="00604452">
              <w:rPr>
                <w:rFonts w:ascii="Courier New" w:hAnsi="Courier New" w:cs="Courier New"/>
                <w:b/>
                <w:sz w:val="20"/>
              </w:rPr>
              <w:t>apture</w:t>
            </w:r>
            <w:r w:rsidR="00B52A6E" w:rsidRPr="00604452">
              <w:rPr>
                <w:rFonts w:ascii="Courier New" w:hAnsi="Courier New" w:cs="Courier New"/>
                <w:b/>
                <w:sz w:val="20"/>
              </w:rPr>
              <w:t xml:space="preserve"> and </w:t>
            </w:r>
            <w:r w:rsidRPr="00604452">
              <w:rPr>
                <w:rFonts w:ascii="Courier New" w:hAnsi="Courier New" w:cs="Courier New"/>
                <w:b/>
                <w:sz w:val="20"/>
              </w:rPr>
              <w:t xml:space="preserve">may include </w:t>
            </w:r>
            <w:r w:rsidR="00B52A6E" w:rsidRPr="00604452">
              <w:rPr>
                <w:rFonts w:ascii="Courier New" w:hAnsi="Courier New" w:cs="Courier New"/>
                <w:b/>
                <w:sz w:val="20"/>
              </w:rPr>
              <w:t>other</w:t>
            </w:r>
            <w:r w:rsidRPr="00604452">
              <w:rPr>
                <w:rFonts w:ascii="Courier New" w:hAnsi="Courier New" w:cs="Courier New"/>
                <w:b/>
                <w:sz w:val="20"/>
              </w:rPr>
              <w:t xml:space="preserve"> S&amp;I Framework initiatives as well.</w:t>
            </w:r>
          </w:p>
          <w:p w14:paraId="24DF855A" w14:textId="77777777" w:rsidR="00DA36AA" w:rsidRPr="00604452" w:rsidRDefault="00DA36AA" w:rsidP="00134F69">
            <w:pPr>
              <w:jc w:val="left"/>
              <w:rPr>
                <w:rFonts w:ascii="Courier New" w:hAnsi="Courier New" w:cs="Courier New"/>
                <w:b/>
                <w:sz w:val="20"/>
              </w:rPr>
            </w:pPr>
          </w:p>
        </w:tc>
      </w:tr>
    </w:tbl>
    <w:p w14:paraId="0D2D46B7" w14:textId="77777777" w:rsidR="00F95528" w:rsidRPr="00604452" w:rsidRDefault="00B116AD" w:rsidP="001C5B5D">
      <w:pPr>
        <w:pStyle w:val="Heading5-BoldNumbered"/>
        <w:numPr>
          <w:ilvl w:val="1"/>
          <w:numId w:val="3"/>
        </w:numPr>
        <w:spacing w:before="120"/>
      </w:pPr>
      <w:r w:rsidRPr="00604452">
        <w:t xml:space="preserve">Stakeholders / </w:t>
      </w:r>
      <w:r w:rsidR="000E1D0C" w:rsidRPr="00604452">
        <w:t xml:space="preserve">Vendors </w:t>
      </w:r>
      <w:r w:rsidRPr="00604452">
        <w:t xml:space="preserve">/ </w:t>
      </w:r>
      <w:r w:rsidR="006D0248" w:rsidRPr="00604452">
        <w:t>Providers</w:t>
      </w:r>
      <w:r w:rsidRPr="00604452">
        <w:t xml:space="preserve"> </w:t>
      </w:r>
    </w:p>
    <w:p w14:paraId="1CFE9F6B" w14:textId="77777777" w:rsidR="00287D33" w:rsidRPr="00604452" w:rsidRDefault="00287D33" w:rsidP="001D17FF">
      <w:pPr>
        <w:rPr>
          <w:i/>
          <w:color w:val="008000"/>
          <w:sz w:val="16"/>
        </w:rPr>
        <w:sectPr w:rsidR="00287D33" w:rsidRPr="00604452" w:rsidSect="008F6A6F">
          <w:type w:val="continuous"/>
          <w:pgSz w:w="12240" w:h="15840"/>
          <w:pgMar w:top="1080" w:right="1080" w:bottom="1080" w:left="1080" w:header="720" w:footer="720" w:gutter="0"/>
          <w:pgNumType w:start="1"/>
          <w:cols w:space="720"/>
          <w:formProt w:val="0"/>
        </w:sect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2700"/>
        <w:gridCol w:w="3780"/>
        <w:tblGridChange w:id="12">
          <w:tblGrid>
            <w:gridCol w:w="3708"/>
            <w:gridCol w:w="2700"/>
            <w:gridCol w:w="3780"/>
          </w:tblGrid>
        </w:tblGridChange>
      </w:tblGrid>
      <w:tr w:rsidR="00480468" w:rsidRPr="00604452" w14:paraId="70CD8B6F" w14:textId="77777777" w:rsidTr="00287D33">
        <w:tblPrEx>
          <w:tblCellMar>
            <w:top w:w="0" w:type="dxa"/>
            <w:bottom w:w="0" w:type="dxa"/>
          </w:tblCellMar>
        </w:tblPrEx>
        <w:tc>
          <w:tcPr>
            <w:tcW w:w="3708" w:type="dxa"/>
          </w:tcPr>
          <w:p w14:paraId="6F36838A" w14:textId="77777777" w:rsidR="00480468" w:rsidRPr="00604452" w:rsidDel="00480468" w:rsidRDefault="00480468" w:rsidP="00CF7F27">
            <w:pPr>
              <w:jc w:val="left"/>
              <w:rPr>
                <w:b/>
                <w:sz w:val="16"/>
                <w:szCs w:val="16"/>
              </w:rPr>
            </w:pPr>
            <w:r w:rsidRPr="00604452">
              <w:rPr>
                <w:b/>
                <w:sz w:val="16"/>
                <w:szCs w:val="16"/>
              </w:rPr>
              <w:lastRenderedPageBreak/>
              <w:t>Stakeholders</w:t>
            </w:r>
          </w:p>
        </w:tc>
        <w:tc>
          <w:tcPr>
            <w:tcW w:w="2700" w:type="dxa"/>
          </w:tcPr>
          <w:p w14:paraId="196143C4" w14:textId="77777777" w:rsidR="00480468" w:rsidRPr="00604452" w:rsidDel="00480468" w:rsidRDefault="00796096" w:rsidP="00CF7F27">
            <w:pPr>
              <w:jc w:val="left"/>
              <w:rPr>
                <w:b/>
                <w:sz w:val="16"/>
                <w:szCs w:val="16"/>
              </w:rPr>
            </w:pPr>
            <w:r w:rsidRPr="00604452">
              <w:rPr>
                <w:b/>
                <w:sz w:val="16"/>
                <w:szCs w:val="16"/>
              </w:rPr>
              <w:t>Vendors</w:t>
            </w:r>
          </w:p>
        </w:tc>
        <w:tc>
          <w:tcPr>
            <w:tcW w:w="3780" w:type="dxa"/>
            <w:vAlign w:val="bottom"/>
          </w:tcPr>
          <w:p w14:paraId="437168C8" w14:textId="77777777" w:rsidR="00480468" w:rsidRPr="00604452" w:rsidDel="00480468" w:rsidRDefault="00796096" w:rsidP="00CF7F27">
            <w:pPr>
              <w:jc w:val="left"/>
              <w:rPr>
                <w:b/>
                <w:sz w:val="16"/>
                <w:szCs w:val="16"/>
              </w:rPr>
            </w:pPr>
            <w:r w:rsidRPr="00604452">
              <w:rPr>
                <w:b/>
                <w:sz w:val="16"/>
                <w:szCs w:val="16"/>
              </w:rPr>
              <w:t>Providers</w:t>
            </w:r>
          </w:p>
        </w:tc>
      </w:tr>
      <w:tr w:rsidR="00456DB6" w:rsidRPr="00604452" w14:paraId="22B5DA1B" w14:textId="77777777" w:rsidTr="00287D33">
        <w:tblPrEx>
          <w:tblCellMar>
            <w:top w:w="0" w:type="dxa"/>
            <w:bottom w:w="0" w:type="dxa"/>
          </w:tblCellMar>
        </w:tblPrEx>
        <w:tc>
          <w:tcPr>
            <w:tcW w:w="3708" w:type="dxa"/>
          </w:tcPr>
          <w:p w14:paraId="186B05CE" w14:textId="77777777" w:rsidR="00456DB6" w:rsidRPr="00604452" w:rsidDel="00480468" w:rsidRDefault="00456DB6" w:rsidP="00456DB6">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00FD1D28" w:rsidRPr="00604452">
              <w:rPr>
                <w:sz w:val="16"/>
                <w:szCs w:val="16"/>
              </w:rPr>
            </w:r>
            <w:r w:rsidRPr="00604452">
              <w:rPr>
                <w:sz w:val="16"/>
                <w:szCs w:val="16"/>
              </w:rPr>
              <w:fldChar w:fldCharType="end"/>
            </w:r>
            <w:r w:rsidRPr="00604452">
              <w:rPr>
                <w:sz w:val="16"/>
                <w:szCs w:val="16"/>
              </w:rPr>
              <w:t xml:space="preserve"> Clinical and Public Health Laboratories</w:t>
            </w:r>
          </w:p>
        </w:tc>
        <w:tc>
          <w:tcPr>
            <w:tcW w:w="2700" w:type="dxa"/>
          </w:tcPr>
          <w:p w14:paraId="5CCA79A4" w14:textId="77777777" w:rsidR="00456DB6" w:rsidRPr="00604452" w:rsidDel="00480468" w:rsidRDefault="00C435EB"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CF7F27" w:rsidRPr="00604452">
              <w:rPr>
                <w:sz w:val="16"/>
                <w:szCs w:val="16"/>
              </w:rPr>
              <w:t xml:space="preserve"> Pharmaceutical</w:t>
            </w:r>
          </w:p>
        </w:tc>
        <w:tc>
          <w:tcPr>
            <w:tcW w:w="3780" w:type="dxa"/>
          </w:tcPr>
          <w:p w14:paraId="5EA95F32" w14:textId="77777777" w:rsidR="00456DB6" w:rsidRPr="00604452" w:rsidDel="00480468" w:rsidRDefault="00C435EB" w:rsidP="005D0599">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456DB6" w:rsidRPr="00604452">
              <w:rPr>
                <w:sz w:val="16"/>
                <w:szCs w:val="16"/>
              </w:rPr>
              <w:t xml:space="preserve"> Clinical and Public Health Laboratories</w:t>
            </w:r>
          </w:p>
        </w:tc>
      </w:tr>
      <w:tr w:rsidR="00456DB6" w:rsidRPr="00604452" w14:paraId="4AFF6916" w14:textId="77777777" w:rsidTr="00287D33">
        <w:tblPrEx>
          <w:tblCellMar>
            <w:top w:w="0" w:type="dxa"/>
            <w:bottom w:w="0" w:type="dxa"/>
          </w:tblCellMar>
        </w:tblPrEx>
        <w:tc>
          <w:tcPr>
            <w:tcW w:w="3708" w:type="dxa"/>
          </w:tcPr>
          <w:p w14:paraId="357D0897" w14:textId="77777777" w:rsidR="00456DB6" w:rsidRPr="00604452" w:rsidDel="00480468" w:rsidRDefault="00C435EB"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456DB6" w:rsidRPr="00604452">
              <w:rPr>
                <w:sz w:val="16"/>
                <w:szCs w:val="16"/>
              </w:rPr>
              <w:t xml:space="preserve"> Immunization Registries</w:t>
            </w:r>
          </w:p>
        </w:tc>
        <w:tc>
          <w:tcPr>
            <w:tcW w:w="2700" w:type="dxa"/>
          </w:tcPr>
          <w:p w14:paraId="18BF46F9" w14:textId="77777777" w:rsidR="00456DB6" w:rsidRPr="00604452" w:rsidDel="00480468" w:rsidRDefault="0065685F"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456DB6" w:rsidRPr="00604452">
              <w:rPr>
                <w:sz w:val="16"/>
                <w:szCs w:val="16"/>
              </w:rPr>
              <w:t xml:space="preserve"> EHR, PHR</w:t>
            </w:r>
          </w:p>
        </w:tc>
        <w:tc>
          <w:tcPr>
            <w:tcW w:w="3780" w:type="dxa"/>
          </w:tcPr>
          <w:p w14:paraId="7D12882F" w14:textId="77777777" w:rsidR="00456DB6" w:rsidRPr="00604452" w:rsidDel="00480468" w:rsidRDefault="00456DB6" w:rsidP="005D0599">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Emergency Services</w:t>
            </w:r>
          </w:p>
        </w:tc>
      </w:tr>
      <w:tr w:rsidR="00456DB6" w:rsidRPr="00604452" w14:paraId="547CE2AE" w14:textId="77777777" w:rsidTr="00287D33">
        <w:tblPrEx>
          <w:tblCellMar>
            <w:top w:w="0" w:type="dxa"/>
            <w:bottom w:w="0" w:type="dxa"/>
          </w:tblCellMar>
        </w:tblPrEx>
        <w:tc>
          <w:tcPr>
            <w:tcW w:w="3708" w:type="dxa"/>
          </w:tcPr>
          <w:p w14:paraId="436F4E21" w14:textId="77777777" w:rsidR="00456DB6" w:rsidRPr="00604452" w:rsidDel="00480468" w:rsidRDefault="0065685F"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456DB6" w:rsidRPr="00604452">
              <w:rPr>
                <w:sz w:val="16"/>
                <w:szCs w:val="16"/>
              </w:rPr>
              <w:t xml:space="preserve"> Quality Reporting Agencies</w:t>
            </w:r>
          </w:p>
        </w:tc>
        <w:tc>
          <w:tcPr>
            <w:tcW w:w="2700" w:type="dxa"/>
          </w:tcPr>
          <w:p w14:paraId="2015195D" w14:textId="77777777" w:rsidR="00456DB6" w:rsidRPr="00604452" w:rsidDel="00480468" w:rsidRDefault="00456DB6" w:rsidP="00456DB6">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Equipment </w:t>
            </w:r>
          </w:p>
        </w:tc>
        <w:tc>
          <w:tcPr>
            <w:tcW w:w="3780" w:type="dxa"/>
          </w:tcPr>
          <w:p w14:paraId="647AC24D" w14:textId="77777777" w:rsidR="00456DB6" w:rsidRPr="00604452" w:rsidDel="00480468" w:rsidRDefault="00B52A6E" w:rsidP="005D0599">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456DB6" w:rsidRPr="00604452">
              <w:rPr>
                <w:sz w:val="16"/>
                <w:szCs w:val="16"/>
              </w:rPr>
              <w:t xml:space="preserve"> Local and State Departments of Health</w:t>
            </w:r>
          </w:p>
        </w:tc>
      </w:tr>
      <w:tr w:rsidR="00456DB6" w:rsidRPr="00604452" w14:paraId="285AC47F" w14:textId="77777777" w:rsidTr="00287D33">
        <w:tblPrEx>
          <w:tblCellMar>
            <w:top w:w="0" w:type="dxa"/>
            <w:bottom w:w="0" w:type="dxa"/>
          </w:tblCellMar>
        </w:tblPrEx>
        <w:tc>
          <w:tcPr>
            <w:tcW w:w="3708" w:type="dxa"/>
          </w:tcPr>
          <w:p w14:paraId="56111DD4" w14:textId="77777777" w:rsidR="00456DB6" w:rsidRPr="00604452" w:rsidDel="00480468" w:rsidRDefault="0065685F"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456DB6" w:rsidRPr="00604452">
              <w:rPr>
                <w:sz w:val="16"/>
                <w:szCs w:val="16"/>
              </w:rPr>
              <w:t xml:space="preserve"> Regulatory Agency</w:t>
            </w:r>
          </w:p>
        </w:tc>
        <w:tc>
          <w:tcPr>
            <w:tcW w:w="2700" w:type="dxa"/>
          </w:tcPr>
          <w:p w14:paraId="69B22814" w14:textId="77777777" w:rsidR="00456DB6" w:rsidRPr="00604452" w:rsidDel="00480468" w:rsidRDefault="0065685F"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456DB6" w:rsidRPr="00604452">
              <w:rPr>
                <w:sz w:val="16"/>
                <w:szCs w:val="16"/>
              </w:rPr>
              <w:t xml:space="preserve"> Health Care IT</w:t>
            </w:r>
          </w:p>
        </w:tc>
        <w:tc>
          <w:tcPr>
            <w:tcW w:w="3780" w:type="dxa"/>
            <w:tcBorders>
              <w:bottom w:val="single" w:sz="4" w:space="0" w:color="auto"/>
            </w:tcBorders>
          </w:tcPr>
          <w:p w14:paraId="72B86DD7" w14:textId="77777777" w:rsidR="00456DB6" w:rsidRPr="00604452" w:rsidDel="00480468" w:rsidRDefault="00456DB6" w:rsidP="005D0599">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Medical Imaging Service</w:t>
            </w:r>
          </w:p>
        </w:tc>
      </w:tr>
      <w:tr w:rsidR="00CF7F27" w:rsidRPr="00604452" w14:paraId="68A01D18" w14:textId="77777777" w:rsidTr="00287D33">
        <w:tblPrEx>
          <w:tblCellMar>
            <w:top w:w="0" w:type="dxa"/>
            <w:bottom w:w="0" w:type="dxa"/>
          </w:tblCellMar>
        </w:tblPrEx>
        <w:tc>
          <w:tcPr>
            <w:tcW w:w="3708" w:type="dxa"/>
          </w:tcPr>
          <w:p w14:paraId="3D310B7C" w14:textId="77777777" w:rsidR="00456DB6" w:rsidRPr="00604452" w:rsidDel="00480468" w:rsidRDefault="00C435EB"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456DB6" w:rsidRPr="00604452">
              <w:rPr>
                <w:sz w:val="16"/>
                <w:szCs w:val="16"/>
              </w:rPr>
              <w:t xml:space="preserve"> Standards Development Organizations</w:t>
            </w:r>
            <w:r w:rsidR="00CF7F27" w:rsidRPr="00604452">
              <w:rPr>
                <w:sz w:val="16"/>
                <w:szCs w:val="16"/>
              </w:rPr>
              <w:t xml:space="preserve"> (SDOs)</w:t>
            </w:r>
            <w:r w:rsidR="00456DB6" w:rsidRPr="00604452">
              <w:rPr>
                <w:sz w:val="16"/>
                <w:szCs w:val="16"/>
              </w:rPr>
              <w:t xml:space="preserve"> </w:t>
            </w:r>
          </w:p>
        </w:tc>
        <w:tc>
          <w:tcPr>
            <w:tcW w:w="2700" w:type="dxa"/>
            <w:tcBorders>
              <w:right w:val="single" w:sz="4" w:space="0" w:color="auto"/>
            </w:tcBorders>
          </w:tcPr>
          <w:p w14:paraId="1D927B9A" w14:textId="77777777" w:rsidR="00456DB6" w:rsidRPr="00604452" w:rsidDel="00480468" w:rsidRDefault="0065685F"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CF7F27" w:rsidRPr="00604452">
              <w:rPr>
                <w:sz w:val="16"/>
                <w:szCs w:val="16"/>
              </w:rPr>
              <w:t xml:space="preserve"> Clinical Decision Support Systems</w:t>
            </w:r>
          </w:p>
        </w:tc>
        <w:tc>
          <w:tcPr>
            <w:tcW w:w="3780" w:type="dxa"/>
            <w:tcBorders>
              <w:top w:val="single" w:sz="4" w:space="0" w:color="auto"/>
              <w:left w:val="single" w:sz="4" w:space="0" w:color="auto"/>
              <w:bottom w:val="single" w:sz="4" w:space="0" w:color="auto"/>
              <w:right w:val="single" w:sz="4" w:space="0" w:color="auto"/>
            </w:tcBorders>
            <w:vAlign w:val="bottom"/>
          </w:tcPr>
          <w:p w14:paraId="179C7779" w14:textId="77777777" w:rsidR="00456DB6" w:rsidRPr="00604452" w:rsidDel="00480468" w:rsidRDefault="00B52A6E" w:rsidP="005D0599">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456DB6" w:rsidRPr="00604452">
              <w:rPr>
                <w:sz w:val="16"/>
                <w:szCs w:val="16"/>
              </w:rPr>
              <w:t xml:space="preserve"> Healthcare Institutions </w:t>
            </w:r>
            <w:r w:rsidR="00CF7F27" w:rsidRPr="00604452">
              <w:rPr>
                <w:sz w:val="16"/>
                <w:szCs w:val="16"/>
              </w:rPr>
              <w:t>(hospitals, long term care, home care, mental health)</w:t>
            </w:r>
          </w:p>
        </w:tc>
      </w:tr>
      <w:tr w:rsidR="00CF7F27" w:rsidRPr="00604452" w14:paraId="7F2C8FAD" w14:textId="77777777" w:rsidTr="00287D33">
        <w:tblPrEx>
          <w:tblCellMar>
            <w:top w:w="0" w:type="dxa"/>
            <w:bottom w:w="0" w:type="dxa"/>
          </w:tblCellMar>
        </w:tblPrEx>
        <w:tc>
          <w:tcPr>
            <w:tcW w:w="3708" w:type="dxa"/>
            <w:tcBorders>
              <w:bottom w:val="single" w:sz="4" w:space="0" w:color="auto"/>
            </w:tcBorders>
          </w:tcPr>
          <w:p w14:paraId="61890E23" w14:textId="77777777" w:rsidR="00CF7F27" w:rsidRPr="00604452" w:rsidDel="00480468" w:rsidRDefault="00B52A6E"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F24BBD" w:rsidRPr="00604452">
              <w:rPr>
                <w:sz w:val="16"/>
                <w:szCs w:val="16"/>
              </w:rPr>
              <w:t xml:space="preserve"> </w:t>
            </w:r>
            <w:r w:rsidR="00716848" w:rsidRPr="00604452">
              <w:rPr>
                <w:sz w:val="16"/>
                <w:szCs w:val="16"/>
              </w:rPr>
              <w:t xml:space="preserve">Payors </w:t>
            </w:r>
          </w:p>
        </w:tc>
        <w:tc>
          <w:tcPr>
            <w:tcW w:w="2700" w:type="dxa"/>
            <w:tcBorders>
              <w:bottom w:val="single" w:sz="4" w:space="0" w:color="auto"/>
              <w:right w:val="single" w:sz="4" w:space="0" w:color="auto"/>
            </w:tcBorders>
          </w:tcPr>
          <w:p w14:paraId="61F04E8C" w14:textId="77777777" w:rsidR="00CF7F27" w:rsidRPr="00604452" w:rsidDel="00480468" w:rsidRDefault="00C435EB"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CF7F27" w:rsidRPr="00604452">
              <w:rPr>
                <w:sz w:val="16"/>
                <w:szCs w:val="16"/>
              </w:rPr>
              <w:t xml:space="preserve"> Lab</w:t>
            </w:r>
          </w:p>
        </w:tc>
        <w:tc>
          <w:tcPr>
            <w:tcW w:w="3780" w:type="dxa"/>
            <w:tcBorders>
              <w:top w:val="single" w:sz="4" w:space="0" w:color="auto"/>
              <w:left w:val="single" w:sz="4" w:space="0" w:color="auto"/>
              <w:bottom w:val="single" w:sz="4" w:space="0" w:color="auto"/>
              <w:right w:val="single" w:sz="4" w:space="0" w:color="auto"/>
            </w:tcBorders>
            <w:vAlign w:val="bottom"/>
          </w:tcPr>
          <w:p w14:paraId="5B023809" w14:textId="77777777" w:rsidR="00CF7F27" w:rsidRPr="00604452" w:rsidDel="00480468" w:rsidRDefault="00F24BBD" w:rsidP="00F24BBD">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Other (specify in text box below)</w:t>
            </w:r>
          </w:p>
        </w:tc>
      </w:tr>
      <w:tr w:rsidR="00CF7F27" w:rsidRPr="00604452" w14:paraId="73C6BFD3" w14:textId="77777777" w:rsidTr="00287D33">
        <w:tblPrEx>
          <w:tblCellMar>
            <w:top w:w="0" w:type="dxa"/>
            <w:bottom w:w="0" w:type="dxa"/>
          </w:tblCellMar>
        </w:tblPrEx>
        <w:tc>
          <w:tcPr>
            <w:tcW w:w="3708" w:type="dxa"/>
            <w:tcBorders>
              <w:top w:val="single" w:sz="4" w:space="0" w:color="auto"/>
              <w:left w:val="single" w:sz="4" w:space="0" w:color="auto"/>
              <w:bottom w:val="single" w:sz="4" w:space="0" w:color="auto"/>
            </w:tcBorders>
          </w:tcPr>
          <w:p w14:paraId="6B90DAF4" w14:textId="77777777" w:rsidR="00CF7F27" w:rsidRPr="00604452" w:rsidDel="00480468" w:rsidRDefault="00B52A6E"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6D0248" w:rsidRPr="00604452">
              <w:rPr>
                <w:sz w:val="16"/>
                <w:szCs w:val="16"/>
              </w:rPr>
              <w:t xml:space="preserve"> </w:t>
            </w:r>
            <w:r w:rsidR="00716848" w:rsidRPr="00604452">
              <w:rPr>
                <w:sz w:val="16"/>
                <w:szCs w:val="16"/>
              </w:rPr>
              <w:t>Other (specify in text box below)</w:t>
            </w:r>
          </w:p>
        </w:tc>
        <w:tc>
          <w:tcPr>
            <w:tcW w:w="2700" w:type="dxa"/>
            <w:tcBorders>
              <w:top w:val="single" w:sz="4" w:space="0" w:color="auto"/>
              <w:bottom w:val="single" w:sz="4" w:space="0" w:color="auto"/>
            </w:tcBorders>
          </w:tcPr>
          <w:p w14:paraId="2F2CAD44" w14:textId="77777777" w:rsidR="00CF7F27" w:rsidRPr="00604452" w:rsidDel="00480468" w:rsidRDefault="00B52A6E"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CF7F27" w:rsidRPr="00604452">
              <w:rPr>
                <w:sz w:val="16"/>
                <w:szCs w:val="16"/>
              </w:rPr>
              <w:t xml:space="preserve"> HIS</w:t>
            </w:r>
          </w:p>
        </w:tc>
        <w:tc>
          <w:tcPr>
            <w:tcW w:w="3780" w:type="dxa"/>
            <w:tcBorders>
              <w:top w:val="single" w:sz="4" w:space="0" w:color="auto"/>
              <w:bottom w:val="single" w:sz="4" w:space="0" w:color="auto"/>
              <w:right w:val="single" w:sz="4" w:space="0" w:color="auto"/>
            </w:tcBorders>
            <w:vAlign w:val="bottom"/>
          </w:tcPr>
          <w:p w14:paraId="5FFFCF76" w14:textId="77777777" w:rsidR="00CF7F27" w:rsidRPr="00604452" w:rsidDel="00480468" w:rsidRDefault="00716848" w:rsidP="005D0599">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N/A</w:t>
            </w:r>
          </w:p>
        </w:tc>
      </w:tr>
      <w:tr w:rsidR="00716848" w:rsidRPr="00604452" w14:paraId="3F0E0FA7" w14:textId="77777777" w:rsidTr="00287D33">
        <w:tblPrEx>
          <w:tblCellMar>
            <w:top w:w="0" w:type="dxa"/>
            <w:bottom w:w="0" w:type="dxa"/>
          </w:tblCellMar>
        </w:tblPrEx>
        <w:tc>
          <w:tcPr>
            <w:tcW w:w="3708" w:type="dxa"/>
            <w:tcBorders>
              <w:top w:val="single" w:sz="4" w:space="0" w:color="auto"/>
              <w:left w:val="single" w:sz="4" w:space="0" w:color="auto"/>
              <w:bottom w:val="single" w:sz="4" w:space="0" w:color="auto"/>
            </w:tcBorders>
          </w:tcPr>
          <w:p w14:paraId="2AB9F951" w14:textId="77777777" w:rsidR="00716848" w:rsidRPr="00604452" w:rsidDel="00480468" w:rsidRDefault="00716848" w:rsidP="00456DB6">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N/A</w:t>
            </w:r>
          </w:p>
        </w:tc>
        <w:tc>
          <w:tcPr>
            <w:tcW w:w="2700" w:type="dxa"/>
            <w:tcBorders>
              <w:top w:val="single" w:sz="4" w:space="0" w:color="auto"/>
              <w:bottom w:val="single" w:sz="4" w:space="0" w:color="auto"/>
            </w:tcBorders>
          </w:tcPr>
          <w:p w14:paraId="3B9E4F0D" w14:textId="77777777" w:rsidR="00716848" w:rsidRPr="00604452" w:rsidRDefault="00716848" w:rsidP="00456DB6">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00FD1D28" w:rsidRPr="00604452">
              <w:rPr>
                <w:sz w:val="16"/>
                <w:szCs w:val="16"/>
              </w:rPr>
            </w:r>
            <w:r w:rsidRPr="00604452">
              <w:rPr>
                <w:sz w:val="16"/>
                <w:szCs w:val="16"/>
              </w:rPr>
              <w:fldChar w:fldCharType="end"/>
            </w:r>
            <w:r w:rsidRPr="00604452">
              <w:rPr>
                <w:sz w:val="16"/>
                <w:szCs w:val="16"/>
              </w:rPr>
              <w:t xml:space="preserve"> Other (specify below)</w:t>
            </w:r>
          </w:p>
        </w:tc>
        <w:tc>
          <w:tcPr>
            <w:tcW w:w="3780" w:type="dxa"/>
            <w:tcBorders>
              <w:top w:val="single" w:sz="4" w:space="0" w:color="auto"/>
              <w:bottom w:val="single" w:sz="4" w:space="0" w:color="auto"/>
              <w:right w:val="single" w:sz="4" w:space="0" w:color="auto"/>
            </w:tcBorders>
            <w:vAlign w:val="bottom"/>
          </w:tcPr>
          <w:p w14:paraId="434B6929" w14:textId="77777777" w:rsidR="00716848" w:rsidRPr="00604452" w:rsidDel="00480468" w:rsidRDefault="00716848" w:rsidP="005D0599">
            <w:pPr>
              <w:jc w:val="left"/>
              <w:rPr>
                <w:sz w:val="16"/>
                <w:szCs w:val="16"/>
              </w:rPr>
            </w:pPr>
          </w:p>
        </w:tc>
      </w:tr>
      <w:tr w:rsidR="00F24BBD" w:rsidRPr="00604452" w14:paraId="505EA84A" w14:textId="77777777" w:rsidTr="00287D33">
        <w:tblPrEx>
          <w:tblCellMar>
            <w:top w:w="0" w:type="dxa"/>
            <w:bottom w:w="0" w:type="dxa"/>
          </w:tblCellMar>
        </w:tblPrEx>
        <w:tc>
          <w:tcPr>
            <w:tcW w:w="3708" w:type="dxa"/>
            <w:tcBorders>
              <w:top w:val="single" w:sz="4" w:space="0" w:color="auto"/>
              <w:left w:val="single" w:sz="4" w:space="0" w:color="auto"/>
              <w:bottom w:val="single" w:sz="4" w:space="0" w:color="auto"/>
            </w:tcBorders>
          </w:tcPr>
          <w:p w14:paraId="197B57A1" w14:textId="77777777" w:rsidR="00F24BBD" w:rsidRPr="00604452" w:rsidDel="00480468" w:rsidRDefault="00F24BBD" w:rsidP="00456DB6">
            <w:pPr>
              <w:jc w:val="left"/>
              <w:rPr>
                <w:sz w:val="16"/>
                <w:szCs w:val="16"/>
              </w:rPr>
            </w:pPr>
          </w:p>
        </w:tc>
        <w:tc>
          <w:tcPr>
            <w:tcW w:w="2700" w:type="dxa"/>
            <w:tcBorders>
              <w:top w:val="single" w:sz="4" w:space="0" w:color="auto"/>
              <w:bottom w:val="single" w:sz="4" w:space="0" w:color="auto"/>
            </w:tcBorders>
          </w:tcPr>
          <w:p w14:paraId="2BDD8CC9" w14:textId="77777777" w:rsidR="00F24BBD" w:rsidRPr="00604452" w:rsidRDefault="00F24BBD" w:rsidP="00456DB6">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w:t>
            </w:r>
            <w:r w:rsidR="00716848" w:rsidRPr="00604452">
              <w:rPr>
                <w:sz w:val="16"/>
                <w:szCs w:val="16"/>
              </w:rPr>
              <w:t>N/A</w:t>
            </w:r>
          </w:p>
        </w:tc>
        <w:tc>
          <w:tcPr>
            <w:tcW w:w="3780" w:type="dxa"/>
            <w:tcBorders>
              <w:top w:val="single" w:sz="4" w:space="0" w:color="auto"/>
              <w:bottom w:val="single" w:sz="4" w:space="0" w:color="auto"/>
              <w:right w:val="single" w:sz="4" w:space="0" w:color="auto"/>
            </w:tcBorders>
            <w:vAlign w:val="bottom"/>
          </w:tcPr>
          <w:p w14:paraId="6D6ED7EE" w14:textId="77777777" w:rsidR="00F24BBD" w:rsidRPr="00604452" w:rsidDel="00480468" w:rsidRDefault="00F24BBD" w:rsidP="005D0599">
            <w:pPr>
              <w:jc w:val="left"/>
              <w:rPr>
                <w:sz w:val="16"/>
                <w:szCs w:val="16"/>
              </w:rPr>
            </w:pPr>
          </w:p>
        </w:tc>
      </w:tr>
    </w:tbl>
    <w:p w14:paraId="5A6B0F33" w14:textId="77777777" w:rsidR="00287D33" w:rsidRPr="00604452" w:rsidRDefault="00287D33" w:rsidP="00B52B70">
      <w:pPr>
        <w:jc w:val="left"/>
        <w:rPr>
          <w:rFonts w:ascii="Courier New" w:hAnsi="Courier New" w:cs="Courier New"/>
          <w:b/>
          <w:sz w:val="20"/>
        </w:rPr>
        <w:sectPr w:rsidR="00287D33" w:rsidRPr="00604452" w:rsidSect="008F6A6F">
          <w:type w:val="continuous"/>
          <w:pgSz w:w="12240" w:h="15840"/>
          <w:pgMar w:top="1080" w:right="1080" w:bottom="1080" w:left="1080" w:header="720" w:footer="720" w:gutter="0"/>
          <w:pgNumType w:start="1"/>
          <w:cols w:space="720"/>
        </w:sectPr>
      </w:pPr>
    </w:p>
    <w:tbl>
      <w:tblPr>
        <w:tblW w:w="10185" w:type="dxa"/>
        <w:tblInd w:w="-8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10185"/>
      </w:tblGrid>
      <w:tr w:rsidR="00F24BBD" w:rsidRPr="00604452" w14:paraId="0BD82F6F" w14:textId="77777777" w:rsidTr="00287D33">
        <w:tblPrEx>
          <w:tblCellMar>
            <w:top w:w="0" w:type="dxa"/>
            <w:bottom w:w="0" w:type="dxa"/>
          </w:tblCellMar>
        </w:tblPrEx>
        <w:trPr>
          <w:cantSplit/>
        </w:trPr>
        <w:tc>
          <w:tcPr>
            <w:tcW w:w="10185" w:type="dxa"/>
            <w:tcBorders>
              <w:top w:val="single" w:sz="4" w:space="0" w:color="auto"/>
              <w:bottom w:val="single" w:sz="4" w:space="0" w:color="auto"/>
            </w:tcBorders>
          </w:tcPr>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65"/>
            </w:tblGrid>
            <w:tr w:rsidR="00F24BBD" w:rsidRPr="00604452" w14:paraId="36FD8254" w14:textId="77777777" w:rsidTr="00B52B70">
              <w:tblPrEx>
                <w:tblCellMar>
                  <w:top w:w="0" w:type="dxa"/>
                  <w:bottom w:w="0" w:type="dxa"/>
                </w:tblCellMar>
              </w:tblPrEx>
              <w:trPr>
                <w:trHeight w:val="125"/>
              </w:trPr>
              <w:tc>
                <w:tcPr>
                  <w:tcW w:w="10165" w:type="dxa"/>
                  <w:tcBorders>
                    <w:top w:val="single" w:sz="4" w:space="0" w:color="auto"/>
                    <w:left w:val="nil"/>
                    <w:bottom w:val="nil"/>
                    <w:right w:val="single" w:sz="4" w:space="0" w:color="auto"/>
                  </w:tcBorders>
                </w:tcPr>
                <w:p w14:paraId="5832FC14" w14:textId="77777777" w:rsidR="00F24BBD" w:rsidRPr="00604452" w:rsidRDefault="00660C0A" w:rsidP="00B52A6E">
                  <w:pPr>
                    <w:jc w:val="left"/>
                    <w:rPr>
                      <w:sz w:val="20"/>
                    </w:rPr>
                  </w:pPr>
                  <w:r w:rsidRPr="00604452">
                    <w:rPr>
                      <w:rFonts w:ascii="Courier New" w:hAnsi="Courier New" w:cs="Courier New"/>
                      <w:b/>
                      <w:sz w:val="20"/>
                    </w:rPr>
                    <w:lastRenderedPageBreak/>
                    <w:t xml:space="preserve">Other: </w:t>
                  </w:r>
                  <w:r w:rsidR="00B52A6E" w:rsidRPr="00604452">
                    <w:rPr>
                      <w:rFonts w:ascii="Courier New" w:hAnsi="Courier New" w:cs="Courier New"/>
                      <w:b/>
                      <w:sz w:val="20"/>
                    </w:rPr>
                    <w:t xml:space="preserve"> Various different kinds of registries, measure developers, </w:t>
                  </w:r>
                </w:p>
              </w:tc>
            </w:tr>
          </w:tbl>
          <w:p w14:paraId="367D9C0B" w14:textId="77777777" w:rsidR="00F24BBD" w:rsidRPr="00604452" w:rsidRDefault="00F24BBD" w:rsidP="00B52B70">
            <w:pPr>
              <w:jc w:val="left"/>
              <w:rPr>
                <w:sz w:val="20"/>
              </w:rPr>
            </w:pPr>
          </w:p>
        </w:tc>
      </w:tr>
    </w:tbl>
    <w:p w14:paraId="7FA07C34" w14:textId="77777777" w:rsidR="002F541D" w:rsidRPr="00604452" w:rsidRDefault="002F541D" w:rsidP="002F541D">
      <w:pPr>
        <w:pStyle w:val="Heading5-BoldNumbered"/>
        <w:numPr>
          <w:ilvl w:val="1"/>
          <w:numId w:val="3"/>
        </w:numPr>
        <w:spacing w:before="120"/>
      </w:pPr>
      <w:bookmarkStart w:id="13" w:name="Synchro_SDO_Profilers"/>
      <w:bookmarkEnd w:id="13"/>
      <w:r w:rsidRPr="00604452">
        <w:t xml:space="preserve">Synchronization </w:t>
      </w:r>
      <w:r w:rsidR="008E7E01" w:rsidRPr="00604452">
        <w:t>W</w:t>
      </w:r>
      <w:r w:rsidRPr="00604452">
        <w:t xml:space="preserve">ith </w:t>
      </w:r>
      <w:r w:rsidR="008E7E01" w:rsidRPr="00604452">
        <w:t>O</w:t>
      </w:r>
      <w:r w:rsidRPr="00604452">
        <w:t>ther SDOs / Profilers</w:t>
      </w:r>
    </w:p>
    <w:tbl>
      <w:tblPr>
        <w:tblW w:w="10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13"/>
        <w:gridCol w:w="2704"/>
        <w:gridCol w:w="3786"/>
      </w:tblGrid>
      <w:tr w:rsidR="00FA0401" w:rsidRPr="00604452" w14:paraId="3B565097" w14:textId="77777777" w:rsidTr="001F4411">
        <w:tblPrEx>
          <w:tblCellMar>
            <w:top w:w="0" w:type="dxa"/>
            <w:bottom w:w="0" w:type="dxa"/>
          </w:tblCellMar>
        </w:tblPrEx>
        <w:tc>
          <w:tcPr>
            <w:tcW w:w="10203" w:type="dxa"/>
            <w:gridSpan w:val="3"/>
          </w:tcPr>
          <w:p w14:paraId="4AC9D0A6" w14:textId="77777777" w:rsidR="00FA0401" w:rsidRPr="00604452" w:rsidRDefault="00FA0401" w:rsidP="001F4411">
            <w:pPr>
              <w:jc w:val="left"/>
              <w:rPr>
                <w:sz w:val="20"/>
              </w:rPr>
            </w:pPr>
            <w:r w:rsidRPr="00604452">
              <w:rPr>
                <w:sz w:val="20"/>
              </w:rPr>
              <w:t>Check all SDO / Profilers which your project deliverable(s) are associated with.</w:t>
            </w:r>
          </w:p>
        </w:tc>
      </w:tr>
      <w:tr w:rsidR="008F4CF7" w:rsidRPr="00604452" w14:paraId="52C6F382" w14:textId="77777777" w:rsidTr="001F4411">
        <w:tblPrEx>
          <w:tblCellMar>
            <w:top w:w="0" w:type="dxa"/>
            <w:bottom w:w="0" w:type="dxa"/>
          </w:tblCellMar>
        </w:tblPrEx>
        <w:tc>
          <w:tcPr>
            <w:tcW w:w="3713" w:type="dxa"/>
          </w:tcPr>
          <w:p w14:paraId="795E73FD"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ASC X12</w:t>
            </w:r>
          </w:p>
        </w:tc>
        <w:tc>
          <w:tcPr>
            <w:tcW w:w="2704" w:type="dxa"/>
          </w:tcPr>
          <w:p w14:paraId="3794A786"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CHA</w:t>
            </w:r>
          </w:p>
        </w:tc>
        <w:tc>
          <w:tcPr>
            <w:tcW w:w="3786" w:type="dxa"/>
          </w:tcPr>
          <w:p w14:paraId="5CEB87D6"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LOINC</w:t>
            </w:r>
          </w:p>
        </w:tc>
      </w:tr>
      <w:tr w:rsidR="008F4CF7" w:rsidRPr="00604452" w14:paraId="4757134A" w14:textId="77777777" w:rsidTr="001F4411">
        <w:tblPrEx>
          <w:tblCellMar>
            <w:top w:w="0" w:type="dxa"/>
            <w:bottom w:w="0" w:type="dxa"/>
          </w:tblCellMar>
        </w:tblPrEx>
        <w:tc>
          <w:tcPr>
            <w:tcW w:w="3713" w:type="dxa"/>
          </w:tcPr>
          <w:p w14:paraId="3578A91B"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AHIP</w:t>
            </w:r>
          </w:p>
        </w:tc>
        <w:tc>
          <w:tcPr>
            <w:tcW w:w="2704" w:type="dxa"/>
          </w:tcPr>
          <w:p w14:paraId="70FC3358"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DICOM</w:t>
            </w:r>
          </w:p>
        </w:tc>
        <w:tc>
          <w:tcPr>
            <w:tcW w:w="3786" w:type="dxa"/>
          </w:tcPr>
          <w:p w14:paraId="164A9C33"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NCPDP</w:t>
            </w:r>
          </w:p>
        </w:tc>
      </w:tr>
      <w:tr w:rsidR="008F4CF7" w:rsidRPr="00604452" w14:paraId="41C979BC" w14:textId="77777777" w:rsidTr="001F4411">
        <w:tblPrEx>
          <w:tblCellMar>
            <w:top w:w="0" w:type="dxa"/>
            <w:bottom w:w="0" w:type="dxa"/>
          </w:tblCellMar>
        </w:tblPrEx>
        <w:tc>
          <w:tcPr>
            <w:tcW w:w="3713" w:type="dxa"/>
          </w:tcPr>
          <w:p w14:paraId="728BD1A6"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ASTM</w:t>
            </w:r>
          </w:p>
        </w:tc>
        <w:tc>
          <w:tcPr>
            <w:tcW w:w="2704" w:type="dxa"/>
          </w:tcPr>
          <w:p w14:paraId="78F6D05A"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GS1</w:t>
            </w:r>
          </w:p>
        </w:tc>
        <w:tc>
          <w:tcPr>
            <w:tcW w:w="3786" w:type="dxa"/>
          </w:tcPr>
          <w:p w14:paraId="2FA4010F"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NAACCR</w:t>
            </w:r>
          </w:p>
        </w:tc>
      </w:tr>
      <w:tr w:rsidR="008F4CF7" w:rsidRPr="00604452" w14:paraId="738C5A15" w14:textId="77777777" w:rsidTr="001F4411">
        <w:tblPrEx>
          <w:tblCellMar>
            <w:top w:w="0" w:type="dxa"/>
            <w:bottom w:w="0" w:type="dxa"/>
          </w:tblCellMar>
        </w:tblPrEx>
        <w:tc>
          <w:tcPr>
            <w:tcW w:w="3713" w:type="dxa"/>
          </w:tcPr>
          <w:p w14:paraId="6950009A"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BioPharma Association (SAFE)</w:t>
            </w:r>
          </w:p>
        </w:tc>
        <w:tc>
          <w:tcPr>
            <w:tcW w:w="2704" w:type="dxa"/>
          </w:tcPr>
          <w:p w14:paraId="3D3415F2"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IEEE</w:t>
            </w:r>
          </w:p>
        </w:tc>
        <w:tc>
          <w:tcPr>
            <w:tcW w:w="3786" w:type="dxa"/>
          </w:tcPr>
          <w:p w14:paraId="123AC460"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Object Management Group (OMG)</w:t>
            </w:r>
          </w:p>
        </w:tc>
      </w:tr>
      <w:tr w:rsidR="008F4CF7" w:rsidRPr="00604452" w14:paraId="3FF7E3AA" w14:textId="77777777" w:rsidTr="001F4411">
        <w:tblPrEx>
          <w:tblCellMar>
            <w:top w:w="0" w:type="dxa"/>
            <w:bottom w:w="0" w:type="dxa"/>
          </w:tblCellMar>
        </w:tblPrEx>
        <w:tc>
          <w:tcPr>
            <w:tcW w:w="3713" w:type="dxa"/>
          </w:tcPr>
          <w:p w14:paraId="6A68D535"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CEN/TC 251</w:t>
            </w:r>
          </w:p>
        </w:tc>
        <w:tc>
          <w:tcPr>
            <w:tcW w:w="2704" w:type="dxa"/>
          </w:tcPr>
          <w:p w14:paraId="52C83C94"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IHE</w:t>
            </w:r>
          </w:p>
        </w:tc>
        <w:tc>
          <w:tcPr>
            <w:tcW w:w="3786" w:type="dxa"/>
          </w:tcPr>
          <w:p w14:paraId="66C8C9F0"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The Health Story Project</w:t>
            </w:r>
          </w:p>
        </w:tc>
      </w:tr>
      <w:tr w:rsidR="008F4CF7" w:rsidRPr="00604452" w14:paraId="337FF892" w14:textId="77777777" w:rsidTr="001F4411">
        <w:tblPrEx>
          <w:tblCellMar>
            <w:top w:w="0" w:type="dxa"/>
            <w:bottom w:w="0" w:type="dxa"/>
          </w:tblCellMar>
        </w:tblPrEx>
        <w:tc>
          <w:tcPr>
            <w:tcW w:w="3713" w:type="dxa"/>
          </w:tcPr>
          <w:p w14:paraId="23E5C4AE"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CHCF</w:t>
            </w:r>
          </w:p>
        </w:tc>
        <w:tc>
          <w:tcPr>
            <w:tcW w:w="2704" w:type="dxa"/>
          </w:tcPr>
          <w:p w14:paraId="40B70B79"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IHTSDO</w:t>
            </w:r>
          </w:p>
        </w:tc>
        <w:tc>
          <w:tcPr>
            <w:tcW w:w="3786" w:type="dxa"/>
          </w:tcPr>
          <w:p w14:paraId="493FE6A4"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WEDI</w:t>
            </w:r>
          </w:p>
        </w:tc>
      </w:tr>
      <w:tr w:rsidR="008F4CF7" w:rsidRPr="00604452" w14:paraId="58F8A608" w14:textId="77777777" w:rsidTr="001F4411">
        <w:tblPrEx>
          <w:tblCellMar>
            <w:top w:w="0" w:type="dxa"/>
            <w:bottom w:w="0" w:type="dxa"/>
          </w:tblCellMar>
        </w:tblPrEx>
        <w:tc>
          <w:tcPr>
            <w:tcW w:w="3713" w:type="dxa"/>
          </w:tcPr>
          <w:p w14:paraId="4F6FCE75"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CLSI</w:t>
            </w:r>
          </w:p>
        </w:tc>
        <w:tc>
          <w:tcPr>
            <w:tcW w:w="2704" w:type="dxa"/>
          </w:tcPr>
          <w:p w14:paraId="0F503B0B"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ISO</w:t>
            </w:r>
          </w:p>
        </w:tc>
        <w:tc>
          <w:tcPr>
            <w:tcW w:w="3786" w:type="dxa"/>
          </w:tcPr>
          <w:p w14:paraId="13F5D4FD"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Other (specify below)</w:t>
            </w:r>
          </w:p>
        </w:tc>
      </w:tr>
    </w:tbl>
    <w:p w14:paraId="56065C9E" w14:textId="77777777" w:rsidR="00287D33" w:rsidRPr="00604452" w:rsidRDefault="00287D33" w:rsidP="00FA0401">
      <w:pPr>
        <w:jc w:val="left"/>
        <w:rPr>
          <w:rFonts w:ascii="Courier New" w:hAnsi="Courier New" w:cs="Courier New"/>
          <w:b/>
          <w:sz w:val="20"/>
        </w:rPr>
        <w:sectPr w:rsidR="00287D33" w:rsidRPr="00604452" w:rsidSect="008F6A6F">
          <w:type w:val="continuous"/>
          <w:pgSz w:w="12240" w:h="15840"/>
          <w:pgMar w:top="1080" w:right="1080" w:bottom="1080" w:left="1080" w:header="720" w:footer="720" w:gutter="0"/>
          <w:pgNumType w:start="1"/>
          <w:cols w:space="720"/>
        </w:sectPr>
      </w:pPr>
    </w:p>
    <w:tbl>
      <w:tblPr>
        <w:tblW w:w="10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03"/>
      </w:tblGrid>
      <w:tr w:rsidR="00A400F9" w:rsidRPr="00604452" w14:paraId="4632271B" w14:textId="77777777" w:rsidTr="00544C46">
        <w:tblPrEx>
          <w:tblCellMar>
            <w:top w:w="0" w:type="dxa"/>
            <w:bottom w:w="0" w:type="dxa"/>
          </w:tblCellMar>
        </w:tblPrEx>
        <w:trPr>
          <w:trHeight w:val="71"/>
        </w:trPr>
        <w:tc>
          <w:tcPr>
            <w:tcW w:w="10203" w:type="dxa"/>
          </w:tcPr>
          <w:p w14:paraId="4D1BFFD3" w14:textId="77777777" w:rsidR="00A400F9" w:rsidRPr="00604452" w:rsidRDefault="00753CD3" w:rsidP="00FA0401">
            <w:pPr>
              <w:jc w:val="left"/>
              <w:rPr>
                <w:sz w:val="20"/>
              </w:rPr>
            </w:pPr>
            <w:r w:rsidRPr="00604452">
              <w:rPr>
                <w:rFonts w:ascii="Courier New" w:hAnsi="Courier New" w:cs="Courier New"/>
                <w:b/>
                <w:sz w:val="20"/>
              </w:rPr>
              <w:lastRenderedPageBreak/>
              <w:t>Not applicable.  This work will not directly involve other SDOs at this time.</w:t>
            </w:r>
          </w:p>
        </w:tc>
      </w:tr>
    </w:tbl>
    <w:p w14:paraId="0D130E67" w14:textId="77777777" w:rsidR="00FA0401" w:rsidRPr="00604452" w:rsidRDefault="00FA0401" w:rsidP="00BD78CE">
      <w:pPr>
        <w:jc w:val="left"/>
        <w:rPr>
          <w:i/>
          <w:color w:val="008000"/>
          <w:sz w:val="2"/>
          <w:szCs w:val="2"/>
        </w:rPr>
      </w:pPr>
    </w:p>
    <w:p w14:paraId="2F1C45DC" w14:textId="77777777" w:rsidR="0095633A" w:rsidRPr="00604452" w:rsidRDefault="0095633A" w:rsidP="0095633A">
      <w:pPr>
        <w:pStyle w:val="Heading5-BoldNumbered"/>
        <w:numPr>
          <w:ilvl w:val="0"/>
          <w:numId w:val="3"/>
        </w:numPr>
      </w:pPr>
      <w:bookmarkStart w:id="14" w:name="Realm"/>
      <w:bookmarkEnd w:id="14"/>
      <w:r w:rsidRPr="00604452">
        <w:t>Realm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8370"/>
      </w:tblGrid>
      <w:tr w:rsidR="00B22F70" w:rsidRPr="00604452" w14:paraId="6BCD8167" w14:textId="77777777" w:rsidTr="00B22F70">
        <w:tblPrEx>
          <w:tblCellMar>
            <w:top w:w="0" w:type="dxa"/>
            <w:bottom w:w="0" w:type="dxa"/>
          </w:tblCellMar>
        </w:tblPrEx>
        <w:tc>
          <w:tcPr>
            <w:tcW w:w="1818" w:type="dxa"/>
            <w:vAlign w:val="bottom"/>
          </w:tcPr>
          <w:tbl>
            <w:tblPr>
              <w:tblW w:w="4950" w:type="dxa"/>
              <w:tblLayout w:type="fixed"/>
              <w:tblCellMar>
                <w:left w:w="0" w:type="dxa"/>
                <w:right w:w="0" w:type="dxa"/>
              </w:tblCellMar>
              <w:tblLook w:val="01E0" w:firstRow="1" w:lastRow="1" w:firstColumn="1" w:lastColumn="1" w:noHBand="0" w:noVBand="0"/>
            </w:tblPr>
            <w:tblGrid>
              <w:gridCol w:w="436"/>
              <w:gridCol w:w="4514"/>
            </w:tblGrid>
            <w:tr w:rsidR="00B22F70" w:rsidRPr="00604452" w14:paraId="297E7327" w14:textId="77777777" w:rsidTr="00B836DB">
              <w:tc>
                <w:tcPr>
                  <w:tcW w:w="436" w:type="dxa"/>
                </w:tcPr>
                <w:p w14:paraId="6AB0C47D" w14:textId="77777777" w:rsidR="00B22F70" w:rsidRPr="00604452" w:rsidRDefault="00F21D88" w:rsidP="00B836DB">
                  <w:pPr>
                    <w:jc w:val="center"/>
                    <w:rPr>
                      <w:color w:val="000000"/>
                      <w:sz w:val="16"/>
                      <w:szCs w:val="16"/>
                    </w:rPr>
                  </w:pPr>
                  <w:r w:rsidRPr="00604452">
                    <w:rPr>
                      <w:sz w:val="16"/>
                      <w:szCs w:val="16"/>
                    </w:rPr>
                    <w:fldChar w:fldCharType="begin">
                      <w:ffData>
                        <w:name w:val=""/>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514" w:type="dxa"/>
                </w:tcPr>
                <w:p w14:paraId="1A6ED8C3" w14:textId="77777777" w:rsidR="00B22F70" w:rsidRPr="00604452" w:rsidRDefault="00B22F70" w:rsidP="00B836DB">
                  <w:pPr>
                    <w:jc w:val="left"/>
                    <w:rPr>
                      <w:color w:val="000000"/>
                      <w:sz w:val="16"/>
                      <w:szCs w:val="16"/>
                    </w:rPr>
                  </w:pPr>
                  <w:r w:rsidRPr="00604452">
                    <w:rPr>
                      <w:color w:val="000000"/>
                      <w:sz w:val="16"/>
                      <w:szCs w:val="16"/>
                    </w:rPr>
                    <w:t>Universal</w:t>
                  </w:r>
                </w:p>
              </w:tc>
            </w:tr>
          </w:tbl>
          <w:p w14:paraId="73146F7D" w14:textId="77777777" w:rsidR="00B22F70" w:rsidRPr="00604452" w:rsidRDefault="00B22F70" w:rsidP="00B836DB">
            <w:pPr>
              <w:jc w:val="center"/>
              <w:rPr>
                <w:sz w:val="16"/>
                <w:szCs w:val="16"/>
              </w:rPr>
            </w:pPr>
          </w:p>
        </w:tc>
        <w:tc>
          <w:tcPr>
            <w:tcW w:w="8370" w:type="dxa"/>
            <w:vAlign w:val="bottom"/>
          </w:tcPr>
          <w:p w14:paraId="720603D2" w14:textId="77777777" w:rsidR="00B22F70" w:rsidRPr="00604452" w:rsidRDefault="00F21D88" w:rsidP="00B836DB">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B22F70" w:rsidRPr="00604452">
              <w:rPr>
                <w:sz w:val="16"/>
                <w:szCs w:val="16"/>
              </w:rPr>
              <w:t xml:space="preserve">    </w:t>
            </w:r>
            <w:r w:rsidR="00B22F70" w:rsidRPr="00604452">
              <w:rPr>
                <w:color w:val="000000"/>
                <w:sz w:val="16"/>
                <w:szCs w:val="16"/>
              </w:rPr>
              <w:t>Realm Specific</w:t>
            </w:r>
          </w:p>
        </w:tc>
      </w:tr>
      <w:tr w:rsidR="00B22F70" w:rsidRPr="00604452" w14:paraId="3863DCB4" w14:textId="77777777" w:rsidTr="00B22F70">
        <w:tblPrEx>
          <w:tblCellMar>
            <w:top w:w="0" w:type="dxa"/>
            <w:bottom w:w="0" w:type="dxa"/>
          </w:tblCellMar>
        </w:tblPrEx>
        <w:tc>
          <w:tcPr>
            <w:tcW w:w="1818" w:type="dxa"/>
            <w:vAlign w:val="bottom"/>
          </w:tcPr>
          <w:p w14:paraId="45EA3ED5" w14:textId="77777777" w:rsidR="00B22F70" w:rsidRPr="00604452" w:rsidRDefault="00B22F70" w:rsidP="005A61DE">
            <w:pPr>
              <w:jc w:val="center"/>
              <w:rPr>
                <w:sz w:val="16"/>
                <w:szCs w:val="16"/>
              </w:rPr>
            </w:pPr>
          </w:p>
        </w:tc>
        <w:tc>
          <w:tcPr>
            <w:tcW w:w="8370" w:type="dxa"/>
            <w:vAlign w:val="bottom"/>
          </w:tcPr>
          <w:p w14:paraId="4679594E" w14:textId="77777777" w:rsidR="00B22F70" w:rsidRPr="00604452" w:rsidRDefault="00B22F70" w:rsidP="005A61DE">
            <w:pPr>
              <w:jc w:val="left"/>
              <w:rPr>
                <w:sz w:val="16"/>
                <w:szCs w:val="16"/>
                <w:lang w:val="en-US"/>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00B836DB" w:rsidRPr="00604452">
              <w:rPr>
                <w:sz w:val="16"/>
                <w:szCs w:val="16"/>
              </w:rPr>
            </w:r>
            <w:r w:rsidRPr="00604452">
              <w:rPr>
                <w:sz w:val="16"/>
                <w:szCs w:val="16"/>
              </w:rPr>
              <w:fldChar w:fldCharType="end"/>
            </w:r>
            <w:r w:rsidRPr="00604452">
              <w:rPr>
                <w:sz w:val="16"/>
                <w:szCs w:val="16"/>
              </w:rPr>
              <w:t xml:space="preserve">    </w:t>
            </w:r>
            <w:r w:rsidRPr="00604452">
              <w:rPr>
                <w:color w:val="000000"/>
                <w:sz w:val="16"/>
                <w:szCs w:val="16"/>
              </w:rPr>
              <w:t>Check here if this standard balloted or was previously approved as realm specific standard</w:t>
            </w:r>
          </w:p>
        </w:tc>
      </w:tr>
    </w:tbl>
    <w:p w14:paraId="6A16B749" w14:textId="77777777" w:rsidR="00B22F70" w:rsidRPr="00604452" w:rsidRDefault="00B22F70" w:rsidP="005A61DE">
      <w:pPr>
        <w:jc w:val="center"/>
        <w:rPr>
          <w:color w:val="000000"/>
          <w:sz w:val="16"/>
          <w:szCs w:val="16"/>
        </w:rPr>
        <w:sectPr w:rsidR="00B22F70" w:rsidRPr="00604452" w:rsidSect="008F6A6F">
          <w:type w:val="continuous"/>
          <w:pgSz w:w="12240" w:h="15840"/>
          <w:pgMar w:top="1080" w:right="1080" w:bottom="1080" w:left="1080" w:header="720" w:footer="720" w:gutter="0"/>
          <w:pgNumType w:start="1"/>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8370"/>
      </w:tblGrid>
      <w:tr w:rsidR="009128F2" w:rsidRPr="00604452" w14:paraId="6A7B14A2" w14:textId="77777777" w:rsidTr="0054012B">
        <w:tblPrEx>
          <w:tblCellMar>
            <w:top w:w="0" w:type="dxa"/>
            <w:bottom w:w="0" w:type="dxa"/>
          </w:tblCellMar>
        </w:tblPrEx>
        <w:tc>
          <w:tcPr>
            <w:tcW w:w="1818" w:type="dxa"/>
            <w:vAlign w:val="bottom"/>
          </w:tcPr>
          <w:tbl>
            <w:tblPr>
              <w:tblW w:w="4950" w:type="dxa"/>
              <w:tblLayout w:type="fixed"/>
              <w:tblCellMar>
                <w:left w:w="0" w:type="dxa"/>
                <w:right w:w="0" w:type="dxa"/>
              </w:tblCellMar>
              <w:tblLook w:val="01E0" w:firstRow="1" w:lastRow="1" w:firstColumn="1" w:lastColumn="1" w:noHBand="0" w:noVBand="0"/>
            </w:tblPr>
            <w:tblGrid>
              <w:gridCol w:w="436"/>
              <w:gridCol w:w="4514"/>
            </w:tblGrid>
            <w:tr w:rsidR="009128F2" w:rsidRPr="00604452" w14:paraId="320CDA43" w14:textId="77777777" w:rsidTr="0054012B">
              <w:tc>
                <w:tcPr>
                  <w:tcW w:w="436" w:type="dxa"/>
                </w:tcPr>
                <w:p w14:paraId="048259D1" w14:textId="77777777" w:rsidR="009128F2" w:rsidRPr="00604452" w:rsidRDefault="009128F2" w:rsidP="009128F2">
                  <w:pPr>
                    <w:jc w:val="center"/>
                    <w:rPr>
                      <w:color w:val="000000"/>
                      <w:sz w:val="16"/>
                      <w:szCs w:val="16"/>
                    </w:rPr>
                  </w:pPr>
                </w:p>
              </w:tc>
              <w:tc>
                <w:tcPr>
                  <w:tcW w:w="4514" w:type="dxa"/>
                </w:tcPr>
                <w:p w14:paraId="17BC68CA" w14:textId="77777777" w:rsidR="009128F2" w:rsidRPr="00604452" w:rsidRDefault="009128F2" w:rsidP="009128F2">
                  <w:pPr>
                    <w:jc w:val="left"/>
                    <w:rPr>
                      <w:color w:val="000000"/>
                      <w:sz w:val="16"/>
                      <w:szCs w:val="16"/>
                    </w:rPr>
                  </w:pPr>
                </w:p>
              </w:tc>
            </w:tr>
          </w:tbl>
          <w:p w14:paraId="321DFDC1" w14:textId="77777777" w:rsidR="009128F2" w:rsidRPr="00604452" w:rsidRDefault="009128F2" w:rsidP="0054012B">
            <w:pPr>
              <w:jc w:val="center"/>
              <w:rPr>
                <w:sz w:val="16"/>
                <w:szCs w:val="16"/>
              </w:rPr>
            </w:pPr>
          </w:p>
        </w:tc>
        <w:tc>
          <w:tcPr>
            <w:tcW w:w="8370" w:type="dxa"/>
            <w:vAlign w:val="bottom"/>
          </w:tcPr>
          <w:p w14:paraId="439C9E8B" w14:textId="77777777" w:rsidR="009128F2" w:rsidRPr="00604452" w:rsidRDefault="00F21D88" w:rsidP="0054012B">
            <w:pPr>
              <w:jc w:val="left"/>
              <w:rPr>
                <w:sz w:val="16"/>
                <w:szCs w:val="16"/>
              </w:rPr>
            </w:pPr>
            <w:r w:rsidRPr="00604452">
              <w:rPr>
                <w:rFonts w:ascii="Courier New" w:hAnsi="Courier New" w:cs="Courier New"/>
                <w:b/>
                <w:sz w:val="20"/>
              </w:rPr>
              <w:t>US</w:t>
            </w:r>
          </w:p>
        </w:tc>
      </w:tr>
    </w:tbl>
    <w:p w14:paraId="0ED37866" w14:textId="77777777" w:rsidR="001D6486" w:rsidRPr="00604452" w:rsidRDefault="00650B6A" w:rsidP="0095633A">
      <w:pPr>
        <w:pStyle w:val="Heading5-BoldNumbered"/>
        <w:keepNext/>
        <w:numPr>
          <w:ilvl w:val="0"/>
          <w:numId w:val="3"/>
        </w:numPr>
      </w:pPr>
      <w:bookmarkStart w:id="15" w:name="Roadmap_Reference"/>
      <w:bookmarkEnd w:id="15"/>
      <w:r w:rsidRPr="00604452">
        <w:t xml:space="preserve">Strategic Initiative </w:t>
      </w:r>
      <w:r w:rsidR="001D6486" w:rsidRPr="00604452">
        <w:t>Reference</w:t>
      </w:r>
      <w:r w:rsidR="000008F7" w:rsidRPr="00604452">
        <w:t xml:space="preserve"> – For </w:t>
      </w:r>
      <w:r w:rsidR="008F4CF7" w:rsidRPr="00604452">
        <w:t xml:space="preserve">PMO/TSC </w:t>
      </w:r>
      <w:r w:rsidR="000008F7" w:rsidRPr="00604452">
        <w:t>Use Only</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88"/>
      </w:tblGrid>
      <w:tr w:rsidR="001F35E2" w:rsidRPr="00604452" w14:paraId="27FB9598" w14:textId="77777777" w:rsidTr="00B563D4">
        <w:trPr>
          <w:trHeight w:val="287"/>
        </w:trPr>
        <w:tc>
          <w:tcPr>
            <w:tcW w:w="10188" w:type="dxa"/>
          </w:tcPr>
          <w:p w14:paraId="61BEA9F5" w14:textId="77777777" w:rsidR="008F4CF7" w:rsidRPr="00604452" w:rsidRDefault="008F4CF7" w:rsidP="008F4CF7">
            <w:pPr>
              <w:jc w:val="left"/>
              <w:rPr>
                <w:sz w:val="20"/>
              </w:rPr>
            </w:pPr>
            <w:r w:rsidRPr="00604452">
              <w:rPr>
                <w:sz w:val="20"/>
              </w:rPr>
              <w:t>This section used only for Strategic Initiative Projects.</w:t>
            </w:r>
          </w:p>
          <w:tbl>
            <w:tblPr>
              <w:tblW w:w="10170" w:type="dxa"/>
              <w:tblLayout w:type="fixed"/>
              <w:tblCellMar>
                <w:left w:w="0" w:type="dxa"/>
                <w:right w:w="0" w:type="dxa"/>
              </w:tblCellMar>
              <w:tblLook w:val="01E0" w:firstRow="1" w:lastRow="1" w:firstColumn="1" w:lastColumn="1" w:noHBand="0" w:noVBand="0"/>
            </w:tblPr>
            <w:tblGrid>
              <w:gridCol w:w="436"/>
              <w:gridCol w:w="9734"/>
            </w:tblGrid>
            <w:tr w:rsidR="001F35E2" w:rsidRPr="00604452" w14:paraId="1E49FC40" w14:textId="77777777" w:rsidTr="00B563D4">
              <w:tc>
                <w:tcPr>
                  <w:tcW w:w="436" w:type="dxa"/>
                </w:tcPr>
                <w:p w14:paraId="6A8B1217" w14:textId="77777777" w:rsidR="001F35E2" w:rsidRPr="00604452" w:rsidRDefault="005E58F6" w:rsidP="00B563D4">
                  <w:pPr>
                    <w:jc w:val="center"/>
                    <w:rPr>
                      <w:sz w:val="20"/>
                    </w:rPr>
                  </w:pPr>
                  <w:r w:rsidRPr="00604452">
                    <w:rPr>
                      <w:sz w:val="16"/>
                      <w:szCs w:val="16"/>
                    </w:rPr>
                    <w:fldChar w:fldCharType="begin">
                      <w:ffData>
                        <w:name w:val="StdCreateNew"/>
                        <w:enabled/>
                        <w:calcOnExit w:val="0"/>
                        <w:checkBox>
                          <w:sizeAuto/>
                          <w:default w:val="0"/>
                          <w:checked w:val="0"/>
                        </w:checkBox>
                      </w:ffData>
                    </w:fldChar>
                  </w:r>
                  <w:r w:rsidRPr="00604452">
                    <w:rPr>
                      <w:sz w:val="16"/>
                      <w:szCs w:val="16"/>
                    </w:rPr>
                    <w:instrText xml:space="preserve"> FORMCHECKBOX </w:instrText>
                  </w:r>
                  <w:r w:rsidR="00FD1D28" w:rsidRPr="00604452">
                    <w:rPr>
                      <w:sz w:val="16"/>
                      <w:szCs w:val="16"/>
                    </w:rPr>
                  </w:r>
                  <w:r w:rsidRPr="00604452">
                    <w:rPr>
                      <w:sz w:val="16"/>
                      <w:szCs w:val="16"/>
                    </w:rPr>
                    <w:fldChar w:fldCharType="end"/>
                  </w:r>
                </w:p>
              </w:tc>
              <w:tc>
                <w:tcPr>
                  <w:tcW w:w="9734" w:type="dxa"/>
                </w:tcPr>
                <w:p w14:paraId="7441E062" w14:textId="77777777" w:rsidR="001F35E2" w:rsidRPr="00604452" w:rsidRDefault="00DD4AE9" w:rsidP="00DD4AE9">
                  <w:pPr>
                    <w:numPr>
                      <w:ilvl w:val="0"/>
                      <w:numId w:val="11"/>
                    </w:numPr>
                    <w:jc w:val="left"/>
                    <w:rPr>
                      <w:sz w:val="16"/>
                      <w:szCs w:val="16"/>
                    </w:rPr>
                  </w:pPr>
                  <w:r w:rsidRPr="00604452">
                    <w:rPr>
                      <w:sz w:val="16"/>
                      <w:szCs w:val="16"/>
                    </w:rPr>
                    <w:t>HL7 Recognition</w:t>
                  </w:r>
                </w:p>
              </w:tc>
            </w:tr>
            <w:tr w:rsidR="00F4589E" w:rsidRPr="00604452" w14:paraId="7881897B" w14:textId="77777777" w:rsidTr="00B563D4">
              <w:tc>
                <w:tcPr>
                  <w:tcW w:w="436" w:type="dxa"/>
                </w:tcPr>
                <w:p w14:paraId="175EE56A" w14:textId="77777777" w:rsidR="00F4589E" w:rsidRPr="00604452" w:rsidRDefault="005E58F6" w:rsidP="00B563D4">
                  <w:pPr>
                    <w:jc w:val="center"/>
                    <w:rPr>
                      <w:sz w:val="20"/>
                    </w:rPr>
                  </w:pPr>
                  <w:r w:rsidRPr="00604452">
                    <w:rPr>
                      <w:sz w:val="16"/>
                      <w:szCs w:val="16"/>
                    </w:rPr>
                    <w:fldChar w:fldCharType="begin">
                      <w:ffData>
                        <w:name w:val="StdCreateNew"/>
                        <w:enabled/>
                        <w:calcOnExit w:val="0"/>
                        <w:checkBox>
                          <w:sizeAuto/>
                          <w:default w:val="0"/>
                          <w:checked w:val="0"/>
                        </w:checkBox>
                      </w:ffData>
                    </w:fldChar>
                  </w:r>
                  <w:r w:rsidRPr="00604452">
                    <w:rPr>
                      <w:sz w:val="16"/>
                      <w:szCs w:val="16"/>
                    </w:rPr>
                    <w:instrText xml:space="preserve"> FORMCHECKBOX </w:instrText>
                  </w:r>
                  <w:r w:rsidR="00B836DB" w:rsidRPr="00604452">
                    <w:rPr>
                      <w:sz w:val="16"/>
                      <w:szCs w:val="16"/>
                    </w:rPr>
                  </w:r>
                  <w:r w:rsidRPr="00604452">
                    <w:rPr>
                      <w:sz w:val="16"/>
                      <w:szCs w:val="16"/>
                    </w:rPr>
                    <w:fldChar w:fldCharType="end"/>
                  </w:r>
                </w:p>
              </w:tc>
              <w:tc>
                <w:tcPr>
                  <w:tcW w:w="9734" w:type="dxa"/>
                </w:tcPr>
                <w:p w14:paraId="2E93D5E5" w14:textId="77777777" w:rsidR="00F4589E" w:rsidRPr="00604452" w:rsidRDefault="00DD4AE9" w:rsidP="00DD4AE9">
                  <w:pPr>
                    <w:numPr>
                      <w:ilvl w:val="0"/>
                      <w:numId w:val="11"/>
                    </w:numPr>
                    <w:jc w:val="left"/>
                    <w:rPr>
                      <w:sz w:val="16"/>
                      <w:szCs w:val="16"/>
                    </w:rPr>
                  </w:pPr>
                  <w:r w:rsidRPr="00604452">
                    <w:rPr>
                      <w:sz w:val="16"/>
                      <w:szCs w:val="16"/>
                    </w:rPr>
                    <w:t>HL7 Internal Processes</w:t>
                  </w:r>
                </w:p>
              </w:tc>
            </w:tr>
            <w:tr w:rsidR="00F4589E" w:rsidRPr="00604452" w14:paraId="409090DD" w14:textId="77777777" w:rsidTr="00B563D4">
              <w:tc>
                <w:tcPr>
                  <w:tcW w:w="436" w:type="dxa"/>
                </w:tcPr>
                <w:p w14:paraId="1C8424FA" w14:textId="77777777" w:rsidR="00F4589E" w:rsidRPr="00604452" w:rsidRDefault="005E58F6" w:rsidP="00B563D4">
                  <w:pPr>
                    <w:jc w:val="center"/>
                    <w:rPr>
                      <w:sz w:val="20"/>
                    </w:rPr>
                  </w:pPr>
                  <w:r w:rsidRPr="00604452">
                    <w:rPr>
                      <w:sz w:val="16"/>
                      <w:szCs w:val="16"/>
                    </w:rPr>
                    <w:fldChar w:fldCharType="begin">
                      <w:ffData>
                        <w:name w:val="StdCreateNew"/>
                        <w:enabled/>
                        <w:calcOnExit w:val="0"/>
                        <w:checkBox>
                          <w:sizeAuto/>
                          <w:default w:val="0"/>
                          <w:checked w:val="0"/>
                        </w:checkBox>
                      </w:ffData>
                    </w:fldChar>
                  </w:r>
                  <w:r w:rsidRPr="00604452">
                    <w:rPr>
                      <w:sz w:val="16"/>
                      <w:szCs w:val="16"/>
                    </w:rPr>
                    <w:instrText xml:space="preserve"> FORMCHECKBOX </w:instrText>
                  </w:r>
                  <w:r w:rsidR="00B836DB" w:rsidRPr="00604452">
                    <w:rPr>
                      <w:sz w:val="16"/>
                      <w:szCs w:val="16"/>
                    </w:rPr>
                  </w:r>
                  <w:r w:rsidRPr="00604452">
                    <w:rPr>
                      <w:sz w:val="16"/>
                      <w:szCs w:val="16"/>
                    </w:rPr>
                    <w:fldChar w:fldCharType="end"/>
                  </w:r>
                </w:p>
              </w:tc>
              <w:tc>
                <w:tcPr>
                  <w:tcW w:w="9734" w:type="dxa"/>
                </w:tcPr>
                <w:p w14:paraId="148B56E0" w14:textId="77777777" w:rsidR="00F4589E" w:rsidRPr="00604452" w:rsidRDefault="00DD4AE9" w:rsidP="00DD4AE9">
                  <w:pPr>
                    <w:numPr>
                      <w:ilvl w:val="0"/>
                      <w:numId w:val="11"/>
                    </w:numPr>
                    <w:jc w:val="left"/>
                    <w:rPr>
                      <w:sz w:val="16"/>
                      <w:szCs w:val="16"/>
                    </w:rPr>
                  </w:pPr>
                  <w:r w:rsidRPr="00604452">
                    <w:rPr>
                      <w:sz w:val="16"/>
                      <w:szCs w:val="16"/>
                    </w:rPr>
                    <w:t>HL7 Implementation</w:t>
                  </w:r>
                </w:p>
              </w:tc>
            </w:tr>
          </w:tbl>
          <w:p w14:paraId="05123EB0" w14:textId="77777777" w:rsidR="001F35E2" w:rsidRPr="00604452" w:rsidRDefault="001F35E2" w:rsidP="00F4589E">
            <w:pPr>
              <w:jc w:val="left"/>
              <w:rPr>
                <w:b/>
                <w:sz w:val="20"/>
              </w:rPr>
            </w:pPr>
          </w:p>
        </w:tc>
      </w:tr>
    </w:tbl>
    <w:p w14:paraId="79A6AFC6" w14:textId="77777777" w:rsidR="00717F50" w:rsidRPr="00604452" w:rsidRDefault="00717F50" w:rsidP="00A51C69">
      <w:pPr>
        <w:pStyle w:val="Heading2"/>
        <w:sectPr w:rsidR="00717F50" w:rsidRPr="00604452" w:rsidSect="008F6A6F">
          <w:type w:val="continuous"/>
          <w:pgSz w:w="12240" w:h="15840"/>
          <w:pgMar w:top="1080" w:right="1080" w:bottom="1080" w:left="1080" w:header="720" w:footer="720" w:gutter="0"/>
          <w:pgNumType w:start="1"/>
          <w:cols w:space="720"/>
        </w:sectPr>
      </w:pPr>
    </w:p>
    <w:p w14:paraId="0AB22AAE" w14:textId="77777777" w:rsidR="0082493D" w:rsidRPr="00604452" w:rsidRDefault="0082493D" w:rsidP="00A51C69">
      <w:pPr>
        <w:pStyle w:val="Heading2"/>
        <w:rPr>
          <w:ins w:id="16" w:author="Christopher Millet" w:date="2014-05-06T15:50:00Z"/>
        </w:rPr>
      </w:pPr>
      <w:bookmarkStart w:id="17" w:name="_GoBack"/>
      <w:ins w:id="18" w:author="Christopher Millet" w:date="2014-05-06T15:50:00Z">
        <w:r w:rsidRPr="00604452">
          <w:lastRenderedPageBreak/>
          <w:br w:type="page"/>
        </w:r>
        <w:bookmarkStart w:id="19" w:name="Appendix_A"/>
        <w:bookmarkEnd w:id="19"/>
        <w:r w:rsidRPr="00604452">
          <w:lastRenderedPageBreak/>
          <w:t xml:space="preserve">Appendix A - Instructions (Delete prior to submitting the completed scope statement)  </w:t>
        </w:r>
      </w:ins>
    </w:p>
    <w:p w14:paraId="701C107A" w14:textId="77777777" w:rsidR="0082493D" w:rsidRPr="00604452" w:rsidRDefault="0082493D" w:rsidP="0082493D">
      <w:pPr>
        <w:shd w:val="clear" w:color="auto" w:fill="E6E6E6"/>
        <w:jc w:val="left"/>
        <w:rPr>
          <w:ins w:id="20" w:author="Christopher Millet" w:date="2014-05-06T15:50:00Z"/>
          <w:color w:val="008000"/>
          <w:sz w:val="28"/>
        </w:rPr>
      </w:pPr>
      <w:ins w:id="21" w:author="Christopher Millet" w:date="2014-05-06T15:50:00Z">
        <w:r w:rsidRPr="00604452">
          <w:rPr>
            <w:color w:val="008000"/>
            <w:sz w:val="16"/>
          </w:rPr>
          <w:fldChar w:fldCharType="begin"/>
        </w:r>
        <w:r w:rsidRPr="00604452">
          <w:rPr>
            <w:color w:val="008000"/>
            <w:sz w:val="16"/>
          </w:rPr>
          <w:instrText xml:space="preserve"> HYPERLINK  \l "Project_Name" </w:instrText>
        </w:r>
        <w:r w:rsidRPr="00604452">
          <w:rPr>
            <w:color w:val="008000"/>
            <w:sz w:val="16"/>
          </w:rPr>
        </w:r>
        <w:r w:rsidRPr="00604452">
          <w:rPr>
            <w:color w:val="008000"/>
            <w:sz w:val="16"/>
          </w:rPr>
          <w:fldChar w:fldCharType="separate"/>
        </w:r>
        <w:r w:rsidRPr="00604452">
          <w:rPr>
            <w:rStyle w:val="Hyperlink"/>
            <w:sz w:val="16"/>
          </w:rPr>
          <w:t>Cli</w:t>
        </w:r>
        <w:r w:rsidRPr="00604452">
          <w:rPr>
            <w:rStyle w:val="Hyperlink"/>
            <w:sz w:val="16"/>
          </w:rPr>
          <w:t>c</w:t>
        </w:r>
        <w:r w:rsidRPr="00604452">
          <w:rPr>
            <w:rStyle w:val="Hyperlink"/>
            <w:sz w:val="16"/>
          </w:rPr>
          <w:t>k</w:t>
        </w:r>
        <w:r w:rsidRPr="00604452">
          <w:rPr>
            <w:rStyle w:val="Hyperlink"/>
            <w:sz w:val="16"/>
          </w:rPr>
          <w:t xml:space="preserve"> </w:t>
        </w:r>
        <w:r w:rsidRPr="00604452">
          <w:rPr>
            <w:rStyle w:val="Hyperlink"/>
            <w:sz w:val="16"/>
          </w:rPr>
          <w:t>h</w:t>
        </w:r>
        <w:r w:rsidRPr="00604452">
          <w:rPr>
            <w:rStyle w:val="Hyperlink"/>
            <w:sz w:val="16"/>
          </w:rPr>
          <w:t>ere</w:t>
        </w:r>
        <w:r w:rsidRPr="00604452">
          <w:rPr>
            <w:color w:val="008000"/>
            <w:sz w:val="16"/>
          </w:rPr>
          <w:fldChar w:fldCharType="end"/>
        </w:r>
        <w:r w:rsidRPr="00604452">
          <w:rPr>
            <w:color w:val="008000"/>
            <w:sz w:val="16"/>
          </w:rPr>
          <w:t xml:space="preserve"> to return to this section in the template above.</w:t>
        </w:r>
      </w:ins>
    </w:p>
    <w:p w14:paraId="7FB10C28" w14:textId="77777777" w:rsidR="0082493D" w:rsidRPr="00604452" w:rsidRDefault="0082493D" w:rsidP="0082493D">
      <w:pPr>
        <w:pStyle w:val="BodyTextIndent"/>
        <w:shd w:val="clear" w:color="auto" w:fill="E6E6E6"/>
        <w:ind w:left="0"/>
        <w:rPr>
          <w:ins w:id="22" w:author="Christopher Millet" w:date="2014-05-06T15:50:00Z"/>
          <w:color w:val="auto"/>
          <w:sz w:val="16"/>
          <w:szCs w:val="16"/>
        </w:rPr>
      </w:pPr>
    </w:p>
    <w:p w14:paraId="462C53D7" w14:textId="77777777" w:rsidR="0082493D" w:rsidRPr="00604452" w:rsidRDefault="0082493D" w:rsidP="0082493D">
      <w:pPr>
        <w:shd w:val="clear" w:color="auto" w:fill="E6E6E6"/>
        <w:rPr>
          <w:ins w:id="23" w:author="Christopher Millet" w:date="2014-05-06T15:50:00Z"/>
          <w:sz w:val="28"/>
        </w:rPr>
      </w:pPr>
      <w:bookmarkStart w:id="24" w:name="_Toc509641235"/>
      <w:ins w:id="25" w:author="Christopher Millet" w:date="2014-05-06T15:50:00Z">
        <w:r w:rsidRPr="00604452">
          <w:rPr>
            <w:sz w:val="28"/>
          </w:rPr>
          <w:t>Project Scope Statement Purpose:</w:t>
        </w:r>
      </w:ins>
    </w:p>
    <w:p w14:paraId="2D993BF1" w14:textId="77777777" w:rsidR="0082493D" w:rsidRPr="00604452" w:rsidRDefault="0082493D" w:rsidP="0082493D">
      <w:pPr>
        <w:pStyle w:val="BodyTextIndent"/>
        <w:shd w:val="clear" w:color="auto" w:fill="E6E6E6"/>
        <w:ind w:left="0"/>
        <w:rPr>
          <w:ins w:id="26" w:author="Christopher Millet" w:date="2014-05-06T15:50:00Z"/>
          <w:color w:val="auto"/>
          <w:sz w:val="16"/>
          <w:szCs w:val="16"/>
        </w:rPr>
      </w:pPr>
    </w:p>
    <w:bookmarkEnd w:id="24"/>
    <w:p w14:paraId="6A9D6869" w14:textId="77777777" w:rsidR="0082493D" w:rsidRPr="00604452" w:rsidRDefault="0082493D" w:rsidP="0082493D">
      <w:pPr>
        <w:pStyle w:val="BodyTextIndent"/>
        <w:shd w:val="clear" w:color="auto" w:fill="E6E6E6"/>
        <w:ind w:left="0"/>
        <w:rPr>
          <w:ins w:id="27" w:author="Christopher Millet" w:date="2014-05-06T15:50:00Z"/>
          <w:color w:val="auto"/>
          <w:sz w:val="16"/>
          <w:szCs w:val="16"/>
        </w:rPr>
      </w:pPr>
      <w:ins w:id="28" w:author="Christopher Millet" w:date="2014-05-06T15:50:00Z">
        <w:r w:rsidRPr="00604452">
          <w:rPr>
            <w:color w:val="auto"/>
            <w:sz w:val="16"/>
            <w:szCs w:val="16"/>
          </w:rPr>
          <w:t xml:space="preserve">This Project Scope Statements is intended for products used outside HL7, such as projects to produce standards or Implementation Guides.  </w:t>
        </w:r>
        <w:r w:rsidRPr="00604452">
          <w:rPr>
            <w:b/>
            <w:color w:val="auto"/>
            <w:sz w:val="16"/>
            <w:szCs w:val="16"/>
          </w:rPr>
          <w:t>Infrastructure projects</w:t>
        </w:r>
        <w:r w:rsidRPr="00604452">
          <w:rPr>
            <w:color w:val="auto"/>
            <w:sz w:val="16"/>
            <w:szCs w:val="16"/>
          </w:rPr>
          <w:t xml:space="preserve"> (</w:t>
        </w:r>
        <w:r w:rsidRPr="00604452">
          <w:rPr>
            <w:b/>
            <w:color w:val="auto"/>
            <w:sz w:val="16"/>
            <w:szCs w:val="16"/>
          </w:rPr>
          <w:t>the RIM, HL7 maintained vocabulary, wrappers, and methodology</w:t>
        </w:r>
        <w:r w:rsidRPr="00604452">
          <w:rPr>
            <w:color w:val="auto"/>
            <w:sz w:val="16"/>
            <w:szCs w:val="16"/>
          </w:rPr>
          <w:t>) should also use this scope statement but are not required to complete all sections as noted in the instructions.</w:t>
        </w:r>
      </w:ins>
    </w:p>
    <w:p w14:paraId="33BB7882" w14:textId="77777777" w:rsidR="0082493D" w:rsidRPr="00604452" w:rsidRDefault="0082493D" w:rsidP="0082493D">
      <w:pPr>
        <w:pStyle w:val="BodyTextIndent"/>
        <w:shd w:val="clear" w:color="auto" w:fill="E6E6E6"/>
        <w:ind w:left="0"/>
        <w:rPr>
          <w:ins w:id="29" w:author="Christopher Millet" w:date="2014-05-06T15:50:00Z"/>
          <w:color w:val="auto"/>
          <w:sz w:val="16"/>
          <w:szCs w:val="16"/>
        </w:rPr>
      </w:pPr>
    </w:p>
    <w:p w14:paraId="3A0AF070" w14:textId="77777777" w:rsidR="0082493D" w:rsidRPr="00604452" w:rsidRDefault="0082493D" w:rsidP="0082493D">
      <w:pPr>
        <w:pStyle w:val="BodyTextIndent"/>
        <w:shd w:val="clear" w:color="auto" w:fill="E6E6E6"/>
        <w:ind w:left="0"/>
        <w:rPr>
          <w:ins w:id="30" w:author="Christopher Millet" w:date="2014-05-06T15:50:00Z"/>
          <w:color w:val="auto"/>
          <w:sz w:val="16"/>
          <w:szCs w:val="16"/>
        </w:rPr>
      </w:pPr>
      <w:ins w:id="31" w:author="Christopher Millet" w:date="2014-05-06T15:50:00Z">
        <w:r w:rsidRPr="00604452">
          <w:rPr>
            <w:color w:val="auto"/>
            <w:sz w:val="16"/>
            <w:szCs w:val="16"/>
          </w:rPr>
          <w:t>The objective of this template is to communicate the type of activities a group is undertaking to achieve specific objectives or to produce specific work products.  Project Scopes should provide sufficient information to allow inexperienced individuals to anticipate what a group is working on and decide if they wish to become involved.  Project Scope statements should also assist committee chairs to manage the workload of the committee and help to set priorities and recognise inter-dependencies with the work of other committees.</w:t>
        </w:r>
      </w:ins>
    </w:p>
    <w:p w14:paraId="50B6D107" w14:textId="77777777" w:rsidR="0082493D" w:rsidRPr="00604452" w:rsidRDefault="0082493D" w:rsidP="0082493D">
      <w:pPr>
        <w:pStyle w:val="BodyTextIndent"/>
        <w:shd w:val="clear" w:color="auto" w:fill="E6E6E6"/>
        <w:ind w:left="0"/>
        <w:rPr>
          <w:ins w:id="32" w:author="Christopher Millet" w:date="2014-05-06T15:50:00Z"/>
          <w:color w:val="auto"/>
          <w:sz w:val="16"/>
          <w:szCs w:val="16"/>
        </w:rPr>
      </w:pPr>
    </w:p>
    <w:p w14:paraId="107DD94E" w14:textId="77777777" w:rsidR="0082493D" w:rsidRPr="00604452" w:rsidRDefault="0082493D" w:rsidP="0082493D">
      <w:pPr>
        <w:pStyle w:val="BodyTextIndent"/>
        <w:shd w:val="clear" w:color="auto" w:fill="E6E6E6"/>
        <w:ind w:left="0"/>
        <w:rPr>
          <w:ins w:id="33" w:author="Christopher Millet" w:date="2014-05-06T15:50:00Z"/>
          <w:color w:val="auto"/>
          <w:sz w:val="16"/>
          <w:szCs w:val="16"/>
        </w:rPr>
      </w:pPr>
      <w:ins w:id="34" w:author="Christopher Millet" w:date="2014-05-06T15:50:00Z">
        <w:r w:rsidRPr="00604452">
          <w:rPr>
            <w:color w:val="auto"/>
            <w:sz w:val="16"/>
            <w:szCs w:val="16"/>
          </w:rPr>
          <w:t>The Steering Divisions, TSC, and other appropriate approval bodies, as defined by the HL7 organization and Project Approval and Initiation Process, review and approve the project request.  This includes analysis to avoid project overlaps or dependency gaps.  A project not aligned with HL7 strategies established by the HL7 Board, or requiring extensive resources may not be approved. A “hosted” project (funded by an external source) may be approved as long as the sponsors provide adequate resources and the project is not detrimental to HL7 strategy; funding may be in the form of resources or financial support, grants, etc.</w:t>
        </w:r>
      </w:ins>
    </w:p>
    <w:p w14:paraId="47063E0E" w14:textId="77777777" w:rsidR="0082493D" w:rsidRPr="00604452" w:rsidRDefault="0082493D" w:rsidP="0082493D">
      <w:pPr>
        <w:pStyle w:val="BodyTextIndent"/>
        <w:shd w:val="clear" w:color="auto" w:fill="E6E6E6"/>
        <w:ind w:left="0"/>
        <w:rPr>
          <w:ins w:id="35" w:author="Christopher Millet" w:date="2014-05-06T15:50:00Z"/>
          <w:color w:val="auto"/>
          <w:sz w:val="16"/>
          <w:szCs w:val="16"/>
        </w:rPr>
      </w:pPr>
    </w:p>
    <w:p w14:paraId="55878C2E" w14:textId="77777777" w:rsidR="0082493D" w:rsidRPr="00604452" w:rsidRDefault="0082493D" w:rsidP="0082493D">
      <w:pPr>
        <w:pStyle w:val="BodyTextIndent"/>
        <w:shd w:val="clear" w:color="auto" w:fill="E6E6E6"/>
        <w:ind w:left="0"/>
        <w:rPr>
          <w:ins w:id="36" w:author="Christopher Millet" w:date="2014-05-06T15:50:00Z"/>
          <w:color w:val="auto"/>
          <w:sz w:val="16"/>
          <w:szCs w:val="16"/>
        </w:rPr>
      </w:pPr>
    </w:p>
    <w:p w14:paraId="4C19AC88" w14:textId="77777777" w:rsidR="0082493D" w:rsidRPr="00604452" w:rsidRDefault="0082493D" w:rsidP="0082493D">
      <w:pPr>
        <w:pStyle w:val="BodyTextIndent"/>
        <w:shd w:val="clear" w:color="auto" w:fill="E6E6E6"/>
        <w:ind w:left="0"/>
        <w:rPr>
          <w:ins w:id="37" w:author="Christopher Millet" w:date="2014-05-06T15:50:00Z"/>
          <w:b/>
          <w:color w:val="auto"/>
          <w:sz w:val="16"/>
          <w:szCs w:val="16"/>
        </w:rPr>
      </w:pPr>
      <w:ins w:id="38" w:author="Christopher Millet" w:date="2014-05-06T15:50:00Z">
        <w:r w:rsidRPr="00604452">
          <w:rPr>
            <w:b/>
            <w:color w:val="auto"/>
            <w:sz w:val="16"/>
            <w:szCs w:val="16"/>
          </w:rPr>
          <w:t>Required Information:</w:t>
        </w:r>
      </w:ins>
    </w:p>
    <w:p w14:paraId="0FFCC5DC" w14:textId="77777777" w:rsidR="0082493D" w:rsidRPr="00604452" w:rsidRDefault="0082493D" w:rsidP="0082493D">
      <w:pPr>
        <w:pStyle w:val="BodyTextIndent"/>
        <w:shd w:val="clear" w:color="auto" w:fill="E6E6E6"/>
        <w:ind w:left="0"/>
        <w:rPr>
          <w:ins w:id="39" w:author="Christopher Millet" w:date="2014-05-06T15:50:00Z"/>
          <w:color w:val="auto"/>
          <w:sz w:val="16"/>
          <w:szCs w:val="16"/>
        </w:rPr>
      </w:pPr>
    </w:p>
    <w:p w14:paraId="6F3F4456" w14:textId="77777777" w:rsidR="0082493D" w:rsidRPr="00604452" w:rsidRDefault="0082493D" w:rsidP="0082493D">
      <w:pPr>
        <w:pStyle w:val="BodyTextIndent"/>
        <w:shd w:val="clear" w:color="auto" w:fill="E6E6E6"/>
        <w:ind w:left="0"/>
        <w:rPr>
          <w:ins w:id="40" w:author="Christopher Millet" w:date="2014-05-06T15:50:00Z"/>
          <w:color w:val="auto"/>
          <w:sz w:val="16"/>
          <w:szCs w:val="16"/>
        </w:rPr>
      </w:pPr>
      <w:ins w:id="41" w:author="Christopher Millet" w:date="2014-05-06T15:50:00Z">
        <w:r w:rsidRPr="00604452">
          <w:rPr>
            <w:color w:val="auto"/>
            <w:sz w:val="16"/>
            <w:szCs w:val="16"/>
          </w:rPr>
          <w:t xml:space="preserve">The HL7 Project Management Office (PMO) will review project statements to ensure the names and descriptions are clear and unambiguous across all projects and that required information is provided so as to obtain project approval.  </w:t>
        </w:r>
      </w:ins>
    </w:p>
    <w:p w14:paraId="692D9904" w14:textId="77777777" w:rsidR="0082493D" w:rsidRPr="00604452" w:rsidRDefault="0082493D" w:rsidP="0082493D">
      <w:pPr>
        <w:pStyle w:val="BodyTextIndent"/>
        <w:shd w:val="clear" w:color="auto" w:fill="E6E6E6"/>
        <w:ind w:left="0"/>
        <w:rPr>
          <w:ins w:id="42" w:author="Christopher Millet" w:date="2014-05-06T15:50:00Z"/>
          <w:color w:val="auto"/>
          <w:sz w:val="16"/>
          <w:szCs w:val="16"/>
        </w:rPr>
      </w:pPr>
    </w:p>
    <w:p w14:paraId="15541F5F" w14:textId="77777777" w:rsidR="0082493D" w:rsidRPr="00604452" w:rsidRDefault="0082493D" w:rsidP="0082493D">
      <w:pPr>
        <w:pStyle w:val="BodyTextIndent"/>
        <w:shd w:val="clear" w:color="auto" w:fill="E6E6E6"/>
        <w:ind w:left="0"/>
        <w:rPr>
          <w:ins w:id="43" w:author="Christopher Millet" w:date="2014-05-06T15:50:00Z"/>
          <w:b/>
          <w:color w:val="auto"/>
          <w:sz w:val="16"/>
          <w:szCs w:val="16"/>
        </w:rPr>
      </w:pPr>
      <w:ins w:id="44" w:author="Christopher Millet" w:date="2014-05-06T15:50:00Z">
        <w:r w:rsidRPr="00604452">
          <w:rPr>
            <w:b/>
            <w:color w:val="auto"/>
            <w:sz w:val="16"/>
            <w:szCs w:val="16"/>
          </w:rPr>
          <w:t>Project Insight Note:</w:t>
        </w:r>
      </w:ins>
    </w:p>
    <w:p w14:paraId="57444F16" w14:textId="77777777" w:rsidR="0082493D" w:rsidRPr="00604452" w:rsidRDefault="0082493D" w:rsidP="0082493D">
      <w:pPr>
        <w:pStyle w:val="BodyTextIndent"/>
        <w:shd w:val="clear" w:color="auto" w:fill="E6E6E6"/>
        <w:ind w:left="0"/>
        <w:rPr>
          <w:ins w:id="45" w:author="Christopher Millet" w:date="2014-05-06T15:50:00Z"/>
          <w:color w:val="auto"/>
          <w:sz w:val="16"/>
          <w:szCs w:val="16"/>
        </w:rPr>
      </w:pPr>
    </w:p>
    <w:p w14:paraId="729AD515" w14:textId="77777777" w:rsidR="0082493D" w:rsidRPr="00604452" w:rsidRDefault="0082493D" w:rsidP="0082493D">
      <w:pPr>
        <w:pStyle w:val="BodyTextIndent"/>
        <w:shd w:val="clear" w:color="auto" w:fill="E6E6E6"/>
        <w:ind w:left="0"/>
        <w:jc w:val="left"/>
        <w:rPr>
          <w:ins w:id="46" w:author="Christopher Millet" w:date="2014-05-06T15:50:00Z"/>
          <w:color w:val="auto"/>
          <w:sz w:val="16"/>
          <w:szCs w:val="16"/>
        </w:rPr>
      </w:pPr>
      <w:ins w:id="47" w:author="Christopher Millet" w:date="2014-05-06T15:50:00Z">
        <w:r w:rsidRPr="00604452">
          <w:rPr>
            <w:color w:val="auto"/>
            <w:sz w:val="16"/>
            <w:szCs w:val="16"/>
          </w:rPr>
          <w:t xml:space="preserve">The following instructions indicate how the information in this form is mapped to certain fields in Project Insight’s project description form. The fields are mapped to specific fields in the project description form available in Project Insight: </w:t>
        </w:r>
        <w:r w:rsidRPr="00604452">
          <w:rPr>
            <w:color w:val="auto"/>
            <w:sz w:val="16"/>
            <w:szCs w:val="16"/>
          </w:rPr>
          <w:fldChar w:fldCharType="begin"/>
        </w:r>
        <w:r w:rsidRPr="00604452">
          <w:rPr>
            <w:color w:val="auto"/>
            <w:sz w:val="16"/>
            <w:szCs w:val="16"/>
          </w:rPr>
          <w:instrText>HYPERLINK "http://healthlevelseven.projectinsight.net/Login.aspx?ReturnUrl=%2fdefault.aspx"</w:instrText>
        </w:r>
        <w:r w:rsidRPr="00604452">
          <w:rPr>
            <w:color w:val="auto"/>
            <w:sz w:val="16"/>
            <w:szCs w:val="16"/>
          </w:rPr>
        </w:r>
        <w:r w:rsidRPr="00604452">
          <w:rPr>
            <w:color w:val="auto"/>
            <w:sz w:val="16"/>
            <w:szCs w:val="16"/>
          </w:rPr>
          <w:fldChar w:fldCharType="separate"/>
        </w:r>
        <w:r w:rsidRPr="00604452">
          <w:rPr>
            <w:rStyle w:val="Hyperlink"/>
            <w:color w:val="auto"/>
            <w:sz w:val="16"/>
            <w:szCs w:val="16"/>
          </w:rPr>
          <w:t>http://healthlevelseven.projectinsight.net/Login.aspx?R</w:t>
        </w:r>
        <w:r w:rsidRPr="00604452">
          <w:rPr>
            <w:rStyle w:val="Hyperlink"/>
            <w:color w:val="auto"/>
            <w:sz w:val="16"/>
            <w:szCs w:val="16"/>
          </w:rPr>
          <w:t>e</w:t>
        </w:r>
        <w:r w:rsidRPr="00604452">
          <w:rPr>
            <w:rStyle w:val="Hyperlink"/>
            <w:color w:val="auto"/>
            <w:sz w:val="16"/>
            <w:szCs w:val="16"/>
          </w:rPr>
          <w:t>turnUrl=%2fdefault.aspx</w:t>
        </w:r>
        <w:r w:rsidRPr="00604452">
          <w:rPr>
            <w:color w:val="auto"/>
            <w:sz w:val="16"/>
            <w:szCs w:val="16"/>
          </w:rPr>
          <w:fldChar w:fldCharType="end"/>
        </w:r>
      </w:ins>
    </w:p>
    <w:p w14:paraId="38ED7B85" w14:textId="77777777" w:rsidR="0082493D" w:rsidRPr="00604452" w:rsidRDefault="0082493D" w:rsidP="0082493D">
      <w:pPr>
        <w:pStyle w:val="BodyTextIndent"/>
        <w:shd w:val="clear" w:color="auto" w:fill="E6E6E6"/>
        <w:ind w:left="0"/>
        <w:rPr>
          <w:ins w:id="48" w:author="Christopher Millet" w:date="2014-05-06T15:50:00Z"/>
          <w:color w:val="auto"/>
          <w:sz w:val="16"/>
          <w:szCs w:val="16"/>
        </w:rPr>
      </w:pPr>
      <w:ins w:id="49" w:author="Christopher Millet" w:date="2014-05-06T15:50:00Z">
        <w:r w:rsidRPr="00604452">
          <w:rPr>
            <w:color w:val="auto"/>
            <w:sz w:val="16"/>
            <w:szCs w:val="16"/>
          </w:rPr>
          <w:t xml:space="preserve">If you need system login setup for Project Insight, contact the HL7 Director of the Project Management Office at </w:t>
        </w:r>
        <w:r w:rsidRPr="00604452">
          <w:rPr>
            <w:color w:val="auto"/>
            <w:sz w:val="16"/>
            <w:szCs w:val="16"/>
          </w:rPr>
          <w:fldChar w:fldCharType="begin"/>
        </w:r>
        <w:r w:rsidRPr="00604452">
          <w:rPr>
            <w:color w:val="auto"/>
            <w:sz w:val="16"/>
            <w:szCs w:val="16"/>
          </w:rPr>
          <w:instrText xml:space="preserve"> HYPERLINK "mailto:pmo@hl7.org" </w:instrText>
        </w:r>
        <w:r w:rsidRPr="00604452">
          <w:rPr>
            <w:color w:val="auto"/>
            <w:sz w:val="16"/>
            <w:szCs w:val="16"/>
          </w:rPr>
        </w:r>
        <w:r w:rsidRPr="00604452">
          <w:rPr>
            <w:color w:val="auto"/>
            <w:sz w:val="16"/>
            <w:szCs w:val="16"/>
          </w:rPr>
          <w:fldChar w:fldCharType="separate"/>
        </w:r>
        <w:r w:rsidRPr="00604452">
          <w:rPr>
            <w:rStyle w:val="Hyperlink"/>
            <w:color w:val="auto"/>
            <w:sz w:val="16"/>
            <w:szCs w:val="16"/>
          </w:rPr>
          <w:t>pmo@hl7.org</w:t>
        </w:r>
        <w:r w:rsidRPr="00604452">
          <w:rPr>
            <w:color w:val="auto"/>
            <w:sz w:val="16"/>
            <w:szCs w:val="16"/>
          </w:rPr>
          <w:fldChar w:fldCharType="end"/>
        </w:r>
      </w:ins>
    </w:p>
    <w:p w14:paraId="09A85E95" w14:textId="77777777" w:rsidR="0082493D" w:rsidRPr="00604452" w:rsidRDefault="0082493D" w:rsidP="0082493D">
      <w:pPr>
        <w:pStyle w:val="BodyTextIndent"/>
        <w:shd w:val="clear" w:color="auto" w:fill="E6E6E6"/>
        <w:ind w:left="0"/>
        <w:rPr>
          <w:ins w:id="50" w:author="Christopher Millet" w:date="2014-05-06T15:50:00Z"/>
          <w:color w:val="auto"/>
          <w:sz w:val="16"/>
          <w:szCs w:val="16"/>
        </w:rPr>
      </w:pPr>
    </w:p>
    <w:p w14:paraId="1B4135A0" w14:textId="77777777" w:rsidR="0082493D" w:rsidRPr="00604452" w:rsidRDefault="0082493D" w:rsidP="0082493D">
      <w:pPr>
        <w:pStyle w:val="BodyTextIndent"/>
        <w:shd w:val="clear" w:color="auto" w:fill="E6E6E6"/>
        <w:ind w:left="0"/>
        <w:rPr>
          <w:ins w:id="51" w:author="Christopher Millet" w:date="2014-05-06T15:50:00Z"/>
          <w:b/>
          <w:color w:val="auto"/>
          <w:sz w:val="16"/>
          <w:szCs w:val="16"/>
        </w:rPr>
      </w:pPr>
      <w:ins w:id="52" w:author="Christopher Millet" w:date="2014-05-06T15:50:00Z">
        <w:r w:rsidRPr="00604452">
          <w:rPr>
            <w:b/>
            <w:color w:val="auto"/>
            <w:sz w:val="16"/>
            <w:szCs w:val="16"/>
          </w:rPr>
          <w:t>Recommendation for Non-infrastructure Projects:</w:t>
        </w:r>
      </w:ins>
    </w:p>
    <w:p w14:paraId="2FB2F725" w14:textId="77777777" w:rsidR="0082493D" w:rsidRPr="00604452" w:rsidRDefault="0082493D" w:rsidP="0082493D">
      <w:pPr>
        <w:pStyle w:val="BodyTextIndent"/>
        <w:shd w:val="clear" w:color="auto" w:fill="E6E6E6"/>
        <w:ind w:left="0"/>
        <w:rPr>
          <w:ins w:id="53" w:author="Christopher Millet" w:date="2014-05-06T15:50:00Z"/>
          <w:b/>
          <w:color w:val="auto"/>
          <w:sz w:val="16"/>
          <w:szCs w:val="16"/>
        </w:rPr>
      </w:pPr>
    </w:p>
    <w:p w14:paraId="7FC00CDF" w14:textId="77777777" w:rsidR="0082493D" w:rsidRPr="00604452" w:rsidRDefault="0082493D" w:rsidP="0082493D">
      <w:pPr>
        <w:pStyle w:val="BodyTextIndent"/>
        <w:shd w:val="clear" w:color="auto" w:fill="E6E6E6"/>
        <w:ind w:left="0"/>
        <w:rPr>
          <w:ins w:id="54" w:author="Christopher Millet" w:date="2014-05-06T15:50:00Z"/>
          <w:color w:val="auto"/>
          <w:sz w:val="16"/>
          <w:szCs w:val="16"/>
        </w:rPr>
      </w:pPr>
      <w:ins w:id="55" w:author="Christopher Millet" w:date="2014-05-06T15:50:00Z">
        <w:r w:rsidRPr="00604452">
          <w:rPr>
            <w:color w:val="auto"/>
            <w:sz w:val="16"/>
            <w:szCs w:val="16"/>
          </w:rPr>
          <w:t xml:space="preserve">The HL7 Product Lifecycle recommends ballots proceed through </w:t>
        </w:r>
        <w:r w:rsidRPr="00604452">
          <w:rPr>
            <w:b/>
            <w:color w:val="auto"/>
            <w:sz w:val="16"/>
            <w:szCs w:val="16"/>
          </w:rPr>
          <w:t xml:space="preserve">Informative </w:t>
        </w:r>
        <w:r w:rsidRPr="00604452">
          <w:rPr>
            <w:b/>
            <w:color w:val="auto"/>
            <w:sz w:val="16"/>
            <w:szCs w:val="16"/>
          </w:rPr>
          <w:sym w:font="Wingdings" w:char="F0E0"/>
        </w:r>
        <w:r w:rsidRPr="00604452">
          <w:rPr>
            <w:b/>
            <w:color w:val="auto"/>
            <w:sz w:val="16"/>
            <w:szCs w:val="16"/>
          </w:rPr>
          <w:t xml:space="preserve"> DSTU </w:t>
        </w:r>
        <w:r w:rsidRPr="00604452">
          <w:rPr>
            <w:b/>
            <w:color w:val="auto"/>
            <w:sz w:val="16"/>
            <w:szCs w:val="16"/>
          </w:rPr>
          <w:sym w:font="Wingdings" w:char="F0E0"/>
        </w:r>
        <w:r w:rsidRPr="00604452">
          <w:rPr>
            <w:b/>
            <w:color w:val="auto"/>
            <w:sz w:val="16"/>
            <w:szCs w:val="16"/>
          </w:rPr>
          <w:t xml:space="preserve"> Normative</w:t>
        </w:r>
        <w:r w:rsidRPr="00604452">
          <w:rPr>
            <w:color w:val="auto"/>
            <w:sz w:val="16"/>
            <w:szCs w:val="16"/>
          </w:rPr>
          <w:t xml:space="preserve"> phases, however, HL7 policy allows projects to proceed to normative ballot without an Informative or Draft Standard for Trial Use (DSTU) in special circumstances, such as such the need to respond to government mandate or resolve a critical issue raised by a stakeholder or noted in an existing American National Standard.  Bypassing the Informative and/or DSTU ballot must be approved by the TSC.  Refer to the HL7 Governance and Operations Manual Section 13 – Review Ballot and Section 14 – Normative Ballot for additional information.</w:t>
        </w:r>
      </w:ins>
    </w:p>
    <w:p w14:paraId="05BABD54" w14:textId="77777777" w:rsidR="0082493D" w:rsidRPr="00604452" w:rsidRDefault="0082493D" w:rsidP="0082493D">
      <w:pPr>
        <w:pStyle w:val="BodyTextIndent"/>
        <w:shd w:val="clear" w:color="auto" w:fill="E6E6E6"/>
        <w:ind w:left="0"/>
        <w:rPr>
          <w:ins w:id="56" w:author="Christopher Millet" w:date="2014-05-06T15:50:00Z"/>
          <w:color w:val="auto"/>
          <w:sz w:val="16"/>
          <w:szCs w:val="16"/>
        </w:rPr>
      </w:pPr>
    </w:p>
    <w:p w14:paraId="67FDEBCC" w14:textId="77777777" w:rsidR="0082493D" w:rsidRPr="00604452" w:rsidRDefault="0082493D" w:rsidP="0082493D">
      <w:pPr>
        <w:pStyle w:val="Heading5-BoldNumbered"/>
        <w:keepNext/>
        <w:numPr>
          <w:ilvl w:val="0"/>
          <w:numId w:val="5"/>
        </w:numPr>
        <w:shd w:val="clear" w:color="auto" w:fill="E6E6E6"/>
        <w:rPr>
          <w:ins w:id="57" w:author="Christopher Millet" w:date="2014-05-06T15:50:00Z"/>
        </w:rPr>
      </w:pPr>
      <w:bookmarkStart w:id="58" w:name="Project_Name_help"/>
      <w:bookmarkEnd w:id="58"/>
      <w:ins w:id="59" w:author="Christopher Millet" w:date="2014-05-06T15:50:00Z">
        <w:r w:rsidRPr="00604452">
          <w:t>Project Name</w:t>
        </w:r>
        <w:r w:rsidR="00036A74" w:rsidRPr="00604452">
          <w:t xml:space="preserve"> and</w:t>
        </w:r>
        <w:r w:rsidRPr="00604452">
          <w:t xml:space="preserve"> </w:t>
        </w:r>
        <w:proofErr w:type="gramStart"/>
        <w:r w:rsidRPr="00604452">
          <w:t xml:space="preserve">ID  </w:t>
        </w:r>
        <w:proofErr w:type="gramEnd"/>
        <w:r w:rsidRPr="00604452">
          <w:rPr>
            <w:b w:val="0"/>
            <w:color w:val="008000"/>
            <w:sz w:val="16"/>
            <w:szCs w:val="20"/>
          </w:rPr>
          <w:fldChar w:fldCharType="begin"/>
        </w:r>
        <w:r w:rsidRPr="00604452">
          <w:rPr>
            <w:b w:val="0"/>
            <w:color w:val="008000"/>
            <w:sz w:val="16"/>
            <w:szCs w:val="20"/>
          </w:rPr>
          <w:instrText>HYPERLINK  \l "Project_Name"</w:instrText>
        </w:r>
        <w:r w:rsidRPr="00604452">
          <w:rPr>
            <w:b w:val="0"/>
            <w:color w:val="008000"/>
            <w:sz w:val="16"/>
            <w:szCs w:val="20"/>
          </w:rPr>
        </w:r>
        <w:r w:rsidRPr="00604452">
          <w:rPr>
            <w:b w:val="0"/>
            <w:color w:val="008000"/>
            <w:sz w:val="16"/>
            <w:szCs w:val="20"/>
          </w:rPr>
          <w:fldChar w:fldCharType="separate"/>
        </w:r>
        <w:r w:rsidRPr="00604452">
          <w:rPr>
            <w:rStyle w:val="Hyperlink"/>
            <w:b w:val="0"/>
            <w:sz w:val="16"/>
            <w:szCs w:val="20"/>
          </w:rPr>
          <w:t>C</w:t>
        </w:r>
        <w:r w:rsidRPr="00604452">
          <w:rPr>
            <w:rStyle w:val="Hyperlink"/>
            <w:b w:val="0"/>
            <w:sz w:val="16"/>
            <w:szCs w:val="20"/>
          </w:rPr>
          <w:t>l</w:t>
        </w:r>
        <w:r w:rsidRPr="00604452">
          <w:rPr>
            <w:rStyle w:val="Hyperlink"/>
            <w:b w:val="0"/>
            <w:sz w:val="16"/>
            <w:szCs w:val="20"/>
          </w:rPr>
          <w:t>i</w:t>
        </w:r>
        <w:r w:rsidRPr="00604452">
          <w:rPr>
            <w:rStyle w:val="Hyperlink"/>
            <w:b w:val="0"/>
            <w:sz w:val="16"/>
            <w:szCs w:val="20"/>
          </w:rPr>
          <w:t>c</w:t>
        </w:r>
        <w:r w:rsidRPr="00604452">
          <w:rPr>
            <w:rStyle w:val="Hyperlink"/>
            <w:b w:val="0"/>
            <w:sz w:val="16"/>
            <w:szCs w:val="20"/>
          </w:rPr>
          <w:t>k</w:t>
        </w:r>
        <w:r w:rsidRPr="00604452">
          <w:rPr>
            <w:rStyle w:val="Hyperlink"/>
            <w:b w:val="0"/>
            <w:sz w:val="16"/>
            <w:szCs w:val="20"/>
          </w:rPr>
          <w:t xml:space="preserve"> </w:t>
        </w:r>
        <w:r w:rsidRPr="00604452">
          <w:rPr>
            <w:rStyle w:val="Hyperlink"/>
            <w:b w:val="0"/>
            <w:sz w:val="16"/>
            <w:szCs w:val="20"/>
          </w:rPr>
          <w:t>h</w:t>
        </w:r>
        <w:r w:rsidRPr="00604452">
          <w:rPr>
            <w:rStyle w:val="Hyperlink"/>
            <w:b w:val="0"/>
            <w:sz w:val="16"/>
            <w:szCs w:val="20"/>
          </w:rPr>
          <w:t>e</w:t>
        </w:r>
        <w:r w:rsidRPr="00604452">
          <w:rPr>
            <w:rStyle w:val="Hyperlink"/>
            <w:b w:val="0"/>
            <w:sz w:val="16"/>
            <w:szCs w:val="20"/>
          </w:rPr>
          <w:t>r</w:t>
        </w:r>
        <w:r w:rsidRPr="00604452">
          <w:rPr>
            <w:rStyle w:val="Hyperlink"/>
            <w:b w:val="0"/>
            <w:sz w:val="16"/>
            <w:szCs w:val="20"/>
          </w:rPr>
          <w:t>e</w:t>
        </w:r>
        <w:r w:rsidRPr="00604452">
          <w:rPr>
            <w:b w:val="0"/>
            <w:color w:val="008000"/>
            <w:sz w:val="16"/>
            <w:szCs w:val="20"/>
          </w:rPr>
          <w:fldChar w:fldCharType="end"/>
        </w:r>
        <w:r w:rsidRPr="00604452">
          <w:rPr>
            <w:b w:val="0"/>
            <w:color w:val="008000"/>
            <w:sz w:val="16"/>
            <w:szCs w:val="20"/>
          </w:rPr>
          <w:t xml:space="preserve"> to return to this section in the template above.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08"/>
        <w:gridCol w:w="2880"/>
      </w:tblGrid>
      <w:tr w:rsidR="0082493D" w:rsidRPr="00604452" w14:paraId="36B55719" w14:textId="77777777" w:rsidTr="00751FA7">
        <w:tblPrEx>
          <w:tblCellMar>
            <w:top w:w="0" w:type="dxa"/>
            <w:bottom w:w="0" w:type="dxa"/>
          </w:tblCellMar>
        </w:tblPrEx>
        <w:trPr>
          <w:ins w:id="60" w:author="Christopher Millet" w:date="2014-05-06T15:50:00Z"/>
        </w:trPr>
        <w:tc>
          <w:tcPr>
            <w:tcW w:w="7308" w:type="dxa"/>
          </w:tcPr>
          <w:p w14:paraId="134BD85D" w14:textId="77777777" w:rsidR="0082493D" w:rsidRPr="00604452" w:rsidRDefault="0082493D" w:rsidP="00751FA7">
            <w:pPr>
              <w:shd w:val="clear" w:color="auto" w:fill="E6E6E6"/>
              <w:jc w:val="left"/>
              <w:rPr>
                <w:ins w:id="61" w:author="Christopher Millet" w:date="2014-05-06T15:50:00Z"/>
                <w:i/>
                <w:sz w:val="16"/>
              </w:rPr>
            </w:pPr>
            <w:ins w:id="62" w:author="Christopher Millet" w:date="2014-05-06T15:50:00Z">
              <w:r w:rsidRPr="00604452">
                <w:rPr>
                  <w:sz w:val="16"/>
                </w:rPr>
                <w:t xml:space="preserve">The name should be concise, based on the objective and unique among all other projects the group takes on.  </w:t>
              </w:r>
              <w:r w:rsidRPr="00604452">
                <w:rPr>
                  <w:b/>
                  <w:i/>
                  <w:sz w:val="16"/>
                </w:rPr>
                <w:t>Project Insight:</w:t>
              </w:r>
              <w:r w:rsidRPr="00604452">
                <w:rPr>
                  <w:i/>
                  <w:sz w:val="16"/>
                </w:rPr>
                <w:t xml:space="preserve"> Enter into “Name”.</w:t>
              </w:r>
            </w:ins>
          </w:p>
        </w:tc>
        <w:tc>
          <w:tcPr>
            <w:tcW w:w="2880" w:type="dxa"/>
          </w:tcPr>
          <w:p w14:paraId="5FB826CC" w14:textId="77777777" w:rsidR="0082493D" w:rsidRPr="00604452" w:rsidRDefault="0082493D" w:rsidP="00751FA7">
            <w:pPr>
              <w:shd w:val="clear" w:color="auto" w:fill="E6E6E6"/>
              <w:jc w:val="left"/>
              <w:rPr>
                <w:ins w:id="63" w:author="Christopher Millet" w:date="2014-05-06T15:50:00Z"/>
                <w:sz w:val="20"/>
              </w:rPr>
            </w:pPr>
            <w:ins w:id="64" w:author="Christopher Millet" w:date="2014-05-06T15:50:00Z">
              <w:r w:rsidRPr="00604452">
                <w:rPr>
                  <w:sz w:val="20"/>
                </w:rPr>
                <w:t xml:space="preserve">Project ID: </w:t>
              </w:r>
              <w:r w:rsidRPr="00604452">
                <w:rPr>
                  <w:sz w:val="16"/>
                </w:rPr>
                <w:t xml:space="preserve">A project ID will be assigned by Project Insight </w:t>
              </w:r>
            </w:ins>
          </w:p>
        </w:tc>
      </w:tr>
      <w:tr w:rsidR="0082493D" w:rsidRPr="00604452" w14:paraId="273C1439" w14:textId="77777777" w:rsidTr="00751FA7">
        <w:tblPrEx>
          <w:tblCellMar>
            <w:top w:w="0" w:type="dxa"/>
            <w:bottom w:w="0" w:type="dxa"/>
          </w:tblCellMar>
        </w:tblPrEx>
        <w:trPr>
          <w:ins w:id="65" w:author="Christopher Millet" w:date="2014-05-06T15:50:00Z"/>
        </w:trPr>
        <w:tc>
          <w:tcPr>
            <w:tcW w:w="10188" w:type="dxa"/>
            <w:gridSpan w:val="2"/>
          </w:tcPr>
          <w:p w14:paraId="65DB1EA4" w14:textId="77777777" w:rsidR="004C209D" w:rsidRPr="00604452" w:rsidRDefault="0082493D" w:rsidP="00751FA7">
            <w:pPr>
              <w:shd w:val="clear" w:color="auto" w:fill="E6E6E6"/>
              <w:jc w:val="left"/>
              <w:rPr>
                <w:ins w:id="66" w:author="Christopher Millet" w:date="2014-05-06T15:50:00Z"/>
                <w:sz w:val="16"/>
                <w:szCs w:val="16"/>
              </w:rPr>
            </w:pPr>
            <w:ins w:id="67" w:author="Christopher Millet" w:date="2014-05-06T15:50:00Z">
              <w:r w:rsidRPr="00604452">
                <w:rPr>
                  <w:b/>
                  <w:sz w:val="16"/>
                  <w:szCs w:val="16"/>
                </w:rPr>
                <w:t>Product(s):</w:t>
              </w:r>
              <w:r w:rsidRPr="00604452">
                <w:rPr>
                  <w:sz w:val="16"/>
                  <w:szCs w:val="16"/>
                </w:rPr>
                <w:t xml:space="preserve">  Indicate the associated Product line(s); check all that apply.  Refer to the “Products” tab of the worksheet at the following URL for the definition of the products: </w:t>
              </w:r>
              <w:r w:rsidR="004C209D" w:rsidRPr="00604452">
                <w:rPr>
                  <w:rStyle w:val="Hyperlink"/>
                  <w:sz w:val="16"/>
                  <w:szCs w:val="16"/>
                </w:rPr>
                <w:fldChar w:fldCharType="begin"/>
              </w:r>
              <w:r w:rsidR="004C209D" w:rsidRPr="00604452">
                <w:rPr>
                  <w:rStyle w:val="Hyperlink"/>
                  <w:sz w:val="16"/>
                  <w:szCs w:val="16"/>
                </w:rPr>
                <w:instrText xml:space="preserve"> HYPERLINK "http://www.hl7.org/documentcenter/public/wg/sips/Products&amp;ServicesRevenueMatrix.xls" </w:instrText>
              </w:r>
              <w:r w:rsidR="004C209D" w:rsidRPr="00604452">
                <w:rPr>
                  <w:color w:val="0000FF"/>
                  <w:sz w:val="16"/>
                  <w:szCs w:val="16"/>
                  <w:u w:val="single"/>
                </w:rPr>
              </w:r>
              <w:r w:rsidR="004C209D" w:rsidRPr="00604452">
                <w:rPr>
                  <w:rStyle w:val="Hyperlink"/>
                  <w:sz w:val="16"/>
                  <w:szCs w:val="16"/>
                </w:rPr>
                <w:fldChar w:fldCharType="separate"/>
              </w:r>
              <w:r w:rsidR="004C209D" w:rsidRPr="00604452">
                <w:rPr>
                  <w:rStyle w:val="Hyperlink"/>
                  <w:sz w:val="16"/>
                  <w:szCs w:val="16"/>
                </w:rPr>
                <w:t>http://www.hl7.org/documentcent</w:t>
              </w:r>
              <w:r w:rsidR="004C209D" w:rsidRPr="00604452">
                <w:rPr>
                  <w:rStyle w:val="Hyperlink"/>
                  <w:sz w:val="16"/>
                  <w:szCs w:val="16"/>
                </w:rPr>
                <w:t>e</w:t>
              </w:r>
              <w:r w:rsidR="004C209D" w:rsidRPr="00604452">
                <w:rPr>
                  <w:rStyle w:val="Hyperlink"/>
                  <w:sz w:val="16"/>
                  <w:szCs w:val="16"/>
                </w:rPr>
                <w:t>r</w:t>
              </w:r>
              <w:r w:rsidR="004C209D" w:rsidRPr="00604452">
                <w:rPr>
                  <w:rStyle w:val="Hyperlink"/>
                  <w:sz w:val="16"/>
                  <w:szCs w:val="16"/>
                </w:rPr>
                <w:t>/public/w</w:t>
              </w:r>
              <w:r w:rsidR="004C209D" w:rsidRPr="00604452">
                <w:rPr>
                  <w:rStyle w:val="Hyperlink"/>
                  <w:sz w:val="16"/>
                  <w:szCs w:val="16"/>
                </w:rPr>
                <w:t>g</w:t>
              </w:r>
              <w:r w:rsidR="004C209D" w:rsidRPr="00604452">
                <w:rPr>
                  <w:rStyle w:val="Hyperlink"/>
                  <w:sz w:val="16"/>
                  <w:szCs w:val="16"/>
                </w:rPr>
                <w:t>/sips/Pro</w:t>
              </w:r>
              <w:r w:rsidR="004C209D" w:rsidRPr="00604452">
                <w:rPr>
                  <w:rStyle w:val="Hyperlink"/>
                  <w:sz w:val="16"/>
                  <w:szCs w:val="16"/>
                </w:rPr>
                <w:t>d</w:t>
              </w:r>
              <w:r w:rsidR="004C209D" w:rsidRPr="00604452">
                <w:rPr>
                  <w:rStyle w:val="Hyperlink"/>
                  <w:sz w:val="16"/>
                  <w:szCs w:val="16"/>
                </w:rPr>
                <w:t>uc</w:t>
              </w:r>
              <w:r w:rsidR="004C209D" w:rsidRPr="00604452">
                <w:rPr>
                  <w:rStyle w:val="Hyperlink"/>
                  <w:sz w:val="16"/>
                  <w:szCs w:val="16"/>
                </w:rPr>
                <w:t>t</w:t>
              </w:r>
              <w:r w:rsidR="004C209D" w:rsidRPr="00604452">
                <w:rPr>
                  <w:rStyle w:val="Hyperlink"/>
                  <w:sz w:val="16"/>
                  <w:szCs w:val="16"/>
                </w:rPr>
                <w:t>s&amp;ServicesR</w:t>
              </w:r>
              <w:r w:rsidR="004C209D" w:rsidRPr="00604452">
                <w:rPr>
                  <w:rStyle w:val="Hyperlink"/>
                  <w:sz w:val="16"/>
                  <w:szCs w:val="16"/>
                </w:rPr>
                <w:t>e</w:t>
              </w:r>
              <w:r w:rsidR="004C209D" w:rsidRPr="00604452">
                <w:rPr>
                  <w:rStyle w:val="Hyperlink"/>
                  <w:sz w:val="16"/>
                  <w:szCs w:val="16"/>
                </w:rPr>
                <w:t>v</w:t>
              </w:r>
              <w:r w:rsidR="004C209D" w:rsidRPr="00604452">
                <w:rPr>
                  <w:rStyle w:val="Hyperlink"/>
                  <w:sz w:val="16"/>
                  <w:szCs w:val="16"/>
                </w:rPr>
                <w:t>enueMatrix.xls</w:t>
              </w:r>
              <w:r w:rsidR="004C209D" w:rsidRPr="00604452">
                <w:rPr>
                  <w:rStyle w:val="Hyperlink"/>
                  <w:sz w:val="16"/>
                  <w:szCs w:val="16"/>
                </w:rPr>
                <w:fldChar w:fldCharType="end"/>
              </w:r>
              <w:r w:rsidR="004C209D" w:rsidRPr="00604452">
                <w:rPr>
                  <w:rStyle w:val="Hyperlink"/>
                  <w:sz w:val="16"/>
                  <w:szCs w:val="16"/>
                </w:rPr>
                <w:t>.</w:t>
              </w:r>
              <w:r w:rsidR="004C209D" w:rsidRPr="00604452">
                <w:rPr>
                  <w:sz w:val="16"/>
                  <w:szCs w:val="16"/>
                </w:rPr>
                <w:t xml:space="preserve">  Additional information regarding HL7 Products is available at </w:t>
              </w:r>
              <w:r w:rsidR="004C209D" w:rsidRPr="00604452">
                <w:rPr>
                  <w:sz w:val="16"/>
                  <w:szCs w:val="16"/>
                </w:rPr>
                <w:fldChar w:fldCharType="begin"/>
              </w:r>
              <w:r w:rsidR="004C209D" w:rsidRPr="00604452">
                <w:rPr>
                  <w:sz w:val="16"/>
                  <w:szCs w:val="16"/>
                </w:rPr>
                <w:instrText xml:space="preserve"> HYPERLINK "http://wiki.hl7.org/index.php?title=Product_List_FAQ" </w:instrText>
              </w:r>
              <w:r w:rsidR="004C209D" w:rsidRPr="00604452">
                <w:rPr>
                  <w:sz w:val="16"/>
                  <w:szCs w:val="16"/>
                </w:rPr>
              </w:r>
              <w:r w:rsidR="004C209D" w:rsidRPr="00604452">
                <w:rPr>
                  <w:sz w:val="16"/>
                  <w:szCs w:val="16"/>
                </w:rPr>
                <w:fldChar w:fldCharType="separate"/>
              </w:r>
              <w:r w:rsidR="004C209D" w:rsidRPr="00604452">
                <w:rPr>
                  <w:rStyle w:val="Hyperlink"/>
                  <w:sz w:val="16"/>
                  <w:szCs w:val="16"/>
                </w:rPr>
                <w:t>http://wiki.hl7.org/index.php?title=Product_List_FAQ</w:t>
              </w:r>
              <w:r w:rsidR="004C209D" w:rsidRPr="00604452">
                <w:rPr>
                  <w:sz w:val="16"/>
                  <w:szCs w:val="16"/>
                </w:rPr>
                <w:fldChar w:fldCharType="end"/>
              </w:r>
              <w:r w:rsidR="004C209D" w:rsidRPr="00604452">
                <w:rPr>
                  <w:sz w:val="16"/>
                  <w:szCs w:val="16"/>
                </w:rPr>
                <w:t>.</w:t>
              </w:r>
            </w:ins>
          </w:p>
          <w:p w14:paraId="22335B23" w14:textId="77777777" w:rsidR="0082493D" w:rsidRPr="00604452" w:rsidRDefault="0082493D" w:rsidP="00751FA7">
            <w:pPr>
              <w:shd w:val="clear" w:color="auto" w:fill="E6E6E6"/>
              <w:jc w:val="left"/>
              <w:rPr>
                <w:ins w:id="68" w:author="Christopher Millet" w:date="2014-05-06T15:50:00Z"/>
                <w:color w:val="008000"/>
                <w:sz w:val="20"/>
              </w:rPr>
            </w:pPr>
            <w:ins w:id="69" w:author="Christopher Millet" w:date="2014-05-06T15:50:00Z">
              <w:r w:rsidRPr="00604452">
                <w:rPr>
                  <w:b/>
                  <w:i/>
                  <w:sz w:val="16"/>
                </w:rPr>
                <w:t>Project Insight:</w:t>
              </w:r>
              <w:r w:rsidRPr="00604452">
                <w:rPr>
                  <w:i/>
                  <w:sz w:val="16"/>
                </w:rPr>
                <w:t xml:space="preserve"> Enter into “Product Type”.</w:t>
              </w:r>
            </w:ins>
          </w:p>
        </w:tc>
      </w:tr>
    </w:tbl>
    <w:p w14:paraId="46E0A5A0" w14:textId="77777777" w:rsidR="0082493D" w:rsidRPr="00604452" w:rsidRDefault="0082493D" w:rsidP="0082493D">
      <w:pPr>
        <w:pStyle w:val="Heading5-BoldNumbered"/>
        <w:keepNext/>
        <w:numPr>
          <w:ilvl w:val="0"/>
          <w:numId w:val="5"/>
        </w:numPr>
        <w:shd w:val="clear" w:color="auto" w:fill="E6E6E6"/>
        <w:rPr>
          <w:ins w:id="70" w:author="Christopher Millet" w:date="2014-05-06T15:50:00Z"/>
        </w:rPr>
      </w:pPr>
      <w:bookmarkStart w:id="71" w:name="Sponsoring_Group_help"/>
      <w:bookmarkEnd w:id="71"/>
      <w:ins w:id="72" w:author="Christopher Millet" w:date="2014-05-06T15:50:00Z">
        <w:r w:rsidRPr="00604452">
          <w:t xml:space="preserve">Sponsoring Group(s) / Project Team </w:t>
        </w:r>
        <w:r w:rsidRPr="00604452">
          <w:rPr>
            <w:b w:val="0"/>
            <w:color w:val="008000"/>
            <w:sz w:val="16"/>
            <w:szCs w:val="20"/>
          </w:rPr>
          <w:fldChar w:fldCharType="begin"/>
        </w:r>
        <w:r w:rsidRPr="00604452">
          <w:rPr>
            <w:b w:val="0"/>
            <w:color w:val="008000"/>
            <w:sz w:val="16"/>
            <w:szCs w:val="20"/>
          </w:rPr>
          <w:instrText xml:space="preserve"> HYPERLINK  \l "Sponsoring_Group" </w:instrText>
        </w:r>
        <w:r w:rsidRPr="00604452">
          <w:rPr>
            <w:b w:val="0"/>
            <w:color w:val="008000"/>
            <w:sz w:val="16"/>
            <w:szCs w:val="20"/>
          </w:rPr>
        </w:r>
        <w:r w:rsidRPr="00604452">
          <w:rPr>
            <w:b w:val="0"/>
            <w:color w:val="008000"/>
            <w:sz w:val="16"/>
            <w:szCs w:val="20"/>
          </w:rPr>
          <w:fldChar w:fldCharType="separate"/>
        </w:r>
        <w:r w:rsidRPr="00604452">
          <w:rPr>
            <w:rStyle w:val="Hyperlink"/>
            <w:b w:val="0"/>
            <w:sz w:val="16"/>
            <w:szCs w:val="20"/>
          </w:rPr>
          <w:t>C</w:t>
        </w:r>
        <w:r w:rsidRPr="00604452">
          <w:rPr>
            <w:rStyle w:val="Hyperlink"/>
            <w:b w:val="0"/>
            <w:sz w:val="16"/>
            <w:szCs w:val="20"/>
          </w:rPr>
          <w:t>l</w:t>
        </w:r>
        <w:r w:rsidRPr="00604452">
          <w:rPr>
            <w:rStyle w:val="Hyperlink"/>
            <w:b w:val="0"/>
            <w:sz w:val="16"/>
            <w:szCs w:val="20"/>
          </w:rPr>
          <w:t>i</w:t>
        </w:r>
        <w:r w:rsidRPr="00604452">
          <w:rPr>
            <w:rStyle w:val="Hyperlink"/>
            <w:b w:val="0"/>
            <w:sz w:val="16"/>
            <w:szCs w:val="20"/>
          </w:rPr>
          <w:t>c</w:t>
        </w:r>
        <w:r w:rsidRPr="00604452">
          <w:rPr>
            <w:rStyle w:val="Hyperlink"/>
            <w:b w:val="0"/>
            <w:sz w:val="16"/>
            <w:szCs w:val="20"/>
          </w:rPr>
          <w:t>k</w:t>
        </w:r>
        <w:r w:rsidRPr="00604452">
          <w:rPr>
            <w:rStyle w:val="Hyperlink"/>
            <w:b w:val="0"/>
            <w:sz w:val="16"/>
            <w:szCs w:val="20"/>
          </w:rPr>
          <w:t xml:space="preserve"> </w:t>
        </w:r>
        <w:r w:rsidRPr="00604452">
          <w:rPr>
            <w:rStyle w:val="Hyperlink"/>
            <w:b w:val="0"/>
            <w:sz w:val="16"/>
            <w:szCs w:val="20"/>
          </w:rPr>
          <w:t>h</w:t>
        </w:r>
        <w:r w:rsidRPr="00604452">
          <w:rPr>
            <w:rStyle w:val="Hyperlink"/>
            <w:b w:val="0"/>
            <w:sz w:val="16"/>
            <w:szCs w:val="20"/>
          </w:rPr>
          <w:t>e</w:t>
        </w:r>
        <w:r w:rsidRPr="00604452">
          <w:rPr>
            <w:rStyle w:val="Hyperlink"/>
            <w:b w:val="0"/>
            <w:sz w:val="16"/>
            <w:szCs w:val="20"/>
          </w:rPr>
          <w:t>re</w:t>
        </w:r>
        <w:r w:rsidRPr="00604452">
          <w:rPr>
            <w:b w:val="0"/>
            <w:color w:val="008000"/>
            <w:sz w:val="16"/>
            <w:szCs w:val="20"/>
          </w:rPr>
          <w:fldChar w:fldCharType="end"/>
        </w:r>
        <w:r w:rsidRPr="00604452">
          <w:rPr>
            <w:b w:val="0"/>
            <w:color w:val="008000"/>
            <w:sz w:val="16"/>
            <w:szCs w:val="20"/>
          </w:rPr>
          <w:t xml:space="preserve"> to return to this section in the template above.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96"/>
      </w:tblGrid>
      <w:tr w:rsidR="0082493D" w:rsidRPr="00604452" w14:paraId="3701AE6D" w14:textId="77777777" w:rsidTr="00751FA7">
        <w:tblPrEx>
          <w:tblCellMar>
            <w:top w:w="0" w:type="dxa"/>
            <w:bottom w:w="0" w:type="dxa"/>
          </w:tblCellMar>
        </w:tblPrEx>
        <w:trPr>
          <w:ins w:id="73" w:author="Christopher Millet" w:date="2014-05-06T15:50:00Z"/>
        </w:trPr>
        <w:tc>
          <w:tcPr>
            <w:tcW w:w="10296" w:type="dxa"/>
          </w:tcPr>
          <w:p w14:paraId="333EB993" w14:textId="77777777" w:rsidR="0082493D" w:rsidRPr="00604452" w:rsidRDefault="0067092E" w:rsidP="00751FA7">
            <w:pPr>
              <w:shd w:val="clear" w:color="auto" w:fill="E6E6E6"/>
              <w:jc w:val="left"/>
              <w:rPr>
                <w:ins w:id="74" w:author="Christopher Millet" w:date="2014-05-06T15:50:00Z"/>
                <w:sz w:val="16"/>
                <w:szCs w:val="16"/>
              </w:rPr>
            </w:pPr>
            <w:ins w:id="75" w:author="Christopher Millet" w:date="2014-05-06T15:50:00Z">
              <w:r w:rsidRPr="00604452">
                <w:rPr>
                  <w:b/>
                  <w:sz w:val="16"/>
                  <w:szCs w:val="16"/>
                </w:rPr>
                <w:t>Primary Sponsor/Work Group (1 Mandatory):</w:t>
              </w:r>
              <w:r w:rsidRPr="00604452">
                <w:rPr>
                  <w:rFonts w:cs="Arial"/>
                  <w:sz w:val="16"/>
                  <w:szCs w:val="16"/>
                </w:rPr>
                <w:t xml:space="preserve"> </w:t>
              </w:r>
              <w:r w:rsidR="0082493D" w:rsidRPr="00604452">
                <w:rPr>
                  <w:sz w:val="16"/>
                </w:rPr>
                <w:t>Some projects are jointly sponsored and the name of all sponsoring Work Groups should be noted.</w:t>
              </w:r>
              <w:r w:rsidRPr="00604452">
                <w:rPr>
                  <w:sz w:val="16"/>
                </w:rPr>
                <w:t xml:space="preserve">  </w:t>
              </w:r>
              <w:r w:rsidR="0082493D" w:rsidRPr="00604452">
                <w:rPr>
                  <w:sz w:val="16"/>
                  <w:szCs w:val="16"/>
                </w:rPr>
                <w:t xml:space="preserve">Every project must have at least one project sponsor and a project facilitator; a multi-disciplinary project team is recommended, e.g. domain expert, UML modeling facilitator, HL7 modeling facilitator, requirements process facilitator, data analyst facilitator, business requirement analyst.  Sponsorship may be in the form of resources or funding.  </w:t>
              </w:r>
              <w:r w:rsidR="00AA6286" w:rsidRPr="00604452">
                <w:rPr>
                  <w:b/>
                  <w:i/>
                  <w:sz w:val="16"/>
                </w:rPr>
                <w:t>Project Insight:</w:t>
              </w:r>
              <w:r w:rsidR="00AA6286" w:rsidRPr="00604452">
                <w:rPr>
                  <w:i/>
                  <w:sz w:val="16"/>
                </w:rPr>
                <w:t xml:space="preserve"> Enter into “Sponsor(s)”.</w:t>
              </w:r>
            </w:ins>
          </w:p>
          <w:p w14:paraId="08621D10" w14:textId="77777777" w:rsidR="00AA6286" w:rsidRPr="00604452" w:rsidRDefault="00AA6286" w:rsidP="00751FA7">
            <w:pPr>
              <w:shd w:val="clear" w:color="auto" w:fill="E6E6E6"/>
              <w:jc w:val="left"/>
              <w:rPr>
                <w:ins w:id="76" w:author="Christopher Millet" w:date="2014-05-06T15:50:00Z"/>
                <w:sz w:val="16"/>
                <w:szCs w:val="16"/>
              </w:rPr>
            </w:pPr>
          </w:p>
        </w:tc>
      </w:tr>
      <w:tr w:rsidR="00700CA1" w:rsidRPr="00604452" w14:paraId="0147F7E6" w14:textId="77777777" w:rsidTr="00751FA7">
        <w:tblPrEx>
          <w:tblCellMar>
            <w:top w:w="0" w:type="dxa"/>
            <w:bottom w:w="0" w:type="dxa"/>
          </w:tblCellMar>
        </w:tblPrEx>
        <w:trPr>
          <w:trHeight w:val="46"/>
          <w:ins w:id="77" w:author="Christopher Millet" w:date="2014-05-06T15:50:00Z"/>
        </w:trPr>
        <w:tc>
          <w:tcPr>
            <w:tcW w:w="10296" w:type="dxa"/>
            <w:vAlign w:val="bottom"/>
          </w:tcPr>
          <w:p w14:paraId="568D6D9A" w14:textId="77777777" w:rsidR="00700CA1" w:rsidRPr="00604452" w:rsidRDefault="00700CA1" w:rsidP="0067092E">
            <w:pPr>
              <w:pStyle w:val="HTMLPreformatted"/>
              <w:shd w:val="clear" w:color="auto" w:fill="E6E6E6"/>
              <w:rPr>
                <w:ins w:id="78" w:author="Christopher Millet" w:date="2014-05-06T15:50:00Z"/>
                <w:rFonts w:ascii="Arial" w:hAnsi="Arial" w:cs="Arial"/>
                <w:lang w:val="en-US" w:eastAsia="en-US"/>
              </w:rPr>
            </w:pPr>
            <w:ins w:id="79" w:author="Christopher Millet" w:date="2014-05-06T15:50:00Z">
              <w:r w:rsidRPr="00604452">
                <w:rPr>
                  <w:rFonts w:ascii="Arial" w:hAnsi="Arial"/>
                  <w:b/>
                  <w:sz w:val="16"/>
                  <w:szCs w:val="16"/>
                  <w:lang w:val="en-CA" w:eastAsia="en-US"/>
                </w:rPr>
                <w:t>Project Facilitator</w:t>
              </w:r>
              <w:r w:rsidR="0067092E" w:rsidRPr="00604452">
                <w:rPr>
                  <w:rFonts w:ascii="Arial" w:hAnsi="Arial"/>
                  <w:b/>
                  <w:sz w:val="16"/>
                  <w:szCs w:val="16"/>
                  <w:lang w:val="en-CA" w:eastAsia="en-US"/>
                </w:rPr>
                <w:t xml:space="preserve"> (1 Mandatory):</w:t>
              </w:r>
              <w:r w:rsidR="0067092E" w:rsidRPr="00604452">
                <w:rPr>
                  <w:rFonts w:ascii="Arial" w:hAnsi="Arial" w:cs="Arial"/>
                  <w:lang w:val="en-US" w:eastAsia="en-US"/>
                </w:rPr>
                <w:t xml:space="preserve"> </w:t>
              </w:r>
              <w:r w:rsidR="0067092E" w:rsidRPr="00604452">
                <w:rPr>
                  <w:rFonts w:ascii="Arial" w:hAnsi="Arial"/>
                  <w:sz w:val="16"/>
                  <w:szCs w:val="16"/>
                  <w:lang w:val="en-CA" w:eastAsia="en-US"/>
                </w:rPr>
                <w:t>Thi</w:t>
              </w:r>
              <w:r w:rsidRPr="00604452">
                <w:rPr>
                  <w:rFonts w:ascii="Arial" w:hAnsi="Arial"/>
                  <w:sz w:val="16"/>
                  <w:szCs w:val="16"/>
                  <w:lang w:val="en-CA" w:eastAsia="en-US"/>
                </w:rPr>
                <w:t>s</w:t>
              </w:r>
              <w:r w:rsidR="0067092E" w:rsidRPr="00604452">
                <w:rPr>
                  <w:rFonts w:ascii="Arial" w:hAnsi="Arial"/>
                  <w:sz w:val="16"/>
                  <w:szCs w:val="16"/>
                  <w:lang w:val="en-CA" w:eastAsia="en-US"/>
                </w:rPr>
                <w:t xml:space="preserve"> is</w:t>
              </w:r>
              <w:r w:rsidRPr="00604452">
                <w:rPr>
                  <w:rFonts w:ascii="Arial" w:hAnsi="Arial"/>
                  <w:sz w:val="16"/>
                  <w:szCs w:val="16"/>
                  <w:lang w:val="en-CA" w:eastAsia="en-US"/>
                </w:rPr>
                <w:t xml:space="preserve"> mandatory for all projects and should be the contact person if there are questions about the Project Scope Statement.  The Project Facilitator serves as the Project Lead; the 'go to' person for the project who can answer questions regarding status, scope, objectives, issues, risks, etc. regarding the project.</w:t>
              </w:r>
              <w:r w:rsidR="0067092E" w:rsidRPr="00604452">
                <w:rPr>
                  <w:rFonts w:ascii="Arial" w:hAnsi="Arial"/>
                  <w:sz w:val="16"/>
                  <w:szCs w:val="16"/>
                  <w:lang w:val="en-CA" w:eastAsia="en-US"/>
                </w:rPr>
                <w:t xml:space="preserve">  </w:t>
              </w:r>
              <w:r w:rsidRPr="00604452">
                <w:rPr>
                  <w:rFonts w:ascii="Arial" w:hAnsi="Arial" w:cs="Arial"/>
                  <w:b/>
                  <w:i/>
                  <w:sz w:val="16"/>
                  <w:szCs w:val="16"/>
                  <w:lang w:val="en-US" w:eastAsia="en-US"/>
                </w:rPr>
                <w:t>Project Insight:</w:t>
              </w:r>
              <w:r w:rsidRPr="00604452">
                <w:rPr>
                  <w:rFonts w:ascii="Arial" w:hAnsi="Arial" w:cs="Arial"/>
                  <w:i/>
                  <w:sz w:val="16"/>
                  <w:szCs w:val="16"/>
                  <w:lang w:val="en-US" w:eastAsia="en-US"/>
                </w:rPr>
                <w:t xml:space="preserve"> Enter into “Project Facilitator”.</w:t>
              </w:r>
            </w:ins>
          </w:p>
          <w:p w14:paraId="0AB29D44" w14:textId="77777777" w:rsidR="00700CA1" w:rsidRPr="00604452" w:rsidRDefault="00700CA1" w:rsidP="00700CA1">
            <w:pPr>
              <w:shd w:val="clear" w:color="auto" w:fill="E6E6E6"/>
              <w:jc w:val="left"/>
              <w:rPr>
                <w:ins w:id="80" w:author="Christopher Millet" w:date="2014-05-06T15:50:00Z"/>
                <w:rFonts w:cs="Arial"/>
                <w:sz w:val="16"/>
                <w:szCs w:val="16"/>
              </w:rPr>
            </w:pPr>
          </w:p>
        </w:tc>
      </w:tr>
      <w:tr w:rsidR="00700CA1" w:rsidRPr="00604452" w14:paraId="0A6BA5F6" w14:textId="77777777" w:rsidTr="00751FA7">
        <w:tblPrEx>
          <w:tblCellMar>
            <w:top w:w="0" w:type="dxa"/>
            <w:bottom w:w="0" w:type="dxa"/>
          </w:tblCellMar>
        </w:tblPrEx>
        <w:trPr>
          <w:trHeight w:val="46"/>
          <w:ins w:id="81" w:author="Christopher Millet" w:date="2014-05-06T15:50:00Z"/>
        </w:trPr>
        <w:tc>
          <w:tcPr>
            <w:tcW w:w="10296" w:type="dxa"/>
            <w:vAlign w:val="bottom"/>
          </w:tcPr>
          <w:p w14:paraId="40FDDCE4" w14:textId="77777777" w:rsidR="00700CA1" w:rsidRPr="00604452" w:rsidRDefault="008C0C12" w:rsidP="00700CA1">
            <w:pPr>
              <w:shd w:val="clear" w:color="auto" w:fill="E6E6E6"/>
              <w:jc w:val="left"/>
              <w:rPr>
                <w:ins w:id="82" w:author="Christopher Millet" w:date="2014-05-06T15:50:00Z"/>
                <w:sz w:val="16"/>
                <w:szCs w:val="16"/>
              </w:rPr>
            </w:pPr>
            <w:ins w:id="83" w:author="Christopher Millet" w:date="2014-05-06T15:50:00Z">
              <w:r w:rsidRPr="00604452">
                <w:rPr>
                  <w:b/>
                  <w:sz w:val="16"/>
                  <w:szCs w:val="16"/>
                </w:rPr>
                <w:t xml:space="preserve">Other Interested Parties:  </w:t>
              </w:r>
              <w:r w:rsidR="00700CA1" w:rsidRPr="00604452">
                <w:rPr>
                  <w:sz w:val="16"/>
                  <w:szCs w:val="16"/>
                </w:rPr>
                <w:t xml:space="preserve">This section should also describe other ‘interested parties’, e.g. anticipated interactions with other committees or </w:t>
              </w:r>
              <w:r w:rsidR="00700CA1" w:rsidRPr="00604452">
                <w:rPr>
                  <w:sz w:val="16"/>
                  <w:szCs w:val="16"/>
                </w:rPr>
                <w:lastRenderedPageBreak/>
                <w:t xml:space="preserve">other projects.  </w:t>
              </w:r>
            </w:ins>
          </w:p>
          <w:p w14:paraId="660FE25B" w14:textId="77777777" w:rsidR="00700CA1" w:rsidRPr="00604452" w:rsidRDefault="00700CA1" w:rsidP="00700CA1">
            <w:pPr>
              <w:shd w:val="clear" w:color="auto" w:fill="E6E6E6"/>
              <w:jc w:val="left"/>
              <w:rPr>
                <w:ins w:id="84" w:author="Christopher Millet" w:date="2014-05-06T15:50:00Z"/>
                <w:sz w:val="16"/>
                <w:szCs w:val="16"/>
              </w:rPr>
            </w:pPr>
          </w:p>
        </w:tc>
      </w:tr>
      <w:tr w:rsidR="00700CA1" w:rsidRPr="00604452" w14:paraId="7FEA23A3" w14:textId="77777777" w:rsidTr="00751FA7">
        <w:tblPrEx>
          <w:tblCellMar>
            <w:top w:w="0" w:type="dxa"/>
            <w:bottom w:w="0" w:type="dxa"/>
          </w:tblCellMar>
        </w:tblPrEx>
        <w:trPr>
          <w:trHeight w:val="46"/>
          <w:ins w:id="85" w:author="Christopher Millet" w:date="2014-05-06T15:50:00Z"/>
        </w:trPr>
        <w:tc>
          <w:tcPr>
            <w:tcW w:w="10296" w:type="dxa"/>
            <w:vAlign w:val="bottom"/>
          </w:tcPr>
          <w:p w14:paraId="5ECA8D3B" w14:textId="14A3E264" w:rsidR="00887595" w:rsidRPr="00604452" w:rsidRDefault="008C0C12" w:rsidP="00887595">
            <w:pPr>
              <w:shd w:val="clear" w:color="auto" w:fill="E6E6E6"/>
              <w:jc w:val="left"/>
              <w:rPr>
                <w:ins w:id="86" w:author="Christopher Millet" w:date="2014-05-06T15:50:00Z"/>
                <w:sz w:val="16"/>
                <w:szCs w:val="16"/>
              </w:rPr>
            </w:pPr>
            <w:ins w:id="87" w:author="Christopher Millet" w:date="2014-05-06T15:50:00Z">
              <w:r w:rsidRPr="00604452">
                <w:rPr>
                  <w:b/>
                  <w:sz w:val="16"/>
                  <w:szCs w:val="16"/>
                </w:rPr>
                <w:lastRenderedPageBreak/>
                <w:t>Facilitators:</w:t>
              </w:r>
              <w:r w:rsidRPr="00604452">
                <w:rPr>
                  <w:sz w:val="16"/>
                  <w:szCs w:val="16"/>
                </w:rPr>
                <w:t xml:space="preserve">  </w:t>
              </w:r>
              <w:r w:rsidR="00700CA1" w:rsidRPr="00604452">
                <w:rPr>
                  <w:sz w:val="16"/>
                  <w:szCs w:val="16"/>
                </w:rPr>
                <w:t>Modeling, Publishing, and Vocabulary facilitators are formal roles recognized by HL7, and highly recommended as project participants.  If your project has not filled this role, please indicate a contact person for the role, for example, your project may not have a formal vocabulary facilitator but a committee participate has volunteered to serve as liaison with the Vocabulary Committee.</w:t>
              </w:r>
              <w:r w:rsidR="00887595" w:rsidRPr="00604452">
                <w:rPr>
                  <w:sz w:val="16"/>
                  <w:szCs w:val="16"/>
                </w:rPr>
                <w:t xml:space="preserve">  Descriptions of these roles and their responsibilities can be found on the HL7 Wiki via PIC's </w:t>
              </w:r>
              <w:r w:rsidR="00887595" w:rsidRPr="00604452">
                <w:rPr>
                  <w:sz w:val="16"/>
                  <w:szCs w:val="16"/>
                </w:rPr>
                <w:fldChar w:fldCharType="begin"/>
              </w:r>
              <w:r w:rsidR="00AB6CB1" w:rsidRPr="00604452">
                <w:rPr>
                  <w:sz w:val="16"/>
                  <w:szCs w:val="16"/>
                </w:rPr>
                <w:instrText>HYPERLINK "../AppData/Local/AppData/Local/Microsoft/Windows/Insync/jadachris00@gmail.com/Health Care/HL7/Working Groups/CQI/AppData/Local/Temp/eM Client temporary files/Documents/Insync/jadachris00@gmail.com/Health Care/HL7/Working Groups/CQI/AppData/Local/Temp/eM Client temporary files/Documents/Insync/jadachris00@gmail.com/AppData/Local/Microsoft/Windows/Temporary Internet Files/Content.Outlook/RJVNRAP6/Descriptions of these roles and their responsibilities can be found on the HL7 Wiki via PIC's Find or Be a Volunteer for an HL7 Work Group (http:/wiki.hl7.org/index.php?title=Category:Volunteer_Wanted_by_HL7_Work_Group)"</w:instrText>
              </w:r>
            </w:ins>
            <w:r w:rsidR="00C6231E" w:rsidRPr="00604452">
              <w:rPr>
                <w:sz w:val="16"/>
                <w:szCs w:val="16"/>
              </w:rPr>
            </w:r>
            <w:ins w:id="88" w:author="Christopher Millet" w:date="2014-05-06T15:50:00Z">
              <w:r w:rsidR="00887595" w:rsidRPr="00604452">
                <w:rPr>
                  <w:sz w:val="16"/>
                  <w:szCs w:val="16"/>
                </w:rPr>
                <w:fldChar w:fldCharType="separate"/>
              </w:r>
              <w:r w:rsidR="00887595" w:rsidRPr="00604452">
                <w:rPr>
                  <w:rStyle w:val="Hyperlink"/>
                  <w:sz w:val="16"/>
                  <w:szCs w:val="16"/>
                </w:rPr>
                <w:t>Find or Be a Volunteer for an HL7 Work Group</w:t>
              </w:r>
              <w:r w:rsidR="00887595" w:rsidRPr="00604452">
                <w:rPr>
                  <w:sz w:val="16"/>
                  <w:szCs w:val="16"/>
                </w:rPr>
                <w:fldChar w:fldCharType="end"/>
              </w:r>
              <w:r w:rsidR="00887595" w:rsidRPr="00604452">
                <w:rPr>
                  <w:sz w:val="16"/>
                  <w:szCs w:val="16"/>
                </w:rPr>
                <w:t xml:space="preserve"> at </w:t>
              </w:r>
              <w:r w:rsidR="00887595" w:rsidRPr="00604452">
                <w:rPr>
                  <w:sz w:val="16"/>
                  <w:szCs w:val="16"/>
                </w:rPr>
                <w:fldChar w:fldCharType="begin"/>
              </w:r>
              <w:r w:rsidR="00887595" w:rsidRPr="00604452">
                <w:rPr>
                  <w:sz w:val="16"/>
                  <w:szCs w:val="16"/>
                </w:rPr>
                <w:instrText xml:space="preserve"> HYPERLINK "http://wiki.hl7.org/index.php?title=Category:Volunteer_Wanted_by_HL7_Work_Group" </w:instrText>
              </w:r>
              <w:r w:rsidR="00887595" w:rsidRPr="00604452">
                <w:rPr>
                  <w:sz w:val="16"/>
                  <w:szCs w:val="16"/>
                </w:rPr>
              </w:r>
              <w:r w:rsidR="00887595" w:rsidRPr="00604452">
                <w:rPr>
                  <w:sz w:val="16"/>
                  <w:szCs w:val="16"/>
                </w:rPr>
                <w:fldChar w:fldCharType="separate"/>
              </w:r>
              <w:r w:rsidR="00887595" w:rsidRPr="00604452">
                <w:rPr>
                  <w:rStyle w:val="Hyperlink"/>
                  <w:sz w:val="16"/>
                  <w:szCs w:val="16"/>
                </w:rPr>
                <w:t>http://wiki.hl7.org/index.php?title=Category:Volunteer_Wanted_by_HL7_Work_Group</w:t>
              </w:r>
              <w:r w:rsidR="00887595" w:rsidRPr="00604452">
                <w:rPr>
                  <w:sz w:val="16"/>
                  <w:szCs w:val="16"/>
                </w:rPr>
                <w:fldChar w:fldCharType="end"/>
              </w:r>
              <w:r w:rsidR="00887595" w:rsidRPr="00604452">
                <w:rPr>
                  <w:sz w:val="16"/>
                  <w:szCs w:val="16"/>
                </w:rPr>
                <w:t>.</w:t>
              </w:r>
            </w:ins>
          </w:p>
          <w:p w14:paraId="1B98F97C" w14:textId="77777777" w:rsidR="00700CA1" w:rsidRPr="00604452" w:rsidRDefault="00700CA1" w:rsidP="00AA6286">
            <w:pPr>
              <w:shd w:val="clear" w:color="auto" w:fill="E6E6E6"/>
              <w:jc w:val="left"/>
              <w:rPr>
                <w:ins w:id="89" w:author="Christopher Millet" w:date="2014-05-06T15:50:00Z"/>
                <w:sz w:val="16"/>
                <w:szCs w:val="16"/>
              </w:rPr>
            </w:pPr>
          </w:p>
          <w:p w14:paraId="56A7D6D9" w14:textId="77777777" w:rsidR="00700CA1" w:rsidRPr="00604452" w:rsidRDefault="00700CA1" w:rsidP="00AA6286">
            <w:pPr>
              <w:shd w:val="clear" w:color="auto" w:fill="E6E6E6"/>
              <w:jc w:val="left"/>
              <w:rPr>
                <w:ins w:id="90" w:author="Christopher Millet" w:date="2014-05-06T15:50:00Z"/>
                <w:b/>
                <w:sz w:val="18"/>
                <w:szCs w:val="18"/>
              </w:rPr>
            </w:pPr>
          </w:p>
        </w:tc>
      </w:tr>
      <w:tr w:rsidR="008C0C12" w:rsidRPr="00604452" w14:paraId="20A62DB1" w14:textId="77777777" w:rsidTr="00751FA7">
        <w:tblPrEx>
          <w:tblCellMar>
            <w:top w:w="0" w:type="dxa"/>
            <w:bottom w:w="0" w:type="dxa"/>
          </w:tblCellMar>
        </w:tblPrEx>
        <w:trPr>
          <w:trHeight w:val="46"/>
          <w:ins w:id="91" w:author="Christopher Millet" w:date="2014-05-06T15:50:00Z"/>
        </w:trPr>
        <w:tc>
          <w:tcPr>
            <w:tcW w:w="10296" w:type="dxa"/>
            <w:vAlign w:val="bottom"/>
          </w:tcPr>
          <w:p w14:paraId="54661821" w14:textId="77777777" w:rsidR="008C0C12" w:rsidRPr="00604452" w:rsidRDefault="008C0C12" w:rsidP="008C0C12">
            <w:pPr>
              <w:shd w:val="clear" w:color="auto" w:fill="E6E6E6"/>
              <w:jc w:val="left"/>
              <w:rPr>
                <w:ins w:id="92" w:author="Christopher Millet" w:date="2014-05-06T15:50:00Z"/>
                <w:sz w:val="16"/>
                <w:szCs w:val="16"/>
              </w:rPr>
            </w:pPr>
            <w:ins w:id="93" w:author="Christopher Millet" w:date="2014-05-06T15:50:00Z">
              <w:r w:rsidRPr="00604452">
                <w:rPr>
                  <w:sz w:val="16"/>
                  <w:szCs w:val="16"/>
                </w:rPr>
                <w:t>Infrastructure projects, for example, the RIM, HL7 maintained vocabulary, wrappers, and methodology are required to name only the Primary Sponsor and Project Facilitator.</w:t>
              </w:r>
            </w:ins>
          </w:p>
          <w:p w14:paraId="6BB883D3" w14:textId="77777777" w:rsidR="008C0C12" w:rsidRPr="00604452" w:rsidRDefault="008C0C12" w:rsidP="00AA6286">
            <w:pPr>
              <w:shd w:val="clear" w:color="auto" w:fill="E6E6E6"/>
              <w:jc w:val="left"/>
              <w:rPr>
                <w:ins w:id="94" w:author="Christopher Millet" w:date="2014-05-06T15:50:00Z"/>
                <w:b/>
                <w:sz w:val="16"/>
                <w:szCs w:val="16"/>
              </w:rPr>
            </w:pPr>
          </w:p>
        </w:tc>
      </w:tr>
      <w:tr w:rsidR="0082493D" w:rsidRPr="00604452" w14:paraId="700F0E8E" w14:textId="77777777" w:rsidTr="00751FA7">
        <w:tblPrEx>
          <w:tblCellMar>
            <w:top w:w="0" w:type="dxa"/>
            <w:bottom w:w="0" w:type="dxa"/>
          </w:tblCellMar>
        </w:tblPrEx>
        <w:trPr>
          <w:trHeight w:val="46"/>
          <w:ins w:id="95" w:author="Christopher Millet" w:date="2014-05-06T15:50:00Z"/>
        </w:trPr>
        <w:tc>
          <w:tcPr>
            <w:tcW w:w="10296" w:type="dxa"/>
            <w:vAlign w:val="bottom"/>
          </w:tcPr>
          <w:p w14:paraId="2233927B" w14:textId="77777777" w:rsidR="0082493D" w:rsidRPr="00604452" w:rsidRDefault="0082493D" w:rsidP="00AA6286">
            <w:pPr>
              <w:shd w:val="clear" w:color="auto" w:fill="E6E6E6"/>
              <w:jc w:val="left"/>
              <w:rPr>
                <w:ins w:id="96" w:author="Christopher Millet" w:date="2014-05-06T15:50:00Z"/>
                <w:i/>
                <w:sz w:val="16"/>
              </w:rPr>
            </w:pPr>
            <w:ins w:id="97" w:author="Christopher Millet" w:date="2014-05-06T15:50:00Z">
              <w:r w:rsidRPr="00604452">
                <w:rPr>
                  <w:b/>
                  <w:sz w:val="16"/>
                  <w:szCs w:val="16"/>
                </w:rPr>
                <w:t>Implementers (2 Mandatory):</w:t>
              </w:r>
              <w:r w:rsidRPr="00604452">
                <w:rPr>
                  <w:sz w:val="18"/>
                  <w:szCs w:val="18"/>
                </w:rPr>
                <w:t xml:space="preserve">  </w:t>
              </w:r>
              <w:r w:rsidRPr="00604452">
                <w:rPr>
                  <w:bCs/>
                  <w:sz w:val="16"/>
                  <w:szCs w:val="18"/>
                </w:rPr>
                <w:t xml:space="preserve">If this project will produce a standard, identify at least two implementers who agree to implement a DSTU prior to normative ballot (this is a non-binding agreement). Contact information is mandatory.  </w:t>
              </w:r>
              <w:r w:rsidRPr="00604452">
                <w:rPr>
                  <w:sz w:val="16"/>
                  <w:szCs w:val="16"/>
                </w:rPr>
                <w:t xml:space="preserve">The intended implementers must be identified at project initiation; however, it is a non-binding agreement.  Refer to explanation of Candidate Standard validation below for additional information.  </w:t>
              </w:r>
              <w:r w:rsidRPr="00604452">
                <w:rPr>
                  <w:b/>
                  <w:i/>
                  <w:sz w:val="16"/>
                </w:rPr>
                <w:t>Project Insight:</w:t>
              </w:r>
              <w:r w:rsidRPr="00604452">
                <w:rPr>
                  <w:i/>
                  <w:sz w:val="16"/>
                </w:rPr>
                <w:t xml:space="preserve"> Enter into “Project Implementers”.</w:t>
              </w:r>
            </w:ins>
          </w:p>
          <w:p w14:paraId="2F872E7C" w14:textId="77777777" w:rsidR="00700CA1" w:rsidRPr="00604452" w:rsidRDefault="00700CA1" w:rsidP="00AA6286">
            <w:pPr>
              <w:shd w:val="clear" w:color="auto" w:fill="E6E6E6"/>
              <w:jc w:val="left"/>
              <w:rPr>
                <w:ins w:id="98" w:author="Christopher Millet" w:date="2014-05-06T15:50:00Z"/>
                <w:sz w:val="18"/>
                <w:szCs w:val="18"/>
              </w:rPr>
            </w:pPr>
          </w:p>
        </w:tc>
      </w:tr>
    </w:tbl>
    <w:p w14:paraId="0CAE50AE" w14:textId="77777777" w:rsidR="0082493D" w:rsidRPr="00604452" w:rsidRDefault="0082493D" w:rsidP="0082493D">
      <w:pPr>
        <w:shd w:val="clear" w:color="auto" w:fill="E6E6E6"/>
        <w:rPr>
          <w:ins w:id="99" w:author="Christopher Millet" w:date="2014-05-06T15:50:00Z"/>
          <w:sz w:val="16"/>
          <w:szCs w:val="16"/>
        </w:rPr>
      </w:pPr>
    </w:p>
    <w:p w14:paraId="1659D6B1" w14:textId="77777777" w:rsidR="0082493D" w:rsidRPr="00604452" w:rsidRDefault="0082493D" w:rsidP="00AA6286">
      <w:pPr>
        <w:shd w:val="clear" w:color="auto" w:fill="E6E6E6"/>
        <w:jc w:val="left"/>
        <w:rPr>
          <w:ins w:id="100" w:author="Christopher Millet" w:date="2014-05-06T15:50:00Z"/>
          <w:sz w:val="16"/>
          <w:szCs w:val="16"/>
        </w:rPr>
      </w:pPr>
      <w:ins w:id="101" w:author="Christopher Millet" w:date="2014-05-06T15:50:00Z">
        <w:r w:rsidRPr="00604452">
          <w:rPr>
            <w:sz w:val="16"/>
            <w:szCs w:val="16"/>
          </w:rPr>
          <w:t>Candidate Standard validation</w:t>
        </w:r>
      </w:ins>
    </w:p>
    <w:tbl>
      <w:tblPr>
        <w:tblW w:w="0" w:type="auto"/>
        <w:tblCellMar>
          <w:left w:w="0" w:type="dxa"/>
          <w:right w:w="0" w:type="dxa"/>
        </w:tblCellMar>
        <w:tblLook w:val="0000" w:firstRow="0" w:lastRow="0" w:firstColumn="0" w:lastColumn="0" w:noHBand="0" w:noVBand="0"/>
      </w:tblPr>
      <w:tblGrid>
        <w:gridCol w:w="2083"/>
        <w:gridCol w:w="8227"/>
      </w:tblGrid>
      <w:tr w:rsidR="0082493D" w:rsidRPr="00604452" w14:paraId="28B7ED0A" w14:textId="77777777" w:rsidTr="00751FA7">
        <w:trPr>
          <w:ins w:id="102" w:author="Christopher Millet" w:date="2014-05-06T15:50:00Z"/>
        </w:trPr>
        <w:tc>
          <w:tcPr>
            <w:tcW w:w="2083" w:type="dxa"/>
            <w:tcBorders>
              <w:top w:val="single" w:sz="8" w:space="0" w:color="auto"/>
              <w:left w:val="single" w:sz="8" w:space="0" w:color="auto"/>
              <w:bottom w:val="single" w:sz="8" w:space="0" w:color="auto"/>
              <w:right w:val="single" w:sz="8" w:space="0" w:color="auto"/>
            </w:tcBorders>
            <w:tcMar>
              <w:top w:w="72" w:type="dxa"/>
              <w:left w:w="115" w:type="dxa"/>
              <w:bottom w:w="72" w:type="dxa"/>
              <w:right w:w="115" w:type="dxa"/>
            </w:tcMar>
          </w:tcPr>
          <w:p w14:paraId="0F8DEF9D" w14:textId="77777777" w:rsidR="0082493D" w:rsidRPr="00604452" w:rsidRDefault="0082493D" w:rsidP="00751FA7">
            <w:pPr>
              <w:shd w:val="clear" w:color="auto" w:fill="E6E6E6"/>
              <w:jc w:val="left"/>
              <w:rPr>
                <w:ins w:id="103" w:author="Christopher Millet" w:date="2014-05-06T15:50:00Z"/>
                <w:sz w:val="16"/>
                <w:szCs w:val="16"/>
                <w:lang w:val="en-US"/>
              </w:rPr>
            </w:pPr>
            <w:ins w:id="104" w:author="Christopher Millet" w:date="2014-05-06T15:50:00Z">
              <w:r w:rsidRPr="00604452">
                <w:rPr>
                  <w:sz w:val="16"/>
                  <w:szCs w:val="16"/>
                  <w:lang w:val="en-US"/>
                </w:rPr>
                <w:t>Candidate Standard validation</w:t>
              </w:r>
            </w:ins>
          </w:p>
        </w:tc>
        <w:tc>
          <w:tcPr>
            <w:tcW w:w="8227" w:type="dxa"/>
            <w:tcBorders>
              <w:top w:val="single" w:sz="8" w:space="0" w:color="auto"/>
              <w:left w:val="nil"/>
              <w:bottom w:val="single" w:sz="8" w:space="0" w:color="auto"/>
              <w:right w:val="single" w:sz="8" w:space="0" w:color="auto"/>
            </w:tcBorders>
            <w:tcMar>
              <w:top w:w="72" w:type="dxa"/>
              <w:left w:w="115" w:type="dxa"/>
              <w:bottom w:w="72" w:type="dxa"/>
              <w:right w:w="115" w:type="dxa"/>
            </w:tcMar>
          </w:tcPr>
          <w:p w14:paraId="532E0D0F" w14:textId="77777777" w:rsidR="0082493D" w:rsidRPr="00604452" w:rsidRDefault="0082493D" w:rsidP="00751FA7">
            <w:pPr>
              <w:shd w:val="clear" w:color="auto" w:fill="E6E6E6"/>
              <w:jc w:val="left"/>
              <w:rPr>
                <w:ins w:id="105" w:author="Christopher Millet" w:date="2014-05-06T15:50:00Z"/>
                <w:sz w:val="16"/>
                <w:szCs w:val="16"/>
                <w:lang w:val="en-US"/>
              </w:rPr>
            </w:pPr>
            <w:ins w:id="106" w:author="Christopher Millet" w:date="2014-05-06T15:50:00Z">
              <w:r w:rsidRPr="00604452">
                <w:rPr>
                  <w:sz w:val="16"/>
                  <w:szCs w:val="16"/>
                  <w:lang w:val="en-US"/>
                </w:rPr>
                <w:t xml:space="preserve">Executing the Candidate Standard validation approach. HL7 will have a modified open approach to candidate standard validation. All those participants that made a non-binding commitment when the project was initiated will be included if they choose to honor the commitment. Others may be added to achieve a balance or for other necessities for validation. The previous notwithstanding, HL7 will limit the number of participants to ensure a manageable process and reasonable time frame. </w:t>
              </w:r>
            </w:ins>
          </w:p>
        </w:tc>
      </w:tr>
      <w:tr w:rsidR="0082493D" w:rsidRPr="00604452" w14:paraId="16C848E6" w14:textId="77777777" w:rsidTr="00751FA7">
        <w:trPr>
          <w:ins w:id="107" w:author="Christopher Millet" w:date="2014-05-06T15:50:00Z"/>
        </w:trPr>
        <w:tc>
          <w:tcPr>
            <w:tcW w:w="2083" w:type="dxa"/>
            <w:tcBorders>
              <w:top w:val="nil"/>
              <w:left w:val="single" w:sz="8" w:space="0" w:color="auto"/>
              <w:bottom w:val="single" w:sz="8" w:space="0" w:color="auto"/>
              <w:right w:val="single" w:sz="8" w:space="0" w:color="auto"/>
            </w:tcBorders>
            <w:tcMar>
              <w:top w:w="72" w:type="dxa"/>
              <w:left w:w="115" w:type="dxa"/>
              <w:bottom w:w="72" w:type="dxa"/>
              <w:right w:w="115" w:type="dxa"/>
            </w:tcMar>
          </w:tcPr>
          <w:p w14:paraId="330D6463" w14:textId="77777777" w:rsidR="0082493D" w:rsidRPr="00604452" w:rsidRDefault="0082493D" w:rsidP="00751FA7">
            <w:pPr>
              <w:shd w:val="clear" w:color="auto" w:fill="E6E6E6"/>
              <w:jc w:val="left"/>
              <w:rPr>
                <w:ins w:id="108" w:author="Christopher Millet" w:date="2014-05-06T15:50:00Z"/>
                <w:sz w:val="16"/>
                <w:szCs w:val="16"/>
                <w:lang w:val="en-US"/>
              </w:rPr>
            </w:pPr>
            <w:ins w:id="109" w:author="Christopher Millet" w:date="2014-05-06T15:50:00Z">
              <w:r w:rsidRPr="00604452">
                <w:rPr>
                  <w:sz w:val="16"/>
                  <w:szCs w:val="16"/>
                  <w:lang w:val="en-US"/>
                </w:rPr>
                <w:t>Candidate Standard validation approach</w:t>
              </w:r>
            </w:ins>
          </w:p>
        </w:tc>
        <w:tc>
          <w:tcPr>
            <w:tcW w:w="8227" w:type="dxa"/>
            <w:tcBorders>
              <w:top w:val="nil"/>
              <w:left w:val="nil"/>
              <w:bottom w:val="single" w:sz="8" w:space="0" w:color="auto"/>
              <w:right w:val="single" w:sz="8" w:space="0" w:color="auto"/>
            </w:tcBorders>
            <w:tcMar>
              <w:top w:w="72" w:type="dxa"/>
              <w:left w:w="115" w:type="dxa"/>
              <w:bottom w:w="72" w:type="dxa"/>
              <w:right w:w="115" w:type="dxa"/>
            </w:tcMar>
          </w:tcPr>
          <w:p w14:paraId="23D0F5F2" w14:textId="77777777" w:rsidR="0082493D" w:rsidRPr="00604452" w:rsidRDefault="0082493D" w:rsidP="00751FA7">
            <w:pPr>
              <w:shd w:val="clear" w:color="auto" w:fill="E6E6E6"/>
              <w:jc w:val="left"/>
              <w:rPr>
                <w:ins w:id="110" w:author="Christopher Millet" w:date="2014-05-06T15:50:00Z"/>
                <w:sz w:val="16"/>
                <w:szCs w:val="16"/>
                <w:lang w:val="en-US"/>
              </w:rPr>
            </w:pPr>
            <w:ins w:id="111" w:author="Christopher Millet" w:date="2014-05-06T15:50:00Z">
              <w:r w:rsidRPr="00604452">
                <w:rPr>
                  <w:sz w:val="16"/>
                  <w:szCs w:val="16"/>
                  <w:lang w:val="en-US"/>
                </w:rPr>
                <w:t>A project step that ensures that the Candidate Standard is validated by external industry resources before it is finalized as a normative standard. Where the standard is for interoperability, it is expected that the validation will include at least two independent entities (vendors, user organizations, etc.) building trial implementations and testing them together. Where the standard serves another purpose the validation approach will involve a trial effort to use the draft standard in the manner for which it was created.</w:t>
              </w:r>
            </w:ins>
          </w:p>
          <w:p w14:paraId="2277FF6F" w14:textId="77777777" w:rsidR="0082493D" w:rsidRPr="00604452" w:rsidRDefault="0082493D" w:rsidP="00751FA7">
            <w:pPr>
              <w:shd w:val="clear" w:color="auto" w:fill="E6E6E6"/>
              <w:jc w:val="left"/>
              <w:rPr>
                <w:ins w:id="112" w:author="Christopher Millet" w:date="2014-05-06T15:50:00Z"/>
                <w:sz w:val="16"/>
                <w:szCs w:val="16"/>
                <w:lang w:val="en-US"/>
              </w:rPr>
            </w:pPr>
          </w:p>
          <w:p w14:paraId="708F19D7" w14:textId="77777777" w:rsidR="0082493D" w:rsidRPr="00604452" w:rsidRDefault="0082493D" w:rsidP="00751FA7">
            <w:pPr>
              <w:shd w:val="clear" w:color="auto" w:fill="E6E6E6"/>
              <w:jc w:val="left"/>
              <w:rPr>
                <w:ins w:id="113" w:author="Christopher Millet" w:date="2014-05-06T15:50:00Z"/>
                <w:sz w:val="16"/>
                <w:szCs w:val="16"/>
                <w:lang w:val="en-US"/>
              </w:rPr>
            </w:pPr>
            <w:ins w:id="114" w:author="Christopher Millet" w:date="2014-05-06T15:50:00Z">
              <w:r w:rsidRPr="00604452">
                <w:rPr>
                  <w:sz w:val="16"/>
                  <w:szCs w:val="16"/>
                  <w:lang w:val="en-US"/>
                </w:rPr>
                <w:t xml:space="preserve">At the planning stage the entities willing to test must make a non-binding declaration of their intent to participate in validation. Without such a declaration the project should not be initiated. </w:t>
              </w:r>
            </w:ins>
          </w:p>
          <w:p w14:paraId="3CDF491D" w14:textId="77777777" w:rsidR="0082493D" w:rsidRPr="00604452" w:rsidRDefault="0082493D" w:rsidP="00751FA7">
            <w:pPr>
              <w:shd w:val="clear" w:color="auto" w:fill="E6E6E6"/>
              <w:jc w:val="left"/>
              <w:rPr>
                <w:ins w:id="115" w:author="Christopher Millet" w:date="2014-05-06T15:50:00Z"/>
                <w:sz w:val="16"/>
                <w:szCs w:val="16"/>
                <w:lang w:val="en-US"/>
              </w:rPr>
            </w:pPr>
          </w:p>
          <w:p w14:paraId="5D04A8B0" w14:textId="77777777" w:rsidR="0082493D" w:rsidRPr="00604452" w:rsidRDefault="0082493D" w:rsidP="00751FA7">
            <w:pPr>
              <w:shd w:val="clear" w:color="auto" w:fill="E6E6E6"/>
              <w:jc w:val="left"/>
              <w:rPr>
                <w:ins w:id="116" w:author="Christopher Millet" w:date="2014-05-06T15:50:00Z"/>
                <w:sz w:val="16"/>
                <w:szCs w:val="16"/>
                <w:lang w:val="en-US"/>
              </w:rPr>
            </w:pPr>
            <w:ins w:id="117" w:author="Christopher Millet" w:date="2014-05-06T15:50:00Z">
              <w:r w:rsidRPr="00604452">
                <w:rPr>
                  <w:b/>
                  <w:bCs/>
                  <w:sz w:val="16"/>
                  <w:szCs w:val="16"/>
                  <w:lang w:val="en-US"/>
                </w:rPr>
                <w:t xml:space="preserve">Comment: </w:t>
              </w:r>
              <w:r w:rsidRPr="00604452">
                <w:rPr>
                  <w:sz w:val="16"/>
                  <w:szCs w:val="16"/>
                  <w:lang w:val="en-US"/>
                </w:rPr>
                <w:t>This is expected to be a significant hurdle for new project initiation. At the same time it helps to assure that HL7 member resources will be concentrated on efforts that have a greater likelihood at industry adoption.</w:t>
              </w:r>
            </w:ins>
          </w:p>
        </w:tc>
      </w:tr>
    </w:tbl>
    <w:p w14:paraId="1CA154AE" w14:textId="77777777" w:rsidR="0082493D" w:rsidRPr="00604452" w:rsidRDefault="0082493D" w:rsidP="0082493D">
      <w:pPr>
        <w:pStyle w:val="Heading5-BoldNumbered"/>
        <w:numPr>
          <w:ilvl w:val="0"/>
          <w:numId w:val="5"/>
        </w:numPr>
        <w:shd w:val="clear" w:color="auto" w:fill="E6E6E6"/>
        <w:rPr>
          <w:ins w:id="118" w:author="Christopher Millet" w:date="2014-05-06T15:50:00Z"/>
        </w:rPr>
      </w:pPr>
      <w:bookmarkStart w:id="119" w:name="Project_Scope_help"/>
      <w:bookmarkEnd w:id="119"/>
      <w:ins w:id="120" w:author="Christopher Millet" w:date="2014-05-06T15:50:00Z">
        <w:r w:rsidRPr="00604452">
          <w:t xml:space="preserve">Project </w:t>
        </w:r>
        <w:proofErr w:type="gramStart"/>
        <w:r w:rsidRPr="00604452">
          <w:t xml:space="preserve">Definition  </w:t>
        </w:r>
        <w:proofErr w:type="gramEnd"/>
        <w:r w:rsidRPr="00604452">
          <w:rPr>
            <w:b w:val="0"/>
            <w:color w:val="008000"/>
            <w:sz w:val="16"/>
            <w:szCs w:val="20"/>
          </w:rPr>
          <w:fldChar w:fldCharType="begin"/>
        </w:r>
        <w:r w:rsidRPr="00604452">
          <w:rPr>
            <w:b w:val="0"/>
            <w:color w:val="008000"/>
            <w:sz w:val="16"/>
            <w:szCs w:val="20"/>
          </w:rPr>
          <w:instrText xml:space="preserve"> HYPERLINK  \l "Project_Scope" </w:instrText>
        </w:r>
        <w:r w:rsidRPr="00604452">
          <w:rPr>
            <w:b w:val="0"/>
            <w:color w:val="008000"/>
            <w:sz w:val="16"/>
            <w:szCs w:val="20"/>
          </w:rPr>
        </w:r>
        <w:r w:rsidRPr="00604452">
          <w:rPr>
            <w:b w:val="0"/>
            <w:color w:val="008000"/>
            <w:sz w:val="16"/>
            <w:szCs w:val="20"/>
          </w:rPr>
          <w:fldChar w:fldCharType="separate"/>
        </w:r>
        <w:r w:rsidRPr="00604452">
          <w:rPr>
            <w:rStyle w:val="Hyperlink"/>
            <w:b w:val="0"/>
            <w:sz w:val="16"/>
            <w:szCs w:val="20"/>
          </w:rPr>
          <w:t>Clic</w:t>
        </w:r>
        <w:r w:rsidRPr="00604452">
          <w:rPr>
            <w:rStyle w:val="Hyperlink"/>
            <w:b w:val="0"/>
            <w:sz w:val="16"/>
            <w:szCs w:val="20"/>
          </w:rPr>
          <w:t>k</w:t>
        </w:r>
        <w:r w:rsidRPr="00604452">
          <w:rPr>
            <w:rStyle w:val="Hyperlink"/>
            <w:b w:val="0"/>
            <w:sz w:val="16"/>
            <w:szCs w:val="20"/>
          </w:rPr>
          <w:t xml:space="preserve"> </w:t>
        </w:r>
        <w:r w:rsidRPr="00604452">
          <w:rPr>
            <w:rStyle w:val="Hyperlink"/>
            <w:b w:val="0"/>
            <w:sz w:val="16"/>
            <w:szCs w:val="20"/>
          </w:rPr>
          <w:t>h</w:t>
        </w:r>
        <w:r w:rsidRPr="00604452">
          <w:rPr>
            <w:rStyle w:val="Hyperlink"/>
            <w:b w:val="0"/>
            <w:sz w:val="16"/>
            <w:szCs w:val="20"/>
          </w:rPr>
          <w:t>e</w:t>
        </w:r>
        <w:r w:rsidRPr="00604452">
          <w:rPr>
            <w:rStyle w:val="Hyperlink"/>
            <w:b w:val="0"/>
            <w:sz w:val="16"/>
            <w:szCs w:val="20"/>
          </w:rPr>
          <w:t>r</w:t>
        </w:r>
        <w:r w:rsidRPr="00604452">
          <w:rPr>
            <w:rStyle w:val="Hyperlink"/>
            <w:b w:val="0"/>
            <w:sz w:val="16"/>
            <w:szCs w:val="20"/>
          </w:rPr>
          <w:t>e</w:t>
        </w:r>
        <w:r w:rsidRPr="00604452">
          <w:rPr>
            <w:b w:val="0"/>
            <w:color w:val="008000"/>
            <w:sz w:val="16"/>
            <w:szCs w:val="20"/>
          </w:rPr>
          <w:fldChar w:fldCharType="end"/>
        </w:r>
        <w:r w:rsidRPr="00604452">
          <w:rPr>
            <w:b w:val="0"/>
            <w:color w:val="008000"/>
            <w:sz w:val="16"/>
            <w:szCs w:val="20"/>
          </w:rPr>
          <w:t xml:space="preserve"> to return to this section in the template above.</w:t>
        </w:r>
        <w:r w:rsidRPr="00604452">
          <w:t xml:space="preserve"> </w:t>
        </w:r>
      </w:ins>
    </w:p>
    <w:p w14:paraId="743A68BB" w14:textId="77777777" w:rsidR="0082493D" w:rsidRPr="00604452" w:rsidRDefault="0082493D" w:rsidP="0082493D">
      <w:pPr>
        <w:pStyle w:val="Heading5-BoldNumbered"/>
        <w:numPr>
          <w:ilvl w:val="1"/>
          <w:numId w:val="5"/>
        </w:numPr>
        <w:shd w:val="clear" w:color="auto" w:fill="E6E6E6"/>
        <w:rPr>
          <w:ins w:id="121" w:author="Christopher Millet" w:date="2014-05-06T15:50:00Z"/>
        </w:rPr>
      </w:pPr>
      <w:ins w:id="122" w:author="Christopher Millet" w:date="2014-05-06T15:50:00Z">
        <w:r w:rsidRPr="00604452">
          <w:t>Project Scope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82493D" w:rsidRPr="00604452" w14:paraId="138DE185" w14:textId="77777777" w:rsidTr="00751FA7">
        <w:tblPrEx>
          <w:tblCellMar>
            <w:top w:w="0" w:type="dxa"/>
            <w:bottom w:w="0" w:type="dxa"/>
          </w:tblCellMar>
        </w:tblPrEx>
        <w:trPr>
          <w:ins w:id="123" w:author="Christopher Millet" w:date="2014-05-06T15:50:00Z"/>
        </w:trPr>
        <w:tc>
          <w:tcPr>
            <w:tcW w:w="10188" w:type="dxa"/>
          </w:tcPr>
          <w:p w14:paraId="7FD0BFBF" w14:textId="77777777" w:rsidR="0082493D" w:rsidRPr="00604452" w:rsidRDefault="0082493D" w:rsidP="00751FA7">
            <w:pPr>
              <w:shd w:val="clear" w:color="auto" w:fill="E6E6E6"/>
              <w:jc w:val="left"/>
              <w:rPr>
                <w:ins w:id="124" w:author="Christopher Millet" w:date="2014-05-06T15:50:00Z"/>
                <w:sz w:val="16"/>
              </w:rPr>
            </w:pPr>
            <w:ins w:id="125" w:author="Christopher Millet" w:date="2014-05-06T15:50:00Z">
              <w:r w:rsidRPr="00604452">
                <w:rPr>
                  <w:sz w:val="16"/>
                </w:rPr>
                <w:t xml:space="preserve">The detail should be sufficient that an individual with no previous exposure to the group (or even HL7) could understand the expected activities and results.  The scope description should also include high level expectations for the project and indicate alignment with market demands or other drivers for the project, such as government mandates, requirements from industry interoperability </w:t>
              </w:r>
              <w:proofErr w:type="spellStart"/>
              <w:r w:rsidRPr="00604452">
                <w:rPr>
                  <w:sz w:val="16"/>
                </w:rPr>
                <w:t>connectathon</w:t>
              </w:r>
              <w:proofErr w:type="spellEnd"/>
              <w:r w:rsidRPr="00604452">
                <w:rPr>
                  <w:sz w:val="16"/>
                </w:rPr>
                <w:t>, etc.</w:t>
              </w:r>
              <w:r w:rsidR="00243C05" w:rsidRPr="00604452">
                <w:rPr>
                  <w:sz w:val="16"/>
                </w:rPr>
                <w:t xml:space="preserve">  Also include if the project is abandoning or replacing anything</w:t>
              </w:r>
              <w:r w:rsidR="00887595" w:rsidRPr="00604452">
                <w:rPr>
                  <w:sz w:val="16"/>
                </w:rPr>
                <w:t>, as well as if the deliverables are applicable to multiple realms</w:t>
              </w:r>
              <w:r w:rsidR="00243C05" w:rsidRPr="00604452">
                <w:rPr>
                  <w:sz w:val="16"/>
                </w:rPr>
                <w:t>.</w:t>
              </w:r>
            </w:ins>
          </w:p>
          <w:p w14:paraId="0658FF4C" w14:textId="77777777" w:rsidR="0082493D" w:rsidRPr="00604452" w:rsidRDefault="0082493D" w:rsidP="00751FA7">
            <w:pPr>
              <w:shd w:val="clear" w:color="auto" w:fill="E6E6E6"/>
              <w:jc w:val="left"/>
              <w:rPr>
                <w:ins w:id="126" w:author="Christopher Millet" w:date="2014-05-06T15:50:00Z"/>
                <w:sz w:val="16"/>
              </w:rPr>
            </w:pPr>
          </w:p>
          <w:p w14:paraId="1F46B24B" w14:textId="77777777" w:rsidR="0082493D" w:rsidRPr="00604452" w:rsidRDefault="0082493D" w:rsidP="00751FA7">
            <w:pPr>
              <w:shd w:val="clear" w:color="auto" w:fill="E6E6E6"/>
              <w:jc w:val="left"/>
              <w:rPr>
                <w:ins w:id="127" w:author="Christopher Millet" w:date="2014-05-06T15:50:00Z"/>
                <w:b/>
                <w:i/>
                <w:sz w:val="16"/>
              </w:rPr>
            </w:pPr>
            <w:ins w:id="128" w:author="Christopher Millet" w:date="2014-05-06T15:50:00Z">
              <w:r w:rsidRPr="00604452">
                <w:rPr>
                  <w:sz w:val="16"/>
                </w:rPr>
                <w:t>Typically projects to produce standards are routinely supported by the volunteer resources committing to complete the project, and HL7 in the form of meeting rooms, conference call facilities, etc.  If additional funding is required, you must provide a budget for the project.   A proposed budget is required for any project that will be contracted, for example, website redesign or tooling development.</w:t>
              </w:r>
            </w:ins>
          </w:p>
          <w:p w14:paraId="7632BD1C" w14:textId="77777777" w:rsidR="0082493D" w:rsidRPr="00604452" w:rsidRDefault="0082493D" w:rsidP="00751FA7">
            <w:pPr>
              <w:shd w:val="clear" w:color="auto" w:fill="E6E6E6"/>
              <w:jc w:val="left"/>
              <w:rPr>
                <w:ins w:id="129" w:author="Christopher Millet" w:date="2014-05-06T15:50:00Z"/>
                <w:sz w:val="16"/>
              </w:rPr>
            </w:pPr>
            <w:ins w:id="130" w:author="Christopher Millet" w:date="2014-05-06T15:50:00Z">
              <w:r w:rsidRPr="00604452">
                <w:rPr>
                  <w:b/>
                  <w:i/>
                  <w:sz w:val="16"/>
                </w:rPr>
                <w:t>Project Insight:</w:t>
              </w:r>
              <w:r w:rsidRPr="00604452">
                <w:rPr>
                  <w:i/>
                  <w:sz w:val="16"/>
                </w:rPr>
                <w:t xml:space="preserve"> Enter into “Description”.</w:t>
              </w:r>
            </w:ins>
          </w:p>
        </w:tc>
      </w:tr>
    </w:tbl>
    <w:p w14:paraId="45117904" w14:textId="77777777" w:rsidR="0082493D" w:rsidRPr="00604452" w:rsidRDefault="0082493D" w:rsidP="0082493D">
      <w:pPr>
        <w:pStyle w:val="Heading5-BoldNumbered"/>
        <w:numPr>
          <w:ilvl w:val="1"/>
          <w:numId w:val="5"/>
        </w:numPr>
        <w:shd w:val="clear" w:color="auto" w:fill="E6E6E6"/>
        <w:rPr>
          <w:ins w:id="131" w:author="Christopher Millet" w:date="2014-05-06T15:50:00Z"/>
        </w:rPr>
      </w:pPr>
      <w:ins w:id="132" w:author="Christopher Millet" w:date="2014-05-06T15:50:00Z">
        <w:r w:rsidRPr="00604452">
          <w:t>Project Need</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82493D" w:rsidRPr="00604452" w14:paraId="576CD293" w14:textId="77777777" w:rsidTr="00751FA7">
        <w:tblPrEx>
          <w:tblCellMar>
            <w:top w:w="0" w:type="dxa"/>
            <w:bottom w:w="0" w:type="dxa"/>
          </w:tblCellMar>
        </w:tblPrEx>
        <w:trPr>
          <w:ins w:id="133" w:author="Christopher Millet" w:date="2014-05-06T15:50:00Z"/>
        </w:trPr>
        <w:tc>
          <w:tcPr>
            <w:tcW w:w="10188" w:type="dxa"/>
          </w:tcPr>
          <w:p w14:paraId="4A5C7627" w14:textId="77777777" w:rsidR="0082493D" w:rsidRPr="00604452" w:rsidRDefault="0082493D" w:rsidP="00751FA7">
            <w:pPr>
              <w:shd w:val="clear" w:color="auto" w:fill="E6E6E6"/>
              <w:jc w:val="left"/>
              <w:rPr>
                <w:ins w:id="134" w:author="Christopher Millet" w:date="2014-05-06T15:50:00Z"/>
                <w:sz w:val="16"/>
              </w:rPr>
            </w:pPr>
            <w:ins w:id="135" w:author="Christopher Millet" w:date="2014-05-06T15:50:00Z">
              <w:r w:rsidRPr="00604452">
                <w:rPr>
                  <w:sz w:val="16"/>
                </w:rPr>
                <w:t xml:space="preserve">Explain the reason behind the need for this project.  This may be related to legislative requirements, industry needs or similar justifications.  </w:t>
              </w:r>
            </w:ins>
          </w:p>
          <w:p w14:paraId="582D9EFE" w14:textId="77777777" w:rsidR="0082493D" w:rsidRPr="00604452" w:rsidRDefault="0082493D" w:rsidP="00751FA7">
            <w:pPr>
              <w:shd w:val="clear" w:color="auto" w:fill="E6E6E6"/>
              <w:jc w:val="left"/>
              <w:rPr>
                <w:ins w:id="136" w:author="Christopher Millet" w:date="2014-05-06T15:50:00Z"/>
                <w:sz w:val="16"/>
              </w:rPr>
            </w:pPr>
            <w:ins w:id="137" w:author="Christopher Millet" w:date="2014-05-06T15:50:00Z">
              <w:r w:rsidRPr="00604452">
                <w:rPr>
                  <w:sz w:val="16"/>
                </w:rPr>
                <w:t xml:space="preserve">This section must be completed for projects containing items that are expected to be ANSI approved, as it is an ANSI requirement for all ballots.  The information will be used in the NIB form.  </w:t>
              </w:r>
            </w:ins>
          </w:p>
          <w:p w14:paraId="69395488" w14:textId="77777777" w:rsidR="0082493D" w:rsidRPr="00604452" w:rsidRDefault="0082493D" w:rsidP="00751FA7">
            <w:pPr>
              <w:shd w:val="clear" w:color="auto" w:fill="E6E6E6"/>
              <w:jc w:val="left"/>
              <w:rPr>
                <w:ins w:id="138" w:author="Christopher Millet" w:date="2014-05-06T15:50:00Z"/>
                <w:sz w:val="16"/>
              </w:rPr>
            </w:pPr>
            <w:ins w:id="139" w:author="Christopher Millet" w:date="2014-05-06T15:50:00Z">
              <w:r w:rsidRPr="00604452">
                <w:rPr>
                  <w:b/>
                  <w:i/>
                  <w:sz w:val="16"/>
                </w:rPr>
                <w:t>Project Insight:</w:t>
              </w:r>
              <w:r w:rsidRPr="00604452">
                <w:rPr>
                  <w:i/>
                  <w:sz w:val="16"/>
                </w:rPr>
                <w:t xml:space="preserve"> Enter into “</w:t>
              </w:r>
              <w:r w:rsidR="001B3232" w:rsidRPr="00604452">
                <w:rPr>
                  <w:i/>
                  <w:sz w:val="16"/>
                </w:rPr>
                <w:t xml:space="preserve">Project Need” </w:t>
              </w:r>
            </w:ins>
          </w:p>
        </w:tc>
      </w:tr>
    </w:tbl>
    <w:p w14:paraId="04D74432" w14:textId="77777777" w:rsidR="0082493D" w:rsidRPr="00604452" w:rsidRDefault="0082493D" w:rsidP="0082493D">
      <w:pPr>
        <w:pStyle w:val="Heading5-BoldNumbered"/>
        <w:numPr>
          <w:ilvl w:val="1"/>
          <w:numId w:val="5"/>
        </w:numPr>
        <w:shd w:val="clear" w:color="auto" w:fill="E6E6E6"/>
        <w:rPr>
          <w:ins w:id="140" w:author="Christopher Millet" w:date="2014-05-06T15:50:00Z"/>
        </w:rPr>
      </w:pPr>
      <w:ins w:id="141" w:author="Christopher Millet" w:date="2014-05-06T15:50:00Z">
        <w:r w:rsidRPr="00604452">
          <w:t>Success Criteria</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82493D" w:rsidRPr="00604452" w14:paraId="5E87D755" w14:textId="77777777" w:rsidTr="00751FA7">
        <w:tblPrEx>
          <w:tblCellMar>
            <w:top w:w="0" w:type="dxa"/>
            <w:bottom w:w="0" w:type="dxa"/>
          </w:tblCellMar>
        </w:tblPrEx>
        <w:trPr>
          <w:ins w:id="142" w:author="Christopher Millet" w:date="2014-05-06T15:50:00Z"/>
        </w:trPr>
        <w:tc>
          <w:tcPr>
            <w:tcW w:w="10188" w:type="dxa"/>
          </w:tcPr>
          <w:p w14:paraId="515FF021" w14:textId="77777777" w:rsidR="0082493D" w:rsidRPr="00604452" w:rsidRDefault="0082493D" w:rsidP="00751FA7">
            <w:pPr>
              <w:shd w:val="clear" w:color="auto" w:fill="E6E6E6"/>
              <w:jc w:val="left"/>
              <w:rPr>
                <w:ins w:id="143" w:author="Christopher Millet" w:date="2014-05-06T15:50:00Z"/>
                <w:sz w:val="16"/>
              </w:rPr>
            </w:pPr>
            <w:ins w:id="144" w:author="Christopher Millet" w:date="2014-05-06T15:50:00Z">
              <w:r w:rsidRPr="00604452">
                <w:rPr>
                  <w:sz w:val="16"/>
                </w:rPr>
                <w:t xml:space="preserve">Indicate the success criteria for the project.  </w:t>
              </w:r>
            </w:ins>
          </w:p>
          <w:p w14:paraId="688C0424" w14:textId="77777777" w:rsidR="0082493D" w:rsidRPr="00604452" w:rsidRDefault="0082493D" w:rsidP="00751FA7">
            <w:pPr>
              <w:shd w:val="clear" w:color="auto" w:fill="E6E6E6"/>
              <w:jc w:val="left"/>
              <w:rPr>
                <w:ins w:id="145" w:author="Christopher Millet" w:date="2014-05-06T15:50:00Z"/>
                <w:sz w:val="16"/>
              </w:rPr>
            </w:pPr>
            <w:ins w:id="146" w:author="Christopher Millet" w:date="2014-05-06T15:50:00Z">
              <w:r w:rsidRPr="00604452">
                <w:rPr>
                  <w:b/>
                  <w:i/>
                  <w:sz w:val="16"/>
                </w:rPr>
                <w:t>Project Insight:</w:t>
              </w:r>
              <w:r w:rsidRPr="00604452">
                <w:rPr>
                  <w:i/>
                  <w:sz w:val="16"/>
                </w:rPr>
                <w:t xml:space="preserve"> Enter into “</w:t>
              </w:r>
              <w:proofErr w:type="spellStart"/>
              <w:r w:rsidR="001B3232" w:rsidRPr="00604452">
                <w:rPr>
                  <w:i/>
                  <w:sz w:val="16"/>
                </w:rPr>
                <w:t>Succss</w:t>
              </w:r>
              <w:proofErr w:type="spellEnd"/>
              <w:r w:rsidR="001B3232" w:rsidRPr="00604452">
                <w:rPr>
                  <w:i/>
                  <w:sz w:val="16"/>
                </w:rPr>
                <w:t xml:space="preserve"> Criteria” </w:t>
              </w:r>
            </w:ins>
          </w:p>
        </w:tc>
      </w:tr>
    </w:tbl>
    <w:p w14:paraId="1C5CB431" w14:textId="77777777" w:rsidR="0082493D" w:rsidRPr="00604452" w:rsidRDefault="0082493D" w:rsidP="0082493D">
      <w:pPr>
        <w:pStyle w:val="Heading5-BoldNumbered"/>
        <w:numPr>
          <w:ilvl w:val="1"/>
          <w:numId w:val="5"/>
        </w:numPr>
        <w:shd w:val="clear" w:color="auto" w:fill="E6E6E6"/>
        <w:rPr>
          <w:ins w:id="147" w:author="Christopher Millet" w:date="2014-05-06T15:50:00Z"/>
        </w:rPr>
      </w:pPr>
      <w:bookmarkStart w:id="148" w:name="Project_Obj_Deliv_TgtDate_help"/>
      <w:bookmarkEnd w:id="148"/>
      <w:ins w:id="149" w:author="Christopher Millet" w:date="2014-05-06T15:50:00Z">
        <w:r w:rsidRPr="00604452">
          <w:lastRenderedPageBreak/>
          <w:t xml:space="preserve">Project Objectives / Deliverables / Target </w:t>
        </w:r>
        <w:r w:rsidRPr="00604452">
          <w:t>Dates</w:t>
        </w:r>
      </w:ins>
    </w:p>
    <w:p w14:paraId="2B798D40" w14:textId="77777777" w:rsidR="0082493D" w:rsidRPr="00604452" w:rsidRDefault="0082493D" w:rsidP="0082493D">
      <w:pPr>
        <w:shd w:val="clear" w:color="auto" w:fill="E6E6E6"/>
        <w:spacing w:before="60" w:after="60"/>
        <w:jc w:val="left"/>
        <w:rPr>
          <w:ins w:id="150" w:author="Christopher Millet" w:date="2014-05-06T15:50:00Z"/>
        </w:rPr>
      </w:pPr>
      <w:ins w:id="151" w:author="Christopher Millet" w:date="2014-05-06T15:50:00Z">
        <w:r w:rsidRPr="00604452">
          <w:fldChar w:fldCharType="begin"/>
        </w:r>
        <w:r w:rsidRPr="00604452">
          <w:instrText>HYPERLINK  \l "Project_Obj_Deliv_TgtDate"</w:instrText>
        </w:r>
        <w:r w:rsidRPr="00604452">
          <w:fldChar w:fldCharType="separate"/>
        </w:r>
        <w:r w:rsidRPr="00604452">
          <w:rPr>
            <w:rStyle w:val="Hyperlink"/>
            <w:sz w:val="16"/>
          </w:rPr>
          <w:t>Cl</w:t>
        </w:r>
        <w:r w:rsidRPr="00604452">
          <w:rPr>
            <w:rStyle w:val="Hyperlink"/>
            <w:sz w:val="16"/>
          </w:rPr>
          <w:t>i</w:t>
        </w:r>
        <w:r w:rsidRPr="00604452">
          <w:rPr>
            <w:rStyle w:val="Hyperlink"/>
            <w:sz w:val="16"/>
          </w:rPr>
          <w:t>c</w:t>
        </w:r>
        <w:r w:rsidRPr="00604452">
          <w:rPr>
            <w:rStyle w:val="Hyperlink"/>
            <w:sz w:val="16"/>
          </w:rPr>
          <w:t>k</w:t>
        </w:r>
        <w:r w:rsidRPr="00604452">
          <w:rPr>
            <w:rStyle w:val="Hyperlink"/>
            <w:sz w:val="16"/>
          </w:rPr>
          <w:t xml:space="preserve"> </w:t>
        </w:r>
        <w:r w:rsidRPr="00604452">
          <w:rPr>
            <w:rStyle w:val="Hyperlink"/>
            <w:sz w:val="16"/>
          </w:rPr>
          <w:t>h</w:t>
        </w:r>
        <w:r w:rsidRPr="00604452">
          <w:rPr>
            <w:rStyle w:val="Hyperlink"/>
            <w:sz w:val="16"/>
          </w:rPr>
          <w:t>e</w:t>
        </w:r>
        <w:r w:rsidRPr="00604452">
          <w:rPr>
            <w:rStyle w:val="Hyperlink"/>
            <w:sz w:val="16"/>
          </w:rPr>
          <w:t>re</w:t>
        </w:r>
        <w:r w:rsidRPr="00604452">
          <w:fldChar w:fldCharType="end"/>
        </w:r>
        <w:r w:rsidRPr="00604452">
          <w:t xml:space="preserve"> </w:t>
        </w:r>
        <w:r w:rsidRPr="00604452">
          <w:rPr>
            <w:color w:val="008000"/>
            <w:sz w:val="16"/>
          </w:rPr>
          <w:t>to return to this section in the template above.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7" w:type="dxa"/>
          <w:right w:w="97" w:type="dxa"/>
        </w:tblCellMar>
        <w:tblLook w:val="0000" w:firstRow="0" w:lastRow="0" w:firstColumn="0" w:lastColumn="0" w:noHBand="0" w:noVBand="0"/>
      </w:tblPr>
      <w:tblGrid>
        <w:gridCol w:w="7297"/>
        <w:gridCol w:w="2880"/>
      </w:tblGrid>
      <w:tr w:rsidR="0082493D" w:rsidRPr="00604452" w14:paraId="5B8726F6" w14:textId="77777777" w:rsidTr="00751FA7">
        <w:tblPrEx>
          <w:tblCellMar>
            <w:top w:w="0" w:type="dxa"/>
            <w:bottom w:w="0" w:type="dxa"/>
          </w:tblCellMar>
        </w:tblPrEx>
        <w:trPr>
          <w:ins w:id="152" w:author="Christopher Millet" w:date="2014-05-06T15:50:00Z"/>
        </w:trPr>
        <w:tc>
          <w:tcPr>
            <w:tcW w:w="7297" w:type="dxa"/>
          </w:tcPr>
          <w:p w14:paraId="712C94BB" w14:textId="77777777" w:rsidR="0082493D" w:rsidRPr="00604452" w:rsidRDefault="0082493D" w:rsidP="00751FA7">
            <w:pPr>
              <w:shd w:val="clear" w:color="auto" w:fill="E6E6E6"/>
              <w:jc w:val="left"/>
              <w:rPr>
                <w:ins w:id="153" w:author="Christopher Millet" w:date="2014-05-06T15:50:00Z"/>
                <w:sz w:val="16"/>
              </w:rPr>
            </w:pPr>
            <w:ins w:id="154" w:author="Christopher Millet" w:date="2014-05-06T15:50:00Z">
              <w:r w:rsidRPr="00604452">
                <w:rPr>
                  <w:sz w:val="16"/>
                </w:rPr>
                <w:t xml:space="preserve">Enter a list of objectives the project is trying to meet. If the project is to develop one or more work products, the work products’ descriptions should be clear, concise and unambiguous.  Work products intended to produce a standard should be in terms of </w:t>
              </w:r>
              <w:proofErr w:type="gramStart"/>
              <w:r w:rsidRPr="00604452">
                <w:rPr>
                  <w:sz w:val="16"/>
                </w:rPr>
                <w:t>the  deliverables</w:t>
              </w:r>
              <w:proofErr w:type="gramEnd"/>
              <w:r w:rsidRPr="00604452">
                <w:rPr>
                  <w:sz w:val="16"/>
                </w:rPr>
                <w:t>:</w:t>
              </w:r>
            </w:ins>
          </w:p>
          <w:p w14:paraId="5652CAE2" w14:textId="77777777" w:rsidR="0082493D" w:rsidRPr="00604452" w:rsidRDefault="0082493D" w:rsidP="00751FA7">
            <w:pPr>
              <w:numPr>
                <w:ilvl w:val="0"/>
                <w:numId w:val="2"/>
              </w:numPr>
              <w:shd w:val="clear" w:color="auto" w:fill="E6E6E6"/>
              <w:jc w:val="left"/>
              <w:rPr>
                <w:ins w:id="155" w:author="Christopher Millet" w:date="2014-05-06T15:50:00Z"/>
                <w:rFonts w:cs="Arial"/>
                <w:bCs/>
                <w:sz w:val="16"/>
                <w:szCs w:val="16"/>
                <w:lang w:val="en-US"/>
              </w:rPr>
            </w:pPr>
            <w:proofErr w:type="gramStart"/>
            <w:ins w:id="156" w:author="Christopher Millet" w:date="2014-05-06T15:50:00Z">
              <w:r w:rsidRPr="00604452">
                <w:rPr>
                  <w:rFonts w:cs="Arial"/>
                  <w:bCs/>
                  <w:sz w:val="16"/>
                  <w:szCs w:val="16"/>
                  <w:lang w:val="en-US"/>
                </w:rPr>
                <w:t>new</w:t>
              </w:r>
              <w:proofErr w:type="gramEnd"/>
              <w:r w:rsidRPr="00604452">
                <w:rPr>
                  <w:rFonts w:cs="Arial"/>
                  <w:bCs/>
                  <w:sz w:val="16"/>
                  <w:szCs w:val="16"/>
                  <w:lang w:val="en-US"/>
                </w:rPr>
                <w:t xml:space="preserve"> elements methodology (e.g. a new way of deriving message specification from a in information model)</w:t>
              </w:r>
            </w:ins>
          </w:p>
          <w:p w14:paraId="413E312B" w14:textId="77777777" w:rsidR="0082493D" w:rsidRPr="00604452" w:rsidRDefault="0082493D" w:rsidP="00751FA7">
            <w:pPr>
              <w:numPr>
                <w:ilvl w:val="0"/>
                <w:numId w:val="2"/>
              </w:numPr>
              <w:shd w:val="clear" w:color="auto" w:fill="E6E6E6"/>
              <w:jc w:val="left"/>
              <w:rPr>
                <w:ins w:id="157" w:author="Christopher Millet" w:date="2014-05-06T15:50:00Z"/>
                <w:rFonts w:cs="Arial"/>
                <w:bCs/>
                <w:sz w:val="16"/>
                <w:szCs w:val="16"/>
                <w:lang w:val="en-US"/>
              </w:rPr>
            </w:pPr>
            <w:proofErr w:type="gramStart"/>
            <w:ins w:id="158" w:author="Christopher Millet" w:date="2014-05-06T15:50:00Z">
              <w:r w:rsidRPr="00604452">
                <w:rPr>
                  <w:rFonts w:cs="Arial"/>
                  <w:bCs/>
                  <w:sz w:val="16"/>
                  <w:szCs w:val="16"/>
                  <w:lang w:val="en-US"/>
                </w:rPr>
                <w:t>new</w:t>
              </w:r>
              <w:proofErr w:type="gramEnd"/>
              <w:r w:rsidRPr="00604452">
                <w:rPr>
                  <w:rFonts w:cs="Arial"/>
                  <w:bCs/>
                  <w:sz w:val="16"/>
                  <w:szCs w:val="16"/>
                  <w:lang w:val="en-US"/>
                </w:rPr>
                <w:t xml:space="preserve"> interface specification for services or application roles</w:t>
              </w:r>
            </w:ins>
          </w:p>
          <w:p w14:paraId="09F11C23" w14:textId="77777777" w:rsidR="0082493D" w:rsidRPr="00604452" w:rsidRDefault="0082493D" w:rsidP="00751FA7">
            <w:pPr>
              <w:numPr>
                <w:ilvl w:val="0"/>
                <w:numId w:val="2"/>
              </w:numPr>
              <w:shd w:val="clear" w:color="auto" w:fill="E6E6E6"/>
              <w:jc w:val="left"/>
              <w:rPr>
                <w:ins w:id="159" w:author="Christopher Millet" w:date="2014-05-06T15:50:00Z"/>
                <w:rFonts w:cs="Arial"/>
                <w:bCs/>
                <w:sz w:val="16"/>
                <w:szCs w:val="16"/>
                <w:lang w:val="en-US"/>
              </w:rPr>
            </w:pPr>
            <w:proofErr w:type="gramStart"/>
            <w:ins w:id="160" w:author="Christopher Millet" w:date="2014-05-06T15:50:00Z">
              <w:r w:rsidRPr="00604452">
                <w:rPr>
                  <w:rFonts w:cs="Arial"/>
                  <w:bCs/>
                  <w:sz w:val="16"/>
                  <w:szCs w:val="16"/>
                  <w:lang w:val="en-US"/>
                </w:rPr>
                <w:t>new</w:t>
              </w:r>
              <w:proofErr w:type="gramEnd"/>
              <w:r w:rsidRPr="00604452">
                <w:rPr>
                  <w:rFonts w:cs="Arial"/>
                  <w:bCs/>
                  <w:sz w:val="16"/>
                  <w:szCs w:val="16"/>
                  <w:lang w:val="en-US"/>
                </w:rPr>
                <w:t xml:space="preserve"> functional models</w:t>
              </w:r>
            </w:ins>
          </w:p>
          <w:p w14:paraId="01D11235" w14:textId="77777777" w:rsidR="0082493D" w:rsidRPr="00604452" w:rsidRDefault="0082493D" w:rsidP="00751FA7">
            <w:pPr>
              <w:numPr>
                <w:ilvl w:val="0"/>
                <w:numId w:val="2"/>
              </w:numPr>
              <w:shd w:val="clear" w:color="auto" w:fill="E6E6E6"/>
              <w:jc w:val="left"/>
              <w:rPr>
                <w:ins w:id="161" w:author="Christopher Millet" w:date="2014-05-06T15:50:00Z"/>
                <w:rFonts w:cs="Arial"/>
                <w:bCs/>
                <w:sz w:val="16"/>
                <w:szCs w:val="16"/>
                <w:lang w:val="en-US"/>
              </w:rPr>
            </w:pPr>
            <w:proofErr w:type="gramStart"/>
            <w:ins w:id="162" w:author="Christopher Millet" w:date="2014-05-06T15:50:00Z">
              <w:r w:rsidRPr="00604452">
                <w:rPr>
                  <w:rFonts w:cs="Arial"/>
                  <w:bCs/>
                  <w:sz w:val="16"/>
                  <w:szCs w:val="16"/>
                  <w:lang w:val="en-US"/>
                </w:rPr>
                <w:t>new</w:t>
              </w:r>
              <w:proofErr w:type="gramEnd"/>
              <w:r w:rsidRPr="00604452">
                <w:rPr>
                  <w:rFonts w:cs="Arial"/>
                  <w:bCs/>
                  <w:sz w:val="16"/>
                  <w:szCs w:val="16"/>
                  <w:lang w:val="en-US"/>
                </w:rPr>
                <w:t xml:space="preserve"> message specification (e.g. a new message structure that refers a the state transitions of a new type of clinical act)</w:t>
              </w:r>
            </w:ins>
          </w:p>
          <w:p w14:paraId="4CB4242A" w14:textId="77777777" w:rsidR="0082493D" w:rsidRPr="00604452" w:rsidRDefault="0082493D" w:rsidP="00751FA7">
            <w:pPr>
              <w:numPr>
                <w:ilvl w:val="0"/>
                <w:numId w:val="2"/>
              </w:numPr>
              <w:shd w:val="clear" w:color="auto" w:fill="E6E6E6"/>
              <w:jc w:val="left"/>
              <w:rPr>
                <w:ins w:id="163" w:author="Christopher Millet" w:date="2014-05-06T15:50:00Z"/>
                <w:rFonts w:cs="Arial"/>
                <w:bCs/>
                <w:sz w:val="16"/>
                <w:szCs w:val="16"/>
                <w:lang w:val="en-US"/>
              </w:rPr>
            </w:pPr>
            <w:proofErr w:type="gramStart"/>
            <w:ins w:id="164" w:author="Christopher Millet" w:date="2014-05-06T15:50:00Z">
              <w:r w:rsidRPr="00604452">
                <w:rPr>
                  <w:rFonts w:cs="Arial"/>
                  <w:bCs/>
                  <w:sz w:val="16"/>
                  <w:szCs w:val="16"/>
                  <w:lang w:val="en-US"/>
                </w:rPr>
                <w:t>new</w:t>
              </w:r>
              <w:proofErr w:type="gramEnd"/>
              <w:r w:rsidRPr="00604452">
                <w:rPr>
                  <w:rFonts w:cs="Arial"/>
                  <w:bCs/>
                  <w:sz w:val="16"/>
                  <w:szCs w:val="16"/>
                  <w:lang w:val="en-US"/>
                </w:rPr>
                <w:t xml:space="preserve"> standard profiles (e.g. CDA implementation guide)</w:t>
              </w:r>
            </w:ins>
          </w:p>
          <w:p w14:paraId="35DC3FD8" w14:textId="77777777" w:rsidR="0082493D" w:rsidRPr="00604452" w:rsidRDefault="0082493D" w:rsidP="00751FA7">
            <w:pPr>
              <w:numPr>
                <w:ilvl w:val="0"/>
                <w:numId w:val="2"/>
              </w:numPr>
              <w:shd w:val="clear" w:color="auto" w:fill="E6E6E6"/>
              <w:jc w:val="left"/>
              <w:rPr>
                <w:ins w:id="165" w:author="Christopher Millet" w:date="2014-05-06T15:50:00Z"/>
                <w:rFonts w:cs="Arial"/>
                <w:bCs/>
                <w:sz w:val="16"/>
                <w:szCs w:val="16"/>
                <w:lang w:val="en-US"/>
              </w:rPr>
            </w:pPr>
            <w:proofErr w:type="gramStart"/>
            <w:ins w:id="166" w:author="Christopher Millet" w:date="2014-05-06T15:50:00Z">
              <w:r w:rsidRPr="00604452">
                <w:rPr>
                  <w:rFonts w:cs="Arial"/>
                  <w:bCs/>
                  <w:sz w:val="16"/>
                  <w:szCs w:val="16"/>
                  <w:lang w:val="en-US"/>
                </w:rPr>
                <w:t>new</w:t>
              </w:r>
              <w:proofErr w:type="gramEnd"/>
              <w:r w:rsidRPr="00604452">
                <w:rPr>
                  <w:rFonts w:cs="Arial"/>
                  <w:bCs/>
                  <w:sz w:val="16"/>
                  <w:szCs w:val="16"/>
                  <w:lang w:val="en-US"/>
                </w:rPr>
                <w:t xml:space="preserve"> terminology subsets or mapping</w:t>
              </w:r>
            </w:ins>
          </w:p>
          <w:p w14:paraId="5D8A111E" w14:textId="77777777" w:rsidR="0082493D" w:rsidRPr="00604452" w:rsidRDefault="0082493D" w:rsidP="00751FA7">
            <w:pPr>
              <w:numPr>
                <w:ilvl w:val="0"/>
                <w:numId w:val="2"/>
              </w:numPr>
              <w:shd w:val="clear" w:color="auto" w:fill="E6E6E6"/>
              <w:jc w:val="left"/>
              <w:rPr>
                <w:ins w:id="167" w:author="Christopher Millet" w:date="2014-05-06T15:50:00Z"/>
                <w:rFonts w:cs="Arial"/>
                <w:bCs/>
                <w:sz w:val="16"/>
                <w:szCs w:val="16"/>
                <w:lang w:val="en-US"/>
              </w:rPr>
            </w:pPr>
            <w:proofErr w:type="gramStart"/>
            <w:ins w:id="168" w:author="Christopher Millet" w:date="2014-05-06T15:50:00Z">
              <w:r w:rsidRPr="00604452">
                <w:rPr>
                  <w:rFonts w:cs="Arial"/>
                  <w:bCs/>
                  <w:sz w:val="16"/>
                  <w:szCs w:val="16"/>
                  <w:lang w:val="en-US"/>
                </w:rPr>
                <w:t>new</w:t>
              </w:r>
              <w:proofErr w:type="gramEnd"/>
              <w:r w:rsidRPr="00604452">
                <w:rPr>
                  <w:rFonts w:cs="Arial"/>
                  <w:bCs/>
                  <w:sz w:val="16"/>
                  <w:szCs w:val="16"/>
                  <w:lang w:val="en-US"/>
                </w:rPr>
                <w:t xml:space="preserve"> tools intended to improve productivity and support the methodology</w:t>
              </w:r>
            </w:ins>
          </w:p>
          <w:p w14:paraId="14BF88F6" w14:textId="77777777" w:rsidR="0082493D" w:rsidRPr="00604452" w:rsidRDefault="0082493D" w:rsidP="00751FA7">
            <w:pPr>
              <w:shd w:val="clear" w:color="auto" w:fill="E6E6E6"/>
              <w:jc w:val="left"/>
              <w:rPr>
                <w:ins w:id="169" w:author="Christopher Millet" w:date="2014-05-06T15:50:00Z"/>
                <w:sz w:val="16"/>
              </w:rPr>
            </w:pPr>
          </w:p>
          <w:p w14:paraId="12F60FC6" w14:textId="77777777" w:rsidR="0082493D" w:rsidRPr="00604452" w:rsidRDefault="0082493D" w:rsidP="00751FA7">
            <w:pPr>
              <w:shd w:val="clear" w:color="auto" w:fill="E6E6E6"/>
              <w:spacing w:before="60" w:after="60"/>
              <w:jc w:val="left"/>
              <w:rPr>
                <w:ins w:id="170" w:author="Christopher Millet" w:date="2014-05-06T15:50:00Z"/>
                <w:sz w:val="16"/>
              </w:rPr>
            </w:pPr>
            <w:ins w:id="171" w:author="Christopher Millet" w:date="2014-05-06T15:50:00Z">
              <w:r w:rsidRPr="00604452">
                <w:rPr>
                  <w:sz w:val="16"/>
                </w:rPr>
                <w:t>In those cases where the objectives are not work products, they should be described so that an outside observer can answer “yes” or “no” to the question “has this objective been met?”</w:t>
              </w:r>
            </w:ins>
          </w:p>
          <w:p w14:paraId="04C7E092" w14:textId="77777777" w:rsidR="0082493D" w:rsidRPr="00604452" w:rsidRDefault="0082493D" w:rsidP="00751FA7">
            <w:pPr>
              <w:shd w:val="clear" w:color="auto" w:fill="E6E6E6"/>
              <w:spacing w:before="60" w:after="60"/>
              <w:jc w:val="left"/>
              <w:rPr>
                <w:ins w:id="172" w:author="Christopher Millet" w:date="2014-05-06T15:50:00Z"/>
                <w:sz w:val="16"/>
              </w:rPr>
            </w:pPr>
            <w:ins w:id="173" w:author="Christopher Millet" w:date="2014-05-06T15:50:00Z">
              <w:r w:rsidRPr="00604452">
                <w:rPr>
                  <w:sz w:val="16"/>
                </w:rPr>
                <w:t>As the project progresses, objectives and work products can be refined.</w:t>
              </w:r>
            </w:ins>
          </w:p>
          <w:p w14:paraId="02FEF904" w14:textId="77777777" w:rsidR="0082493D" w:rsidRPr="00604452" w:rsidRDefault="0082493D" w:rsidP="00751FA7">
            <w:pPr>
              <w:shd w:val="clear" w:color="auto" w:fill="E6E6E6"/>
              <w:spacing w:before="60" w:after="60"/>
              <w:jc w:val="left"/>
              <w:rPr>
                <w:ins w:id="174" w:author="Christopher Millet" w:date="2014-05-06T15:50:00Z"/>
                <w:sz w:val="16"/>
              </w:rPr>
            </w:pPr>
            <w:ins w:id="175" w:author="Christopher Millet" w:date="2014-05-06T15:50:00Z">
              <w:r w:rsidRPr="00604452">
                <w:rPr>
                  <w:sz w:val="16"/>
                </w:rPr>
                <w:t>Projects that have more than one work product to deliver should list each work product’s expected delivery date, taking into consideration expected dependencies among work products.</w:t>
              </w:r>
            </w:ins>
          </w:p>
          <w:p w14:paraId="0AA3B5DE" w14:textId="77777777" w:rsidR="0082493D" w:rsidRPr="00604452" w:rsidRDefault="0082493D" w:rsidP="00751FA7">
            <w:pPr>
              <w:shd w:val="clear" w:color="auto" w:fill="E6E6E6"/>
              <w:spacing w:before="60" w:after="60"/>
              <w:jc w:val="left"/>
              <w:rPr>
                <w:ins w:id="176" w:author="Christopher Millet" w:date="2014-05-06T15:50:00Z"/>
                <w:sz w:val="16"/>
              </w:rPr>
            </w:pPr>
            <w:ins w:id="177" w:author="Christopher Millet" w:date="2014-05-06T15:50:00Z">
              <w:r w:rsidRPr="00604452">
                <w:rPr>
                  <w:b/>
                  <w:i/>
                  <w:sz w:val="16"/>
                </w:rPr>
                <w:t>Project Insight:</w:t>
              </w:r>
              <w:r w:rsidRPr="00604452">
                <w:rPr>
                  <w:i/>
                  <w:sz w:val="16"/>
                </w:rPr>
                <w:t xml:space="preserve"> Enter into “</w:t>
              </w:r>
              <w:proofErr w:type="spellStart"/>
              <w:r w:rsidRPr="00604452">
                <w:rPr>
                  <w:i/>
                  <w:sz w:val="16"/>
                </w:rPr>
                <w:t>Pjt</w:t>
              </w:r>
              <w:proofErr w:type="spellEnd"/>
              <w:r w:rsidRPr="00604452">
                <w:rPr>
                  <w:i/>
                  <w:sz w:val="16"/>
                </w:rPr>
                <w:t xml:space="preserve"> Objectives and Deliverables ”.</w:t>
              </w:r>
            </w:ins>
          </w:p>
        </w:tc>
        <w:tc>
          <w:tcPr>
            <w:tcW w:w="2880" w:type="dxa"/>
          </w:tcPr>
          <w:p w14:paraId="4584CDF5" w14:textId="77777777" w:rsidR="0082493D" w:rsidRPr="00604452" w:rsidRDefault="0082493D" w:rsidP="00751FA7">
            <w:pPr>
              <w:shd w:val="clear" w:color="auto" w:fill="E6E6E6"/>
              <w:jc w:val="left"/>
              <w:rPr>
                <w:ins w:id="178" w:author="Christopher Millet" w:date="2014-05-06T15:50:00Z"/>
                <w:sz w:val="16"/>
                <w:u w:val="single"/>
              </w:rPr>
            </w:pPr>
            <w:ins w:id="179" w:author="Christopher Millet" w:date="2014-05-06T15:50:00Z">
              <w:r w:rsidRPr="00604452">
                <w:rPr>
                  <w:sz w:val="16"/>
                  <w:u w:val="single"/>
                </w:rPr>
                <w:t>Target Dates</w:t>
              </w:r>
            </w:ins>
          </w:p>
          <w:p w14:paraId="12DE0557" w14:textId="77777777" w:rsidR="0082493D" w:rsidRPr="00604452" w:rsidRDefault="0082493D" w:rsidP="00751FA7">
            <w:pPr>
              <w:shd w:val="clear" w:color="auto" w:fill="E6E6E6"/>
              <w:jc w:val="left"/>
              <w:rPr>
                <w:ins w:id="180" w:author="Christopher Millet" w:date="2014-05-06T15:50:00Z"/>
                <w:sz w:val="16"/>
              </w:rPr>
            </w:pPr>
            <w:ins w:id="181" w:author="Christopher Millet" w:date="2014-05-06T15:50:00Z">
              <w:r w:rsidRPr="00604452">
                <w:rPr>
                  <w:sz w:val="16"/>
                </w:rPr>
                <w:t xml:space="preserve">Exact dates are not needed.  </w:t>
              </w:r>
            </w:ins>
          </w:p>
          <w:p w14:paraId="6A7FA0E3" w14:textId="77777777" w:rsidR="0082493D" w:rsidRPr="00604452" w:rsidRDefault="0082493D" w:rsidP="00751FA7">
            <w:pPr>
              <w:shd w:val="clear" w:color="auto" w:fill="E6E6E6"/>
              <w:jc w:val="left"/>
              <w:rPr>
                <w:ins w:id="182" w:author="Christopher Millet" w:date="2014-05-06T15:50:00Z"/>
                <w:sz w:val="16"/>
              </w:rPr>
            </w:pPr>
            <w:ins w:id="183" w:author="Christopher Millet" w:date="2014-05-06T15:50:00Z">
              <w:r w:rsidRPr="00604452">
                <w:rPr>
                  <w:sz w:val="16"/>
                </w:rPr>
                <w:t>Enter in WGM or ballot cycle format, e.g</w:t>
              </w:r>
              <w:proofErr w:type="gramStart"/>
              <w:r w:rsidRPr="00604452">
                <w:rPr>
                  <w:sz w:val="16"/>
                </w:rPr>
                <w:t>. :</w:t>
              </w:r>
              <w:proofErr w:type="gramEnd"/>
              <w:r w:rsidRPr="00604452">
                <w:rPr>
                  <w:sz w:val="16"/>
                </w:rPr>
                <w:t xml:space="preserve"> ‘2010 Sept WGM’ or </w:t>
              </w:r>
            </w:ins>
          </w:p>
          <w:p w14:paraId="3D4C0CD7" w14:textId="77777777" w:rsidR="0082493D" w:rsidRPr="00604452" w:rsidRDefault="0082493D" w:rsidP="00751FA7">
            <w:pPr>
              <w:shd w:val="clear" w:color="auto" w:fill="E6E6E6"/>
              <w:jc w:val="left"/>
              <w:rPr>
                <w:ins w:id="184" w:author="Christopher Millet" w:date="2014-05-06T15:50:00Z"/>
                <w:sz w:val="16"/>
              </w:rPr>
            </w:pPr>
            <w:ins w:id="185" w:author="Christopher Millet" w:date="2014-05-06T15:50:00Z">
              <w:r w:rsidRPr="00604452">
                <w:rPr>
                  <w:sz w:val="16"/>
                </w:rPr>
                <w:t>‘2010 Jan Ballot’.</w:t>
              </w:r>
            </w:ins>
          </w:p>
          <w:p w14:paraId="29956EEC" w14:textId="77777777" w:rsidR="0082493D" w:rsidRPr="00604452" w:rsidRDefault="0082493D" w:rsidP="00751FA7">
            <w:pPr>
              <w:shd w:val="clear" w:color="auto" w:fill="E6E6E6"/>
              <w:jc w:val="left"/>
              <w:rPr>
                <w:ins w:id="186" w:author="Christopher Millet" w:date="2014-05-06T15:50:00Z"/>
                <w:sz w:val="16"/>
              </w:rPr>
            </w:pPr>
          </w:p>
          <w:p w14:paraId="64CD0CE7" w14:textId="77777777" w:rsidR="0082493D" w:rsidRPr="00604452" w:rsidRDefault="0082493D" w:rsidP="00751FA7">
            <w:pPr>
              <w:shd w:val="clear" w:color="auto" w:fill="E6E6E6"/>
              <w:jc w:val="left"/>
              <w:rPr>
                <w:ins w:id="187" w:author="Christopher Millet" w:date="2014-05-06T15:50:00Z"/>
                <w:sz w:val="16"/>
              </w:rPr>
            </w:pPr>
            <w:ins w:id="188" w:author="Christopher Millet" w:date="2014-05-06T15:50:00Z">
              <w:r w:rsidRPr="00604452">
                <w:rPr>
                  <w:sz w:val="16"/>
                </w:rPr>
                <w:t>Target dates in Project Insight are only provided in the above format.</w:t>
              </w:r>
            </w:ins>
          </w:p>
          <w:p w14:paraId="2974EA76" w14:textId="77777777" w:rsidR="0082493D" w:rsidRPr="00604452" w:rsidRDefault="0082493D" w:rsidP="00751FA7">
            <w:pPr>
              <w:shd w:val="clear" w:color="auto" w:fill="E6E6E6"/>
              <w:jc w:val="left"/>
              <w:rPr>
                <w:ins w:id="189" w:author="Christopher Millet" w:date="2014-05-06T15:50:00Z"/>
                <w:sz w:val="16"/>
              </w:rPr>
            </w:pPr>
            <w:ins w:id="190" w:author="Christopher Millet" w:date="2014-05-06T15:50:00Z">
              <w:r w:rsidRPr="00604452">
                <w:rPr>
                  <w:sz w:val="16"/>
                </w:rPr>
                <w:t xml:space="preserve"> </w:t>
              </w:r>
            </w:ins>
          </w:p>
          <w:p w14:paraId="055383F7" w14:textId="77777777" w:rsidR="0082493D" w:rsidRPr="00604452" w:rsidRDefault="0082493D" w:rsidP="00751FA7">
            <w:pPr>
              <w:shd w:val="clear" w:color="auto" w:fill="E6E6E6"/>
              <w:jc w:val="left"/>
              <w:rPr>
                <w:ins w:id="191" w:author="Christopher Millet" w:date="2014-05-06T15:50:00Z"/>
                <w:sz w:val="16"/>
              </w:rPr>
            </w:pPr>
            <w:ins w:id="192" w:author="Christopher Millet" w:date="2014-05-06T15:50:00Z">
              <w:r w:rsidRPr="00604452">
                <w:rPr>
                  <w:sz w:val="16"/>
                </w:rPr>
                <w:t xml:space="preserve">Target dates can be updated. </w:t>
              </w:r>
            </w:ins>
          </w:p>
          <w:p w14:paraId="6FFA5F10" w14:textId="77777777" w:rsidR="0082493D" w:rsidRPr="00604452" w:rsidRDefault="0082493D" w:rsidP="00751FA7">
            <w:pPr>
              <w:shd w:val="clear" w:color="auto" w:fill="E6E6E6"/>
              <w:jc w:val="left"/>
              <w:rPr>
                <w:ins w:id="193" w:author="Christopher Millet" w:date="2014-05-06T15:50:00Z"/>
                <w:sz w:val="16"/>
              </w:rPr>
            </w:pPr>
          </w:p>
          <w:p w14:paraId="731DDBD3" w14:textId="77777777" w:rsidR="0082493D" w:rsidRPr="00604452" w:rsidRDefault="0082493D" w:rsidP="00751FA7">
            <w:pPr>
              <w:shd w:val="clear" w:color="auto" w:fill="E6E6E6"/>
              <w:jc w:val="left"/>
              <w:rPr>
                <w:ins w:id="194" w:author="Christopher Millet" w:date="2014-05-06T15:50:00Z"/>
                <w:sz w:val="16"/>
              </w:rPr>
            </w:pPr>
            <w:ins w:id="195" w:author="Christopher Millet" w:date="2014-05-06T15:50:00Z">
              <w:r w:rsidRPr="00604452">
                <w:rPr>
                  <w:sz w:val="16"/>
                </w:rPr>
                <w:t xml:space="preserve"> </w:t>
              </w:r>
            </w:ins>
          </w:p>
        </w:tc>
      </w:tr>
    </w:tbl>
    <w:p w14:paraId="6AEE8833" w14:textId="77777777" w:rsidR="0082493D" w:rsidRPr="00604452" w:rsidRDefault="0082493D" w:rsidP="0082493D">
      <w:pPr>
        <w:shd w:val="clear" w:color="auto" w:fill="E6E6E6"/>
        <w:rPr>
          <w:ins w:id="196" w:author="Christopher Millet" w:date="2014-05-06T15:50:00Z"/>
        </w:rPr>
      </w:pPr>
    </w:p>
    <w:p w14:paraId="5BEC0EC0" w14:textId="77777777" w:rsidR="0082493D" w:rsidRPr="00604452" w:rsidRDefault="0082493D" w:rsidP="0082493D">
      <w:pPr>
        <w:shd w:val="clear" w:color="auto" w:fill="E6E6E6"/>
        <w:rPr>
          <w:ins w:id="197" w:author="Christopher Millet" w:date="2014-05-06T15:50:00Z"/>
          <w:b/>
          <w:i/>
          <w:sz w:val="20"/>
        </w:rPr>
      </w:pPr>
      <w:bookmarkStart w:id="198" w:name="Project_Obj_Deliv_TgtDate_Example_help"/>
      <w:bookmarkEnd w:id="198"/>
      <w:ins w:id="199" w:author="Christopher Millet" w:date="2014-05-06T15:50:00Z">
        <w:r w:rsidRPr="00604452">
          <w:rPr>
            <w:b/>
            <w:i/>
            <w:sz w:val="20"/>
          </w:rPr>
          <w:t>Example of Objectives / Deliverables / Target Dates:</w:t>
        </w:r>
      </w:ins>
    </w:p>
    <w:p w14:paraId="09FED044" w14:textId="77777777" w:rsidR="0082493D" w:rsidRPr="00604452" w:rsidRDefault="0082493D" w:rsidP="0082493D">
      <w:pPr>
        <w:shd w:val="clear" w:color="auto" w:fill="E6E6E6"/>
        <w:spacing w:before="60" w:after="60"/>
        <w:jc w:val="left"/>
        <w:rPr>
          <w:ins w:id="200" w:author="Christopher Millet" w:date="2014-05-06T15:50:00Z"/>
          <w:color w:val="008000"/>
          <w:sz w:val="16"/>
        </w:rPr>
      </w:pPr>
      <w:ins w:id="201" w:author="Christopher Millet" w:date="2014-05-06T15:50:00Z">
        <w:r w:rsidRPr="00604452">
          <w:rPr>
            <w:color w:val="008000"/>
            <w:sz w:val="16"/>
          </w:rPr>
          <w:fldChar w:fldCharType="begin"/>
        </w:r>
        <w:r w:rsidR="002B689C" w:rsidRPr="00604452">
          <w:rPr>
            <w:color w:val="008000"/>
            <w:sz w:val="16"/>
          </w:rPr>
          <w:instrText>HYPERLINK  \l "Project_Obj_Deliv_TgtDate_Example"</w:instrText>
        </w:r>
        <w:r w:rsidR="006D6360" w:rsidRPr="00604452">
          <w:rPr>
            <w:color w:val="008000"/>
            <w:sz w:val="16"/>
          </w:rPr>
        </w:r>
        <w:r w:rsidRPr="00604452">
          <w:rPr>
            <w:color w:val="008000"/>
            <w:sz w:val="16"/>
          </w:rPr>
          <w:fldChar w:fldCharType="separate"/>
        </w:r>
        <w:r w:rsidRPr="00604452">
          <w:rPr>
            <w:rStyle w:val="Hyperlink"/>
            <w:sz w:val="16"/>
          </w:rPr>
          <w:t>Clic</w:t>
        </w:r>
        <w:r w:rsidRPr="00604452">
          <w:rPr>
            <w:rStyle w:val="Hyperlink"/>
            <w:sz w:val="16"/>
          </w:rPr>
          <w:t>k</w:t>
        </w:r>
        <w:r w:rsidRPr="00604452">
          <w:rPr>
            <w:rStyle w:val="Hyperlink"/>
            <w:sz w:val="16"/>
          </w:rPr>
          <w:t xml:space="preserve"> h</w:t>
        </w:r>
        <w:r w:rsidRPr="00604452">
          <w:rPr>
            <w:rStyle w:val="Hyperlink"/>
            <w:sz w:val="16"/>
          </w:rPr>
          <w:t>e</w:t>
        </w:r>
        <w:r w:rsidRPr="00604452">
          <w:rPr>
            <w:rStyle w:val="Hyperlink"/>
            <w:sz w:val="16"/>
          </w:rPr>
          <w:t>re</w:t>
        </w:r>
        <w:r w:rsidRPr="00604452">
          <w:rPr>
            <w:color w:val="008000"/>
            <w:sz w:val="16"/>
          </w:rPr>
          <w:fldChar w:fldCharType="end"/>
        </w:r>
        <w:r w:rsidRPr="00604452">
          <w:rPr>
            <w:color w:val="008000"/>
            <w:sz w:val="16"/>
          </w:rPr>
          <w:t xml:space="preserve"> to return to this section in the template above.</w:t>
        </w:r>
      </w:ins>
    </w:p>
    <w:p w14:paraId="0F88857E" w14:textId="77777777" w:rsidR="0082493D" w:rsidRPr="00604452" w:rsidRDefault="0082493D" w:rsidP="0082493D">
      <w:pPr>
        <w:shd w:val="clear" w:color="auto" w:fill="E6E6E6"/>
        <w:spacing w:before="60" w:after="60"/>
        <w:jc w:val="left"/>
        <w:rPr>
          <w:ins w:id="202" w:author="Christopher Millet" w:date="2014-05-06T15:50:00Z"/>
          <w:sz w:val="16"/>
        </w:rPr>
      </w:pPr>
      <w:ins w:id="203" w:author="Christopher Millet" w:date="2014-05-06T15:50:00Z">
        <w:r w:rsidRPr="00604452">
          <w:rPr>
            <w:sz w:val="16"/>
          </w:rPr>
          <w:t>The following attempts to convey how to identify various objectives /deliverables and their target dates.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7" w:type="dxa"/>
          <w:right w:w="97" w:type="dxa"/>
        </w:tblCellMar>
        <w:tblLook w:val="0000" w:firstRow="0" w:lastRow="0" w:firstColumn="0" w:lastColumn="0" w:noHBand="0" w:noVBand="0"/>
      </w:tblPr>
      <w:tblGrid>
        <w:gridCol w:w="7297"/>
        <w:gridCol w:w="2880"/>
      </w:tblGrid>
      <w:tr w:rsidR="0082493D" w:rsidRPr="00604452" w14:paraId="2261CF57" w14:textId="77777777" w:rsidTr="00751FA7">
        <w:tblPrEx>
          <w:tblCellMar>
            <w:top w:w="0" w:type="dxa"/>
            <w:bottom w:w="0" w:type="dxa"/>
          </w:tblCellMar>
        </w:tblPrEx>
        <w:trPr>
          <w:ins w:id="204" w:author="Christopher Millet" w:date="2014-05-06T15:50:00Z"/>
        </w:trPr>
        <w:tc>
          <w:tcPr>
            <w:tcW w:w="7297" w:type="dxa"/>
          </w:tcPr>
          <w:p w14:paraId="0375DC83" w14:textId="77777777" w:rsidR="0082493D" w:rsidRPr="00604452" w:rsidRDefault="0082493D" w:rsidP="00751FA7">
            <w:pPr>
              <w:shd w:val="clear" w:color="auto" w:fill="E6E6E6"/>
              <w:jc w:val="left"/>
              <w:rPr>
                <w:ins w:id="205" w:author="Christopher Millet" w:date="2014-05-06T15:50:00Z"/>
                <w:b/>
                <w:sz w:val="16"/>
              </w:rPr>
            </w:pPr>
            <w:ins w:id="206" w:author="Christopher Millet" w:date="2014-05-06T15:50:00Z">
              <w:r w:rsidRPr="00604452">
                <w:rPr>
                  <w:b/>
                  <w:sz w:val="16"/>
                </w:rPr>
                <w:t>Objective / Deliverable</w:t>
              </w:r>
            </w:ins>
          </w:p>
        </w:tc>
        <w:tc>
          <w:tcPr>
            <w:tcW w:w="2880" w:type="dxa"/>
          </w:tcPr>
          <w:p w14:paraId="5B9947BC" w14:textId="77777777" w:rsidR="0082493D" w:rsidRPr="00604452" w:rsidRDefault="0082493D" w:rsidP="00751FA7">
            <w:pPr>
              <w:shd w:val="clear" w:color="auto" w:fill="E6E6E6"/>
              <w:jc w:val="left"/>
              <w:rPr>
                <w:ins w:id="207" w:author="Christopher Millet" w:date="2014-05-06T15:50:00Z"/>
                <w:b/>
                <w:sz w:val="16"/>
              </w:rPr>
            </w:pPr>
            <w:ins w:id="208" w:author="Christopher Millet" w:date="2014-05-06T15:50:00Z">
              <w:r w:rsidRPr="00604452">
                <w:rPr>
                  <w:b/>
                  <w:sz w:val="16"/>
                </w:rPr>
                <w:t>Target Date</w:t>
              </w:r>
            </w:ins>
          </w:p>
        </w:tc>
      </w:tr>
      <w:tr w:rsidR="008028F9" w:rsidRPr="00604452" w14:paraId="222B246B" w14:textId="77777777" w:rsidTr="0054012B">
        <w:tblPrEx>
          <w:tblCellMar>
            <w:top w:w="0" w:type="dxa"/>
            <w:bottom w:w="0" w:type="dxa"/>
          </w:tblCellMar>
        </w:tblPrEx>
        <w:trPr>
          <w:ins w:id="209" w:author="Christopher Millet" w:date="2014-05-06T15:50:00Z"/>
        </w:trPr>
        <w:tc>
          <w:tcPr>
            <w:tcW w:w="7297" w:type="dxa"/>
          </w:tcPr>
          <w:p w14:paraId="1D5C007E" w14:textId="77777777" w:rsidR="008028F9" w:rsidRPr="00604452" w:rsidDel="00D9724C" w:rsidRDefault="008028F9" w:rsidP="0054012B">
            <w:pPr>
              <w:shd w:val="clear" w:color="auto" w:fill="E6E6E6"/>
              <w:jc w:val="left"/>
              <w:rPr>
                <w:ins w:id="210" w:author="Christopher Millet" w:date="2014-05-06T15:50:00Z"/>
                <w:sz w:val="16"/>
              </w:rPr>
            </w:pPr>
            <w:ins w:id="211" w:author="Christopher Millet" w:date="2014-05-06T15:50:00Z">
              <w:r w:rsidRPr="00604452">
                <w:rPr>
                  <w:sz w:val="16"/>
                </w:rPr>
                <w:t>Complete analysis, design, draft specification work on Standard XYZ</w:t>
              </w:r>
            </w:ins>
          </w:p>
        </w:tc>
        <w:tc>
          <w:tcPr>
            <w:tcW w:w="2880" w:type="dxa"/>
          </w:tcPr>
          <w:p w14:paraId="6D8BAAFA" w14:textId="77777777" w:rsidR="008028F9" w:rsidRPr="00604452" w:rsidDel="00D03467" w:rsidRDefault="008028F9" w:rsidP="0054012B">
            <w:pPr>
              <w:shd w:val="clear" w:color="auto" w:fill="E6E6E6"/>
              <w:jc w:val="left"/>
              <w:rPr>
                <w:ins w:id="212" w:author="Christopher Millet" w:date="2014-05-06T15:50:00Z"/>
                <w:sz w:val="16"/>
              </w:rPr>
            </w:pPr>
            <w:ins w:id="213" w:author="Christopher Millet" w:date="2014-05-06T15:50:00Z">
              <w:r w:rsidRPr="00604452">
                <w:rPr>
                  <w:sz w:val="16"/>
                </w:rPr>
                <w:t>2009 Sept Ballot/ WGM</w:t>
              </w:r>
            </w:ins>
          </w:p>
        </w:tc>
      </w:tr>
      <w:tr w:rsidR="008028F9" w:rsidRPr="00604452" w14:paraId="0289E11C" w14:textId="77777777" w:rsidTr="0054012B">
        <w:tblPrEx>
          <w:tblCellMar>
            <w:top w:w="0" w:type="dxa"/>
            <w:bottom w:w="0" w:type="dxa"/>
          </w:tblCellMar>
        </w:tblPrEx>
        <w:trPr>
          <w:ins w:id="214" w:author="Christopher Millet" w:date="2014-05-06T15:50:00Z"/>
        </w:trPr>
        <w:tc>
          <w:tcPr>
            <w:tcW w:w="7297" w:type="dxa"/>
          </w:tcPr>
          <w:p w14:paraId="6C20F06A" w14:textId="77777777" w:rsidR="008028F9" w:rsidRPr="00604452" w:rsidRDefault="008028F9" w:rsidP="0054012B">
            <w:pPr>
              <w:shd w:val="clear" w:color="auto" w:fill="E6E6E6"/>
              <w:jc w:val="left"/>
              <w:rPr>
                <w:ins w:id="215" w:author="Christopher Millet" w:date="2014-05-06T15:50:00Z"/>
                <w:sz w:val="16"/>
              </w:rPr>
            </w:pPr>
            <w:ins w:id="216" w:author="Christopher Millet" w:date="2014-05-06T15:50:00Z">
              <w:r w:rsidRPr="00604452">
                <w:rPr>
                  <w:sz w:val="16"/>
                </w:rPr>
                <w:t>Submit for DSTU Ballot</w:t>
              </w:r>
            </w:ins>
          </w:p>
        </w:tc>
        <w:tc>
          <w:tcPr>
            <w:tcW w:w="2880" w:type="dxa"/>
          </w:tcPr>
          <w:p w14:paraId="46B400A7" w14:textId="77777777" w:rsidR="008028F9" w:rsidRPr="00604452" w:rsidDel="00D03467" w:rsidRDefault="008028F9" w:rsidP="0054012B">
            <w:pPr>
              <w:shd w:val="clear" w:color="auto" w:fill="E6E6E6"/>
              <w:jc w:val="left"/>
              <w:rPr>
                <w:ins w:id="217" w:author="Christopher Millet" w:date="2014-05-06T15:50:00Z"/>
                <w:sz w:val="16"/>
              </w:rPr>
            </w:pPr>
            <w:ins w:id="218" w:author="Christopher Millet" w:date="2014-05-06T15:50:00Z">
              <w:r w:rsidRPr="00604452">
                <w:rPr>
                  <w:sz w:val="16"/>
                </w:rPr>
                <w:t>2010 May Ballot/ WGM</w:t>
              </w:r>
            </w:ins>
          </w:p>
        </w:tc>
      </w:tr>
      <w:tr w:rsidR="008028F9" w:rsidRPr="00604452" w14:paraId="57CCC6C3" w14:textId="77777777" w:rsidTr="0054012B">
        <w:tblPrEx>
          <w:tblCellMar>
            <w:top w:w="0" w:type="dxa"/>
            <w:bottom w:w="0" w:type="dxa"/>
          </w:tblCellMar>
        </w:tblPrEx>
        <w:trPr>
          <w:ins w:id="219" w:author="Christopher Millet" w:date="2014-05-06T15:50:00Z"/>
        </w:trPr>
        <w:tc>
          <w:tcPr>
            <w:tcW w:w="7297" w:type="dxa"/>
          </w:tcPr>
          <w:p w14:paraId="7E8DABDC" w14:textId="77777777" w:rsidR="008028F9" w:rsidRPr="00604452" w:rsidRDefault="008028F9" w:rsidP="0054012B">
            <w:pPr>
              <w:shd w:val="clear" w:color="auto" w:fill="E6E6E6"/>
              <w:jc w:val="left"/>
              <w:rPr>
                <w:ins w:id="220" w:author="Christopher Millet" w:date="2014-05-06T15:50:00Z"/>
                <w:sz w:val="16"/>
              </w:rPr>
            </w:pPr>
            <w:ins w:id="221" w:author="Christopher Millet" w:date="2014-05-06T15:50:00Z">
              <w:r w:rsidRPr="00604452">
                <w:rPr>
                  <w:sz w:val="16"/>
                </w:rPr>
                <w:t>DSTU Reconciliation</w:t>
              </w:r>
            </w:ins>
          </w:p>
        </w:tc>
        <w:tc>
          <w:tcPr>
            <w:tcW w:w="2880" w:type="dxa"/>
          </w:tcPr>
          <w:p w14:paraId="1C071C13" w14:textId="77777777" w:rsidR="008028F9" w:rsidRPr="00604452" w:rsidDel="00D03467" w:rsidRDefault="008028F9" w:rsidP="0054012B">
            <w:pPr>
              <w:shd w:val="clear" w:color="auto" w:fill="E6E6E6"/>
              <w:jc w:val="left"/>
              <w:rPr>
                <w:ins w:id="222" w:author="Christopher Millet" w:date="2014-05-06T15:50:00Z"/>
                <w:sz w:val="16"/>
              </w:rPr>
            </w:pPr>
            <w:ins w:id="223" w:author="Christopher Millet" w:date="2014-05-06T15:50:00Z">
              <w:r w:rsidRPr="00604452">
                <w:rPr>
                  <w:sz w:val="16"/>
                </w:rPr>
                <w:t>2010 May Ballot/ WGM</w:t>
              </w:r>
            </w:ins>
          </w:p>
        </w:tc>
      </w:tr>
      <w:tr w:rsidR="008028F9" w:rsidRPr="00604452" w14:paraId="7A67C46C" w14:textId="77777777" w:rsidTr="0054012B">
        <w:tblPrEx>
          <w:tblCellMar>
            <w:top w:w="0" w:type="dxa"/>
            <w:bottom w:w="0" w:type="dxa"/>
          </w:tblCellMar>
        </w:tblPrEx>
        <w:trPr>
          <w:ins w:id="224" w:author="Christopher Millet" w:date="2014-05-06T15:50:00Z"/>
        </w:trPr>
        <w:tc>
          <w:tcPr>
            <w:tcW w:w="7297" w:type="dxa"/>
          </w:tcPr>
          <w:p w14:paraId="65F21A14" w14:textId="77777777" w:rsidR="008028F9" w:rsidRPr="00604452" w:rsidRDefault="008028F9" w:rsidP="0054012B">
            <w:pPr>
              <w:shd w:val="clear" w:color="auto" w:fill="E6E6E6"/>
              <w:jc w:val="left"/>
              <w:rPr>
                <w:ins w:id="225" w:author="Christopher Millet" w:date="2014-05-06T15:50:00Z"/>
                <w:sz w:val="16"/>
              </w:rPr>
            </w:pPr>
            <w:ins w:id="226" w:author="Christopher Millet" w:date="2014-05-06T15:50:00Z">
              <w:r w:rsidRPr="00604452">
                <w:rPr>
                  <w:sz w:val="16"/>
                </w:rPr>
                <w:t>Submit for 2nd DSTU Ballot</w:t>
              </w:r>
            </w:ins>
          </w:p>
        </w:tc>
        <w:tc>
          <w:tcPr>
            <w:tcW w:w="2880" w:type="dxa"/>
          </w:tcPr>
          <w:p w14:paraId="13DF590B" w14:textId="77777777" w:rsidR="008028F9" w:rsidRPr="00604452" w:rsidDel="00D03467" w:rsidRDefault="008028F9" w:rsidP="0054012B">
            <w:pPr>
              <w:shd w:val="clear" w:color="auto" w:fill="E6E6E6"/>
              <w:jc w:val="left"/>
              <w:rPr>
                <w:ins w:id="227" w:author="Christopher Millet" w:date="2014-05-06T15:50:00Z"/>
                <w:sz w:val="16"/>
              </w:rPr>
            </w:pPr>
            <w:ins w:id="228" w:author="Christopher Millet" w:date="2014-05-06T15:50:00Z">
              <w:r w:rsidRPr="00604452">
                <w:rPr>
                  <w:sz w:val="16"/>
                </w:rPr>
                <w:t>2010 Sept Ballot/ WGM</w:t>
              </w:r>
            </w:ins>
          </w:p>
        </w:tc>
      </w:tr>
      <w:tr w:rsidR="008028F9" w:rsidRPr="00604452" w14:paraId="7A97D751" w14:textId="77777777" w:rsidTr="0054012B">
        <w:tblPrEx>
          <w:tblCellMar>
            <w:top w:w="0" w:type="dxa"/>
            <w:bottom w:w="0" w:type="dxa"/>
          </w:tblCellMar>
        </w:tblPrEx>
        <w:trPr>
          <w:ins w:id="229" w:author="Christopher Millet" w:date="2014-05-06T15:50:00Z"/>
        </w:trPr>
        <w:tc>
          <w:tcPr>
            <w:tcW w:w="7297" w:type="dxa"/>
          </w:tcPr>
          <w:p w14:paraId="79E763BC" w14:textId="77777777" w:rsidR="008028F9" w:rsidRPr="00604452" w:rsidRDefault="008028F9" w:rsidP="0054012B">
            <w:pPr>
              <w:shd w:val="clear" w:color="auto" w:fill="E6E6E6"/>
              <w:jc w:val="left"/>
              <w:rPr>
                <w:ins w:id="230" w:author="Christopher Millet" w:date="2014-05-06T15:50:00Z"/>
                <w:sz w:val="16"/>
              </w:rPr>
            </w:pPr>
            <w:ins w:id="231" w:author="Christopher Millet" w:date="2014-05-06T15:50:00Z">
              <w:r w:rsidRPr="00604452">
                <w:rPr>
                  <w:sz w:val="16"/>
                </w:rPr>
                <w:t>Request TSC Approval for DSTU publication</w:t>
              </w:r>
            </w:ins>
          </w:p>
        </w:tc>
        <w:tc>
          <w:tcPr>
            <w:tcW w:w="2880" w:type="dxa"/>
          </w:tcPr>
          <w:p w14:paraId="3CEA10EB" w14:textId="77777777" w:rsidR="008028F9" w:rsidRPr="00604452" w:rsidRDefault="008028F9" w:rsidP="0054012B">
            <w:pPr>
              <w:shd w:val="clear" w:color="auto" w:fill="E6E6E6"/>
              <w:jc w:val="left"/>
              <w:rPr>
                <w:ins w:id="232" w:author="Christopher Millet" w:date="2014-05-06T15:50:00Z"/>
                <w:sz w:val="16"/>
              </w:rPr>
            </w:pPr>
            <w:ins w:id="233" w:author="Christopher Millet" w:date="2014-05-06T15:50:00Z">
              <w:r w:rsidRPr="00604452">
                <w:rPr>
                  <w:sz w:val="16"/>
                </w:rPr>
                <w:t>2011 Jan Ballot/WGM</w:t>
              </w:r>
            </w:ins>
          </w:p>
        </w:tc>
      </w:tr>
      <w:tr w:rsidR="008028F9" w:rsidRPr="00604452" w14:paraId="574536A1" w14:textId="77777777" w:rsidTr="0054012B">
        <w:tblPrEx>
          <w:tblCellMar>
            <w:top w:w="0" w:type="dxa"/>
            <w:bottom w:w="0" w:type="dxa"/>
          </w:tblCellMar>
        </w:tblPrEx>
        <w:trPr>
          <w:ins w:id="234" w:author="Christopher Millet" w:date="2014-05-06T15:50:00Z"/>
        </w:trPr>
        <w:tc>
          <w:tcPr>
            <w:tcW w:w="7297" w:type="dxa"/>
          </w:tcPr>
          <w:p w14:paraId="2E2C375D" w14:textId="77777777" w:rsidR="008028F9" w:rsidRPr="00604452" w:rsidDel="00D9724C" w:rsidRDefault="008028F9" w:rsidP="0054012B">
            <w:pPr>
              <w:shd w:val="clear" w:color="auto" w:fill="E6E6E6"/>
              <w:jc w:val="left"/>
              <w:rPr>
                <w:ins w:id="235" w:author="Christopher Millet" w:date="2014-05-06T15:50:00Z"/>
                <w:sz w:val="16"/>
              </w:rPr>
            </w:pPr>
            <w:ins w:id="236" w:author="Christopher Millet" w:date="2014-05-06T15:50:00Z">
              <w:r w:rsidRPr="00604452">
                <w:rPr>
                  <w:sz w:val="16"/>
                </w:rPr>
                <w:t>DSTU Period – 12 months</w:t>
              </w:r>
            </w:ins>
          </w:p>
        </w:tc>
        <w:tc>
          <w:tcPr>
            <w:tcW w:w="2880" w:type="dxa"/>
          </w:tcPr>
          <w:p w14:paraId="7154A4DA" w14:textId="77777777" w:rsidR="008028F9" w:rsidRPr="00604452" w:rsidDel="00D03467" w:rsidRDefault="008028F9" w:rsidP="0054012B">
            <w:pPr>
              <w:shd w:val="clear" w:color="auto" w:fill="E6E6E6"/>
              <w:jc w:val="left"/>
              <w:rPr>
                <w:ins w:id="237" w:author="Christopher Millet" w:date="2014-05-06T15:50:00Z"/>
                <w:sz w:val="16"/>
              </w:rPr>
            </w:pPr>
            <w:ins w:id="238" w:author="Christopher Millet" w:date="2014-05-06T15:50:00Z">
              <w:r w:rsidRPr="00604452">
                <w:rPr>
                  <w:sz w:val="16"/>
                </w:rPr>
                <w:t>Jan, 2011 – Jan, 2012</w:t>
              </w:r>
            </w:ins>
          </w:p>
        </w:tc>
      </w:tr>
      <w:tr w:rsidR="008028F9" w:rsidRPr="00604452" w14:paraId="07CD54A7" w14:textId="77777777" w:rsidTr="0054012B">
        <w:tblPrEx>
          <w:tblCellMar>
            <w:top w:w="0" w:type="dxa"/>
            <w:bottom w:w="0" w:type="dxa"/>
          </w:tblCellMar>
        </w:tblPrEx>
        <w:trPr>
          <w:ins w:id="239" w:author="Christopher Millet" w:date="2014-05-06T15:50:00Z"/>
        </w:trPr>
        <w:tc>
          <w:tcPr>
            <w:tcW w:w="7297" w:type="dxa"/>
          </w:tcPr>
          <w:p w14:paraId="154DAD03" w14:textId="77777777" w:rsidR="008028F9" w:rsidRPr="00604452" w:rsidDel="00D9724C" w:rsidRDefault="008028F9" w:rsidP="0054012B">
            <w:pPr>
              <w:shd w:val="clear" w:color="auto" w:fill="E6E6E6"/>
              <w:jc w:val="left"/>
              <w:rPr>
                <w:ins w:id="240" w:author="Christopher Millet" w:date="2014-05-06T15:50:00Z"/>
                <w:sz w:val="16"/>
              </w:rPr>
            </w:pPr>
            <w:ins w:id="241" w:author="Christopher Millet" w:date="2014-05-06T15:50:00Z">
              <w:r w:rsidRPr="00604452">
                <w:rPr>
                  <w:sz w:val="16"/>
                </w:rPr>
                <w:t>Submit Implementation Guide for Informative Ballot</w:t>
              </w:r>
            </w:ins>
          </w:p>
        </w:tc>
        <w:tc>
          <w:tcPr>
            <w:tcW w:w="2880" w:type="dxa"/>
          </w:tcPr>
          <w:p w14:paraId="5FF2FC7E" w14:textId="77777777" w:rsidR="008028F9" w:rsidRPr="00604452" w:rsidDel="00D03467" w:rsidRDefault="008028F9" w:rsidP="0054012B">
            <w:pPr>
              <w:shd w:val="clear" w:color="auto" w:fill="E6E6E6"/>
              <w:jc w:val="left"/>
              <w:rPr>
                <w:ins w:id="242" w:author="Christopher Millet" w:date="2014-05-06T15:50:00Z"/>
                <w:sz w:val="16"/>
              </w:rPr>
            </w:pPr>
            <w:ins w:id="243" w:author="Christopher Millet" w:date="2014-05-06T15:50:00Z">
              <w:r w:rsidRPr="00604452">
                <w:rPr>
                  <w:sz w:val="16"/>
                </w:rPr>
                <w:t>2011 Jan Ballot/ WGM</w:t>
              </w:r>
            </w:ins>
          </w:p>
        </w:tc>
      </w:tr>
      <w:tr w:rsidR="008028F9" w:rsidRPr="00604452" w14:paraId="7D67CD05" w14:textId="77777777" w:rsidTr="0054012B">
        <w:tblPrEx>
          <w:tblCellMar>
            <w:top w:w="0" w:type="dxa"/>
            <w:bottom w:w="0" w:type="dxa"/>
          </w:tblCellMar>
        </w:tblPrEx>
        <w:trPr>
          <w:ins w:id="244" w:author="Christopher Millet" w:date="2014-05-06T15:50:00Z"/>
        </w:trPr>
        <w:tc>
          <w:tcPr>
            <w:tcW w:w="7297" w:type="dxa"/>
          </w:tcPr>
          <w:p w14:paraId="6B354D34" w14:textId="77777777" w:rsidR="008028F9" w:rsidRPr="00604452" w:rsidRDefault="008028F9" w:rsidP="0054012B">
            <w:pPr>
              <w:shd w:val="clear" w:color="auto" w:fill="E6E6E6"/>
              <w:jc w:val="left"/>
              <w:rPr>
                <w:ins w:id="245" w:author="Christopher Millet" w:date="2014-05-06T15:50:00Z"/>
                <w:sz w:val="16"/>
              </w:rPr>
            </w:pPr>
            <w:ins w:id="246" w:author="Christopher Millet" w:date="2014-05-06T15:50:00Z">
              <w:r w:rsidRPr="00604452">
                <w:rPr>
                  <w:sz w:val="16"/>
                </w:rPr>
                <w:t>Reconcile Informative Ballot</w:t>
              </w:r>
            </w:ins>
          </w:p>
        </w:tc>
        <w:tc>
          <w:tcPr>
            <w:tcW w:w="2880" w:type="dxa"/>
          </w:tcPr>
          <w:p w14:paraId="76DFA91E" w14:textId="77777777" w:rsidR="008028F9" w:rsidRPr="00604452" w:rsidRDefault="008028F9" w:rsidP="0054012B">
            <w:pPr>
              <w:shd w:val="clear" w:color="auto" w:fill="E6E6E6"/>
              <w:jc w:val="left"/>
              <w:rPr>
                <w:ins w:id="247" w:author="Christopher Millet" w:date="2014-05-06T15:50:00Z"/>
                <w:sz w:val="16"/>
              </w:rPr>
            </w:pPr>
            <w:ins w:id="248" w:author="Christopher Millet" w:date="2014-05-06T15:50:00Z">
              <w:r w:rsidRPr="00604452">
                <w:rPr>
                  <w:sz w:val="16"/>
                </w:rPr>
                <w:t>2011 May Ballot/ WGM</w:t>
              </w:r>
            </w:ins>
          </w:p>
        </w:tc>
      </w:tr>
      <w:tr w:rsidR="008028F9" w:rsidRPr="00604452" w14:paraId="234FCB6B" w14:textId="77777777" w:rsidTr="0054012B">
        <w:tblPrEx>
          <w:tblCellMar>
            <w:top w:w="0" w:type="dxa"/>
            <w:bottom w:w="0" w:type="dxa"/>
          </w:tblCellMar>
        </w:tblPrEx>
        <w:trPr>
          <w:ins w:id="249" w:author="Christopher Millet" w:date="2014-05-06T15:50:00Z"/>
        </w:trPr>
        <w:tc>
          <w:tcPr>
            <w:tcW w:w="7297" w:type="dxa"/>
          </w:tcPr>
          <w:p w14:paraId="12313307" w14:textId="77777777" w:rsidR="008028F9" w:rsidRPr="00604452" w:rsidRDefault="008028F9" w:rsidP="0054012B">
            <w:pPr>
              <w:shd w:val="clear" w:color="auto" w:fill="E6E6E6"/>
              <w:jc w:val="left"/>
              <w:rPr>
                <w:ins w:id="250" w:author="Christopher Millet" w:date="2014-05-06T15:50:00Z"/>
                <w:sz w:val="16"/>
              </w:rPr>
            </w:pPr>
            <w:ins w:id="251" w:author="Christopher Millet" w:date="2014-05-06T15:50:00Z">
              <w:r w:rsidRPr="00604452">
                <w:rPr>
                  <w:sz w:val="16"/>
                </w:rPr>
                <w:t>Submit Publication Request for Implementation Guide</w:t>
              </w:r>
            </w:ins>
          </w:p>
        </w:tc>
        <w:tc>
          <w:tcPr>
            <w:tcW w:w="2880" w:type="dxa"/>
          </w:tcPr>
          <w:p w14:paraId="047F50EA" w14:textId="77777777" w:rsidR="008028F9" w:rsidRPr="00604452" w:rsidRDefault="008028F9" w:rsidP="0054012B">
            <w:pPr>
              <w:shd w:val="clear" w:color="auto" w:fill="E6E6E6"/>
              <w:jc w:val="left"/>
              <w:rPr>
                <w:ins w:id="252" w:author="Christopher Millet" w:date="2014-05-06T15:50:00Z"/>
                <w:sz w:val="16"/>
              </w:rPr>
            </w:pPr>
            <w:ins w:id="253" w:author="Christopher Millet" w:date="2014-05-06T15:50:00Z">
              <w:r w:rsidRPr="00604452">
                <w:rPr>
                  <w:sz w:val="16"/>
                </w:rPr>
                <w:t>2012 Sept Ballot/ WGM</w:t>
              </w:r>
            </w:ins>
          </w:p>
        </w:tc>
      </w:tr>
      <w:tr w:rsidR="008028F9" w:rsidRPr="00604452" w14:paraId="47DF597D" w14:textId="77777777" w:rsidTr="0054012B">
        <w:tblPrEx>
          <w:tblCellMar>
            <w:top w:w="0" w:type="dxa"/>
            <w:bottom w:w="0" w:type="dxa"/>
          </w:tblCellMar>
        </w:tblPrEx>
        <w:trPr>
          <w:ins w:id="254" w:author="Christopher Millet" w:date="2014-05-06T15:50:00Z"/>
        </w:trPr>
        <w:tc>
          <w:tcPr>
            <w:tcW w:w="7297" w:type="dxa"/>
          </w:tcPr>
          <w:p w14:paraId="473B9A5E" w14:textId="77777777" w:rsidR="008028F9" w:rsidRPr="00604452" w:rsidDel="00D9724C" w:rsidRDefault="008028F9" w:rsidP="0054012B">
            <w:pPr>
              <w:shd w:val="clear" w:color="auto" w:fill="E6E6E6"/>
              <w:jc w:val="left"/>
              <w:rPr>
                <w:ins w:id="255" w:author="Christopher Millet" w:date="2014-05-06T15:50:00Z"/>
                <w:sz w:val="16"/>
              </w:rPr>
            </w:pPr>
            <w:ins w:id="256" w:author="Christopher Millet" w:date="2014-05-06T15:50:00Z">
              <w:r w:rsidRPr="00604452">
                <w:rPr>
                  <w:sz w:val="16"/>
                </w:rPr>
                <w:t>Submit Standard XYZ for Normative Ballot</w:t>
              </w:r>
            </w:ins>
          </w:p>
        </w:tc>
        <w:tc>
          <w:tcPr>
            <w:tcW w:w="2880" w:type="dxa"/>
          </w:tcPr>
          <w:p w14:paraId="549DE176" w14:textId="77777777" w:rsidR="008028F9" w:rsidRPr="00604452" w:rsidDel="00D03467" w:rsidRDefault="008028F9" w:rsidP="0054012B">
            <w:pPr>
              <w:shd w:val="clear" w:color="auto" w:fill="E6E6E6"/>
              <w:jc w:val="left"/>
              <w:rPr>
                <w:ins w:id="257" w:author="Christopher Millet" w:date="2014-05-06T15:50:00Z"/>
                <w:sz w:val="16"/>
              </w:rPr>
            </w:pPr>
            <w:ins w:id="258" w:author="Christopher Millet" w:date="2014-05-06T15:50:00Z">
              <w:r w:rsidRPr="00604452">
                <w:rPr>
                  <w:sz w:val="16"/>
                </w:rPr>
                <w:t>2012 May Ballot/ WGM</w:t>
              </w:r>
            </w:ins>
          </w:p>
        </w:tc>
      </w:tr>
      <w:tr w:rsidR="008028F9" w:rsidRPr="00604452" w14:paraId="02E0B5AB" w14:textId="77777777" w:rsidTr="0054012B">
        <w:tblPrEx>
          <w:tblCellMar>
            <w:top w:w="0" w:type="dxa"/>
            <w:bottom w:w="0" w:type="dxa"/>
          </w:tblCellMar>
        </w:tblPrEx>
        <w:trPr>
          <w:ins w:id="259" w:author="Christopher Millet" w:date="2014-05-06T15:50:00Z"/>
        </w:trPr>
        <w:tc>
          <w:tcPr>
            <w:tcW w:w="7297" w:type="dxa"/>
          </w:tcPr>
          <w:p w14:paraId="5E78E048" w14:textId="77777777" w:rsidR="008028F9" w:rsidRPr="00604452" w:rsidDel="00D9724C" w:rsidRDefault="008028F9" w:rsidP="0054012B">
            <w:pPr>
              <w:shd w:val="clear" w:color="auto" w:fill="E6E6E6"/>
              <w:jc w:val="left"/>
              <w:rPr>
                <w:ins w:id="260" w:author="Christopher Millet" w:date="2014-05-06T15:50:00Z"/>
                <w:sz w:val="16"/>
              </w:rPr>
            </w:pPr>
            <w:ins w:id="261" w:author="Christopher Millet" w:date="2014-05-06T15:50:00Z">
              <w:r w:rsidRPr="00604452">
                <w:rPr>
                  <w:sz w:val="16"/>
                </w:rPr>
                <w:t xml:space="preserve">Reconcile from Normative Ballot </w:t>
              </w:r>
            </w:ins>
          </w:p>
        </w:tc>
        <w:tc>
          <w:tcPr>
            <w:tcW w:w="2880" w:type="dxa"/>
          </w:tcPr>
          <w:p w14:paraId="5E411C1F" w14:textId="77777777" w:rsidR="008028F9" w:rsidRPr="00604452" w:rsidDel="00D03467" w:rsidRDefault="008028F9" w:rsidP="0054012B">
            <w:pPr>
              <w:shd w:val="clear" w:color="auto" w:fill="E6E6E6"/>
              <w:jc w:val="left"/>
              <w:rPr>
                <w:ins w:id="262" w:author="Christopher Millet" w:date="2014-05-06T15:50:00Z"/>
                <w:sz w:val="16"/>
              </w:rPr>
            </w:pPr>
            <w:ins w:id="263" w:author="Christopher Millet" w:date="2014-05-06T15:50:00Z">
              <w:r w:rsidRPr="00604452">
                <w:rPr>
                  <w:sz w:val="16"/>
                </w:rPr>
                <w:t>2012 Sept Ballot/ WGM</w:t>
              </w:r>
            </w:ins>
          </w:p>
        </w:tc>
      </w:tr>
      <w:tr w:rsidR="008028F9" w:rsidRPr="00604452" w14:paraId="79B326B1" w14:textId="77777777" w:rsidTr="0054012B">
        <w:tblPrEx>
          <w:tblCellMar>
            <w:top w:w="0" w:type="dxa"/>
            <w:bottom w:w="0" w:type="dxa"/>
          </w:tblCellMar>
        </w:tblPrEx>
        <w:trPr>
          <w:ins w:id="264" w:author="Christopher Millet" w:date="2014-05-06T15:50:00Z"/>
        </w:trPr>
        <w:tc>
          <w:tcPr>
            <w:tcW w:w="7297" w:type="dxa"/>
          </w:tcPr>
          <w:p w14:paraId="01A623E3" w14:textId="77777777" w:rsidR="008028F9" w:rsidRPr="00604452" w:rsidRDefault="008028F9" w:rsidP="0054012B">
            <w:pPr>
              <w:shd w:val="clear" w:color="auto" w:fill="E6E6E6"/>
              <w:jc w:val="left"/>
              <w:rPr>
                <w:ins w:id="265" w:author="Christopher Millet" w:date="2014-05-06T15:50:00Z"/>
                <w:sz w:val="16"/>
              </w:rPr>
            </w:pPr>
            <w:ins w:id="266" w:author="Christopher Millet" w:date="2014-05-06T15:50:00Z">
              <w:r w:rsidRPr="00604452">
                <w:rPr>
                  <w:sz w:val="16"/>
                </w:rPr>
                <w:t>Submit Publication Request</w:t>
              </w:r>
            </w:ins>
          </w:p>
        </w:tc>
        <w:tc>
          <w:tcPr>
            <w:tcW w:w="2880" w:type="dxa"/>
          </w:tcPr>
          <w:p w14:paraId="5DBB68DF" w14:textId="77777777" w:rsidR="008028F9" w:rsidRPr="00604452" w:rsidDel="00D03467" w:rsidRDefault="008028F9" w:rsidP="0054012B">
            <w:pPr>
              <w:shd w:val="clear" w:color="auto" w:fill="E6E6E6"/>
              <w:jc w:val="left"/>
              <w:rPr>
                <w:ins w:id="267" w:author="Christopher Millet" w:date="2014-05-06T15:50:00Z"/>
                <w:sz w:val="16"/>
              </w:rPr>
            </w:pPr>
            <w:ins w:id="268" w:author="Christopher Millet" w:date="2014-05-06T15:50:00Z">
              <w:r w:rsidRPr="00604452">
                <w:rPr>
                  <w:sz w:val="16"/>
                </w:rPr>
                <w:t>2013 Jan Ballot/ WGM</w:t>
              </w:r>
            </w:ins>
          </w:p>
        </w:tc>
      </w:tr>
      <w:tr w:rsidR="008028F9" w:rsidRPr="00604452" w14:paraId="75459FAC" w14:textId="77777777" w:rsidTr="0054012B">
        <w:tblPrEx>
          <w:tblCellMar>
            <w:top w:w="0" w:type="dxa"/>
            <w:bottom w:w="0" w:type="dxa"/>
          </w:tblCellMar>
        </w:tblPrEx>
        <w:trPr>
          <w:ins w:id="269" w:author="Christopher Millet" w:date="2014-05-06T15:50:00Z"/>
        </w:trPr>
        <w:tc>
          <w:tcPr>
            <w:tcW w:w="7297" w:type="dxa"/>
          </w:tcPr>
          <w:p w14:paraId="68E052C7" w14:textId="77777777" w:rsidR="008028F9" w:rsidRPr="00604452" w:rsidRDefault="008028F9" w:rsidP="0054012B">
            <w:pPr>
              <w:shd w:val="clear" w:color="auto" w:fill="E6E6E6"/>
              <w:jc w:val="left"/>
              <w:rPr>
                <w:ins w:id="270" w:author="Christopher Millet" w:date="2014-05-06T15:50:00Z"/>
                <w:sz w:val="16"/>
              </w:rPr>
            </w:pPr>
            <w:ins w:id="271" w:author="Christopher Millet" w:date="2014-05-06T15:50:00Z">
              <w:r w:rsidRPr="00604452">
                <w:rPr>
                  <w:sz w:val="16"/>
                </w:rPr>
                <w:t>ANSI Approves Standard XYZ</w:t>
              </w:r>
            </w:ins>
          </w:p>
        </w:tc>
        <w:tc>
          <w:tcPr>
            <w:tcW w:w="2880" w:type="dxa"/>
          </w:tcPr>
          <w:p w14:paraId="00D48D84" w14:textId="77777777" w:rsidR="008028F9" w:rsidRPr="00604452" w:rsidDel="00D03467" w:rsidRDefault="008028F9" w:rsidP="0054012B">
            <w:pPr>
              <w:shd w:val="clear" w:color="auto" w:fill="E6E6E6"/>
              <w:jc w:val="left"/>
              <w:rPr>
                <w:ins w:id="272" w:author="Christopher Millet" w:date="2014-05-06T15:50:00Z"/>
                <w:sz w:val="16"/>
              </w:rPr>
            </w:pPr>
            <w:ins w:id="273" w:author="Christopher Millet" w:date="2014-05-06T15:50:00Z">
              <w:r w:rsidRPr="00604452">
                <w:rPr>
                  <w:sz w:val="16"/>
                </w:rPr>
                <w:t>2013 May Ballot/ WGM</w:t>
              </w:r>
            </w:ins>
          </w:p>
        </w:tc>
      </w:tr>
      <w:tr w:rsidR="008028F9" w:rsidRPr="00604452" w14:paraId="64547589" w14:textId="77777777" w:rsidTr="0054012B">
        <w:tblPrEx>
          <w:tblCellMar>
            <w:top w:w="0" w:type="dxa"/>
            <w:bottom w:w="0" w:type="dxa"/>
          </w:tblCellMar>
        </w:tblPrEx>
        <w:trPr>
          <w:ins w:id="274" w:author="Christopher Millet" w:date="2014-05-06T15:50:00Z"/>
        </w:trPr>
        <w:tc>
          <w:tcPr>
            <w:tcW w:w="7297" w:type="dxa"/>
          </w:tcPr>
          <w:p w14:paraId="0B0B7576" w14:textId="77777777" w:rsidR="008028F9" w:rsidRPr="00604452" w:rsidRDefault="008028F9" w:rsidP="0054012B">
            <w:pPr>
              <w:shd w:val="clear" w:color="auto" w:fill="E6E6E6"/>
              <w:jc w:val="left"/>
              <w:rPr>
                <w:ins w:id="275" w:author="Christopher Millet" w:date="2014-05-06T15:50:00Z"/>
                <w:sz w:val="16"/>
              </w:rPr>
            </w:pPr>
            <w:ins w:id="276" w:author="Christopher Millet" w:date="2014-05-06T15:50:00Z">
              <w:r w:rsidRPr="00604452">
                <w:rPr>
                  <w:sz w:val="16"/>
                </w:rPr>
                <w:t>Close Project (project end date)</w:t>
              </w:r>
            </w:ins>
          </w:p>
        </w:tc>
        <w:tc>
          <w:tcPr>
            <w:tcW w:w="2880" w:type="dxa"/>
          </w:tcPr>
          <w:p w14:paraId="51A5E524" w14:textId="77777777" w:rsidR="008028F9" w:rsidRPr="00604452" w:rsidDel="00D03467" w:rsidRDefault="008028F9" w:rsidP="0054012B">
            <w:pPr>
              <w:shd w:val="clear" w:color="auto" w:fill="E6E6E6"/>
              <w:jc w:val="left"/>
              <w:rPr>
                <w:ins w:id="277" w:author="Christopher Millet" w:date="2014-05-06T15:50:00Z"/>
                <w:sz w:val="16"/>
              </w:rPr>
            </w:pPr>
            <w:ins w:id="278" w:author="Christopher Millet" w:date="2014-05-06T15:50:00Z">
              <w:r w:rsidRPr="00604452">
                <w:rPr>
                  <w:sz w:val="16"/>
                </w:rPr>
                <w:t>2013 May Ballot/ WGM</w:t>
              </w:r>
            </w:ins>
          </w:p>
        </w:tc>
      </w:tr>
    </w:tbl>
    <w:p w14:paraId="172DF259" w14:textId="77777777" w:rsidR="00887595" w:rsidRPr="00604452" w:rsidRDefault="00887595" w:rsidP="00887595">
      <w:pPr>
        <w:pStyle w:val="Heading5-BoldNumbered"/>
        <w:keepNext/>
        <w:numPr>
          <w:ilvl w:val="1"/>
          <w:numId w:val="5"/>
        </w:numPr>
        <w:shd w:val="clear" w:color="auto" w:fill="E6E6E6"/>
        <w:rPr>
          <w:ins w:id="279" w:author="Christopher Millet" w:date="2014-05-06T15:50:00Z"/>
        </w:rPr>
      </w:pPr>
      <w:ins w:id="280" w:author="Christopher Millet" w:date="2014-05-06T15:50:00Z">
        <w:r w:rsidRPr="00604452">
          <w:t xml:space="preserve">Project Requirements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887595" w:rsidRPr="00604452" w14:paraId="6E4A533A" w14:textId="77777777" w:rsidTr="0054012B">
        <w:tblPrEx>
          <w:tblCellMar>
            <w:top w:w="0" w:type="dxa"/>
            <w:bottom w:w="0" w:type="dxa"/>
          </w:tblCellMar>
        </w:tblPrEx>
        <w:trPr>
          <w:cantSplit/>
          <w:ins w:id="281" w:author="Christopher Millet" w:date="2014-05-06T15:50:00Z"/>
        </w:trPr>
        <w:tc>
          <w:tcPr>
            <w:tcW w:w="10188" w:type="dxa"/>
          </w:tcPr>
          <w:p w14:paraId="58B6F12F" w14:textId="77777777" w:rsidR="00887595" w:rsidRPr="00604452" w:rsidRDefault="00887595" w:rsidP="0054012B">
            <w:pPr>
              <w:shd w:val="clear" w:color="auto" w:fill="E6E6E6"/>
              <w:jc w:val="left"/>
              <w:rPr>
                <w:ins w:id="282" w:author="Christopher Millet" w:date="2014-05-06T15:50:00Z"/>
                <w:sz w:val="16"/>
              </w:rPr>
            </w:pPr>
            <w:ins w:id="283" w:author="Christopher Millet" w:date="2014-05-06T15:50:00Z">
              <w:r w:rsidRPr="00604452">
                <w:rPr>
                  <w:sz w:val="16"/>
                </w:rPr>
                <w:t>To support requirements traceability, enter the requirements known at this point in time of the project.  Because this document is early in the Project Lifecycle, if requirements are yet to be determined, enter the SPECIFIC URL where they will be documented.</w:t>
              </w:r>
            </w:ins>
          </w:p>
          <w:p w14:paraId="7D4F8265" w14:textId="77777777" w:rsidR="00887595" w:rsidRPr="00604452" w:rsidRDefault="00887595" w:rsidP="0054012B">
            <w:pPr>
              <w:shd w:val="clear" w:color="auto" w:fill="E6E6E6"/>
              <w:jc w:val="left"/>
              <w:rPr>
                <w:ins w:id="284" w:author="Christopher Millet" w:date="2014-05-06T15:50:00Z"/>
                <w:sz w:val="16"/>
              </w:rPr>
            </w:pPr>
            <w:ins w:id="285" w:author="Christopher Millet" w:date="2014-05-06T15:50:00Z">
              <w:r w:rsidRPr="00604452">
                <w:rPr>
                  <w:b/>
                  <w:i/>
                  <w:sz w:val="16"/>
                </w:rPr>
                <w:t>Project Insight:</w:t>
              </w:r>
              <w:r w:rsidRPr="00604452">
                <w:rPr>
                  <w:i/>
                  <w:sz w:val="16"/>
                </w:rPr>
                <w:t xml:space="preserve"> Enter into “</w:t>
              </w:r>
              <w:proofErr w:type="spellStart"/>
              <w:r w:rsidRPr="00604452">
                <w:rPr>
                  <w:i/>
                  <w:sz w:val="16"/>
                </w:rPr>
                <w:t>Pjt</w:t>
              </w:r>
              <w:proofErr w:type="spellEnd"/>
              <w:r w:rsidRPr="00604452">
                <w:rPr>
                  <w:i/>
                  <w:sz w:val="16"/>
                </w:rPr>
                <w:t xml:space="preserve"> Requirements”.</w:t>
              </w:r>
              <w:r w:rsidRPr="00604452" w:rsidDel="00D03467">
                <w:rPr>
                  <w:sz w:val="16"/>
                </w:rPr>
                <w:t xml:space="preserve"> </w:t>
              </w:r>
            </w:ins>
          </w:p>
        </w:tc>
      </w:tr>
    </w:tbl>
    <w:p w14:paraId="3467BFB2" w14:textId="77777777" w:rsidR="00887595" w:rsidRPr="00604452" w:rsidRDefault="00887595" w:rsidP="00887595">
      <w:pPr>
        <w:pStyle w:val="Heading5-BoldNumbered"/>
        <w:keepNext/>
        <w:numPr>
          <w:ilvl w:val="1"/>
          <w:numId w:val="5"/>
        </w:numPr>
        <w:shd w:val="clear" w:color="auto" w:fill="E6E6E6"/>
        <w:rPr>
          <w:ins w:id="286" w:author="Christopher Millet" w:date="2014-05-06T15:50:00Z"/>
        </w:rPr>
      </w:pPr>
      <w:ins w:id="287" w:author="Christopher Millet" w:date="2014-05-06T15:50:00Z">
        <w:r w:rsidRPr="00604452">
          <w:t xml:space="preserve">Project Risks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887595" w:rsidRPr="00604452" w14:paraId="160E3D92" w14:textId="77777777" w:rsidTr="0054012B">
        <w:tblPrEx>
          <w:tblCellMar>
            <w:top w:w="0" w:type="dxa"/>
            <w:bottom w:w="0" w:type="dxa"/>
          </w:tblCellMar>
        </w:tblPrEx>
        <w:trPr>
          <w:cantSplit/>
          <w:ins w:id="288" w:author="Christopher Millet" w:date="2014-05-06T15:50:00Z"/>
        </w:trPr>
        <w:tc>
          <w:tcPr>
            <w:tcW w:w="10188" w:type="dxa"/>
          </w:tcPr>
          <w:p w14:paraId="0B31F199" w14:textId="77777777" w:rsidR="00887595" w:rsidRPr="00604452" w:rsidRDefault="00887595" w:rsidP="0054012B">
            <w:pPr>
              <w:shd w:val="clear" w:color="auto" w:fill="E6E6E6"/>
              <w:jc w:val="left"/>
              <w:rPr>
                <w:ins w:id="289" w:author="Christopher Millet" w:date="2014-05-06T15:50:00Z"/>
                <w:sz w:val="16"/>
              </w:rPr>
            </w:pPr>
            <w:ins w:id="290" w:author="Christopher Millet" w:date="2014-05-06T15:50:00Z">
              <w:r w:rsidRPr="00604452">
                <w:rPr>
                  <w:sz w:val="16"/>
                </w:rPr>
                <w:t>Identify any known risks at this time.  Describe the impact of the risk and the level of probability and severity.  Lastly, document the mitigation plan.</w:t>
              </w:r>
              <w:r w:rsidRPr="00604452" w:rsidDel="00D03467">
                <w:rPr>
                  <w:sz w:val="16"/>
                </w:rPr>
                <w:t xml:space="preserve"> </w:t>
              </w:r>
              <w:r w:rsidRPr="00604452">
                <w:rPr>
                  <w:sz w:val="16"/>
                </w:rPr>
                <w:t>Probability is the likelihood that the risk will occur.  Severity is the effect that a risk will have on the project if it occurs.</w:t>
              </w:r>
            </w:ins>
          </w:p>
        </w:tc>
      </w:tr>
    </w:tbl>
    <w:p w14:paraId="3B5CCC5A" w14:textId="77777777" w:rsidR="0082493D" w:rsidRPr="00604452" w:rsidRDefault="0082493D" w:rsidP="0082493D">
      <w:pPr>
        <w:pStyle w:val="Heading5-BoldNumbered"/>
        <w:keepNext/>
        <w:numPr>
          <w:ilvl w:val="1"/>
          <w:numId w:val="5"/>
        </w:numPr>
        <w:shd w:val="clear" w:color="auto" w:fill="E6E6E6"/>
        <w:rPr>
          <w:ins w:id="291" w:author="Christopher Millet" w:date="2014-05-06T15:50:00Z"/>
        </w:rPr>
      </w:pPr>
      <w:ins w:id="292" w:author="Christopher Millet" w:date="2014-05-06T15:50:00Z">
        <w:r w:rsidRPr="00604452">
          <w:lastRenderedPageBreak/>
          <w:t xml:space="preserve">Project Dependencies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82493D" w:rsidRPr="00604452" w14:paraId="5A349665" w14:textId="77777777" w:rsidTr="00751FA7">
        <w:tblPrEx>
          <w:tblCellMar>
            <w:top w:w="0" w:type="dxa"/>
            <w:bottom w:w="0" w:type="dxa"/>
          </w:tblCellMar>
        </w:tblPrEx>
        <w:trPr>
          <w:cantSplit/>
          <w:ins w:id="293" w:author="Christopher Millet" w:date="2014-05-06T15:50:00Z"/>
        </w:trPr>
        <w:tc>
          <w:tcPr>
            <w:tcW w:w="10188" w:type="dxa"/>
          </w:tcPr>
          <w:p w14:paraId="72186904" w14:textId="77777777" w:rsidR="0082493D" w:rsidRPr="00604452" w:rsidRDefault="0082493D" w:rsidP="00751FA7">
            <w:pPr>
              <w:shd w:val="clear" w:color="auto" w:fill="E6E6E6"/>
              <w:jc w:val="left"/>
              <w:rPr>
                <w:ins w:id="294" w:author="Christopher Millet" w:date="2014-05-06T15:50:00Z"/>
                <w:sz w:val="16"/>
              </w:rPr>
            </w:pPr>
            <w:ins w:id="295" w:author="Christopher Millet" w:date="2014-05-06T15:50:00Z">
              <w:r w:rsidRPr="00604452">
                <w:rPr>
                  <w:sz w:val="16"/>
                </w:rPr>
                <w:t>This section is not required for Infrastructure Projects.</w:t>
              </w:r>
            </w:ins>
          </w:p>
          <w:p w14:paraId="2D81B3DE" w14:textId="77777777" w:rsidR="0082493D" w:rsidRPr="00604452" w:rsidRDefault="0082493D" w:rsidP="00751FA7">
            <w:pPr>
              <w:shd w:val="clear" w:color="auto" w:fill="E6E6E6"/>
              <w:jc w:val="left"/>
              <w:rPr>
                <w:ins w:id="296" w:author="Christopher Millet" w:date="2014-05-06T15:50:00Z"/>
                <w:sz w:val="16"/>
              </w:rPr>
            </w:pPr>
            <w:ins w:id="297" w:author="Christopher Millet" w:date="2014-05-06T15:50:00Z">
              <w:r w:rsidRPr="00604452">
                <w:rPr>
                  <w:sz w:val="16"/>
                </w:rPr>
                <w:t>The dependency may be the work of another project undertaken by this group or by another group.  Anticipating dependencies can allow groups to coordinate their effort to ensure the overall objectives of HL7 can be met.  An example of a dependency is: The CDA ballot needed the Data Types produced by Infrastructure and Management Project to be through ballot before the CDA ballot could be finalised.</w:t>
              </w:r>
            </w:ins>
          </w:p>
          <w:p w14:paraId="63DE1766" w14:textId="77777777" w:rsidR="0082493D" w:rsidRPr="00604452" w:rsidRDefault="0082493D" w:rsidP="00751FA7">
            <w:pPr>
              <w:shd w:val="clear" w:color="auto" w:fill="E6E6E6"/>
              <w:jc w:val="left"/>
              <w:rPr>
                <w:ins w:id="298" w:author="Christopher Millet" w:date="2014-05-06T15:50:00Z"/>
                <w:sz w:val="16"/>
              </w:rPr>
            </w:pPr>
            <w:ins w:id="299" w:author="Christopher Millet" w:date="2014-05-06T15:50:00Z">
              <w:r w:rsidRPr="00604452">
                <w:rPr>
                  <w:b/>
                  <w:i/>
                  <w:sz w:val="16"/>
                </w:rPr>
                <w:t>Project Insight:</w:t>
              </w:r>
              <w:r w:rsidRPr="00604452">
                <w:rPr>
                  <w:i/>
                  <w:sz w:val="16"/>
                </w:rPr>
                <w:t xml:space="preserve"> Enter into “</w:t>
              </w:r>
              <w:proofErr w:type="spellStart"/>
              <w:r w:rsidR="001B3232" w:rsidRPr="00604452">
                <w:rPr>
                  <w:i/>
                  <w:sz w:val="16"/>
                </w:rPr>
                <w:t>Pjt</w:t>
              </w:r>
              <w:proofErr w:type="spellEnd"/>
              <w:r w:rsidR="001B3232" w:rsidRPr="00604452">
                <w:rPr>
                  <w:i/>
                  <w:sz w:val="16"/>
                </w:rPr>
                <w:t xml:space="preserve"> </w:t>
              </w:r>
              <w:r w:rsidRPr="00604452">
                <w:rPr>
                  <w:i/>
                  <w:sz w:val="16"/>
                </w:rPr>
                <w:t>Dependencies”.</w:t>
              </w:r>
              <w:r w:rsidRPr="00604452" w:rsidDel="00D03467">
                <w:rPr>
                  <w:sz w:val="16"/>
                </w:rPr>
                <w:t xml:space="preserve"> </w:t>
              </w:r>
            </w:ins>
          </w:p>
        </w:tc>
      </w:tr>
    </w:tbl>
    <w:p w14:paraId="2E7A8193" w14:textId="77777777" w:rsidR="0082493D" w:rsidRPr="00604452" w:rsidRDefault="0082493D" w:rsidP="0082493D">
      <w:pPr>
        <w:pStyle w:val="Heading5-BoldNumbered"/>
        <w:keepNext/>
        <w:numPr>
          <w:ilvl w:val="1"/>
          <w:numId w:val="5"/>
        </w:numPr>
        <w:shd w:val="clear" w:color="auto" w:fill="E6E6E6"/>
        <w:rPr>
          <w:ins w:id="300" w:author="Christopher Millet" w:date="2014-05-06T15:50:00Z"/>
        </w:rPr>
      </w:pPr>
      <w:ins w:id="301" w:author="Christopher Millet" w:date="2014-05-06T15:50:00Z">
        <w:r w:rsidRPr="00604452">
          <w:t>Project Document Repository Location</w:t>
        </w:r>
        <w:r w:rsidRPr="00604452">
          <w:rPr>
            <w:b w:val="0"/>
            <w:color w:val="008000"/>
            <w:sz w:val="16"/>
            <w:szCs w:val="20"/>
          </w:rPr>
          <w:t>.</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82493D" w:rsidRPr="00604452" w14:paraId="02695352" w14:textId="77777777" w:rsidTr="00751FA7">
        <w:tblPrEx>
          <w:tblCellMar>
            <w:top w:w="0" w:type="dxa"/>
            <w:bottom w:w="0" w:type="dxa"/>
          </w:tblCellMar>
        </w:tblPrEx>
        <w:trPr>
          <w:cantSplit/>
          <w:ins w:id="302" w:author="Christopher Millet" w:date="2014-05-06T15:50:00Z"/>
        </w:trPr>
        <w:tc>
          <w:tcPr>
            <w:tcW w:w="10188" w:type="dxa"/>
          </w:tcPr>
          <w:p w14:paraId="2CC9B8EC" w14:textId="77777777" w:rsidR="00EA2328" w:rsidRPr="00604452" w:rsidRDefault="00714E7F" w:rsidP="00751FA7">
            <w:pPr>
              <w:shd w:val="clear" w:color="auto" w:fill="E6E6E6"/>
              <w:jc w:val="left"/>
              <w:rPr>
                <w:ins w:id="303" w:author="Christopher Millet" w:date="2014-05-06T15:50:00Z"/>
                <w:sz w:val="16"/>
              </w:rPr>
            </w:pPr>
            <w:ins w:id="304" w:author="Christopher Millet" w:date="2014-05-06T15:50:00Z">
              <w:r w:rsidRPr="00604452">
                <w:rPr>
                  <w:sz w:val="16"/>
                </w:rPr>
                <w:t xml:space="preserve">Indicate where can one go to find deliverables/documents created by the project team by entering </w:t>
              </w:r>
              <w:r w:rsidR="001B3232" w:rsidRPr="00604452">
                <w:rPr>
                  <w:b/>
                  <w:sz w:val="16"/>
                  <w:u w:val="single"/>
                </w:rPr>
                <w:t xml:space="preserve">the </w:t>
              </w:r>
              <w:r w:rsidRPr="00604452">
                <w:rPr>
                  <w:b/>
                  <w:sz w:val="16"/>
                  <w:u w:val="single"/>
                </w:rPr>
                <w:t xml:space="preserve">EXACT </w:t>
              </w:r>
              <w:r w:rsidR="001B3232" w:rsidRPr="00604452">
                <w:rPr>
                  <w:b/>
                  <w:sz w:val="16"/>
                  <w:u w:val="single"/>
                </w:rPr>
                <w:t>URL</w:t>
              </w:r>
              <w:r w:rsidRPr="00604452">
                <w:rPr>
                  <w:b/>
                  <w:sz w:val="16"/>
                  <w:u w:val="single"/>
                </w:rPr>
                <w:t>(s)</w:t>
              </w:r>
              <w:r w:rsidR="001B3232" w:rsidRPr="00604452">
                <w:rPr>
                  <w:sz w:val="16"/>
                </w:rPr>
                <w:t xml:space="preserve"> </w:t>
              </w:r>
              <w:r w:rsidR="0082493D" w:rsidRPr="00604452">
                <w:rPr>
                  <w:sz w:val="16"/>
                </w:rPr>
                <w:t xml:space="preserve">where one can go to find deliverables, documents, artefacts created by the project team for this project.  </w:t>
              </w:r>
              <w:r w:rsidRPr="00604452">
                <w:rPr>
                  <w:sz w:val="16"/>
                </w:rPr>
                <w:t xml:space="preserve">The URL could point </w:t>
              </w:r>
              <w:proofErr w:type="gramStart"/>
              <w:r w:rsidRPr="00604452">
                <w:rPr>
                  <w:sz w:val="16"/>
                </w:rPr>
                <w:t xml:space="preserve">to </w:t>
              </w:r>
              <w:r w:rsidR="0082493D" w:rsidRPr="00604452">
                <w:rPr>
                  <w:sz w:val="16"/>
                </w:rPr>
                <w:t xml:space="preserve"> the</w:t>
              </w:r>
              <w:proofErr w:type="gramEnd"/>
              <w:r w:rsidR="0082493D" w:rsidRPr="00604452">
                <w:rPr>
                  <w:sz w:val="16"/>
                </w:rPr>
                <w:t xml:space="preserve"> HL7 Wiki, TSC Wiki, </w:t>
              </w:r>
              <w:proofErr w:type="spellStart"/>
              <w:r w:rsidR="0082493D" w:rsidRPr="00604452">
                <w:rPr>
                  <w:sz w:val="16"/>
                </w:rPr>
                <w:t>GForge</w:t>
              </w:r>
              <w:proofErr w:type="spellEnd"/>
              <w:r w:rsidR="0082493D" w:rsidRPr="00604452">
                <w:rPr>
                  <w:sz w:val="16"/>
                </w:rPr>
                <w:t>, Project Insight</w:t>
              </w:r>
              <w:r w:rsidRPr="00604452">
                <w:rPr>
                  <w:sz w:val="16"/>
                </w:rPr>
                <w:t>, etc.</w:t>
              </w:r>
              <w:r w:rsidR="00EA2328" w:rsidRPr="00604452">
                <w:rPr>
                  <w:sz w:val="16"/>
                </w:rPr>
                <w:t xml:space="preserve">  A template to create a Project Page on the HL7 Wiki is available at: </w:t>
              </w:r>
              <w:r w:rsidR="00EA2328" w:rsidRPr="00604452">
                <w:rPr>
                  <w:sz w:val="16"/>
                </w:rPr>
                <w:fldChar w:fldCharType="begin"/>
              </w:r>
              <w:r w:rsidR="00EA2328" w:rsidRPr="00604452">
                <w:rPr>
                  <w:sz w:val="16"/>
                </w:rPr>
                <w:instrText xml:space="preserve"> HYPERLINK "http://wiki.hl7.org/index.php?title=Template:Project_Page" </w:instrText>
              </w:r>
              <w:r w:rsidR="00C914AF" w:rsidRPr="00604452">
                <w:rPr>
                  <w:sz w:val="16"/>
                </w:rPr>
              </w:r>
              <w:r w:rsidR="00EA2328" w:rsidRPr="00604452">
                <w:rPr>
                  <w:sz w:val="16"/>
                </w:rPr>
                <w:fldChar w:fldCharType="separate"/>
              </w:r>
              <w:r w:rsidR="00EA2328" w:rsidRPr="00604452">
                <w:rPr>
                  <w:rStyle w:val="Hyperlink"/>
                  <w:sz w:val="16"/>
                </w:rPr>
                <w:t>http://wiki.hl7.org/index.php?title=Templa</w:t>
              </w:r>
              <w:r w:rsidR="00EA2328" w:rsidRPr="00604452">
                <w:rPr>
                  <w:rStyle w:val="Hyperlink"/>
                  <w:sz w:val="16"/>
                </w:rPr>
                <w:t>t</w:t>
              </w:r>
              <w:r w:rsidR="00EA2328" w:rsidRPr="00604452">
                <w:rPr>
                  <w:rStyle w:val="Hyperlink"/>
                  <w:sz w:val="16"/>
                </w:rPr>
                <w:t>e:Projec</w:t>
              </w:r>
              <w:r w:rsidR="00EA2328" w:rsidRPr="00604452">
                <w:rPr>
                  <w:rStyle w:val="Hyperlink"/>
                  <w:sz w:val="16"/>
                </w:rPr>
                <w:t>t</w:t>
              </w:r>
              <w:r w:rsidR="00EA2328" w:rsidRPr="00604452">
                <w:rPr>
                  <w:rStyle w:val="Hyperlink"/>
                  <w:sz w:val="16"/>
                </w:rPr>
                <w:t>_Page</w:t>
              </w:r>
              <w:r w:rsidR="00EA2328" w:rsidRPr="00604452">
                <w:rPr>
                  <w:sz w:val="16"/>
                </w:rPr>
                <w:fldChar w:fldCharType="end"/>
              </w:r>
            </w:ins>
          </w:p>
          <w:p w14:paraId="51C80B60" w14:textId="77777777" w:rsidR="0082493D" w:rsidRPr="00604452" w:rsidRDefault="0082493D" w:rsidP="00751FA7">
            <w:pPr>
              <w:shd w:val="clear" w:color="auto" w:fill="E6E6E6"/>
              <w:jc w:val="left"/>
              <w:rPr>
                <w:ins w:id="305" w:author="Christopher Millet" w:date="2014-05-06T15:50:00Z"/>
                <w:sz w:val="16"/>
              </w:rPr>
            </w:pPr>
            <w:ins w:id="306" w:author="Christopher Millet" w:date="2014-05-06T15:50:00Z">
              <w:r w:rsidRPr="00604452">
                <w:rPr>
                  <w:b/>
                  <w:i/>
                  <w:sz w:val="16"/>
                </w:rPr>
                <w:t>Project Insight:</w:t>
              </w:r>
              <w:r w:rsidRPr="00604452">
                <w:rPr>
                  <w:i/>
                  <w:sz w:val="16"/>
                </w:rPr>
                <w:t xml:space="preserve"> Enter into “</w:t>
              </w:r>
              <w:r w:rsidR="001B3232" w:rsidRPr="00604452">
                <w:rPr>
                  <w:i/>
                  <w:sz w:val="16"/>
                </w:rPr>
                <w:t>Project Document Repository</w:t>
              </w:r>
              <w:r w:rsidRPr="00604452">
                <w:rPr>
                  <w:i/>
                  <w:sz w:val="16"/>
                </w:rPr>
                <w:t>”.</w:t>
              </w:r>
            </w:ins>
          </w:p>
        </w:tc>
      </w:tr>
    </w:tbl>
    <w:p w14:paraId="1DAE246B" w14:textId="77777777" w:rsidR="0082493D" w:rsidRPr="00604452" w:rsidRDefault="0082493D" w:rsidP="0082493D">
      <w:pPr>
        <w:pStyle w:val="Heading5-BoldNumbered"/>
        <w:keepNext/>
        <w:numPr>
          <w:ilvl w:val="1"/>
          <w:numId w:val="5"/>
        </w:numPr>
        <w:shd w:val="clear" w:color="auto" w:fill="E6E6E6"/>
        <w:rPr>
          <w:ins w:id="307" w:author="Christopher Millet" w:date="2014-05-06T15:50:00Z"/>
        </w:rPr>
      </w:pPr>
      <w:ins w:id="308" w:author="Christopher Millet" w:date="2014-05-06T15:50:00Z">
        <w:r w:rsidRPr="00604452">
          <w:t>Backward Compatibility</w:t>
        </w:r>
        <w:r w:rsidRPr="00604452">
          <w:rPr>
            <w:b w:val="0"/>
            <w:color w:val="008000"/>
            <w:sz w:val="16"/>
            <w:szCs w:val="20"/>
          </w:rPr>
          <w:t>.</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82493D" w:rsidRPr="00604452" w14:paraId="150029A2" w14:textId="77777777" w:rsidTr="00751FA7">
        <w:tblPrEx>
          <w:tblCellMar>
            <w:top w:w="0" w:type="dxa"/>
            <w:bottom w:w="0" w:type="dxa"/>
          </w:tblCellMar>
        </w:tblPrEx>
        <w:trPr>
          <w:cantSplit/>
          <w:ins w:id="309" w:author="Christopher Millet" w:date="2014-05-06T15:50:00Z"/>
        </w:trPr>
        <w:tc>
          <w:tcPr>
            <w:tcW w:w="10188" w:type="dxa"/>
          </w:tcPr>
          <w:p w14:paraId="3CB7D61F" w14:textId="77777777" w:rsidR="0082493D" w:rsidRPr="00604452" w:rsidRDefault="0082493D" w:rsidP="00751FA7">
            <w:pPr>
              <w:shd w:val="clear" w:color="auto" w:fill="E6E6E6"/>
              <w:jc w:val="left"/>
              <w:rPr>
                <w:ins w:id="310" w:author="Christopher Millet" w:date="2014-05-06T15:50:00Z"/>
                <w:sz w:val="16"/>
              </w:rPr>
            </w:pPr>
            <w:ins w:id="311" w:author="Christopher Millet" w:date="2014-05-06T15:50:00Z">
              <w:r w:rsidRPr="00604452">
                <w:rPr>
                  <w:sz w:val="16"/>
                </w:rPr>
                <w:t>Indicate the backward compatibility of the expected project artefacts/deliverables, if known.</w:t>
              </w:r>
            </w:ins>
          </w:p>
          <w:p w14:paraId="739E250C" w14:textId="77777777" w:rsidR="0082493D" w:rsidRPr="00604452" w:rsidRDefault="0082493D" w:rsidP="00751FA7">
            <w:pPr>
              <w:shd w:val="clear" w:color="auto" w:fill="E6E6E6"/>
              <w:jc w:val="left"/>
              <w:rPr>
                <w:ins w:id="312" w:author="Christopher Millet" w:date="2014-05-06T15:50:00Z"/>
                <w:sz w:val="16"/>
              </w:rPr>
            </w:pPr>
            <w:ins w:id="313" w:author="Christopher Millet" w:date="2014-05-06T15:50:00Z">
              <w:r w:rsidRPr="00604452">
                <w:rPr>
                  <w:b/>
                  <w:i/>
                  <w:sz w:val="16"/>
                </w:rPr>
                <w:t>Project Insight:</w:t>
              </w:r>
              <w:r w:rsidRPr="00604452">
                <w:rPr>
                  <w:i/>
                  <w:sz w:val="16"/>
                </w:rPr>
                <w:t xml:space="preserve"> Enter into “</w:t>
              </w:r>
              <w:r w:rsidR="001B3232" w:rsidRPr="00604452">
                <w:rPr>
                  <w:i/>
                  <w:sz w:val="16"/>
                </w:rPr>
                <w:t>Backward Compatibility</w:t>
              </w:r>
              <w:r w:rsidRPr="00604452">
                <w:rPr>
                  <w:i/>
                  <w:sz w:val="16"/>
                </w:rPr>
                <w:t>”</w:t>
              </w:r>
              <w:r w:rsidR="00A41BA1" w:rsidRPr="00604452">
                <w:rPr>
                  <w:i/>
                  <w:sz w:val="16"/>
                </w:rPr>
                <w:t xml:space="preserve">; enter additional information into ‘Misc. </w:t>
              </w:r>
              <w:proofErr w:type="gramStart"/>
              <w:r w:rsidR="00A41BA1" w:rsidRPr="00604452">
                <w:rPr>
                  <w:i/>
                  <w:sz w:val="16"/>
                </w:rPr>
                <w:t>Notes’.</w:t>
              </w:r>
              <w:r w:rsidRPr="00604452">
                <w:rPr>
                  <w:i/>
                  <w:sz w:val="16"/>
                </w:rPr>
                <w:t>.</w:t>
              </w:r>
              <w:proofErr w:type="gramEnd"/>
            </w:ins>
          </w:p>
        </w:tc>
      </w:tr>
    </w:tbl>
    <w:p w14:paraId="4249F176" w14:textId="77777777" w:rsidR="00036A74" w:rsidRPr="00604452" w:rsidRDefault="00036A74" w:rsidP="00036A74">
      <w:pPr>
        <w:pStyle w:val="Heading5-BoldNumbered"/>
        <w:keepNext/>
        <w:numPr>
          <w:ilvl w:val="0"/>
          <w:numId w:val="5"/>
        </w:numPr>
        <w:shd w:val="clear" w:color="auto" w:fill="E6E6E6"/>
        <w:rPr>
          <w:ins w:id="314" w:author="Christopher Millet" w:date="2014-05-06T15:50:00Z"/>
        </w:rPr>
      </w:pPr>
      <w:bookmarkStart w:id="315" w:name="Products_help"/>
      <w:bookmarkEnd w:id="315"/>
      <w:ins w:id="316" w:author="Christopher Millet" w:date="2014-05-06T15:50:00Z">
        <w:r w:rsidRPr="00604452">
          <w:t xml:space="preserve">Products  </w:t>
        </w:r>
        <w:r w:rsidRPr="00604452">
          <w:rPr>
            <w:b w:val="0"/>
            <w:color w:val="008000"/>
            <w:sz w:val="16"/>
            <w:szCs w:val="20"/>
          </w:rPr>
          <w:fldChar w:fldCharType="begin"/>
        </w:r>
        <w:r w:rsidR="009D1B34" w:rsidRPr="00604452">
          <w:rPr>
            <w:b w:val="0"/>
            <w:color w:val="008000"/>
            <w:sz w:val="16"/>
            <w:szCs w:val="20"/>
          </w:rPr>
          <w:instrText>HYPERLINK  \l "Product"</w:instrText>
        </w:r>
        <w:r w:rsidR="006C0087" w:rsidRPr="00604452">
          <w:rPr>
            <w:b w:val="0"/>
            <w:color w:val="008000"/>
            <w:sz w:val="16"/>
            <w:szCs w:val="20"/>
          </w:rPr>
        </w:r>
        <w:r w:rsidRPr="00604452">
          <w:rPr>
            <w:b w:val="0"/>
            <w:color w:val="008000"/>
            <w:sz w:val="16"/>
            <w:szCs w:val="20"/>
          </w:rPr>
          <w:fldChar w:fldCharType="separate"/>
        </w:r>
        <w:r w:rsidRPr="00604452">
          <w:rPr>
            <w:rStyle w:val="Hyperlink"/>
            <w:b w:val="0"/>
            <w:sz w:val="16"/>
            <w:szCs w:val="20"/>
          </w:rPr>
          <w:t>Cli</w:t>
        </w:r>
        <w:r w:rsidRPr="00604452">
          <w:rPr>
            <w:rStyle w:val="Hyperlink"/>
            <w:b w:val="0"/>
            <w:sz w:val="16"/>
            <w:szCs w:val="20"/>
          </w:rPr>
          <w:t>c</w:t>
        </w:r>
        <w:r w:rsidRPr="00604452">
          <w:rPr>
            <w:rStyle w:val="Hyperlink"/>
            <w:b w:val="0"/>
            <w:sz w:val="16"/>
            <w:szCs w:val="20"/>
          </w:rPr>
          <w:t>k</w:t>
        </w:r>
        <w:r w:rsidRPr="00604452">
          <w:rPr>
            <w:rStyle w:val="Hyperlink"/>
            <w:b w:val="0"/>
            <w:sz w:val="16"/>
            <w:szCs w:val="20"/>
          </w:rPr>
          <w:t xml:space="preserve"> h</w:t>
        </w:r>
        <w:r w:rsidRPr="00604452">
          <w:rPr>
            <w:rStyle w:val="Hyperlink"/>
            <w:b w:val="0"/>
            <w:sz w:val="16"/>
            <w:szCs w:val="20"/>
          </w:rPr>
          <w:t>e</w:t>
        </w:r>
        <w:r w:rsidRPr="00604452">
          <w:rPr>
            <w:rStyle w:val="Hyperlink"/>
            <w:b w:val="0"/>
            <w:sz w:val="16"/>
            <w:szCs w:val="20"/>
          </w:rPr>
          <w:t>re</w:t>
        </w:r>
        <w:r w:rsidRPr="00604452">
          <w:rPr>
            <w:b w:val="0"/>
            <w:color w:val="008000"/>
            <w:sz w:val="16"/>
            <w:szCs w:val="20"/>
          </w:rPr>
          <w:fldChar w:fldCharType="end"/>
        </w:r>
        <w:r w:rsidRPr="00604452">
          <w:rPr>
            <w:b w:val="0"/>
            <w:color w:val="008000"/>
            <w:sz w:val="16"/>
            <w:szCs w:val="20"/>
          </w:rPr>
          <w:t xml:space="preserve"> to return to this section in the template above.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036A74" w:rsidRPr="00604452" w14:paraId="7878094F" w14:textId="77777777" w:rsidTr="006C0087">
        <w:tblPrEx>
          <w:tblCellMar>
            <w:top w:w="0" w:type="dxa"/>
            <w:bottom w:w="0" w:type="dxa"/>
          </w:tblCellMar>
        </w:tblPrEx>
        <w:trPr>
          <w:ins w:id="317" w:author="Christopher Millet" w:date="2014-05-06T15:50:00Z"/>
        </w:trPr>
        <w:tc>
          <w:tcPr>
            <w:tcW w:w="10188" w:type="dxa"/>
          </w:tcPr>
          <w:p w14:paraId="29C10BE4" w14:textId="77777777" w:rsidR="00036A74" w:rsidRPr="00604452" w:rsidRDefault="00036A74" w:rsidP="006C0087">
            <w:pPr>
              <w:shd w:val="clear" w:color="auto" w:fill="E6E6E6"/>
              <w:jc w:val="left"/>
              <w:rPr>
                <w:ins w:id="318" w:author="Christopher Millet" w:date="2014-05-06T15:50:00Z"/>
                <w:sz w:val="16"/>
                <w:szCs w:val="16"/>
              </w:rPr>
            </w:pPr>
            <w:ins w:id="319" w:author="Christopher Millet" w:date="2014-05-06T15:50:00Z">
              <w:r w:rsidRPr="00604452">
                <w:rPr>
                  <w:b/>
                  <w:sz w:val="16"/>
                  <w:szCs w:val="16"/>
                </w:rPr>
                <w:t>Product(s):</w:t>
              </w:r>
              <w:r w:rsidRPr="00604452">
                <w:rPr>
                  <w:sz w:val="16"/>
                  <w:szCs w:val="16"/>
                </w:rPr>
                <w:t xml:space="preserve">  Indicate the associated Product line(s); check all that apply.  Additional information regarding HL7 Products is available at</w:t>
              </w:r>
              <w:r w:rsidR="00A4103C" w:rsidRPr="00604452">
                <w:rPr>
                  <w:sz w:val="16"/>
                  <w:szCs w:val="16"/>
                </w:rPr>
                <w:t xml:space="preserve"> www.HL7.org &gt; Standards &gt; </w:t>
              </w:r>
              <w:r w:rsidR="00A4103C" w:rsidRPr="00604452">
                <w:rPr>
                  <w:sz w:val="16"/>
                  <w:szCs w:val="16"/>
                </w:rPr>
                <w:fldChar w:fldCharType="begin"/>
              </w:r>
              <w:r w:rsidR="00A4103C" w:rsidRPr="00604452">
                <w:rPr>
                  <w:sz w:val="16"/>
                  <w:szCs w:val="16"/>
                </w:rPr>
                <w:instrText xml:space="preserve"> HYPERLINK "http://www.hl7.org/implement/standards/index.cfm?ref=nav" </w:instrText>
              </w:r>
              <w:r w:rsidR="00AE3D33" w:rsidRPr="00604452">
                <w:rPr>
                  <w:sz w:val="16"/>
                  <w:szCs w:val="16"/>
                </w:rPr>
              </w:r>
              <w:r w:rsidR="00A4103C" w:rsidRPr="00604452">
                <w:rPr>
                  <w:sz w:val="16"/>
                  <w:szCs w:val="16"/>
                </w:rPr>
                <w:fldChar w:fldCharType="separate"/>
              </w:r>
              <w:r w:rsidR="00A4103C" w:rsidRPr="00604452">
                <w:rPr>
                  <w:rStyle w:val="Hyperlink"/>
                  <w:sz w:val="16"/>
                  <w:szCs w:val="16"/>
                </w:rPr>
                <w:t>Introdu</w:t>
              </w:r>
              <w:r w:rsidR="00A4103C" w:rsidRPr="00604452">
                <w:rPr>
                  <w:rStyle w:val="Hyperlink"/>
                  <w:sz w:val="16"/>
                  <w:szCs w:val="16"/>
                </w:rPr>
                <w:t>c</w:t>
              </w:r>
              <w:r w:rsidR="00A4103C" w:rsidRPr="00604452">
                <w:rPr>
                  <w:rStyle w:val="Hyperlink"/>
                  <w:sz w:val="16"/>
                  <w:szCs w:val="16"/>
                </w:rPr>
                <w:t>t</w:t>
              </w:r>
              <w:r w:rsidR="00A4103C" w:rsidRPr="00604452">
                <w:rPr>
                  <w:rStyle w:val="Hyperlink"/>
                  <w:sz w:val="16"/>
                  <w:szCs w:val="16"/>
                </w:rPr>
                <w:t>ion</w:t>
              </w:r>
              <w:r w:rsidR="00A4103C" w:rsidRPr="00604452">
                <w:rPr>
                  <w:sz w:val="16"/>
                  <w:szCs w:val="16"/>
                </w:rPr>
                <w:fldChar w:fldCharType="end"/>
              </w:r>
              <w:r w:rsidRPr="00604452">
                <w:rPr>
                  <w:sz w:val="16"/>
                  <w:szCs w:val="16"/>
                </w:rPr>
                <w:t>.</w:t>
              </w:r>
              <w:r w:rsidR="00F82DAF" w:rsidRPr="00604452">
                <w:rPr>
                  <w:sz w:val="16"/>
                  <w:szCs w:val="16"/>
                </w:rPr>
                <w:t xml:space="preserve">  For additional information on creating or modifying HL7 </w:t>
              </w:r>
              <w:r w:rsidR="00152014" w:rsidRPr="00604452">
                <w:rPr>
                  <w:sz w:val="16"/>
                  <w:szCs w:val="16"/>
                </w:rPr>
                <w:t>processes</w:t>
              </w:r>
              <w:r w:rsidR="00F82DAF" w:rsidRPr="00604452">
                <w:rPr>
                  <w:sz w:val="16"/>
                  <w:szCs w:val="16"/>
                </w:rPr>
                <w:t xml:space="preserve">, refer to the document </w:t>
              </w:r>
              <w:proofErr w:type="gramStart"/>
              <w:r w:rsidR="00887595" w:rsidRPr="00604452">
                <w:rPr>
                  <w:sz w:val="16"/>
                  <w:szCs w:val="16"/>
                </w:rPr>
                <w:t>at  Home</w:t>
              </w:r>
              <w:proofErr w:type="gramEnd"/>
              <w:r w:rsidR="00887595" w:rsidRPr="00604452">
                <w:rPr>
                  <w:sz w:val="16"/>
                  <w:szCs w:val="16"/>
                </w:rPr>
                <w:t xml:space="preserve"> &gt; Resources &gt; Procedures &gt; </w:t>
              </w:r>
              <w:r w:rsidR="00F82DAF" w:rsidRPr="00604452">
                <w:rPr>
                  <w:sz w:val="16"/>
                  <w:szCs w:val="16"/>
                </w:rPr>
                <w:fldChar w:fldCharType="begin"/>
              </w:r>
              <w:r w:rsidR="00566041" w:rsidRPr="00604452">
                <w:rPr>
                  <w:sz w:val="16"/>
                  <w:szCs w:val="16"/>
                </w:rPr>
                <w:instrText>HYPERLINK "http://gforge.hl7.org/gf/project/psc/docman/?action=DocmanFileEdit&amp;id=7225"</w:instrText>
              </w:r>
              <w:r w:rsidR="007C0CCE" w:rsidRPr="00604452">
                <w:rPr>
                  <w:sz w:val="16"/>
                  <w:szCs w:val="16"/>
                </w:rPr>
              </w:r>
              <w:r w:rsidR="00F82DAF" w:rsidRPr="00604452">
                <w:rPr>
                  <w:sz w:val="16"/>
                  <w:szCs w:val="16"/>
                </w:rPr>
                <w:fldChar w:fldCharType="separate"/>
              </w:r>
              <w:r w:rsidR="00F82DAF" w:rsidRPr="00604452">
                <w:rPr>
                  <w:rStyle w:val="Hyperlink"/>
                  <w:sz w:val="16"/>
                  <w:szCs w:val="16"/>
                </w:rPr>
                <w:t>Introducing New</w:t>
              </w:r>
              <w:r w:rsidR="00F82DAF" w:rsidRPr="00604452">
                <w:rPr>
                  <w:rStyle w:val="Hyperlink"/>
                  <w:sz w:val="16"/>
                  <w:szCs w:val="16"/>
                </w:rPr>
                <w:t xml:space="preserve"> </w:t>
              </w:r>
              <w:r w:rsidR="00F82DAF" w:rsidRPr="00604452">
                <w:rPr>
                  <w:rStyle w:val="Hyperlink"/>
                  <w:sz w:val="16"/>
                  <w:szCs w:val="16"/>
                </w:rPr>
                <w:t>Pr</w:t>
              </w:r>
              <w:r w:rsidR="00F82DAF" w:rsidRPr="00604452">
                <w:rPr>
                  <w:rStyle w:val="Hyperlink"/>
                  <w:sz w:val="16"/>
                  <w:szCs w:val="16"/>
                </w:rPr>
                <w:t>o</w:t>
              </w:r>
              <w:r w:rsidR="00F82DAF" w:rsidRPr="00604452">
                <w:rPr>
                  <w:rStyle w:val="Hyperlink"/>
                  <w:sz w:val="16"/>
                  <w:szCs w:val="16"/>
                </w:rPr>
                <w:t>c</w:t>
              </w:r>
              <w:r w:rsidR="00F82DAF" w:rsidRPr="00604452">
                <w:rPr>
                  <w:rStyle w:val="Hyperlink"/>
                  <w:sz w:val="16"/>
                  <w:szCs w:val="16"/>
                </w:rPr>
                <w:t>e</w:t>
              </w:r>
              <w:r w:rsidR="00F82DAF" w:rsidRPr="00604452">
                <w:rPr>
                  <w:rStyle w:val="Hyperlink"/>
                  <w:sz w:val="16"/>
                  <w:szCs w:val="16"/>
                </w:rPr>
                <w:t>sses to HL7</w:t>
              </w:r>
              <w:r w:rsidR="00F82DAF" w:rsidRPr="00604452">
                <w:rPr>
                  <w:sz w:val="16"/>
                  <w:szCs w:val="16"/>
                </w:rPr>
                <w:fldChar w:fldCharType="end"/>
              </w:r>
              <w:r w:rsidR="00F82DAF" w:rsidRPr="00604452">
                <w:rPr>
                  <w:sz w:val="16"/>
                  <w:szCs w:val="16"/>
                </w:rPr>
                <w:t xml:space="preserve"> </w:t>
              </w:r>
            </w:ins>
          </w:p>
          <w:p w14:paraId="6DF2035D" w14:textId="77777777" w:rsidR="00036A74" w:rsidRPr="00604452" w:rsidRDefault="00036A74" w:rsidP="006C0087">
            <w:pPr>
              <w:shd w:val="clear" w:color="auto" w:fill="E6E6E6"/>
              <w:jc w:val="left"/>
              <w:rPr>
                <w:ins w:id="320" w:author="Christopher Millet" w:date="2014-05-06T15:50:00Z"/>
                <w:color w:val="008000"/>
                <w:sz w:val="20"/>
              </w:rPr>
            </w:pPr>
            <w:ins w:id="321" w:author="Christopher Millet" w:date="2014-05-06T15:50:00Z">
              <w:r w:rsidRPr="00604452">
                <w:rPr>
                  <w:b/>
                  <w:i/>
                  <w:sz w:val="16"/>
                </w:rPr>
                <w:t>Project Insight:</w:t>
              </w:r>
              <w:r w:rsidRPr="00604452">
                <w:rPr>
                  <w:i/>
                  <w:sz w:val="16"/>
                </w:rPr>
                <w:t xml:space="preserve"> Enter into “Product Type”.</w:t>
              </w:r>
            </w:ins>
          </w:p>
        </w:tc>
      </w:tr>
    </w:tbl>
    <w:p w14:paraId="300A05B9" w14:textId="77777777" w:rsidR="00036A74" w:rsidRPr="00604452" w:rsidRDefault="00036A74" w:rsidP="00036A74">
      <w:pPr>
        <w:pStyle w:val="Heading5-BoldNumbered"/>
        <w:keepNext/>
        <w:numPr>
          <w:ilvl w:val="0"/>
          <w:numId w:val="5"/>
        </w:numPr>
        <w:shd w:val="clear" w:color="auto" w:fill="E6E6E6"/>
        <w:rPr>
          <w:ins w:id="322" w:author="Christopher Millet" w:date="2014-05-06T15:50:00Z"/>
        </w:rPr>
      </w:pPr>
      <w:bookmarkStart w:id="323" w:name="Project_Intent_help"/>
      <w:bookmarkEnd w:id="323"/>
      <w:ins w:id="324" w:author="Christopher Millet" w:date="2014-05-06T15:50:00Z">
        <w:r w:rsidRPr="00604452">
          <w:t xml:space="preserve">Project </w:t>
        </w:r>
        <w:proofErr w:type="gramStart"/>
        <w:r w:rsidRPr="00604452">
          <w:t xml:space="preserve">Intent  </w:t>
        </w:r>
        <w:proofErr w:type="gramEnd"/>
        <w:r w:rsidRPr="00604452">
          <w:fldChar w:fldCharType="begin"/>
        </w:r>
        <w:r w:rsidR="009D1B34" w:rsidRPr="00604452">
          <w:instrText>HYPERLINK  \l "Project_Intent"</w:instrText>
        </w:r>
        <w:r w:rsidRPr="00604452">
          <w:fldChar w:fldCharType="separate"/>
        </w:r>
        <w:r w:rsidRPr="00604452">
          <w:rPr>
            <w:rStyle w:val="Hyperlink"/>
            <w:b w:val="0"/>
            <w:sz w:val="16"/>
            <w:szCs w:val="20"/>
          </w:rPr>
          <w:t>Clic</w:t>
        </w:r>
        <w:r w:rsidRPr="00604452">
          <w:rPr>
            <w:rStyle w:val="Hyperlink"/>
            <w:b w:val="0"/>
            <w:sz w:val="16"/>
            <w:szCs w:val="20"/>
          </w:rPr>
          <w:t>k</w:t>
        </w:r>
        <w:r w:rsidRPr="00604452">
          <w:rPr>
            <w:rStyle w:val="Hyperlink"/>
            <w:b w:val="0"/>
            <w:sz w:val="16"/>
            <w:szCs w:val="20"/>
          </w:rPr>
          <w:t xml:space="preserve"> h</w:t>
        </w:r>
        <w:r w:rsidRPr="00604452">
          <w:rPr>
            <w:rStyle w:val="Hyperlink"/>
            <w:b w:val="0"/>
            <w:sz w:val="16"/>
            <w:szCs w:val="20"/>
          </w:rPr>
          <w:t>e</w:t>
        </w:r>
        <w:r w:rsidRPr="00604452">
          <w:rPr>
            <w:rStyle w:val="Hyperlink"/>
            <w:b w:val="0"/>
            <w:sz w:val="16"/>
            <w:szCs w:val="20"/>
          </w:rPr>
          <w:t>r</w:t>
        </w:r>
        <w:r w:rsidRPr="00604452">
          <w:rPr>
            <w:rStyle w:val="Hyperlink"/>
            <w:b w:val="0"/>
            <w:sz w:val="16"/>
            <w:szCs w:val="20"/>
          </w:rPr>
          <w:t>e</w:t>
        </w:r>
        <w:r w:rsidRPr="00604452">
          <w:fldChar w:fldCharType="end"/>
        </w:r>
        <w:r w:rsidRPr="00604452">
          <w:t xml:space="preserve"> </w:t>
        </w:r>
        <w:r w:rsidRPr="00604452">
          <w:rPr>
            <w:b w:val="0"/>
            <w:color w:val="008000"/>
            <w:sz w:val="16"/>
            <w:szCs w:val="20"/>
          </w:rPr>
          <w:t>to return to this section in the template above.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036A74" w:rsidRPr="00604452" w14:paraId="5B825244" w14:textId="77777777" w:rsidTr="006C0087">
        <w:tblPrEx>
          <w:tblCellMar>
            <w:top w:w="0" w:type="dxa"/>
            <w:bottom w:w="0" w:type="dxa"/>
          </w:tblCellMar>
        </w:tblPrEx>
        <w:trPr>
          <w:ins w:id="325" w:author="Christopher Millet" w:date="2014-05-06T15:50:00Z"/>
        </w:trPr>
        <w:tc>
          <w:tcPr>
            <w:tcW w:w="10188" w:type="dxa"/>
          </w:tcPr>
          <w:p w14:paraId="0B8A64F3" w14:textId="77777777" w:rsidR="00036A74" w:rsidRPr="00604452" w:rsidRDefault="00036A74" w:rsidP="006C0087">
            <w:pPr>
              <w:shd w:val="clear" w:color="auto" w:fill="E6E6E6"/>
              <w:jc w:val="left"/>
              <w:rPr>
                <w:ins w:id="326" w:author="Christopher Millet" w:date="2014-05-06T15:50:00Z"/>
                <w:sz w:val="16"/>
                <w:szCs w:val="16"/>
              </w:rPr>
            </w:pPr>
            <w:ins w:id="327" w:author="Christopher Millet" w:date="2014-05-06T15:50:00Z">
              <w:r w:rsidRPr="00604452">
                <w:rPr>
                  <w:sz w:val="16"/>
                  <w:szCs w:val="16"/>
                </w:rPr>
                <w:t>Indicate if/how this project affects a standard or HL7 policy/procedur</w:t>
              </w:r>
              <w:r w:rsidR="00152014" w:rsidRPr="00604452">
                <w:rPr>
                  <w:sz w:val="16"/>
                  <w:szCs w:val="16"/>
                </w:rPr>
                <w:t>e/process</w:t>
              </w:r>
              <w:r w:rsidRPr="00604452">
                <w:rPr>
                  <w:sz w:val="16"/>
                  <w:szCs w:val="16"/>
                </w:rPr>
                <w:t xml:space="preserve">.  </w:t>
              </w:r>
            </w:ins>
          </w:p>
          <w:p w14:paraId="574F707A" w14:textId="77777777" w:rsidR="00036A74" w:rsidRPr="00604452" w:rsidRDefault="00043309" w:rsidP="006C0087">
            <w:pPr>
              <w:shd w:val="clear" w:color="auto" w:fill="E6E6E6"/>
              <w:jc w:val="left"/>
              <w:rPr>
                <w:ins w:id="328" w:author="Christopher Millet" w:date="2014-05-06T15:50:00Z"/>
                <w:sz w:val="16"/>
                <w:szCs w:val="16"/>
              </w:rPr>
            </w:pPr>
            <w:ins w:id="329" w:author="Christopher Millet" w:date="2014-05-06T15:50:00Z">
              <w:r w:rsidRPr="00604452">
                <w:rPr>
                  <w:sz w:val="16"/>
                  <w:szCs w:val="16"/>
                </w:rPr>
                <w:t xml:space="preserve">If a project is withdrawing an informative document, additional information can be found in the GOM Section 13; information regarding withdrawal of an HL7 American National Standard can be found in GOM Section 15. </w:t>
              </w:r>
              <w:r w:rsidR="00036A74" w:rsidRPr="00604452">
                <w:rPr>
                  <w:sz w:val="16"/>
                  <w:szCs w:val="16"/>
                </w:rPr>
                <w:t>If a project is adopting/endorsing an externally developed Implementation Guide, additional information can be found in the GOM Section 18</w:t>
              </w:r>
              <w:r w:rsidRPr="00604452">
                <w:rPr>
                  <w:sz w:val="16"/>
                  <w:szCs w:val="16"/>
                </w:rPr>
                <w:t xml:space="preserve">.  The GOM is </w:t>
              </w:r>
              <w:r w:rsidR="00036A74" w:rsidRPr="00604452">
                <w:rPr>
                  <w:sz w:val="16"/>
                  <w:szCs w:val="16"/>
                </w:rPr>
                <w:t xml:space="preserve">available at: </w:t>
              </w:r>
              <w:r w:rsidR="00036A74" w:rsidRPr="00604452">
                <w:rPr>
                  <w:color w:val="008000"/>
                  <w:sz w:val="16"/>
                  <w:szCs w:val="16"/>
                </w:rPr>
                <w:fldChar w:fldCharType="begin"/>
              </w:r>
              <w:r w:rsidR="00036A74" w:rsidRPr="00604452">
                <w:rPr>
                  <w:color w:val="008000"/>
                  <w:sz w:val="16"/>
                  <w:szCs w:val="16"/>
                </w:rPr>
                <w:instrText xml:space="preserve"> HYPERLINK "http://www.hl7.org/documentcenter/public/membership/HL7_Governance_and_Operations_Manual.pdf" </w:instrText>
              </w:r>
              <w:r w:rsidR="00036A74" w:rsidRPr="00604452">
                <w:rPr>
                  <w:color w:val="008000"/>
                  <w:sz w:val="16"/>
                  <w:szCs w:val="16"/>
                </w:rPr>
              </w:r>
              <w:r w:rsidR="00036A74" w:rsidRPr="00604452">
                <w:rPr>
                  <w:color w:val="008000"/>
                  <w:sz w:val="16"/>
                  <w:szCs w:val="16"/>
                </w:rPr>
                <w:fldChar w:fldCharType="separate"/>
              </w:r>
              <w:r w:rsidR="00036A74" w:rsidRPr="00604452">
                <w:rPr>
                  <w:rStyle w:val="Hyperlink"/>
                  <w:sz w:val="16"/>
                  <w:szCs w:val="16"/>
                </w:rPr>
                <w:t>http://www.hl7.org/documentcenter/public/membership/HL7_Governance_and_Operations_Manual.pdf</w:t>
              </w:r>
              <w:r w:rsidR="00036A74" w:rsidRPr="00604452">
                <w:rPr>
                  <w:color w:val="008000"/>
                  <w:sz w:val="16"/>
                  <w:szCs w:val="16"/>
                </w:rPr>
                <w:fldChar w:fldCharType="end"/>
              </w:r>
              <w:r w:rsidR="00036A74" w:rsidRPr="00604452">
                <w:rPr>
                  <w:sz w:val="16"/>
                  <w:szCs w:val="16"/>
                </w:rPr>
                <w:t>).</w:t>
              </w:r>
            </w:ins>
          </w:p>
          <w:p w14:paraId="1D9AECFC" w14:textId="77777777" w:rsidR="00036A74" w:rsidRPr="00604452" w:rsidRDefault="00036A74" w:rsidP="006C0087">
            <w:pPr>
              <w:shd w:val="clear" w:color="auto" w:fill="E6E6E6"/>
              <w:jc w:val="left"/>
              <w:rPr>
                <w:ins w:id="330" w:author="Christopher Millet" w:date="2014-05-06T15:50:00Z"/>
                <w:sz w:val="20"/>
              </w:rPr>
            </w:pPr>
            <w:ins w:id="331" w:author="Christopher Millet" w:date="2014-05-06T15:50:00Z">
              <w:r w:rsidRPr="00604452">
                <w:rPr>
                  <w:b/>
                  <w:i/>
                  <w:sz w:val="16"/>
                </w:rPr>
                <w:t>Project Insight:</w:t>
              </w:r>
              <w:r w:rsidRPr="00604452">
                <w:rPr>
                  <w:i/>
                  <w:sz w:val="16"/>
                </w:rPr>
                <w:t xml:space="preserve"> Enter into “Project Intent”.</w:t>
              </w:r>
            </w:ins>
          </w:p>
        </w:tc>
      </w:tr>
    </w:tbl>
    <w:p w14:paraId="319AE8ED" w14:textId="77777777" w:rsidR="00036A74" w:rsidRPr="00604452" w:rsidRDefault="00036A74" w:rsidP="00036A74">
      <w:pPr>
        <w:pStyle w:val="Heading5-BoldNumbered"/>
        <w:keepNext/>
        <w:numPr>
          <w:ilvl w:val="1"/>
          <w:numId w:val="5"/>
        </w:numPr>
        <w:shd w:val="clear" w:color="auto" w:fill="E6E6E6"/>
        <w:rPr>
          <w:ins w:id="332" w:author="Christopher Millet" w:date="2014-05-06T15:50:00Z"/>
        </w:rPr>
      </w:pPr>
      <w:ins w:id="333" w:author="Christopher Millet" w:date="2014-05-06T15:50:00Z">
        <w:r w:rsidRPr="00604452">
          <w:t>Ballot Type</w:t>
        </w:r>
      </w:ins>
    </w:p>
    <w:tbl>
      <w:tblPr>
        <w:tblW w:w="10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86"/>
      </w:tblGrid>
      <w:tr w:rsidR="00036A74" w:rsidRPr="00604452" w14:paraId="77E63177" w14:textId="77777777" w:rsidTr="006C0087">
        <w:trPr>
          <w:trHeight w:val="233"/>
          <w:ins w:id="334" w:author="Christopher Millet" w:date="2014-05-06T15:50:00Z"/>
        </w:trPr>
        <w:tc>
          <w:tcPr>
            <w:tcW w:w="10386" w:type="dxa"/>
          </w:tcPr>
          <w:p w14:paraId="1EE686FE" w14:textId="77777777" w:rsidR="00036A74" w:rsidRPr="00604452" w:rsidRDefault="00036A74" w:rsidP="008028F9">
            <w:pPr>
              <w:shd w:val="clear" w:color="auto" w:fill="E6E6E6"/>
              <w:jc w:val="left"/>
              <w:rPr>
                <w:ins w:id="335" w:author="Christopher Millet" w:date="2014-05-06T15:50:00Z"/>
                <w:sz w:val="16"/>
                <w:szCs w:val="16"/>
              </w:rPr>
            </w:pPr>
            <w:ins w:id="336" w:author="Christopher Millet" w:date="2014-05-06T15:50:00Z">
              <w:r w:rsidRPr="00604452">
                <w:rPr>
                  <w:sz w:val="16"/>
                  <w:szCs w:val="16"/>
                </w:rPr>
                <w:t>If applicable, indicate the type of balloting the deliverables will go through</w:t>
              </w:r>
              <w:r w:rsidR="00887595" w:rsidRPr="00604452">
                <w:rPr>
                  <w:sz w:val="16"/>
                  <w:szCs w:val="16"/>
                </w:rPr>
                <w:t xml:space="preserve">.  Additional information in determining the correct ballot strategy can be found in the </w:t>
              </w:r>
              <w:r w:rsidR="00887595" w:rsidRPr="00604452">
                <w:rPr>
                  <w:sz w:val="16"/>
                  <w:szCs w:val="16"/>
                </w:rPr>
                <w:fldChar w:fldCharType="begin"/>
              </w:r>
              <w:r w:rsidR="00887595" w:rsidRPr="00604452">
                <w:rPr>
                  <w:sz w:val="16"/>
                  <w:szCs w:val="16"/>
                </w:rPr>
                <w:instrText>HYPERLINK "http://gforge.hl7.org/gf/project/psc/docman/?subdir=421"</w:instrText>
              </w:r>
              <w:r w:rsidR="00887595" w:rsidRPr="00604452">
                <w:rPr>
                  <w:sz w:val="16"/>
                  <w:szCs w:val="16"/>
                </w:rPr>
              </w:r>
              <w:r w:rsidR="00887595" w:rsidRPr="00604452">
                <w:rPr>
                  <w:sz w:val="16"/>
                  <w:szCs w:val="16"/>
                </w:rPr>
                <w:fldChar w:fldCharType="separate"/>
              </w:r>
              <w:r w:rsidR="00887595" w:rsidRPr="00604452">
                <w:rPr>
                  <w:rStyle w:val="Hyperlink"/>
                  <w:sz w:val="16"/>
                  <w:szCs w:val="16"/>
                </w:rPr>
                <w:t>Technical Steering Committee (TSC) Guidance on Ballot Levels</w:t>
              </w:r>
              <w:r w:rsidR="00887595" w:rsidRPr="00604452">
                <w:rPr>
                  <w:sz w:val="16"/>
                  <w:szCs w:val="16"/>
                </w:rPr>
                <w:fldChar w:fldCharType="end"/>
              </w:r>
              <w:r w:rsidR="00887595" w:rsidRPr="00604452">
                <w:rPr>
                  <w:sz w:val="16"/>
                  <w:szCs w:val="16"/>
                </w:rPr>
                <w:t xml:space="preserve"> located in </w:t>
              </w:r>
              <w:proofErr w:type="spellStart"/>
              <w:r w:rsidR="00887595" w:rsidRPr="00604452">
                <w:rPr>
                  <w:sz w:val="16"/>
                  <w:szCs w:val="16"/>
                </w:rPr>
                <w:t>Gforge</w:t>
              </w:r>
              <w:proofErr w:type="spellEnd"/>
              <w:r w:rsidR="00887595" w:rsidRPr="00604452">
                <w:rPr>
                  <w:sz w:val="16"/>
                  <w:szCs w:val="16"/>
                </w:rPr>
                <w:t xml:space="preserve"> &gt; Projects &gt; Project Services &gt; Docs &gt; Ballot Guidance.</w:t>
              </w:r>
            </w:ins>
          </w:p>
          <w:p w14:paraId="0CD58F46" w14:textId="77777777" w:rsidR="00036A74" w:rsidRPr="00604452" w:rsidRDefault="00036A74" w:rsidP="006C0087">
            <w:pPr>
              <w:shd w:val="clear" w:color="auto" w:fill="E6E6E6"/>
              <w:rPr>
                <w:ins w:id="337" w:author="Christopher Millet" w:date="2014-05-06T15:50:00Z"/>
                <w:sz w:val="16"/>
                <w:szCs w:val="16"/>
              </w:rPr>
            </w:pPr>
            <w:ins w:id="338" w:author="Christopher Millet" w:date="2014-05-06T15:50:00Z">
              <w:r w:rsidRPr="00604452">
                <w:rPr>
                  <w:b/>
                  <w:i/>
                  <w:sz w:val="16"/>
                </w:rPr>
                <w:t>Project Insight:</w:t>
              </w:r>
              <w:r w:rsidRPr="00604452">
                <w:rPr>
                  <w:i/>
                  <w:sz w:val="16"/>
                </w:rPr>
                <w:t xml:space="preserve"> Select a value from the “Type” dropdown.</w:t>
              </w:r>
            </w:ins>
          </w:p>
        </w:tc>
      </w:tr>
    </w:tbl>
    <w:p w14:paraId="5504958B" w14:textId="77777777" w:rsidR="00887595" w:rsidRPr="00604452" w:rsidRDefault="00887595" w:rsidP="00887595">
      <w:pPr>
        <w:pStyle w:val="Heading5-BoldNumbered"/>
        <w:keepNext/>
        <w:numPr>
          <w:ilvl w:val="1"/>
          <w:numId w:val="5"/>
        </w:numPr>
        <w:shd w:val="clear" w:color="auto" w:fill="E6E6E6"/>
        <w:rPr>
          <w:ins w:id="339" w:author="Christopher Millet" w:date="2014-05-06T15:50:00Z"/>
        </w:rPr>
      </w:pPr>
      <w:bookmarkStart w:id="340" w:name="Project_Approval_Dates_help"/>
      <w:bookmarkEnd w:id="340"/>
      <w:ins w:id="341" w:author="Christopher Millet" w:date="2014-05-06T15:50:00Z">
        <w:r w:rsidRPr="00604452">
          <w:t>Joint Copyright</w:t>
        </w:r>
      </w:ins>
    </w:p>
    <w:tbl>
      <w:tblPr>
        <w:tblW w:w="10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86"/>
      </w:tblGrid>
      <w:tr w:rsidR="00887595" w:rsidRPr="00604452" w14:paraId="6AA8A6C8" w14:textId="77777777" w:rsidTr="0054012B">
        <w:trPr>
          <w:trHeight w:val="233"/>
          <w:ins w:id="342" w:author="Christopher Millet" w:date="2014-05-06T15:50:00Z"/>
        </w:trPr>
        <w:tc>
          <w:tcPr>
            <w:tcW w:w="10386" w:type="dxa"/>
          </w:tcPr>
          <w:p w14:paraId="2BE9E451" w14:textId="77777777" w:rsidR="00887595" w:rsidRPr="00604452" w:rsidRDefault="00887595" w:rsidP="0054012B">
            <w:pPr>
              <w:shd w:val="clear" w:color="auto" w:fill="E6E6E6"/>
              <w:jc w:val="left"/>
              <w:rPr>
                <w:ins w:id="343" w:author="Christopher Millet" w:date="2014-05-06T15:50:00Z"/>
                <w:sz w:val="16"/>
                <w:szCs w:val="16"/>
              </w:rPr>
            </w:pPr>
            <w:ins w:id="344" w:author="Christopher Millet" w:date="2014-05-06T15:50:00Z">
              <w:r w:rsidRPr="00604452">
                <w:rPr>
                  <w:sz w:val="16"/>
                  <w:szCs w:val="16"/>
                </w:rPr>
                <w:t xml:space="preserve">Check </w:t>
              </w:r>
              <w:proofErr w:type="gramStart"/>
              <w:r w:rsidRPr="00604452">
                <w:rPr>
                  <w:sz w:val="16"/>
                  <w:szCs w:val="16"/>
                </w:rPr>
                <w:t>this box</w:t>
              </w:r>
              <w:proofErr w:type="gramEnd"/>
              <w:r w:rsidRPr="00604452">
                <w:rPr>
                  <w:sz w:val="16"/>
                  <w:szCs w:val="16"/>
                </w:rPr>
                <w:t xml:space="preserve"> if you will be pursuing a joint copyright.  Note that when this box is checked, a Joint Copyright Letter of Agreement must be submitted to the TSC in order to for the PSS to receive TSC approval.</w:t>
              </w:r>
            </w:ins>
          </w:p>
          <w:p w14:paraId="46E8C3B4" w14:textId="77777777" w:rsidR="00887595" w:rsidRPr="00604452" w:rsidRDefault="00887595" w:rsidP="0054012B">
            <w:pPr>
              <w:shd w:val="clear" w:color="auto" w:fill="E6E6E6"/>
              <w:jc w:val="left"/>
              <w:rPr>
                <w:ins w:id="345" w:author="Christopher Millet" w:date="2014-05-06T15:50:00Z"/>
                <w:color w:val="FF0000"/>
                <w:sz w:val="16"/>
                <w:szCs w:val="16"/>
              </w:rPr>
            </w:pPr>
            <w:ins w:id="346" w:author="Christopher Millet" w:date="2014-05-06T15:50:00Z">
              <w:r w:rsidRPr="00604452">
                <w:rPr>
                  <w:b/>
                  <w:i/>
                  <w:sz w:val="16"/>
                </w:rPr>
                <w:t>Project Insight:</w:t>
              </w:r>
              <w:r w:rsidRPr="00604452">
                <w:rPr>
                  <w:i/>
                  <w:sz w:val="16"/>
                </w:rPr>
                <w:t xml:space="preserve"> Enter into “Joint Copyright”.</w:t>
              </w:r>
            </w:ins>
          </w:p>
        </w:tc>
      </w:tr>
    </w:tbl>
    <w:p w14:paraId="6313310D" w14:textId="77777777" w:rsidR="0082493D" w:rsidRPr="00604452" w:rsidRDefault="0082493D" w:rsidP="0082493D">
      <w:pPr>
        <w:pStyle w:val="Heading5-BoldNumbered"/>
        <w:keepNext/>
        <w:numPr>
          <w:ilvl w:val="0"/>
          <w:numId w:val="5"/>
        </w:numPr>
        <w:shd w:val="clear" w:color="auto" w:fill="E6E6E6"/>
        <w:rPr>
          <w:ins w:id="347" w:author="Christopher Millet" w:date="2014-05-06T15:50:00Z"/>
        </w:rPr>
      </w:pPr>
      <w:ins w:id="348" w:author="Christopher Millet" w:date="2014-05-06T15:50:00Z">
        <w:r w:rsidRPr="00604452">
          <w:t xml:space="preserve">Project Approval </w:t>
        </w:r>
        <w:proofErr w:type="gramStart"/>
        <w:r w:rsidRPr="00604452">
          <w:t>Dates</w:t>
        </w:r>
        <w:r w:rsidR="00FD0E5F" w:rsidRPr="00604452">
          <w:t xml:space="preserve">  </w:t>
        </w:r>
        <w:proofErr w:type="gramEnd"/>
        <w:r w:rsidR="00FD0E5F" w:rsidRPr="00604452">
          <w:rPr>
            <w:rStyle w:val="Hyperlink"/>
            <w:b w:val="0"/>
            <w:sz w:val="16"/>
            <w:szCs w:val="20"/>
          </w:rPr>
          <w:fldChar w:fldCharType="begin"/>
        </w:r>
        <w:r w:rsidR="00FD0E5F" w:rsidRPr="00604452">
          <w:rPr>
            <w:rStyle w:val="Hyperlink"/>
            <w:b w:val="0"/>
            <w:sz w:val="16"/>
            <w:szCs w:val="20"/>
          </w:rPr>
          <w:instrText>HYPERLINK  \l "Project_Approval_Dates"</w:instrText>
        </w:r>
        <w:r w:rsidR="00B80830" w:rsidRPr="00604452">
          <w:rPr>
            <w:b w:val="0"/>
            <w:color w:val="0000FF"/>
            <w:sz w:val="16"/>
            <w:szCs w:val="20"/>
            <w:u w:val="single"/>
          </w:rPr>
        </w:r>
        <w:r w:rsidR="00FD0E5F" w:rsidRPr="00604452">
          <w:rPr>
            <w:rStyle w:val="Hyperlink"/>
            <w:b w:val="0"/>
            <w:sz w:val="16"/>
            <w:szCs w:val="20"/>
          </w:rPr>
          <w:fldChar w:fldCharType="separate"/>
        </w:r>
        <w:r w:rsidR="00FD0E5F" w:rsidRPr="00604452">
          <w:rPr>
            <w:rStyle w:val="Hyperlink"/>
            <w:b w:val="0"/>
            <w:sz w:val="16"/>
            <w:szCs w:val="20"/>
          </w:rPr>
          <w:t>C</w:t>
        </w:r>
        <w:r w:rsidR="00FD0E5F" w:rsidRPr="00604452">
          <w:rPr>
            <w:rStyle w:val="Hyperlink"/>
            <w:b w:val="0"/>
            <w:sz w:val="16"/>
            <w:szCs w:val="20"/>
          </w:rPr>
          <w:t>l</w:t>
        </w:r>
        <w:r w:rsidR="00FD0E5F" w:rsidRPr="00604452">
          <w:rPr>
            <w:rStyle w:val="Hyperlink"/>
            <w:b w:val="0"/>
            <w:sz w:val="16"/>
            <w:szCs w:val="20"/>
          </w:rPr>
          <w:t>i</w:t>
        </w:r>
        <w:r w:rsidR="00FD0E5F" w:rsidRPr="00604452">
          <w:rPr>
            <w:rStyle w:val="Hyperlink"/>
            <w:b w:val="0"/>
            <w:sz w:val="16"/>
            <w:szCs w:val="20"/>
          </w:rPr>
          <w:t>c</w:t>
        </w:r>
        <w:r w:rsidR="00FD0E5F" w:rsidRPr="00604452">
          <w:rPr>
            <w:rStyle w:val="Hyperlink"/>
            <w:b w:val="0"/>
            <w:sz w:val="16"/>
            <w:szCs w:val="20"/>
          </w:rPr>
          <w:t>k</w:t>
        </w:r>
        <w:r w:rsidR="00FD0E5F" w:rsidRPr="00604452">
          <w:rPr>
            <w:rStyle w:val="Hyperlink"/>
            <w:b w:val="0"/>
            <w:sz w:val="16"/>
            <w:szCs w:val="20"/>
          </w:rPr>
          <w:t xml:space="preserve"> </w:t>
        </w:r>
        <w:r w:rsidR="00FD0E5F" w:rsidRPr="00604452">
          <w:rPr>
            <w:rStyle w:val="Hyperlink"/>
            <w:b w:val="0"/>
            <w:sz w:val="16"/>
            <w:szCs w:val="20"/>
          </w:rPr>
          <w:t>h</w:t>
        </w:r>
        <w:r w:rsidR="00FD0E5F" w:rsidRPr="00604452">
          <w:rPr>
            <w:rStyle w:val="Hyperlink"/>
            <w:b w:val="0"/>
            <w:sz w:val="16"/>
            <w:szCs w:val="20"/>
          </w:rPr>
          <w:t>e</w:t>
        </w:r>
        <w:r w:rsidR="00FD0E5F" w:rsidRPr="00604452">
          <w:rPr>
            <w:rStyle w:val="Hyperlink"/>
            <w:b w:val="0"/>
            <w:sz w:val="16"/>
            <w:szCs w:val="20"/>
          </w:rPr>
          <w:t>r</w:t>
        </w:r>
        <w:r w:rsidR="00FD0E5F" w:rsidRPr="00604452">
          <w:rPr>
            <w:rStyle w:val="Hyperlink"/>
            <w:b w:val="0"/>
            <w:sz w:val="16"/>
            <w:szCs w:val="20"/>
          </w:rPr>
          <w:t>e</w:t>
        </w:r>
        <w:r w:rsidR="00FD0E5F" w:rsidRPr="00604452">
          <w:rPr>
            <w:rStyle w:val="Hyperlink"/>
            <w:b w:val="0"/>
            <w:sz w:val="16"/>
            <w:szCs w:val="20"/>
          </w:rPr>
          <w:fldChar w:fldCharType="end"/>
        </w:r>
        <w:r w:rsidR="00FD0E5F" w:rsidRPr="00604452">
          <w:rPr>
            <w:color w:val="008000"/>
          </w:rPr>
          <w:t xml:space="preserve"> </w:t>
        </w:r>
        <w:r w:rsidR="00FD0E5F" w:rsidRPr="00604452">
          <w:rPr>
            <w:b w:val="0"/>
            <w:color w:val="008000"/>
            <w:sz w:val="16"/>
            <w:szCs w:val="20"/>
          </w:rPr>
          <w:t>to return to this section in the template above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82493D" w:rsidRPr="00604452" w14:paraId="26A3436E" w14:textId="77777777" w:rsidTr="00751FA7">
        <w:tblPrEx>
          <w:tblCellMar>
            <w:top w:w="0" w:type="dxa"/>
            <w:bottom w:w="0" w:type="dxa"/>
          </w:tblCellMar>
        </w:tblPrEx>
        <w:trPr>
          <w:trHeight w:val="872"/>
          <w:ins w:id="349" w:author="Christopher Millet" w:date="2014-05-06T15:50:00Z"/>
        </w:trPr>
        <w:tc>
          <w:tcPr>
            <w:tcW w:w="10188" w:type="dxa"/>
          </w:tcPr>
          <w:p w14:paraId="724DBD3A" w14:textId="77777777" w:rsidR="00FD0E5F" w:rsidRPr="00604452" w:rsidRDefault="00FD0E5F" w:rsidP="00751FA7">
            <w:pPr>
              <w:shd w:val="clear" w:color="auto" w:fill="E6E6E6"/>
              <w:jc w:val="left"/>
              <w:rPr>
                <w:ins w:id="350" w:author="Christopher Millet" w:date="2014-05-06T15:50:00Z"/>
                <w:sz w:val="16"/>
                <w:szCs w:val="16"/>
              </w:rPr>
            </w:pPr>
            <w:ins w:id="351" w:author="Christopher Millet" w:date="2014-05-06T15:50:00Z">
              <w:r w:rsidRPr="00604452">
                <w:rPr>
                  <w:sz w:val="16"/>
                  <w:szCs w:val="16"/>
                </w:rPr>
                <w:t>Note that the SD and TSC Approval dates don’t need to be captured in this template; this section simply reminds project facilitators about the need to gather SD and TSC approval.  SD/TSC approval dates will be entered into Project Insight as they occur.</w:t>
              </w:r>
            </w:ins>
          </w:p>
          <w:p w14:paraId="2B613D6D" w14:textId="77777777" w:rsidR="0082493D" w:rsidRPr="00604452" w:rsidRDefault="0082493D" w:rsidP="00751FA7">
            <w:pPr>
              <w:shd w:val="clear" w:color="auto" w:fill="E6E6E6"/>
              <w:jc w:val="left"/>
              <w:rPr>
                <w:ins w:id="352" w:author="Christopher Millet" w:date="2014-05-06T15:50:00Z"/>
                <w:sz w:val="16"/>
                <w:szCs w:val="16"/>
              </w:rPr>
            </w:pPr>
            <w:ins w:id="353" w:author="Christopher Millet" w:date="2014-05-06T15:50:00Z">
              <w:r w:rsidRPr="00604452">
                <w:rPr>
                  <w:b/>
                  <w:sz w:val="16"/>
                  <w:szCs w:val="16"/>
                </w:rPr>
                <w:t>Work Group Approval Date:</w:t>
              </w:r>
              <w:r w:rsidRPr="00604452">
                <w:rPr>
                  <w:sz w:val="16"/>
                  <w:szCs w:val="16"/>
                </w:rPr>
                <w:t xml:space="preserve"> The date the sponsor’s Work Group approved the project.  </w:t>
              </w:r>
              <w:r w:rsidRPr="00604452">
                <w:rPr>
                  <w:b/>
                  <w:i/>
                  <w:sz w:val="16"/>
                  <w:szCs w:val="16"/>
                </w:rPr>
                <w:t xml:space="preserve"> Project Insight:</w:t>
              </w:r>
              <w:r w:rsidRPr="00604452">
                <w:rPr>
                  <w:i/>
                  <w:sz w:val="16"/>
                  <w:szCs w:val="16"/>
                </w:rPr>
                <w:t xml:space="preserve"> Enter into “Start Date”.</w:t>
              </w:r>
            </w:ins>
          </w:p>
          <w:p w14:paraId="4C7E530B" w14:textId="77777777" w:rsidR="0082493D" w:rsidRPr="00604452" w:rsidRDefault="0082493D" w:rsidP="00751FA7">
            <w:pPr>
              <w:shd w:val="clear" w:color="auto" w:fill="E6E6E6"/>
              <w:jc w:val="left"/>
              <w:rPr>
                <w:ins w:id="354" w:author="Christopher Millet" w:date="2014-05-06T15:50:00Z"/>
                <w:i/>
                <w:sz w:val="16"/>
                <w:szCs w:val="16"/>
              </w:rPr>
            </w:pPr>
            <w:ins w:id="355" w:author="Christopher Millet" w:date="2014-05-06T15:50:00Z">
              <w:r w:rsidRPr="00604452">
                <w:rPr>
                  <w:b/>
                  <w:sz w:val="16"/>
                  <w:szCs w:val="16"/>
                </w:rPr>
                <w:t>SD Approval Date:</w:t>
              </w:r>
              <w:r w:rsidRPr="00604452">
                <w:rPr>
                  <w:sz w:val="16"/>
                  <w:szCs w:val="16"/>
                </w:rPr>
                <w:t xml:space="preserve"> The date the sponsor’s Steering Division approved the project.  </w:t>
              </w:r>
              <w:r w:rsidRPr="00604452">
                <w:rPr>
                  <w:b/>
                  <w:i/>
                  <w:sz w:val="16"/>
                  <w:szCs w:val="16"/>
                </w:rPr>
                <w:t>Project Insight:</w:t>
              </w:r>
              <w:r w:rsidRPr="00604452">
                <w:rPr>
                  <w:i/>
                  <w:sz w:val="16"/>
                  <w:szCs w:val="16"/>
                </w:rPr>
                <w:t xml:space="preserve"> Enter into “SD Approval Date”.</w:t>
              </w:r>
            </w:ins>
          </w:p>
          <w:p w14:paraId="25449BAC" w14:textId="77777777" w:rsidR="006F18BC" w:rsidRPr="00604452" w:rsidRDefault="006F18BC" w:rsidP="00751FA7">
            <w:pPr>
              <w:shd w:val="clear" w:color="auto" w:fill="E6E6E6"/>
              <w:jc w:val="left"/>
              <w:rPr>
                <w:ins w:id="356" w:author="Christopher Millet" w:date="2014-05-06T15:50:00Z"/>
                <w:sz w:val="16"/>
                <w:szCs w:val="16"/>
              </w:rPr>
            </w:pPr>
            <w:ins w:id="357" w:author="Christopher Millet" w:date="2014-05-06T15:50:00Z">
              <w:r w:rsidRPr="00604452">
                <w:rPr>
                  <w:sz w:val="16"/>
                  <w:szCs w:val="16"/>
                </w:rPr>
                <w:t xml:space="preserve">The </w:t>
              </w:r>
              <w:r w:rsidR="008028F9" w:rsidRPr="00604452">
                <w:rPr>
                  <w:sz w:val="16"/>
                  <w:szCs w:val="16"/>
                </w:rPr>
                <w:t>"</w:t>
              </w:r>
              <w:r w:rsidRPr="00604452">
                <w:rPr>
                  <w:sz w:val="16"/>
                  <w:szCs w:val="16"/>
                </w:rPr>
                <w:t>PBS Metrics Reviewed?</w:t>
              </w:r>
              <w:r w:rsidR="008028F9" w:rsidRPr="00604452">
                <w:rPr>
                  <w:sz w:val="16"/>
                  <w:szCs w:val="16"/>
                </w:rPr>
                <w:t>"</w:t>
              </w:r>
              <w:r w:rsidRPr="00604452">
                <w:rPr>
                  <w:sz w:val="16"/>
                  <w:szCs w:val="16"/>
                </w:rPr>
                <w:t xml:space="preserve"> </w:t>
              </w:r>
              <w:r w:rsidR="00152014" w:rsidRPr="00604452">
                <w:rPr>
                  <w:sz w:val="16"/>
                  <w:szCs w:val="16"/>
                </w:rPr>
                <w:t>c</w:t>
              </w:r>
              <w:r w:rsidRPr="00604452">
                <w:rPr>
                  <w:sz w:val="16"/>
                  <w:szCs w:val="16"/>
                </w:rPr>
                <w:t xml:space="preserve">heckbox is a reminder for the Steering Divisions to </w:t>
              </w:r>
              <w:r w:rsidR="00ED5C76" w:rsidRPr="00604452">
                <w:rPr>
                  <w:sz w:val="16"/>
                  <w:szCs w:val="16"/>
                </w:rPr>
                <w:t>look at</w:t>
              </w:r>
              <w:r w:rsidRPr="00604452">
                <w:rPr>
                  <w:sz w:val="16"/>
                  <w:szCs w:val="16"/>
                </w:rPr>
                <w:t xml:space="preserve"> the Work Group’s PBS Metrics during their</w:t>
              </w:r>
              <w:r w:rsidR="00ED5C76" w:rsidRPr="00604452">
                <w:rPr>
                  <w:sz w:val="16"/>
                  <w:szCs w:val="16"/>
                </w:rPr>
                <w:t xml:space="preserve"> SD</w:t>
              </w:r>
              <w:r w:rsidRPr="00604452">
                <w:rPr>
                  <w:sz w:val="16"/>
                  <w:szCs w:val="16"/>
                </w:rPr>
                <w:t xml:space="preserve"> review process to insure that the Work Group has the bandwidth to take on additional project</w:t>
              </w:r>
              <w:r w:rsidR="003802DD" w:rsidRPr="00604452">
                <w:rPr>
                  <w:sz w:val="16"/>
                  <w:szCs w:val="16"/>
                </w:rPr>
                <w:t xml:space="preserve"> work</w:t>
              </w:r>
              <w:r w:rsidRPr="00604452">
                <w:rPr>
                  <w:sz w:val="16"/>
                  <w:szCs w:val="16"/>
                </w:rPr>
                <w:t>.</w:t>
              </w:r>
            </w:ins>
          </w:p>
          <w:p w14:paraId="5414E4AF" w14:textId="77777777" w:rsidR="00887595" w:rsidRPr="00604452" w:rsidRDefault="00887595" w:rsidP="00887595">
            <w:pPr>
              <w:shd w:val="clear" w:color="auto" w:fill="E6E6E6"/>
              <w:jc w:val="left"/>
              <w:rPr>
                <w:ins w:id="358" w:author="Christopher Millet" w:date="2014-05-06T15:50:00Z"/>
                <w:sz w:val="16"/>
                <w:szCs w:val="16"/>
              </w:rPr>
            </w:pPr>
            <w:ins w:id="359" w:author="Christopher Millet" w:date="2014-05-06T15:50:00Z">
              <w:r w:rsidRPr="00604452">
                <w:rPr>
                  <w:b/>
                  <w:sz w:val="16"/>
                  <w:szCs w:val="16"/>
                </w:rPr>
                <w:t>PBS Metrics Reviewed? (</w:t>
              </w:r>
              <w:proofErr w:type="gramStart"/>
              <w:r w:rsidRPr="00604452">
                <w:rPr>
                  <w:b/>
                  <w:sz w:val="16"/>
                  <w:szCs w:val="16"/>
                </w:rPr>
                <w:t>required</w:t>
              </w:r>
              <w:proofErr w:type="gramEnd"/>
              <w:r w:rsidRPr="00604452">
                <w:rPr>
                  <w:b/>
                  <w:sz w:val="16"/>
                  <w:szCs w:val="16"/>
                </w:rPr>
                <w:t xml:space="preserve"> for SD Approval): </w:t>
              </w:r>
              <w:r w:rsidRPr="00604452">
                <w:rPr>
                  <w:sz w:val="16"/>
                  <w:szCs w:val="16"/>
                </w:rPr>
                <w:t xml:space="preserve"> Additional information regarding this task can be found via </w:t>
              </w:r>
              <w:r w:rsidRPr="00604452">
                <w:rPr>
                  <w:sz w:val="16"/>
                  <w:szCs w:val="16"/>
                </w:rPr>
                <w:fldChar w:fldCharType="begin"/>
              </w:r>
              <w:r w:rsidRPr="00604452">
                <w:rPr>
                  <w:sz w:val="16"/>
                  <w:szCs w:val="16"/>
                </w:rPr>
                <w:instrText xml:space="preserve"> HYPERLINK "http://www.HL7.org" </w:instrText>
              </w:r>
              <w:r w:rsidRPr="00604452">
                <w:rPr>
                  <w:sz w:val="16"/>
                  <w:szCs w:val="16"/>
                </w:rPr>
              </w:r>
              <w:r w:rsidRPr="00604452">
                <w:rPr>
                  <w:sz w:val="16"/>
                  <w:szCs w:val="16"/>
                </w:rPr>
                <w:fldChar w:fldCharType="separate"/>
              </w:r>
              <w:r w:rsidRPr="00604452">
                <w:rPr>
                  <w:rStyle w:val="Hyperlink"/>
                  <w:sz w:val="16"/>
                  <w:szCs w:val="16"/>
                </w:rPr>
                <w:t>www.HL7.org</w:t>
              </w:r>
              <w:r w:rsidRPr="00604452">
                <w:rPr>
                  <w:sz w:val="16"/>
                  <w:szCs w:val="16"/>
                </w:rPr>
                <w:fldChar w:fldCharType="end"/>
              </w:r>
              <w:r w:rsidRPr="00604452">
                <w:rPr>
                  <w:sz w:val="16"/>
                  <w:szCs w:val="16"/>
                </w:rPr>
                <w:t xml:space="preserve"> &gt; Resources &gt; Tools and Resources &gt;  Project Management and Tracking Tools &gt; </w:t>
              </w:r>
              <w:r w:rsidRPr="00604452">
                <w:rPr>
                  <w:sz w:val="16"/>
                  <w:szCs w:val="16"/>
                </w:rPr>
                <w:fldChar w:fldCharType="begin"/>
              </w:r>
              <w:r w:rsidRPr="00604452">
                <w:rPr>
                  <w:sz w:val="16"/>
                  <w:szCs w:val="16"/>
                </w:rPr>
                <w:instrText xml:space="preserve"> HYPERLINK "http://www.hl7.org/documentcenter/public_temp_110C547D-1C23-BA17-0C85072D597107E3/wg/projectServices/PBSMetricGuidanceforSDCoChairsFinal.doc" </w:instrText>
              </w:r>
              <w:r w:rsidRPr="00604452">
                <w:rPr>
                  <w:sz w:val="16"/>
                  <w:szCs w:val="16"/>
                </w:rPr>
              </w:r>
              <w:r w:rsidRPr="00604452">
                <w:rPr>
                  <w:sz w:val="16"/>
                  <w:szCs w:val="16"/>
                </w:rPr>
                <w:fldChar w:fldCharType="separate"/>
              </w:r>
              <w:r w:rsidRPr="00604452">
                <w:rPr>
                  <w:rStyle w:val="Hyperlink"/>
                  <w:sz w:val="16"/>
                  <w:szCs w:val="16"/>
                </w:rPr>
                <w:t>PBS M</w:t>
              </w:r>
              <w:r w:rsidRPr="00604452">
                <w:rPr>
                  <w:rStyle w:val="Hyperlink"/>
                  <w:sz w:val="16"/>
                  <w:szCs w:val="16"/>
                </w:rPr>
                <w:t>e</w:t>
              </w:r>
              <w:r w:rsidRPr="00604452">
                <w:rPr>
                  <w:rStyle w:val="Hyperlink"/>
                  <w:sz w:val="16"/>
                  <w:szCs w:val="16"/>
                </w:rPr>
                <w:t>t</w:t>
              </w:r>
              <w:r w:rsidRPr="00604452">
                <w:rPr>
                  <w:rStyle w:val="Hyperlink"/>
                  <w:sz w:val="16"/>
                  <w:szCs w:val="16"/>
                </w:rPr>
                <w:t>ric Guidance for Steering Division Co-Chairs</w:t>
              </w:r>
              <w:r w:rsidRPr="00604452">
                <w:rPr>
                  <w:sz w:val="16"/>
                  <w:szCs w:val="16"/>
                </w:rPr>
                <w:fldChar w:fldCharType="end"/>
              </w:r>
            </w:ins>
          </w:p>
          <w:p w14:paraId="4095E730" w14:textId="77777777" w:rsidR="0082493D" w:rsidRPr="00604452" w:rsidRDefault="0082493D" w:rsidP="00751FA7">
            <w:pPr>
              <w:shd w:val="clear" w:color="auto" w:fill="E6E6E6"/>
              <w:jc w:val="left"/>
              <w:rPr>
                <w:ins w:id="360" w:author="Christopher Millet" w:date="2014-05-06T15:50:00Z"/>
                <w:i/>
                <w:sz w:val="16"/>
                <w:szCs w:val="16"/>
              </w:rPr>
            </w:pPr>
            <w:ins w:id="361" w:author="Christopher Millet" w:date="2014-05-06T15:50:00Z">
              <w:r w:rsidRPr="00604452">
                <w:rPr>
                  <w:b/>
                  <w:sz w:val="16"/>
                  <w:szCs w:val="16"/>
                </w:rPr>
                <w:t>TSC Approval Date:</w:t>
              </w:r>
              <w:r w:rsidRPr="00604452">
                <w:rPr>
                  <w:sz w:val="16"/>
                  <w:szCs w:val="16"/>
                </w:rPr>
                <w:t xml:space="preserve"> The date the Technical Steering Committee approved the project.</w:t>
              </w:r>
              <w:r w:rsidRPr="00604452">
                <w:rPr>
                  <w:b/>
                  <w:i/>
                  <w:sz w:val="16"/>
                  <w:szCs w:val="16"/>
                </w:rPr>
                <w:t xml:space="preserve"> Project Insight:</w:t>
              </w:r>
              <w:r w:rsidRPr="00604452">
                <w:rPr>
                  <w:i/>
                  <w:sz w:val="16"/>
                  <w:szCs w:val="16"/>
                </w:rPr>
                <w:t xml:space="preserve"> Enter into “TSC Approval Date”.</w:t>
              </w:r>
            </w:ins>
          </w:p>
          <w:p w14:paraId="51D2FF91" w14:textId="77777777" w:rsidR="00887595" w:rsidRPr="00604452" w:rsidRDefault="00887595" w:rsidP="00751FA7">
            <w:pPr>
              <w:shd w:val="clear" w:color="auto" w:fill="E6E6E6"/>
              <w:jc w:val="left"/>
              <w:rPr>
                <w:ins w:id="362" w:author="Christopher Millet" w:date="2014-05-06T15:50:00Z"/>
                <w:sz w:val="16"/>
                <w:szCs w:val="16"/>
              </w:rPr>
            </w:pPr>
            <w:ins w:id="363" w:author="Christopher Millet" w:date="2014-05-06T15:50:00Z">
              <w:r w:rsidRPr="00604452">
                <w:rPr>
                  <w:b/>
                  <w:sz w:val="16"/>
                  <w:szCs w:val="16"/>
                </w:rPr>
                <w:t>Joint Copyright Letter of Agreement received? (</w:t>
              </w:r>
              <w:proofErr w:type="spellStart"/>
              <w:proofErr w:type="gramStart"/>
              <w:r w:rsidRPr="00604452">
                <w:rPr>
                  <w:b/>
                  <w:sz w:val="16"/>
                  <w:szCs w:val="16"/>
                </w:rPr>
                <w:t>req'd</w:t>
              </w:r>
              <w:proofErr w:type="spellEnd"/>
              <w:proofErr w:type="gramEnd"/>
              <w:r w:rsidRPr="00604452">
                <w:rPr>
                  <w:b/>
                  <w:sz w:val="16"/>
                  <w:szCs w:val="16"/>
                </w:rPr>
                <w:t xml:space="preserve"> for Joint Copyrighted material): </w:t>
              </w:r>
              <w:r w:rsidRPr="00604452">
                <w:rPr>
                  <w:sz w:val="16"/>
                  <w:szCs w:val="16"/>
                </w:rPr>
                <w:t xml:space="preserve"> When the Joint Copyright box is checked, a Joint Copyright Letter of Agreement must be submitted to the TSC in order for the PSS to receive TSC approval.</w:t>
              </w:r>
            </w:ins>
          </w:p>
        </w:tc>
      </w:tr>
    </w:tbl>
    <w:p w14:paraId="605EA00F" w14:textId="77777777" w:rsidR="0082493D" w:rsidRPr="00604452" w:rsidRDefault="0082493D" w:rsidP="0082493D">
      <w:pPr>
        <w:pStyle w:val="Heading5-BoldNumbered"/>
        <w:keepNext/>
        <w:numPr>
          <w:ilvl w:val="0"/>
          <w:numId w:val="5"/>
        </w:numPr>
        <w:shd w:val="clear" w:color="auto" w:fill="E6E6E6"/>
        <w:rPr>
          <w:ins w:id="364" w:author="Christopher Millet" w:date="2014-05-06T15:50:00Z"/>
        </w:rPr>
      </w:pPr>
      <w:bookmarkStart w:id="365" w:name="External_Project_Collaboration_help"/>
      <w:bookmarkEnd w:id="365"/>
      <w:ins w:id="366" w:author="Christopher Millet" w:date="2014-05-06T15:50:00Z">
        <w:r w:rsidRPr="00604452">
          <w:lastRenderedPageBreak/>
          <w:t xml:space="preserve">External Project </w:t>
        </w:r>
        <w:proofErr w:type="gramStart"/>
        <w:r w:rsidRPr="00604452">
          <w:t xml:space="preserve">Collaboration   </w:t>
        </w:r>
        <w:proofErr w:type="gramEnd"/>
        <w:r w:rsidRPr="00604452">
          <w:rPr>
            <w:rStyle w:val="Hyperlink"/>
            <w:b w:val="0"/>
            <w:sz w:val="16"/>
            <w:szCs w:val="20"/>
          </w:rPr>
          <w:fldChar w:fldCharType="begin"/>
        </w:r>
        <w:r w:rsidRPr="00604452">
          <w:rPr>
            <w:rStyle w:val="Hyperlink"/>
            <w:b w:val="0"/>
            <w:sz w:val="16"/>
            <w:szCs w:val="20"/>
          </w:rPr>
          <w:instrText>HYPERLINK  \l "External_Project_Collaboration"</w:instrText>
        </w:r>
        <w:r w:rsidRPr="00604452">
          <w:rPr>
            <w:rStyle w:val="Hyperlink"/>
            <w:b w:val="0"/>
            <w:sz w:val="16"/>
            <w:szCs w:val="20"/>
          </w:rPr>
        </w:r>
        <w:r w:rsidRPr="00604452">
          <w:rPr>
            <w:rStyle w:val="Hyperlink"/>
            <w:b w:val="0"/>
            <w:sz w:val="16"/>
            <w:szCs w:val="20"/>
          </w:rPr>
          <w:fldChar w:fldCharType="separate"/>
        </w:r>
        <w:r w:rsidRPr="00604452">
          <w:rPr>
            <w:rStyle w:val="Hyperlink"/>
            <w:b w:val="0"/>
            <w:sz w:val="16"/>
            <w:szCs w:val="20"/>
          </w:rPr>
          <w:t>C</w:t>
        </w:r>
        <w:r w:rsidRPr="00604452">
          <w:rPr>
            <w:rStyle w:val="Hyperlink"/>
            <w:b w:val="0"/>
            <w:sz w:val="16"/>
            <w:szCs w:val="20"/>
          </w:rPr>
          <w:t>l</w:t>
        </w:r>
        <w:r w:rsidRPr="00604452">
          <w:rPr>
            <w:rStyle w:val="Hyperlink"/>
            <w:b w:val="0"/>
            <w:sz w:val="16"/>
            <w:szCs w:val="20"/>
          </w:rPr>
          <w:t>i</w:t>
        </w:r>
        <w:r w:rsidRPr="00604452">
          <w:rPr>
            <w:rStyle w:val="Hyperlink"/>
            <w:b w:val="0"/>
            <w:sz w:val="16"/>
            <w:szCs w:val="20"/>
          </w:rPr>
          <w:t>c</w:t>
        </w:r>
        <w:r w:rsidRPr="00604452">
          <w:rPr>
            <w:rStyle w:val="Hyperlink"/>
            <w:b w:val="0"/>
            <w:sz w:val="16"/>
            <w:szCs w:val="20"/>
          </w:rPr>
          <w:t>k</w:t>
        </w:r>
        <w:r w:rsidRPr="00604452">
          <w:rPr>
            <w:rStyle w:val="Hyperlink"/>
            <w:b w:val="0"/>
            <w:sz w:val="16"/>
            <w:szCs w:val="20"/>
          </w:rPr>
          <w:t xml:space="preserve"> </w:t>
        </w:r>
        <w:r w:rsidRPr="00604452">
          <w:rPr>
            <w:rStyle w:val="Hyperlink"/>
            <w:b w:val="0"/>
            <w:sz w:val="16"/>
            <w:szCs w:val="20"/>
          </w:rPr>
          <w:t>h</w:t>
        </w:r>
        <w:r w:rsidRPr="00604452">
          <w:rPr>
            <w:rStyle w:val="Hyperlink"/>
            <w:b w:val="0"/>
            <w:sz w:val="16"/>
            <w:szCs w:val="20"/>
          </w:rPr>
          <w:t>e</w:t>
        </w:r>
        <w:r w:rsidRPr="00604452">
          <w:rPr>
            <w:rStyle w:val="Hyperlink"/>
            <w:b w:val="0"/>
            <w:sz w:val="16"/>
            <w:szCs w:val="20"/>
          </w:rPr>
          <w:t>re</w:t>
        </w:r>
        <w:r w:rsidRPr="00604452">
          <w:rPr>
            <w:rStyle w:val="Hyperlink"/>
            <w:b w:val="0"/>
            <w:sz w:val="16"/>
            <w:szCs w:val="20"/>
          </w:rPr>
          <w:fldChar w:fldCharType="end"/>
        </w:r>
        <w:r w:rsidRPr="00604452">
          <w:rPr>
            <w:color w:val="008000"/>
          </w:rPr>
          <w:t xml:space="preserve"> </w:t>
        </w:r>
        <w:r w:rsidRPr="00604452">
          <w:rPr>
            <w:b w:val="0"/>
            <w:color w:val="008000"/>
            <w:sz w:val="16"/>
            <w:szCs w:val="20"/>
          </w:rPr>
          <w:t>to return to this section in the template above.</w:t>
        </w:r>
      </w:ins>
    </w:p>
    <w:tbl>
      <w:tblPr>
        <w:tblW w:w="5047"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185"/>
      </w:tblGrid>
      <w:tr w:rsidR="0082493D" w:rsidRPr="00604452" w14:paraId="6831DE01" w14:textId="77777777" w:rsidTr="00751FA7">
        <w:tblPrEx>
          <w:tblCellMar>
            <w:top w:w="0" w:type="dxa"/>
            <w:bottom w:w="0" w:type="dxa"/>
          </w:tblCellMar>
        </w:tblPrEx>
        <w:trPr>
          <w:cantSplit/>
          <w:ins w:id="367" w:author="Christopher Millet" w:date="2014-05-06T15:50:00Z"/>
        </w:trPr>
        <w:tc>
          <w:tcPr>
            <w:tcW w:w="5000" w:type="pct"/>
            <w:tcBorders>
              <w:top w:val="single" w:sz="4" w:space="0" w:color="auto"/>
              <w:bottom w:val="single" w:sz="4" w:space="0" w:color="auto"/>
            </w:tcBorders>
          </w:tcPr>
          <w:p w14:paraId="292F5C22" w14:textId="77777777" w:rsidR="0082493D" w:rsidRPr="00604452" w:rsidRDefault="0082493D" w:rsidP="00751FA7">
            <w:pPr>
              <w:shd w:val="clear" w:color="auto" w:fill="E6E6E6"/>
              <w:jc w:val="left"/>
              <w:rPr>
                <w:ins w:id="368" w:author="Christopher Millet" w:date="2014-05-06T15:50:00Z"/>
                <w:sz w:val="16"/>
                <w:szCs w:val="16"/>
              </w:rPr>
            </w:pPr>
            <w:ins w:id="369" w:author="Christopher Millet" w:date="2014-05-06T15:50:00Z">
              <w:r w:rsidRPr="00604452">
                <w:rPr>
                  <w:sz w:val="16"/>
                  <w:szCs w:val="16"/>
                </w:rPr>
                <w:t>Include SDOs or other external entities you are collaborating with, including government agencies.  Indicate the nature and status of the Memorandum of Understanding (MOU) if applicable.</w:t>
              </w:r>
            </w:ins>
          </w:p>
          <w:p w14:paraId="18EE416C" w14:textId="77777777" w:rsidR="0082493D" w:rsidRPr="00604452" w:rsidRDefault="0082493D" w:rsidP="00751FA7">
            <w:pPr>
              <w:shd w:val="clear" w:color="auto" w:fill="E6E6E6"/>
              <w:jc w:val="left"/>
              <w:rPr>
                <w:ins w:id="370" w:author="Christopher Millet" w:date="2014-05-06T15:50:00Z"/>
                <w:sz w:val="16"/>
                <w:szCs w:val="16"/>
              </w:rPr>
            </w:pPr>
          </w:p>
          <w:p w14:paraId="07508123" w14:textId="77777777" w:rsidR="0082493D" w:rsidRPr="00604452" w:rsidRDefault="0082493D" w:rsidP="00751FA7">
            <w:pPr>
              <w:shd w:val="clear" w:color="auto" w:fill="E6E6E6"/>
              <w:jc w:val="left"/>
              <w:rPr>
                <w:ins w:id="371" w:author="Christopher Millet" w:date="2014-05-06T15:50:00Z"/>
                <w:sz w:val="16"/>
              </w:rPr>
            </w:pPr>
            <w:ins w:id="372" w:author="Christopher Millet" w:date="2014-05-06T15:50:00Z">
              <w:r w:rsidRPr="00604452">
                <w:rPr>
                  <w:sz w:val="16"/>
                </w:rPr>
                <w:t xml:space="preserve">Agreement Status: Memorandum of Understanding (MOU) or Associate Charter Status types are:  Negotiating or signed (please indicate the date signed.)  Leave blank if there is no agreement in place. Refer to </w:t>
              </w:r>
              <w:r w:rsidRPr="00604452">
                <w:rPr>
                  <w:rStyle w:val="Hyperlink"/>
                  <w:szCs w:val="16"/>
                </w:rPr>
                <w:fldChar w:fldCharType="begin"/>
              </w:r>
              <w:r w:rsidR="00B97E5F" w:rsidRPr="00604452">
                <w:rPr>
                  <w:rStyle w:val="Hyperlink"/>
                  <w:szCs w:val="16"/>
                </w:rPr>
                <w:instrText>HYPERLINK "http://www.hl7.org/about/agreements.cfm"</w:instrText>
              </w:r>
              <w:r w:rsidR="00C914AF" w:rsidRPr="00604452">
                <w:rPr>
                  <w:rStyle w:val="Hyperlink"/>
                  <w:szCs w:val="16"/>
                </w:rPr>
              </w:r>
              <w:r w:rsidRPr="00604452">
                <w:rPr>
                  <w:rStyle w:val="Hyperlink"/>
                  <w:szCs w:val="16"/>
                </w:rPr>
                <w:fldChar w:fldCharType="separate"/>
              </w:r>
              <w:r w:rsidRPr="00604452">
                <w:rPr>
                  <w:rStyle w:val="Hyperlink"/>
                  <w:sz w:val="16"/>
                  <w:szCs w:val="16"/>
                </w:rPr>
                <w:t>http://w</w:t>
              </w:r>
              <w:r w:rsidRPr="00604452">
                <w:rPr>
                  <w:rStyle w:val="Hyperlink"/>
                  <w:sz w:val="16"/>
                  <w:szCs w:val="16"/>
                </w:rPr>
                <w:t>w</w:t>
              </w:r>
              <w:r w:rsidRPr="00604452">
                <w:rPr>
                  <w:rStyle w:val="Hyperlink"/>
                  <w:sz w:val="16"/>
                  <w:szCs w:val="16"/>
                </w:rPr>
                <w:t>w.hl7.org/about/agreements.cfm</w:t>
              </w:r>
              <w:r w:rsidRPr="00604452">
                <w:rPr>
                  <w:rStyle w:val="Hyperlink"/>
                  <w:szCs w:val="16"/>
                </w:rPr>
                <w:fldChar w:fldCharType="end"/>
              </w:r>
              <w:r w:rsidRPr="00604452">
                <w:rPr>
                  <w:sz w:val="16"/>
                </w:rPr>
                <w:t xml:space="preserve"> for a current listing of HL7’s MOU agreements.</w:t>
              </w:r>
            </w:ins>
          </w:p>
          <w:p w14:paraId="3676D855" w14:textId="77777777" w:rsidR="0082493D" w:rsidRPr="00604452" w:rsidRDefault="0082493D" w:rsidP="00751FA7">
            <w:pPr>
              <w:shd w:val="clear" w:color="auto" w:fill="E6E6E6"/>
              <w:jc w:val="left"/>
              <w:rPr>
                <w:ins w:id="373" w:author="Christopher Millet" w:date="2014-05-06T15:50:00Z"/>
                <w:sz w:val="16"/>
                <w:szCs w:val="16"/>
              </w:rPr>
            </w:pPr>
          </w:p>
          <w:p w14:paraId="08560CB3" w14:textId="77777777" w:rsidR="0082493D" w:rsidRPr="00604452" w:rsidRDefault="0082493D" w:rsidP="00751FA7">
            <w:pPr>
              <w:shd w:val="clear" w:color="auto" w:fill="E6E6E6"/>
              <w:jc w:val="left"/>
              <w:rPr>
                <w:ins w:id="374" w:author="Christopher Millet" w:date="2014-05-06T15:50:00Z"/>
                <w:i/>
                <w:color w:val="008000"/>
                <w:sz w:val="16"/>
              </w:rPr>
            </w:pPr>
            <w:ins w:id="375" w:author="Christopher Millet" w:date="2014-05-06T15:50:00Z">
              <w:r w:rsidRPr="00604452">
                <w:rPr>
                  <w:b/>
                  <w:i/>
                  <w:sz w:val="16"/>
                </w:rPr>
                <w:t>Project Insight:</w:t>
              </w:r>
              <w:r w:rsidRPr="00604452">
                <w:rPr>
                  <w:i/>
                  <w:sz w:val="16"/>
                </w:rPr>
                <w:t xml:space="preserve"> Enter into “Collaboration Efforts”.</w:t>
              </w:r>
            </w:ins>
          </w:p>
        </w:tc>
      </w:tr>
    </w:tbl>
    <w:p w14:paraId="5C1EC84B" w14:textId="77777777" w:rsidR="00A45271" w:rsidRPr="00604452" w:rsidRDefault="00A45271" w:rsidP="00A45271">
      <w:pPr>
        <w:pStyle w:val="Heading5-BoldNumbered"/>
        <w:keepNext/>
        <w:numPr>
          <w:ilvl w:val="1"/>
          <w:numId w:val="5"/>
        </w:numPr>
        <w:shd w:val="clear" w:color="auto" w:fill="E6E6E6"/>
        <w:rPr>
          <w:ins w:id="376" w:author="Christopher Millet" w:date="2014-05-06T15:50:00Z"/>
        </w:rPr>
      </w:pPr>
      <w:ins w:id="377" w:author="Christopher Millet" w:date="2014-05-06T15:50:00Z">
        <w:r w:rsidRPr="00604452">
          <w:t>Stakeholders / Customers / Providers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96"/>
      </w:tblGrid>
      <w:tr w:rsidR="00A45271" w:rsidRPr="00604452" w14:paraId="00E2ED94" w14:textId="77777777" w:rsidTr="001F4411">
        <w:trPr>
          <w:ins w:id="378" w:author="Christopher Millet" w:date="2014-05-06T15:50:00Z"/>
        </w:trPr>
        <w:tc>
          <w:tcPr>
            <w:tcW w:w="10296" w:type="dxa"/>
          </w:tcPr>
          <w:p w14:paraId="23F6CFB9" w14:textId="77777777" w:rsidR="00A45271" w:rsidRPr="00604452" w:rsidRDefault="00A45271" w:rsidP="001F4411">
            <w:pPr>
              <w:shd w:val="clear" w:color="auto" w:fill="E6E6E6"/>
              <w:jc w:val="left"/>
              <w:rPr>
                <w:ins w:id="379" w:author="Christopher Millet" w:date="2014-05-06T15:50:00Z"/>
                <w:sz w:val="16"/>
              </w:rPr>
            </w:pPr>
            <w:ins w:id="380" w:author="Christopher Millet" w:date="2014-05-06T15:50:00Z">
              <w:r w:rsidRPr="00604452">
                <w:rPr>
                  <w:sz w:val="16"/>
                </w:rPr>
                <w:t xml:space="preserve">This section must be completed for projects containing items that are expected to be ANSI approved, as it is an ANSI requirement for all ballots.  The information will be used in the NIB form.  </w:t>
              </w:r>
            </w:ins>
          </w:p>
          <w:p w14:paraId="4E8BA3F4" w14:textId="77777777" w:rsidR="00A45271" w:rsidRPr="00604452" w:rsidRDefault="00A45271" w:rsidP="001F4411">
            <w:pPr>
              <w:shd w:val="clear" w:color="auto" w:fill="E6E6E6"/>
              <w:jc w:val="left"/>
              <w:rPr>
                <w:ins w:id="381" w:author="Christopher Millet" w:date="2014-05-06T15:50:00Z"/>
                <w:sz w:val="16"/>
                <w:szCs w:val="16"/>
              </w:rPr>
            </w:pPr>
          </w:p>
          <w:p w14:paraId="5E1DA6DF" w14:textId="77777777" w:rsidR="00A45271" w:rsidRPr="00604452" w:rsidRDefault="00A45271" w:rsidP="001F4411">
            <w:pPr>
              <w:shd w:val="clear" w:color="auto" w:fill="E6E6E6"/>
              <w:jc w:val="left"/>
              <w:rPr>
                <w:ins w:id="382" w:author="Christopher Millet" w:date="2014-05-06T15:50:00Z"/>
                <w:sz w:val="16"/>
                <w:szCs w:val="16"/>
              </w:rPr>
            </w:pPr>
            <w:ins w:id="383" w:author="Christopher Millet" w:date="2014-05-06T15:50:00Z">
              <w:r w:rsidRPr="00604452">
                <w:rPr>
                  <w:sz w:val="16"/>
                  <w:szCs w:val="16"/>
                </w:rPr>
                <w:t xml:space="preserve">Indicate the associated stakeholders, customers and providers for which this project is intended.  Check all that apply. </w:t>
              </w:r>
            </w:ins>
          </w:p>
          <w:p w14:paraId="3297B40C" w14:textId="77777777" w:rsidR="00A45271" w:rsidRPr="00604452" w:rsidRDefault="00A45271" w:rsidP="001F4411">
            <w:pPr>
              <w:shd w:val="clear" w:color="auto" w:fill="E6E6E6"/>
              <w:jc w:val="left"/>
              <w:rPr>
                <w:ins w:id="384" w:author="Christopher Millet" w:date="2014-05-06T15:50:00Z"/>
              </w:rPr>
            </w:pPr>
            <w:ins w:id="385" w:author="Christopher Millet" w:date="2014-05-06T15:50:00Z">
              <w:r w:rsidRPr="00604452">
                <w:rPr>
                  <w:b/>
                  <w:i/>
                  <w:sz w:val="16"/>
                  <w:szCs w:val="16"/>
                </w:rPr>
                <w:t>Project Insight:</w:t>
              </w:r>
              <w:r w:rsidRPr="00604452">
                <w:rPr>
                  <w:i/>
                  <w:sz w:val="16"/>
                  <w:szCs w:val="16"/>
                </w:rPr>
                <w:t xml:space="preserve"> Enter into “Stakeholders / Customers / Providers”;</w:t>
              </w:r>
              <w:r w:rsidRPr="00604452">
                <w:rPr>
                  <w:i/>
                  <w:sz w:val="16"/>
                </w:rPr>
                <w:t xml:space="preserve"> enter additional information into ‘Misc. Notes’</w:t>
              </w:r>
              <w:r w:rsidRPr="00604452">
                <w:rPr>
                  <w:i/>
                  <w:sz w:val="16"/>
                  <w:szCs w:val="16"/>
                </w:rPr>
                <w:t>.</w:t>
              </w:r>
            </w:ins>
          </w:p>
        </w:tc>
      </w:tr>
    </w:tbl>
    <w:p w14:paraId="1CC1099B" w14:textId="77777777" w:rsidR="00A45271" w:rsidRPr="00604452" w:rsidRDefault="0093492F" w:rsidP="0093492F">
      <w:pPr>
        <w:pStyle w:val="Heading5-BoldNumbered"/>
        <w:keepNext/>
        <w:numPr>
          <w:ilvl w:val="1"/>
          <w:numId w:val="5"/>
        </w:numPr>
        <w:shd w:val="clear" w:color="auto" w:fill="E6E6E6"/>
        <w:jc w:val="left"/>
        <w:rPr>
          <w:ins w:id="386" w:author="Christopher Millet" w:date="2014-05-06T15:50:00Z"/>
        </w:rPr>
      </w:pPr>
      <w:bookmarkStart w:id="387" w:name="Synchro_SDO_Profilers_help"/>
      <w:bookmarkEnd w:id="387"/>
      <w:ins w:id="388" w:author="Christopher Millet" w:date="2014-05-06T15:50:00Z">
        <w:r w:rsidRPr="00604452">
          <w:t xml:space="preserve">Synchronization With Other SDOs / </w:t>
        </w:r>
        <w:proofErr w:type="gramStart"/>
        <w:r w:rsidRPr="00604452">
          <w:t>Profiler</w:t>
        </w:r>
        <w:r w:rsidR="00A45271" w:rsidRPr="00604452">
          <w:t>s</w:t>
        </w:r>
        <w:r w:rsidRPr="00604452">
          <w:t xml:space="preserve">  </w:t>
        </w:r>
        <w:proofErr w:type="gramEnd"/>
        <w:r w:rsidRPr="00604452">
          <w:rPr>
            <w:rStyle w:val="Hyperlink"/>
            <w:b w:val="0"/>
            <w:sz w:val="16"/>
            <w:szCs w:val="20"/>
          </w:rPr>
          <w:fldChar w:fldCharType="begin"/>
        </w:r>
        <w:r w:rsidRPr="00604452">
          <w:rPr>
            <w:rStyle w:val="Hyperlink"/>
            <w:b w:val="0"/>
            <w:sz w:val="16"/>
            <w:szCs w:val="20"/>
          </w:rPr>
          <w:instrText xml:space="preserve"> HYPERLINK  \l "Synchro_SDO_Profilers" </w:instrText>
        </w:r>
        <w:r w:rsidR="001F4411" w:rsidRPr="00604452">
          <w:rPr>
            <w:b w:val="0"/>
            <w:color w:val="0000FF"/>
            <w:sz w:val="16"/>
            <w:szCs w:val="20"/>
            <w:u w:val="single"/>
          </w:rPr>
        </w:r>
        <w:r w:rsidRPr="00604452">
          <w:rPr>
            <w:rStyle w:val="Hyperlink"/>
            <w:b w:val="0"/>
            <w:sz w:val="16"/>
            <w:szCs w:val="20"/>
          </w:rPr>
          <w:fldChar w:fldCharType="separate"/>
        </w:r>
        <w:r w:rsidRPr="00604452">
          <w:rPr>
            <w:rStyle w:val="Hyperlink"/>
            <w:b w:val="0"/>
            <w:sz w:val="16"/>
            <w:szCs w:val="20"/>
          </w:rPr>
          <w:t>C</w:t>
        </w:r>
        <w:r w:rsidRPr="00604452">
          <w:rPr>
            <w:rStyle w:val="Hyperlink"/>
            <w:b w:val="0"/>
            <w:sz w:val="16"/>
            <w:szCs w:val="20"/>
          </w:rPr>
          <w:t>l</w:t>
        </w:r>
        <w:r w:rsidRPr="00604452">
          <w:rPr>
            <w:rStyle w:val="Hyperlink"/>
            <w:b w:val="0"/>
            <w:sz w:val="16"/>
            <w:szCs w:val="20"/>
          </w:rPr>
          <w:t>i</w:t>
        </w:r>
        <w:r w:rsidRPr="00604452">
          <w:rPr>
            <w:rStyle w:val="Hyperlink"/>
            <w:b w:val="0"/>
            <w:sz w:val="16"/>
            <w:szCs w:val="20"/>
          </w:rPr>
          <w:t>ck</w:t>
        </w:r>
        <w:r w:rsidRPr="00604452">
          <w:rPr>
            <w:rStyle w:val="Hyperlink"/>
            <w:b w:val="0"/>
            <w:sz w:val="16"/>
            <w:szCs w:val="20"/>
          </w:rPr>
          <w:t xml:space="preserve"> </w:t>
        </w:r>
        <w:r w:rsidRPr="00604452">
          <w:rPr>
            <w:rStyle w:val="Hyperlink"/>
            <w:b w:val="0"/>
            <w:sz w:val="16"/>
            <w:szCs w:val="20"/>
          </w:rPr>
          <w:t>h</w:t>
        </w:r>
        <w:r w:rsidRPr="00604452">
          <w:rPr>
            <w:rStyle w:val="Hyperlink"/>
            <w:b w:val="0"/>
            <w:sz w:val="16"/>
            <w:szCs w:val="20"/>
          </w:rPr>
          <w:t>e</w:t>
        </w:r>
        <w:r w:rsidRPr="00604452">
          <w:rPr>
            <w:rStyle w:val="Hyperlink"/>
            <w:b w:val="0"/>
            <w:sz w:val="16"/>
            <w:szCs w:val="20"/>
          </w:rPr>
          <w:t>re</w:t>
        </w:r>
        <w:r w:rsidRPr="00604452">
          <w:rPr>
            <w:rStyle w:val="Hyperlink"/>
            <w:b w:val="0"/>
            <w:sz w:val="16"/>
            <w:szCs w:val="20"/>
          </w:rPr>
          <w:fldChar w:fldCharType="end"/>
        </w:r>
        <w:r w:rsidRPr="00604452">
          <w:rPr>
            <w:color w:val="008000"/>
          </w:rPr>
          <w:t xml:space="preserve"> </w:t>
        </w:r>
        <w:r w:rsidRPr="00604452">
          <w:rPr>
            <w:b w:val="0"/>
            <w:color w:val="008000"/>
            <w:sz w:val="16"/>
            <w:szCs w:val="20"/>
          </w:rPr>
          <w:t>to return to this section in the template above.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96"/>
      </w:tblGrid>
      <w:tr w:rsidR="00A45271" w:rsidRPr="00604452" w14:paraId="3C12D363" w14:textId="77777777" w:rsidTr="001F4411">
        <w:trPr>
          <w:ins w:id="389" w:author="Christopher Millet" w:date="2014-05-06T15:50:00Z"/>
        </w:trPr>
        <w:tc>
          <w:tcPr>
            <w:tcW w:w="10296" w:type="dxa"/>
          </w:tcPr>
          <w:p w14:paraId="349A33B0" w14:textId="77777777" w:rsidR="000E7149" w:rsidRPr="00604452" w:rsidRDefault="000E7149" w:rsidP="000E7149">
            <w:pPr>
              <w:shd w:val="clear" w:color="auto" w:fill="E6E6E6"/>
              <w:jc w:val="left"/>
              <w:rPr>
                <w:ins w:id="390" w:author="Christopher Millet" w:date="2014-05-06T15:50:00Z"/>
                <w:sz w:val="16"/>
                <w:szCs w:val="16"/>
              </w:rPr>
            </w:pPr>
            <w:ins w:id="391" w:author="Christopher Millet" w:date="2014-05-06T15:50:00Z">
              <w:r w:rsidRPr="00604452">
                <w:rPr>
                  <w:sz w:val="16"/>
                  <w:szCs w:val="16"/>
                </w:rPr>
                <w:t>Indicate the existence, or absence, of related implementation guides or standards with the appropriate SDO/Profiler.</w:t>
              </w:r>
              <w:r w:rsidR="00E839E6" w:rsidRPr="00604452">
                <w:rPr>
                  <w:sz w:val="16"/>
                  <w:szCs w:val="16"/>
                </w:rPr>
                <w:t xml:space="preserve">  The list here includes those that HL7 has an agreement with as listed via www.HL7.org &gt; About HL7 &gt; </w:t>
              </w:r>
              <w:r w:rsidR="00E839E6" w:rsidRPr="00604452">
                <w:rPr>
                  <w:sz w:val="16"/>
                  <w:szCs w:val="16"/>
                </w:rPr>
                <w:fldChar w:fldCharType="begin"/>
              </w:r>
              <w:r w:rsidR="00E839E6" w:rsidRPr="00604452">
                <w:rPr>
                  <w:sz w:val="16"/>
                  <w:szCs w:val="16"/>
                </w:rPr>
                <w:instrText>HYPERLINK "http://www.hl7.org/about/agreements.cfm?ref=nav"</w:instrText>
              </w:r>
              <w:r w:rsidR="00E839E6" w:rsidRPr="00604452">
                <w:rPr>
                  <w:sz w:val="16"/>
                  <w:szCs w:val="16"/>
                </w:rPr>
              </w:r>
              <w:r w:rsidR="00E839E6" w:rsidRPr="00604452">
                <w:rPr>
                  <w:sz w:val="16"/>
                  <w:szCs w:val="16"/>
                </w:rPr>
                <w:fldChar w:fldCharType="separate"/>
              </w:r>
              <w:r w:rsidR="00E839E6" w:rsidRPr="00604452">
                <w:rPr>
                  <w:rStyle w:val="Hyperlink"/>
                  <w:sz w:val="16"/>
                  <w:szCs w:val="16"/>
                </w:rPr>
                <w:t>Agreements</w:t>
              </w:r>
              <w:r w:rsidR="00E839E6" w:rsidRPr="00604452">
                <w:rPr>
                  <w:sz w:val="16"/>
                  <w:szCs w:val="16"/>
                </w:rPr>
                <w:fldChar w:fldCharType="end"/>
              </w:r>
              <w:r w:rsidR="00E839E6" w:rsidRPr="00604452">
                <w:rPr>
                  <w:sz w:val="16"/>
                  <w:szCs w:val="16"/>
                </w:rPr>
                <w:t>.</w:t>
              </w:r>
            </w:ins>
          </w:p>
          <w:p w14:paraId="1ABDA4A5" w14:textId="77777777" w:rsidR="000E7149" w:rsidRPr="00604452" w:rsidRDefault="000E7149" w:rsidP="0093492F">
            <w:pPr>
              <w:shd w:val="clear" w:color="auto" w:fill="E6E6E6"/>
              <w:jc w:val="left"/>
              <w:rPr>
                <w:ins w:id="392" w:author="Christopher Millet" w:date="2014-05-06T15:50:00Z"/>
                <w:sz w:val="16"/>
              </w:rPr>
            </w:pPr>
          </w:p>
          <w:p w14:paraId="78620486" w14:textId="77777777" w:rsidR="000E7149" w:rsidRPr="00604452" w:rsidRDefault="0093492F" w:rsidP="001F4411">
            <w:pPr>
              <w:shd w:val="clear" w:color="auto" w:fill="E6E6E6"/>
              <w:jc w:val="left"/>
              <w:rPr>
                <w:ins w:id="393" w:author="Christopher Millet" w:date="2014-05-06T15:50:00Z"/>
                <w:sz w:val="16"/>
                <w:szCs w:val="16"/>
              </w:rPr>
            </w:pPr>
            <w:ins w:id="394" w:author="Christopher Millet" w:date="2014-05-06T15:50:00Z">
              <w:r w:rsidRPr="00604452">
                <w:rPr>
                  <w:sz w:val="16"/>
                </w:rPr>
                <w:t>The main goal</w:t>
              </w:r>
              <w:r w:rsidR="000E7149" w:rsidRPr="00604452">
                <w:rPr>
                  <w:sz w:val="16"/>
                </w:rPr>
                <w:t xml:space="preserve"> of this section is to </w:t>
              </w:r>
              <w:proofErr w:type="gramStart"/>
              <w:r w:rsidR="000E7149" w:rsidRPr="00604452">
                <w:rPr>
                  <w:sz w:val="16"/>
                </w:rPr>
                <w:t xml:space="preserve">get </w:t>
              </w:r>
              <w:r w:rsidRPr="00604452">
                <w:rPr>
                  <w:sz w:val="16"/>
                </w:rPr>
                <w:t>to get</w:t>
              </w:r>
              <w:proofErr w:type="gramEnd"/>
              <w:r w:rsidRPr="00604452">
                <w:rPr>
                  <w:sz w:val="16"/>
                </w:rPr>
                <w:t xml:space="preserve"> clarity on potential conflicts with other SDO/Profiler deliverables that we can address</w:t>
              </w:r>
              <w:r w:rsidR="000E7149" w:rsidRPr="00604452">
                <w:rPr>
                  <w:sz w:val="16"/>
                </w:rPr>
                <w:t xml:space="preserve"> at the time of project definition.  Also, we want to</w:t>
              </w:r>
              <w:r w:rsidRPr="00604452">
                <w:rPr>
                  <w:sz w:val="16"/>
                </w:rPr>
                <w:t xml:space="preserve"> avoid</w:t>
              </w:r>
              <w:r w:rsidR="000E7149" w:rsidRPr="00604452">
                <w:rPr>
                  <w:sz w:val="16"/>
                </w:rPr>
                <w:t xml:space="preserve"> confusion for</w:t>
              </w:r>
              <w:r w:rsidRPr="00604452">
                <w:rPr>
                  <w:sz w:val="16"/>
                </w:rPr>
                <w:t xml:space="preserve"> stakeholder</w:t>
              </w:r>
              <w:r w:rsidR="000E7149" w:rsidRPr="00604452">
                <w:rPr>
                  <w:sz w:val="16"/>
                </w:rPr>
                <w:t xml:space="preserve">s that </w:t>
              </w:r>
              <w:r w:rsidRPr="00604452">
                <w:rPr>
                  <w:sz w:val="16"/>
                </w:rPr>
                <w:t>have to deal not only with HL7 but also other SDO/Profiler deliverables.</w:t>
              </w:r>
              <w:r w:rsidR="000E7149" w:rsidRPr="00604452">
                <w:rPr>
                  <w:sz w:val="16"/>
                </w:rPr>
                <w:t xml:space="preserve">  </w:t>
              </w:r>
              <w:r w:rsidR="000E7149" w:rsidRPr="00604452">
                <w:rPr>
                  <w:sz w:val="16"/>
                  <w:szCs w:val="16"/>
                </w:rPr>
                <w:t>An example of this is the development of implementation guides where we want to make sure that it is done jointly with, say, IHE, or that it is clearly stated in this section why the proposed IG is different from similar IGs.</w:t>
              </w:r>
            </w:ins>
          </w:p>
          <w:p w14:paraId="6354822D" w14:textId="77777777" w:rsidR="00A45271" w:rsidRPr="00604452" w:rsidRDefault="00A45271" w:rsidP="001F4411">
            <w:pPr>
              <w:shd w:val="clear" w:color="auto" w:fill="E6E6E6"/>
              <w:jc w:val="left"/>
              <w:rPr>
                <w:ins w:id="395" w:author="Christopher Millet" w:date="2014-05-06T15:50:00Z"/>
              </w:rPr>
            </w:pPr>
            <w:ins w:id="396" w:author="Christopher Millet" w:date="2014-05-06T15:50:00Z">
              <w:r w:rsidRPr="00604452">
                <w:rPr>
                  <w:b/>
                  <w:i/>
                  <w:sz w:val="16"/>
                  <w:szCs w:val="16"/>
                </w:rPr>
                <w:t>Project Insight:</w:t>
              </w:r>
              <w:r w:rsidRPr="00604452">
                <w:rPr>
                  <w:i/>
                  <w:sz w:val="16"/>
                  <w:szCs w:val="16"/>
                </w:rPr>
                <w:t xml:space="preserve"> Enter into “</w:t>
              </w:r>
              <w:r w:rsidR="0093492F" w:rsidRPr="00604452">
                <w:rPr>
                  <w:i/>
                  <w:sz w:val="16"/>
                  <w:szCs w:val="16"/>
                </w:rPr>
                <w:t>Synchronization With Other SDOs / Profilers</w:t>
              </w:r>
              <w:r w:rsidRPr="00604452">
                <w:rPr>
                  <w:i/>
                  <w:sz w:val="16"/>
                  <w:szCs w:val="16"/>
                </w:rPr>
                <w:t>”;</w:t>
              </w:r>
              <w:r w:rsidRPr="00604452">
                <w:rPr>
                  <w:i/>
                  <w:sz w:val="16"/>
                </w:rPr>
                <w:t xml:space="preserve"> enter additional information into ‘Misc. Notes’</w:t>
              </w:r>
              <w:r w:rsidRPr="00604452">
                <w:rPr>
                  <w:i/>
                  <w:sz w:val="16"/>
                  <w:szCs w:val="16"/>
                </w:rPr>
                <w:t>.</w:t>
              </w:r>
            </w:ins>
          </w:p>
        </w:tc>
      </w:tr>
    </w:tbl>
    <w:p w14:paraId="39444B0A" w14:textId="77777777" w:rsidR="0082493D" w:rsidRPr="00604452" w:rsidRDefault="0082493D" w:rsidP="0093492F">
      <w:pPr>
        <w:pStyle w:val="Heading5-BoldNumbered"/>
        <w:numPr>
          <w:ilvl w:val="0"/>
          <w:numId w:val="5"/>
        </w:numPr>
        <w:shd w:val="clear" w:color="auto" w:fill="E6E6E6"/>
        <w:jc w:val="left"/>
        <w:rPr>
          <w:ins w:id="397" w:author="Christopher Millet" w:date="2014-05-06T15:50:00Z"/>
        </w:rPr>
      </w:pPr>
      <w:bookmarkStart w:id="398" w:name="Realm_help"/>
      <w:bookmarkEnd w:id="398"/>
      <w:ins w:id="399" w:author="Christopher Millet" w:date="2014-05-06T15:50:00Z">
        <w:r w:rsidRPr="00604452">
          <w:t xml:space="preserve">Realm </w:t>
        </w:r>
        <w:r w:rsidRPr="00604452">
          <w:rPr>
            <w:b w:val="0"/>
            <w:color w:val="008000"/>
            <w:sz w:val="16"/>
            <w:szCs w:val="20"/>
          </w:rPr>
          <w:fldChar w:fldCharType="begin"/>
        </w:r>
        <w:r w:rsidRPr="00604452">
          <w:rPr>
            <w:b w:val="0"/>
            <w:color w:val="008000"/>
            <w:sz w:val="16"/>
            <w:szCs w:val="20"/>
          </w:rPr>
          <w:instrText>HYPERLINK  \l "Realm"</w:instrText>
        </w:r>
        <w:r w:rsidRPr="00604452">
          <w:rPr>
            <w:b w:val="0"/>
            <w:color w:val="008000"/>
            <w:sz w:val="16"/>
            <w:szCs w:val="20"/>
          </w:rPr>
        </w:r>
        <w:r w:rsidRPr="00604452">
          <w:rPr>
            <w:b w:val="0"/>
            <w:color w:val="008000"/>
            <w:sz w:val="16"/>
            <w:szCs w:val="20"/>
          </w:rPr>
          <w:fldChar w:fldCharType="separate"/>
        </w:r>
        <w:r w:rsidRPr="00604452">
          <w:rPr>
            <w:rStyle w:val="Hyperlink"/>
            <w:b w:val="0"/>
            <w:sz w:val="16"/>
            <w:szCs w:val="20"/>
          </w:rPr>
          <w:t>Cl</w:t>
        </w:r>
        <w:r w:rsidRPr="00604452">
          <w:rPr>
            <w:rStyle w:val="Hyperlink"/>
            <w:b w:val="0"/>
            <w:sz w:val="16"/>
            <w:szCs w:val="20"/>
          </w:rPr>
          <w:t>i</w:t>
        </w:r>
        <w:r w:rsidRPr="00604452">
          <w:rPr>
            <w:rStyle w:val="Hyperlink"/>
            <w:b w:val="0"/>
            <w:sz w:val="16"/>
            <w:szCs w:val="20"/>
          </w:rPr>
          <w:t>c</w:t>
        </w:r>
        <w:r w:rsidRPr="00604452">
          <w:rPr>
            <w:rStyle w:val="Hyperlink"/>
            <w:b w:val="0"/>
            <w:sz w:val="16"/>
            <w:szCs w:val="20"/>
          </w:rPr>
          <w:t>k</w:t>
        </w:r>
        <w:r w:rsidRPr="00604452">
          <w:rPr>
            <w:rStyle w:val="Hyperlink"/>
            <w:b w:val="0"/>
            <w:sz w:val="16"/>
            <w:szCs w:val="20"/>
          </w:rPr>
          <w:t xml:space="preserve"> </w:t>
        </w:r>
        <w:r w:rsidRPr="00604452">
          <w:rPr>
            <w:rStyle w:val="Hyperlink"/>
            <w:b w:val="0"/>
            <w:sz w:val="16"/>
            <w:szCs w:val="20"/>
          </w:rPr>
          <w:t>h</w:t>
        </w:r>
        <w:r w:rsidRPr="00604452">
          <w:rPr>
            <w:rStyle w:val="Hyperlink"/>
            <w:b w:val="0"/>
            <w:sz w:val="16"/>
            <w:szCs w:val="20"/>
          </w:rPr>
          <w:t>e</w:t>
        </w:r>
        <w:r w:rsidRPr="00604452">
          <w:rPr>
            <w:rStyle w:val="Hyperlink"/>
            <w:b w:val="0"/>
            <w:sz w:val="16"/>
            <w:szCs w:val="20"/>
          </w:rPr>
          <w:t>r</w:t>
        </w:r>
        <w:r w:rsidRPr="00604452">
          <w:rPr>
            <w:rStyle w:val="Hyperlink"/>
            <w:b w:val="0"/>
            <w:sz w:val="16"/>
            <w:szCs w:val="20"/>
          </w:rPr>
          <w:t>e</w:t>
        </w:r>
        <w:r w:rsidRPr="00604452">
          <w:rPr>
            <w:b w:val="0"/>
            <w:color w:val="008000"/>
            <w:sz w:val="16"/>
            <w:szCs w:val="20"/>
          </w:rPr>
          <w:fldChar w:fldCharType="end"/>
        </w:r>
        <w:r w:rsidRPr="00604452">
          <w:rPr>
            <w:b w:val="0"/>
            <w:color w:val="008000"/>
            <w:sz w:val="16"/>
            <w:szCs w:val="20"/>
          </w:rPr>
          <w:t xml:space="preserve"> to return to this section in the template above.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96"/>
      </w:tblGrid>
      <w:tr w:rsidR="0082493D" w:rsidRPr="00604452" w14:paraId="77B25606" w14:textId="77777777" w:rsidTr="00751FA7">
        <w:trPr>
          <w:ins w:id="400" w:author="Christopher Millet" w:date="2014-05-06T15:50:00Z"/>
        </w:trPr>
        <w:tc>
          <w:tcPr>
            <w:tcW w:w="10296" w:type="dxa"/>
          </w:tcPr>
          <w:p w14:paraId="0BFFA2D1" w14:textId="77777777" w:rsidR="0082493D" w:rsidRPr="00604452" w:rsidRDefault="0082493D" w:rsidP="00751FA7">
            <w:pPr>
              <w:shd w:val="clear" w:color="auto" w:fill="E6E6E6"/>
              <w:jc w:val="left"/>
              <w:rPr>
                <w:ins w:id="401" w:author="Christopher Millet" w:date="2014-05-06T15:50:00Z"/>
                <w:sz w:val="16"/>
              </w:rPr>
            </w:pPr>
            <w:ins w:id="402" w:author="Christopher Millet" w:date="2014-05-06T15:50:00Z">
              <w:r w:rsidRPr="00604452">
                <w:rPr>
                  <w:sz w:val="16"/>
                </w:rPr>
                <w:t>Indicate whether the project is applicable globally (universal), or intended for a specific country or region (realm).  Note that Non-US realm project scope statements should be directed to the appropriate HL7 Affiliate.</w:t>
              </w:r>
            </w:ins>
          </w:p>
          <w:p w14:paraId="6915D9C8" w14:textId="77777777" w:rsidR="00C76FD8" w:rsidRPr="00604452" w:rsidRDefault="00C76FD8" w:rsidP="00C76FD8">
            <w:pPr>
              <w:shd w:val="clear" w:color="auto" w:fill="E6E6E6"/>
              <w:jc w:val="left"/>
              <w:rPr>
                <w:ins w:id="403" w:author="Christopher Millet" w:date="2014-05-06T15:50:00Z"/>
                <w:sz w:val="16"/>
              </w:rPr>
            </w:pPr>
            <w:ins w:id="404" w:author="Christopher Millet" w:date="2014-05-06T15:50:00Z">
              <w:r w:rsidRPr="00604452">
                <w:rPr>
                  <w:sz w:val="16"/>
                </w:rPr>
                <w:t xml:space="preserve">Projects meeting one or more of the following guidelines are candidates for being universal realm projects. </w:t>
              </w:r>
            </w:ins>
          </w:p>
          <w:p w14:paraId="0650ADCB" w14:textId="77777777" w:rsidR="00C76FD8" w:rsidRPr="00604452" w:rsidRDefault="00C76FD8" w:rsidP="00C76FD8">
            <w:pPr>
              <w:numPr>
                <w:ilvl w:val="0"/>
                <w:numId w:val="18"/>
              </w:numPr>
              <w:shd w:val="clear" w:color="auto" w:fill="E6E6E6"/>
              <w:jc w:val="left"/>
              <w:rPr>
                <w:ins w:id="405" w:author="Christopher Millet" w:date="2014-05-06T15:50:00Z"/>
                <w:sz w:val="16"/>
              </w:rPr>
            </w:pPr>
            <w:ins w:id="406" w:author="Christopher Millet" w:date="2014-05-06T15:50:00Z">
              <w:r w:rsidRPr="00604452">
                <w:rPr>
                  <w:sz w:val="16"/>
                </w:rPr>
                <w:t xml:space="preserve">Stakeholders representing 2 Realms at a minimum, where stakeholder should be interpreted as a specific group or organization listed in the External Project Collaboration section or the Stakeholders / Vendors / Providers section of the project scope statement </w:t>
              </w:r>
            </w:ins>
          </w:p>
          <w:p w14:paraId="6027F9F2" w14:textId="77777777" w:rsidR="00C76FD8" w:rsidRPr="00604452" w:rsidRDefault="00C76FD8" w:rsidP="00C76FD8">
            <w:pPr>
              <w:numPr>
                <w:ilvl w:val="0"/>
                <w:numId w:val="18"/>
              </w:numPr>
              <w:shd w:val="clear" w:color="auto" w:fill="E6E6E6"/>
              <w:jc w:val="left"/>
              <w:rPr>
                <w:ins w:id="407" w:author="Christopher Millet" w:date="2014-05-06T15:50:00Z"/>
                <w:sz w:val="16"/>
              </w:rPr>
            </w:pPr>
            <w:ins w:id="408" w:author="Christopher Millet" w:date="2014-05-06T15:50:00Z">
              <w:r w:rsidRPr="00604452">
                <w:rPr>
                  <w:sz w:val="16"/>
                </w:rPr>
                <w:t xml:space="preserve">Requirements coming from a minimum of 2 Realms </w:t>
              </w:r>
            </w:ins>
          </w:p>
          <w:p w14:paraId="78AC9167" w14:textId="77777777" w:rsidR="00C76FD8" w:rsidRPr="00604452" w:rsidRDefault="00C76FD8" w:rsidP="00C76FD8">
            <w:pPr>
              <w:numPr>
                <w:ilvl w:val="0"/>
                <w:numId w:val="18"/>
              </w:numPr>
              <w:shd w:val="clear" w:color="auto" w:fill="E6E6E6"/>
              <w:jc w:val="left"/>
              <w:rPr>
                <w:ins w:id="409" w:author="Christopher Millet" w:date="2014-05-06T15:50:00Z"/>
                <w:sz w:val="16"/>
              </w:rPr>
            </w:pPr>
            <w:ins w:id="410" w:author="Christopher Millet" w:date="2014-05-06T15:50:00Z">
              <w:r w:rsidRPr="00604452">
                <w:rPr>
                  <w:sz w:val="16"/>
                </w:rPr>
                <w:t xml:space="preserve">Project will be implemented in a minimum of 2 Realms </w:t>
              </w:r>
            </w:ins>
          </w:p>
          <w:p w14:paraId="0F530A1E" w14:textId="77777777" w:rsidR="00C76FD8" w:rsidRPr="00604452" w:rsidRDefault="00C76FD8" w:rsidP="00C76FD8">
            <w:pPr>
              <w:numPr>
                <w:ilvl w:val="0"/>
                <w:numId w:val="18"/>
              </w:numPr>
              <w:shd w:val="clear" w:color="auto" w:fill="E6E6E6"/>
              <w:jc w:val="left"/>
              <w:rPr>
                <w:ins w:id="411" w:author="Christopher Millet" w:date="2014-05-06T15:50:00Z"/>
                <w:sz w:val="16"/>
              </w:rPr>
            </w:pPr>
            <w:ins w:id="412" w:author="Christopher Millet" w:date="2014-05-06T15:50:00Z">
              <w:r w:rsidRPr="00604452">
                <w:rPr>
                  <w:sz w:val="16"/>
                </w:rPr>
                <w:t>Minimum of 2 Realms represented on project team</w:t>
              </w:r>
            </w:ins>
          </w:p>
          <w:p w14:paraId="7FB7D160" w14:textId="77777777" w:rsidR="00CC5ADF" w:rsidRPr="00604452" w:rsidRDefault="00CC5ADF" w:rsidP="00CC5ADF">
            <w:pPr>
              <w:shd w:val="clear" w:color="auto" w:fill="E6E6E6"/>
              <w:jc w:val="left"/>
              <w:rPr>
                <w:ins w:id="413" w:author="Christopher Millet" w:date="2014-05-06T15:50:00Z"/>
                <w:sz w:val="16"/>
              </w:rPr>
            </w:pPr>
          </w:p>
          <w:p w14:paraId="49E83DB8" w14:textId="77777777" w:rsidR="00CC5ADF" w:rsidRPr="00604452" w:rsidRDefault="00CC5ADF" w:rsidP="00CC5ADF">
            <w:pPr>
              <w:pStyle w:val="BodyTextIndent"/>
              <w:shd w:val="clear" w:color="auto" w:fill="E6E6E6"/>
              <w:ind w:left="0"/>
              <w:jc w:val="left"/>
              <w:rPr>
                <w:ins w:id="414" w:author="Christopher Millet" w:date="2014-05-06T15:50:00Z"/>
                <w:color w:val="auto"/>
                <w:sz w:val="16"/>
                <w:szCs w:val="16"/>
              </w:rPr>
            </w:pPr>
            <w:ins w:id="415" w:author="Christopher Millet" w:date="2014-05-06T15:50:00Z">
              <w:r w:rsidRPr="00604452">
                <w:rPr>
                  <w:color w:val="auto"/>
                  <w:sz w:val="16"/>
                  <w:szCs w:val="16"/>
                </w:rPr>
                <w:t xml:space="preserve">Also note that if the Realm changes from ‘Realm </w:t>
              </w:r>
              <w:proofErr w:type="spellStart"/>
              <w:r w:rsidRPr="00604452">
                <w:rPr>
                  <w:color w:val="auto"/>
                  <w:sz w:val="16"/>
                  <w:szCs w:val="16"/>
                </w:rPr>
                <w:t>Specfic</w:t>
              </w:r>
              <w:proofErr w:type="spellEnd"/>
              <w:r w:rsidRPr="00604452">
                <w:rPr>
                  <w:color w:val="auto"/>
                  <w:sz w:val="16"/>
                  <w:szCs w:val="16"/>
                </w:rPr>
                <w:t>’ to ‘Universal’ additional project resources may be necessary to support that change.  This is considered a ‘significant’ or ‘major’ change and should go through the project approval process as a Universal Realm project.</w:t>
              </w:r>
            </w:ins>
          </w:p>
          <w:p w14:paraId="6D94A0C5" w14:textId="77777777" w:rsidR="004A6CC2" w:rsidRPr="00604452" w:rsidRDefault="004A6CC2" w:rsidP="00CC5ADF">
            <w:pPr>
              <w:pStyle w:val="BodyTextIndent"/>
              <w:shd w:val="clear" w:color="auto" w:fill="E6E6E6"/>
              <w:ind w:left="0"/>
              <w:jc w:val="left"/>
              <w:rPr>
                <w:ins w:id="416" w:author="Christopher Millet" w:date="2014-05-06T15:50:00Z"/>
                <w:color w:val="auto"/>
                <w:sz w:val="16"/>
                <w:szCs w:val="16"/>
              </w:rPr>
            </w:pPr>
          </w:p>
          <w:p w14:paraId="79E8991A" w14:textId="77777777" w:rsidR="004A6CC2" w:rsidRPr="00604452" w:rsidRDefault="0059110B" w:rsidP="00CC5ADF">
            <w:pPr>
              <w:pStyle w:val="BodyTextIndent"/>
              <w:shd w:val="clear" w:color="auto" w:fill="E6E6E6"/>
              <w:ind w:left="0"/>
              <w:jc w:val="left"/>
              <w:rPr>
                <w:ins w:id="417" w:author="Christopher Millet" w:date="2014-05-06T15:50:00Z"/>
                <w:color w:val="auto"/>
                <w:sz w:val="16"/>
                <w:szCs w:val="16"/>
              </w:rPr>
            </w:pPr>
            <w:ins w:id="418" w:author="Christopher Millet" w:date="2014-05-06T15:50:00Z">
              <w:r w:rsidRPr="00604452">
                <w:rPr>
                  <w:color w:val="auto"/>
                  <w:sz w:val="16"/>
                  <w:szCs w:val="16"/>
                </w:rPr>
                <w:t>If applicable, c</w:t>
              </w:r>
              <w:r w:rsidR="004A6CC2" w:rsidRPr="00604452">
                <w:rPr>
                  <w:color w:val="auto"/>
                  <w:sz w:val="16"/>
                  <w:szCs w:val="16"/>
                </w:rPr>
                <w:t>heck the box to indicate that the standard balloted or was previously approved as realm specific standard</w:t>
              </w:r>
              <w:r w:rsidRPr="00604452">
                <w:rPr>
                  <w:color w:val="auto"/>
                  <w:sz w:val="16"/>
                  <w:szCs w:val="16"/>
                </w:rPr>
                <w:t>.</w:t>
              </w:r>
            </w:ins>
          </w:p>
          <w:p w14:paraId="6B467E3E" w14:textId="77777777" w:rsidR="00887595" w:rsidRPr="00604452" w:rsidRDefault="00887595" w:rsidP="00887595">
            <w:pPr>
              <w:pStyle w:val="BodyTextIndent"/>
              <w:shd w:val="clear" w:color="auto" w:fill="E6E6E6"/>
              <w:ind w:left="0"/>
              <w:jc w:val="left"/>
              <w:rPr>
                <w:ins w:id="419" w:author="Christopher Millet" w:date="2014-05-06T15:50:00Z"/>
                <w:color w:val="auto"/>
                <w:sz w:val="16"/>
                <w:szCs w:val="16"/>
              </w:rPr>
            </w:pPr>
          </w:p>
          <w:p w14:paraId="0A65FDD9" w14:textId="77777777" w:rsidR="00887595" w:rsidRPr="00604452" w:rsidRDefault="00887595" w:rsidP="00887595">
            <w:pPr>
              <w:pStyle w:val="BodyTextIndent"/>
              <w:shd w:val="clear" w:color="auto" w:fill="E6E6E6"/>
              <w:ind w:left="0"/>
              <w:jc w:val="left"/>
              <w:rPr>
                <w:ins w:id="420" w:author="Christopher Millet" w:date="2014-05-06T15:50:00Z"/>
                <w:color w:val="auto"/>
                <w:sz w:val="16"/>
                <w:szCs w:val="16"/>
              </w:rPr>
            </w:pPr>
            <w:ins w:id="421" w:author="Christopher Millet" w:date="2014-05-06T15:50:00Z">
              <w:r w:rsidRPr="00604452">
                <w:rPr>
                  <w:color w:val="auto"/>
                  <w:sz w:val="16"/>
                  <w:szCs w:val="16"/>
                </w:rPr>
                <w:t>For projects producing both universal and realm specific deliverables, document those details here (specify which deliverables are Universal and which are Realm Specific).</w:t>
              </w:r>
            </w:ins>
          </w:p>
          <w:p w14:paraId="05C821E9" w14:textId="77777777" w:rsidR="00CC5ADF" w:rsidRPr="00604452" w:rsidRDefault="00CC5ADF" w:rsidP="00CC5ADF">
            <w:pPr>
              <w:shd w:val="clear" w:color="auto" w:fill="E6E6E6"/>
              <w:jc w:val="left"/>
              <w:rPr>
                <w:ins w:id="422" w:author="Christopher Millet" w:date="2014-05-06T15:50:00Z"/>
                <w:sz w:val="16"/>
              </w:rPr>
            </w:pPr>
          </w:p>
          <w:p w14:paraId="69C9A456" w14:textId="77777777" w:rsidR="0082493D" w:rsidRPr="00604452" w:rsidRDefault="0082493D" w:rsidP="00751FA7">
            <w:pPr>
              <w:pStyle w:val="Heading5-BoldNumbered"/>
              <w:numPr>
                <w:ilvl w:val="0"/>
                <w:numId w:val="0"/>
              </w:numPr>
              <w:shd w:val="clear" w:color="auto" w:fill="E6E6E6"/>
              <w:spacing w:before="0" w:after="0"/>
              <w:outlineLvl w:val="9"/>
              <w:rPr>
                <w:ins w:id="423" w:author="Christopher Millet" w:date="2014-05-06T15:50:00Z"/>
              </w:rPr>
            </w:pPr>
            <w:ins w:id="424" w:author="Christopher Millet" w:date="2014-05-06T15:50:00Z">
              <w:r w:rsidRPr="00604452">
                <w:rPr>
                  <w:i/>
                  <w:sz w:val="16"/>
                </w:rPr>
                <w:t>Project Insight:</w:t>
              </w:r>
              <w:r w:rsidRPr="00604452">
                <w:rPr>
                  <w:b w:val="0"/>
                  <w:i/>
                  <w:sz w:val="16"/>
                </w:rPr>
                <w:t xml:space="preserve">  Enter into “Realm”</w:t>
              </w:r>
              <w:r w:rsidR="00700CA1" w:rsidRPr="00604452">
                <w:rPr>
                  <w:b w:val="0"/>
                  <w:i/>
                  <w:sz w:val="16"/>
                </w:rPr>
                <w:t xml:space="preserve"> and “HL7 Affiliate” (if applicable).</w:t>
              </w:r>
            </w:ins>
          </w:p>
        </w:tc>
      </w:tr>
    </w:tbl>
    <w:p w14:paraId="0F9B1BC5" w14:textId="77777777" w:rsidR="0082493D" w:rsidRPr="00604452" w:rsidRDefault="0082493D" w:rsidP="0093492F">
      <w:pPr>
        <w:pStyle w:val="Heading5-BoldNumbered"/>
        <w:numPr>
          <w:ilvl w:val="0"/>
          <w:numId w:val="5"/>
        </w:numPr>
        <w:shd w:val="clear" w:color="auto" w:fill="E6E6E6"/>
        <w:jc w:val="left"/>
        <w:rPr>
          <w:ins w:id="425" w:author="Christopher Millet" w:date="2014-05-06T15:50:00Z"/>
        </w:rPr>
      </w:pPr>
      <w:ins w:id="426" w:author="Christopher Millet" w:date="2014-05-06T15:50:00Z">
        <w:r w:rsidRPr="00604452">
          <w:t xml:space="preserve"> </w:t>
        </w:r>
        <w:bookmarkStart w:id="427" w:name="Roadmap_Reference_help"/>
        <w:bookmarkEnd w:id="427"/>
        <w:r w:rsidR="00650B6A" w:rsidRPr="00604452">
          <w:t xml:space="preserve">Strategic Initiative </w:t>
        </w:r>
        <w:r w:rsidRPr="00604452">
          <w:t xml:space="preserve">Reference </w:t>
        </w:r>
        <w:r w:rsidRPr="00604452">
          <w:rPr>
            <w:b w:val="0"/>
            <w:color w:val="008000"/>
            <w:sz w:val="16"/>
            <w:szCs w:val="20"/>
          </w:rPr>
          <w:fldChar w:fldCharType="begin"/>
        </w:r>
        <w:r w:rsidRPr="00604452">
          <w:rPr>
            <w:b w:val="0"/>
            <w:color w:val="008000"/>
            <w:sz w:val="16"/>
            <w:szCs w:val="20"/>
          </w:rPr>
          <w:instrText xml:space="preserve"> HYPERLINK  \l "Roadmap_Reference" </w:instrText>
        </w:r>
        <w:r w:rsidRPr="00604452">
          <w:rPr>
            <w:b w:val="0"/>
            <w:color w:val="008000"/>
            <w:sz w:val="16"/>
            <w:szCs w:val="20"/>
          </w:rPr>
        </w:r>
        <w:r w:rsidRPr="00604452">
          <w:rPr>
            <w:b w:val="0"/>
            <w:color w:val="008000"/>
            <w:sz w:val="16"/>
            <w:szCs w:val="20"/>
          </w:rPr>
          <w:fldChar w:fldCharType="separate"/>
        </w:r>
        <w:r w:rsidRPr="00604452">
          <w:rPr>
            <w:rStyle w:val="Hyperlink"/>
            <w:b w:val="0"/>
            <w:sz w:val="16"/>
            <w:szCs w:val="20"/>
          </w:rPr>
          <w:t>Cli</w:t>
        </w:r>
        <w:r w:rsidRPr="00604452">
          <w:rPr>
            <w:rStyle w:val="Hyperlink"/>
            <w:b w:val="0"/>
            <w:sz w:val="16"/>
            <w:szCs w:val="20"/>
          </w:rPr>
          <w:t>c</w:t>
        </w:r>
        <w:r w:rsidRPr="00604452">
          <w:rPr>
            <w:rStyle w:val="Hyperlink"/>
            <w:b w:val="0"/>
            <w:sz w:val="16"/>
            <w:szCs w:val="20"/>
          </w:rPr>
          <w:t>k</w:t>
        </w:r>
        <w:r w:rsidRPr="00604452">
          <w:rPr>
            <w:rStyle w:val="Hyperlink"/>
            <w:b w:val="0"/>
            <w:sz w:val="16"/>
            <w:szCs w:val="20"/>
          </w:rPr>
          <w:t xml:space="preserve"> </w:t>
        </w:r>
        <w:r w:rsidRPr="00604452">
          <w:rPr>
            <w:rStyle w:val="Hyperlink"/>
            <w:b w:val="0"/>
            <w:sz w:val="16"/>
            <w:szCs w:val="20"/>
          </w:rPr>
          <w:t>h</w:t>
        </w:r>
        <w:r w:rsidRPr="00604452">
          <w:rPr>
            <w:rStyle w:val="Hyperlink"/>
            <w:b w:val="0"/>
            <w:sz w:val="16"/>
            <w:szCs w:val="20"/>
          </w:rPr>
          <w:t>e</w:t>
        </w:r>
        <w:r w:rsidRPr="00604452">
          <w:rPr>
            <w:rStyle w:val="Hyperlink"/>
            <w:b w:val="0"/>
            <w:sz w:val="16"/>
            <w:szCs w:val="20"/>
          </w:rPr>
          <w:t>re</w:t>
        </w:r>
        <w:r w:rsidRPr="00604452">
          <w:rPr>
            <w:b w:val="0"/>
            <w:color w:val="008000"/>
            <w:sz w:val="16"/>
            <w:szCs w:val="20"/>
          </w:rPr>
          <w:fldChar w:fldCharType="end"/>
        </w:r>
        <w:r w:rsidRPr="00604452">
          <w:rPr>
            <w:b w:val="0"/>
            <w:color w:val="008000"/>
            <w:sz w:val="16"/>
            <w:szCs w:val="20"/>
          </w:rPr>
          <w:t xml:space="preserve"> to return to this section in the template above.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96"/>
      </w:tblGrid>
      <w:tr w:rsidR="0082493D" w:rsidRPr="00604452" w14:paraId="721F7A31" w14:textId="77777777" w:rsidTr="00751FA7">
        <w:trPr>
          <w:ins w:id="428" w:author="Christopher Millet" w:date="2014-05-06T15:50:00Z"/>
        </w:trPr>
        <w:tc>
          <w:tcPr>
            <w:tcW w:w="10296" w:type="dxa"/>
          </w:tcPr>
          <w:p w14:paraId="4C850425" w14:textId="77777777" w:rsidR="0082493D" w:rsidRPr="00604452" w:rsidRDefault="00234F61" w:rsidP="00751FA7">
            <w:pPr>
              <w:pStyle w:val="BodyTextIndent"/>
              <w:shd w:val="clear" w:color="auto" w:fill="E6E6E6"/>
              <w:ind w:left="0"/>
              <w:jc w:val="left"/>
              <w:rPr>
                <w:ins w:id="429" w:author="Christopher Millet" w:date="2014-05-06T15:50:00Z"/>
                <w:color w:val="auto"/>
                <w:sz w:val="16"/>
                <w:szCs w:val="16"/>
              </w:rPr>
            </w:pPr>
            <w:ins w:id="430" w:author="Christopher Millet" w:date="2014-05-06T15:50:00Z">
              <w:r w:rsidRPr="00604452">
                <w:rPr>
                  <w:color w:val="auto"/>
                  <w:sz w:val="16"/>
                </w:rPr>
                <w:t xml:space="preserve">This section is for Internal Use Only.  The HL7 PMO and/or </w:t>
              </w:r>
              <w:r w:rsidR="00ED5C76" w:rsidRPr="00604452">
                <w:rPr>
                  <w:color w:val="auto"/>
                  <w:sz w:val="16"/>
                </w:rPr>
                <w:t xml:space="preserve">the </w:t>
              </w:r>
              <w:r w:rsidRPr="00604452">
                <w:rPr>
                  <w:color w:val="auto"/>
                  <w:sz w:val="16"/>
                </w:rPr>
                <w:t>TSC will assist in determining if a project is a Strategic Initiative project, and if so, will identify which Strategic Initiative the project aligns with.</w:t>
              </w:r>
              <w:r w:rsidR="00DE0CA2" w:rsidRPr="00604452">
                <w:rPr>
                  <w:color w:val="auto"/>
                  <w:sz w:val="16"/>
                </w:rPr>
                <w:t xml:space="preserve">  </w:t>
              </w:r>
              <w:r w:rsidR="0082493D" w:rsidRPr="00604452">
                <w:rPr>
                  <w:color w:val="auto"/>
                  <w:sz w:val="16"/>
                </w:rPr>
                <w:t>For more detail regarding the</w:t>
              </w:r>
              <w:r w:rsidR="00650B6A" w:rsidRPr="00604452">
                <w:rPr>
                  <w:color w:val="auto"/>
                  <w:sz w:val="16"/>
                </w:rPr>
                <w:t xml:space="preserve"> HL7</w:t>
              </w:r>
              <w:r w:rsidR="0082493D" w:rsidRPr="00604452">
                <w:rPr>
                  <w:color w:val="auto"/>
                  <w:sz w:val="16"/>
                </w:rPr>
                <w:t xml:space="preserve"> Strategi</w:t>
              </w:r>
              <w:r w:rsidR="00650B6A" w:rsidRPr="00604452">
                <w:rPr>
                  <w:color w:val="auto"/>
                  <w:sz w:val="16"/>
                </w:rPr>
                <w:t>c Initiatives</w:t>
              </w:r>
              <w:r w:rsidR="0082493D" w:rsidRPr="00604452">
                <w:rPr>
                  <w:color w:val="auto"/>
                  <w:sz w:val="16"/>
                </w:rPr>
                <w:t>, go to</w:t>
              </w:r>
              <w:proofErr w:type="gramStart"/>
              <w:r w:rsidR="0082493D" w:rsidRPr="00604452">
                <w:rPr>
                  <w:color w:val="auto"/>
                  <w:sz w:val="16"/>
                </w:rPr>
                <w:t xml:space="preserve">:  </w:t>
              </w:r>
              <w:proofErr w:type="gramEnd"/>
              <w:r w:rsidR="0082493D" w:rsidRPr="00604452">
                <w:rPr>
                  <w:sz w:val="16"/>
                  <w:szCs w:val="16"/>
                </w:rPr>
                <w:fldChar w:fldCharType="begin"/>
              </w:r>
              <w:r w:rsidR="0082493D" w:rsidRPr="00604452">
                <w:rPr>
                  <w:sz w:val="16"/>
                  <w:szCs w:val="16"/>
                </w:rPr>
                <w:instrText xml:space="preserve"> HYPERLINK "http://www.hl7.org/documentcomments/index.cfm" </w:instrText>
              </w:r>
              <w:r w:rsidR="0082493D" w:rsidRPr="00604452">
                <w:rPr>
                  <w:sz w:val="16"/>
                  <w:szCs w:val="16"/>
                </w:rPr>
              </w:r>
              <w:r w:rsidR="0082493D" w:rsidRPr="00604452">
                <w:rPr>
                  <w:sz w:val="16"/>
                  <w:szCs w:val="16"/>
                </w:rPr>
                <w:fldChar w:fldCharType="separate"/>
              </w:r>
              <w:r w:rsidR="0082493D" w:rsidRPr="00604452">
                <w:rPr>
                  <w:rStyle w:val="Hyperlink"/>
                  <w:sz w:val="16"/>
                  <w:szCs w:val="16"/>
                </w:rPr>
                <w:t>http://www.hl7.org/documen</w:t>
              </w:r>
              <w:r w:rsidR="0082493D" w:rsidRPr="00604452">
                <w:rPr>
                  <w:rStyle w:val="Hyperlink"/>
                  <w:sz w:val="16"/>
                  <w:szCs w:val="16"/>
                </w:rPr>
                <w:t>t</w:t>
              </w:r>
              <w:r w:rsidR="0082493D" w:rsidRPr="00604452">
                <w:rPr>
                  <w:rStyle w:val="Hyperlink"/>
                  <w:sz w:val="16"/>
                  <w:szCs w:val="16"/>
                </w:rPr>
                <w:t>comments/index.cfm</w:t>
              </w:r>
              <w:r w:rsidR="0082493D" w:rsidRPr="00604452">
                <w:rPr>
                  <w:sz w:val="16"/>
                  <w:szCs w:val="16"/>
                </w:rPr>
                <w:fldChar w:fldCharType="end"/>
              </w:r>
              <w:r w:rsidR="0082493D" w:rsidRPr="00604452">
                <w:rPr>
                  <w:color w:val="auto"/>
                  <w:sz w:val="16"/>
                  <w:szCs w:val="16"/>
                </w:rPr>
                <w:t xml:space="preserve">   </w:t>
              </w:r>
            </w:ins>
          </w:p>
          <w:p w14:paraId="25FCE665" w14:textId="77777777" w:rsidR="0082493D" w:rsidRPr="00604452" w:rsidRDefault="0082493D" w:rsidP="00751FA7">
            <w:pPr>
              <w:pStyle w:val="BodyTextIndent"/>
              <w:shd w:val="clear" w:color="auto" w:fill="E6E6E6"/>
              <w:ind w:left="0"/>
              <w:jc w:val="left"/>
              <w:rPr>
                <w:ins w:id="431" w:author="Christopher Millet" w:date="2014-05-06T15:50:00Z"/>
                <w:sz w:val="16"/>
              </w:rPr>
            </w:pPr>
            <w:ins w:id="432" w:author="Christopher Millet" w:date="2014-05-06T15:50:00Z">
              <w:r w:rsidRPr="00604452">
                <w:rPr>
                  <w:b/>
                  <w:i/>
                  <w:color w:val="auto"/>
                  <w:sz w:val="16"/>
                </w:rPr>
                <w:t xml:space="preserve">Project Insight:  </w:t>
              </w:r>
              <w:r w:rsidRPr="00604452">
                <w:rPr>
                  <w:i/>
                  <w:color w:val="auto"/>
                  <w:sz w:val="16"/>
                </w:rPr>
                <w:t>Enter into “</w:t>
              </w:r>
              <w:r w:rsidR="00650B6A" w:rsidRPr="00604452">
                <w:rPr>
                  <w:i/>
                  <w:color w:val="auto"/>
                  <w:sz w:val="16"/>
                </w:rPr>
                <w:t xml:space="preserve">Strategic Initiatives </w:t>
              </w:r>
              <w:r w:rsidRPr="00604452">
                <w:rPr>
                  <w:i/>
                  <w:color w:val="auto"/>
                  <w:sz w:val="16"/>
                </w:rPr>
                <w:t>Reference”</w:t>
              </w:r>
            </w:ins>
          </w:p>
        </w:tc>
      </w:tr>
    </w:tbl>
    <w:p w14:paraId="3C9FB146" w14:textId="77777777" w:rsidR="0082493D" w:rsidRPr="00604452" w:rsidRDefault="0082493D" w:rsidP="0082493D">
      <w:pPr>
        <w:pStyle w:val="Heading2"/>
        <w:shd w:val="clear" w:color="auto" w:fill="E6E6E6"/>
        <w:rPr>
          <w:ins w:id="433" w:author="Christopher Millet" w:date="2014-05-06T15:50:00Z"/>
        </w:rPr>
      </w:pPr>
      <w:ins w:id="434" w:author="Christopher Millet" w:date="2014-05-06T15:50:00Z">
        <w:r w:rsidRPr="00604452">
          <w:br/>
        </w:r>
        <w:bookmarkStart w:id="435" w:name="Appendix_B"/>
        <w:bookmarkEnd w:id="435"/>
        <w:r w:rsidRPr="00604452">
          <w:t xml:space="preserve">Appendix B - Project Approval </w:t>
        </w:r>
      </w:ins>
    </w:p>
    <w:p w14:paraId="55608D7D" w14:textId="77777777" w:rsidR="00307C1A" w:rsidRPr="00604452" w:rsidRDefault="0082493D" w:rsidP="00307C1A">
      <w:pPr>
        <w:shd w:val="clear" w:color="auto" w:fill="E6E6E6"/>
        <w:jc w:val="left"/>
        <w:rPr>
          <w:ins w:id="436" w:author="Christopher Millet" w:date="2014-05-06T15:50:00Z"/>
          <w:color w:val="008000"/>
          <w:sz w:val="16"/>
        </w:rPr>
      </w:pPr>
      <w:ins w:id="437" w:author="Christopher Millet" w:date="2014-05-06T15:50:00Z">
        <w:r w:rsidRPr="00604452">
          <w:rPr>
            <w:color w:val="008000"/>
            <w:sz w:val="16"/>
          </w:rPr>
          <w:fldChar w:fldCharType="begin"/>
        </w:r>
        <w:r w:rsidRPr="00604452">
          <w:rPr>
            <w:color w:val="008000"/>
            <w:sz w:val="16"/>
          </w:rPr>
          <w:instrText xml:space="preserve"> HYPERLINK  \l "Project_Name" </w:instrText>
        </w:r>
        <w:r w:rsidRPr="00604452">
          <w:rPr>
            <w:color w:val="008000"/>
            <w:sz w:val="16"/>
          </w:rPr>
        </w:r>
        <w:r w:rsidRPr="00604452">
          <w:rPr>
            <w:color w:val="008000"/>
            <w:sz w:val="16"/>
          </w:rPr>
          <w:fldChar w:fldCharType="separate"/>
        </w:r>
        <w:r w:rsidRPr="00604452">
          <w:rPr>
            <w:rStyle w:val="Hyperlink"/>
            <w:sz w:val="16"/>
          </w:rPr>
          <w:t>Cl</w:t>
        </w:r>
        <w:r w:rsidRPr="00604452">
          <w:rPr>
            <w:rStyle w:val="Hyperlink"/>
            <w:sz w:val="16"/>
          </w:rPr>
          <w:t>i</w:t>
        </w:r>
        <w:r w:rsidRPr="00604452">
          <w:rPr>
            <w:rStyle w:val="Hyperlink"/>
            <w:sz w:val="16"/>
          </w:rPr>
          <w:t>c</w:t>
        </w:r>
        <w:r w:rsidRPr="00604452">
          <w:rPr>
            <w:rStyle w:val="Hyperlink"/>
            <w:sz w:val="16"/>
          </w:rPr>
          <w:t>k</w:t>
        </w:r>
        <w:r w:rsidRPr="00604452">
          <w:rPr>
            <w:rStyle w:val="Hyperlink"/>
            <w:sz w:val="16"/>
          </w:rPr>
          <w:t xml:space="preserve"> </w:t>
        </w:r>
        <w:r w:rsidRPr="00604452">
          <w:rPr>
            <w:rStyle w:val="Hyperlink"/>
            <w:sz w:val="16"/>
          </w:rPr>
          <w:t>h</w:t>
        </w:r>
        <w:r w:rsidRPr="00604452">
          <w:rPr>
            <w:rStyle w:val="Hyperlink"/>
            <w:sz w:val="16"/>
          </w:rPr>
          <w:t>e</w:t>
        </w:r>
        <w:r w:rsidRPr="00604452">
          <w:rPr>
            <w:rStyle w:val="Hyperlink"/>
            <w:sz w:val="16"/>
          </w:rPr>
          <w:t>re</w:t>
        </w:r>
        <w:r w:rsidRPr="00604452">
          <w:rPr>
            <w:color w:val="008000"/>
            <w:sz w:val="16"/>
          </w:rPr>
          <w:fldChar w:fldCharType="end"/>
        </w:r>
        <w:r w:rsidRPr="00604452">
          <w:rPr>
            <w:color w:val="008000"/>
            <w:sz w:val="16"/>
          </w:rPr>
          <w:t xml:space="preserve"> to return to this section in the template above</w:t>
        </w:r>
        <w:r w:rsidR="00307C1A" w:rsidRPr="00604452">
          <w:rPr>
            <w:color w:val="008000"/>
            <w:sz w:val="16"/>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96"/>
      </w:tblGrid>
      <w:tr w:rsidR="00307C1A" w:rsidRPr="00604452" w14:paraId="409BE79A" w14:textId="77777777" w:rsidTr="00F718D6">
        <w:trPr>
          <w:ins w:id="438" w:author="Christopher Millet" w:date="2014-05-06T15:50:00Z"/>
        </w:trPr>
        <w:tc>
          <w:tcPr>
            <w:tcW w:w="10296" w:type="dxa"/>
          </w:tcPr>
          <w:p w14:paraId="7420E40D" w14:textId="77777777" w:rsidR="00307C1A" w:rsidRPr="00604452" w:rsidRDefault="00307C1A" w:rsidP="00307C1A">
            <w:pPr>
              <w:pStyle w:val="BodyTextIndent"/>
              <w:shd w:val="clear" w:color="auto" w:fill="E6E6E6"/>
              <w:ind w:left="0"/>
              <w:jc w:val="left"/>
              <w:rPr>
                <w:ins w:id="439" w:author="Christopher Millet" w:date="2014-05-06T15:50:00Z"/>
                <w:color w:val="auto"/>
                <w:sz w:val="16"/>
              </w:rPr>
            </w:pPr>
            <w:ins w:id="440" w:author="Christopher Millet" w:date="2014-05-06T15:50:00Z">
              <w:r w:rsidRPr="00604452">
                <w:rPr>
                  <w:color w:val="auto"/>
                  <w:sz w:val="16"/>
                </w:rPr>
                <w:t xml:space="preserve">Every project scope statement must follow the appropriate review/approval process based on its project sponsor:  </w:t>
              </w:r>
            </w:ins>
          </w:p>
          <w:p w14:paraId="2CD9B94A" w14:textId="77777777" w:rsidR="00307C1A" w:rsidRPr="00604452" w:rsidRDefault="00307C1A" w:rsidP="00307C1A">
            <w:pPr>
              <w:pStyle w:val="BodyTextIndent"/>
              <w:numPr>
                <w:ilvl w:val="0"/>
                <w:numId w:val="17"/>
              </w:numPr>
              <w:shd w:val="clear" w:color="auto" w:fill="E6E6E6"/>
              <w:jc w:val="left"/>
              <w:rPr>
                <w:ins w:id="441" w:author="Christopher Millet" w:date="2014-05-06T15:50:00Z"/>
                <w:color w:val="auto"/>
                <w:sz w:val="16"/>
              </w:rPr>
            </w:pPr>
            <w:ins w:id="442" w:author="Christopher Millet" w:date="2014-05-06T15:50:00Z">
              <w:r w:rsidRPr="00604452">
                <w:rPr>
                  <w:color w:val="auto"/>
                  <w:sz w:val="16"/>
                </w:rPr>
                <w:t>Work Group</w:t>
              </w:r>
            </w:ins>
          </w:p>
          <w:p w14:paraId="37A61B62" w14:textId="77777777" w:rsidR="00307C1A" w:rsidRPr="00604452" w:rsidRDefault="00307C1A" w:rsidP="00307C1A">
            <w:pPr>
              <w:pStyle w:val="BodyTextIndent"/>
              <w:numPr>
                <w:ilvl w:val="0"/>
                <w:numId w:val="17"/>
              </w:numPr>
              <w:shd w:val="clear" w:color="auto" w:fill="E6E6E6"/>
              <w:jc w:val="left"/>
              <w:rPr>
                <w:ins w:id="443" w:author="Christopher Millet" w:date="2014-05-06T15:50:00Z"/>
                <w:color w:val="auto"/>
                <w:sz w:val="16"/>
              </w:rPr>
            </w:pPr>
            <w:ins w:id="444" w:author="Christopher Millet" w:date="2014-05-06T15:50:00Z">
              <w:r w:rsidRPr="00604452">
                <w:rPr>
                  <w:color w:val="auto"/>
                  <w:sz w:val="16"/>
                </w:rPr>
                <w:t>TSC</w:t>
              </w:r>
            </w:ins>
          </w:p>
          <w:p w14:paraId="7A754DB9" w14:textId="77777777" w:rsidR="00307C1A" w:rsidRPr="00604452" w:rsidRDefault="00307C1A" w:rsidP="00307C1A">
            <w:pPr>
              <w:pStyle w:val="BodyTextIndent"/>
              <w:numPr>
                <w:ilvl w:val="0"/>
                <w:numId w:val="17"/>
              </w:numPr>
              <w:shd w:val="clear" w:color="auto" w:fill="E6E6E6"/>
              <w:jc w:val="left"/>
              <w:rPr>
                <w:ins w:id="445" w:author="Christopher Millet" w:date="2014-05-06T15:50:00Z"/>
                <w:color w:val="auto"/>
                <w:sz w:val="16"/>
              </w:rPr>
            </w:pPr>
            <w:ins w:id="446" w:author="Christopher Millet" w:date="2014-05-06T15:50:00Z">
              <w:r w:rsidRPr="00604452">
                <w:rPr>
                  <w:color w:val="auto"/>
                  <w:sz w:val="16"/>
                </w:rPr>
                <w:lastRenderedPageBreak/>
                <w:t>Marketing or Board Committee</w:t>
              </w:r>
            </w:ins>
          </w:p>
          <w:p w14:paraId="0133AB38" w14:textId="77777777" w:rsidR="00307C1A" w:rsidRPr="00604452" w:rsidRDefault="00307C1A" w:rsidP="00307C1A">
            <w:pPr>
              <w:pStyle w:val="BodyTextIndent"/>
              <w:numPr>
                <w:ilvl w:val="0"/>
                <w:numId w:val="17"/>
              </w:numPr>
              <w:shd w:val="clear" w:color="auto" w:fill="E6E6E6"/>
              <w:jc w:val="left"/>
              <w:rPr>
                <w:ins w:id="447" w:author="Christopher Millet" w:date="2014-05-06T15:50:00Z"/>
                <w:color w:val="auto"/>
                <w:sz w:val="16"/>
              </w:rPr>
            </w:pPr>
            <w:ins w:id="448" w:author="Christopher Millet" w:date="2014-05-06T15:50:00Z">
              <w:r w:rsidRPr="00604452">
                <w:rPr>
                  <w:color w:val="auto"/>
                  <w:sz w:val="16"/>
                </w:rPr>
                <w:t>Board of Directors or a Contract project</w:t>
              </w:r>
            </w:ins>
          </w:p>
          <w:p w14:paraId="363C444F" w14:textId="77777777" w:rsidR="00307C1A" w:rsidRPr="00604452" w:rsidRDefault="00307C1A" w:rsidP="00307C1A">
            <w:pPr>
              <w:pStyle w:val="BodyTextIndent"/>
              <w:numPr>
                <w:ilvl w:val="0"/>
                <w:numId w:val="17"/>
              </w:numPr>
              <w:shd w:val="clear" w:color="auto" w:fill="E6E6E6"/>
              <w:jc w:val="left"/>
              <w:rPr>
                <w:ins w:id="449" w:author="Christopher Millet" w:date="2014-05-06T15:50:00Z"/>
                <w:color w:val="auto"/>
                <w:sz w:val="16"/>
              </w:rPr>
            </w:pPr>
            <w:ins w:id="450" w:author="Christopher Millet" w:date="2014-05-06T15:50:00Z">
              <w:r w:rsidRPr="00604452">
                <w:rPr>
                  <w:color w:val="auto"/>
                  <w:sz w:val="16"/>
                </w:rPr>
                <w:t>International Council</w:t>
              </w:r>
            </w:ins>
          </w:p>
          <w:p w14:paraId="411550AF" w14:textId="77777777" w:rsidR="00307C1A" w:rsidRPr="00604452" w:rsidRDefault="00307C1A" w:rsidP="00307C1A">
            <w:pPr>
              <w:pStyle w:val="BodyTextIndent"/>
              <w:numPr>
                <w:ilvl w:val="0"/>
                <w:numId w:val="17"/>
              </w:numPr>
              <w:shd w:val="clear" w:color="auto" w:fill="E6E6E6"/>
              <w:jc w:val="left"/>
              <w:rPr>
                <w:ins w:id="451" w:author="Christopher Millet" w:date="2014-05-06T15:50:00Z"/>
                <w:color w:val="auto"/>
                <w:sz w:val="16"/>
              </w:rPr>
            </w:pPr>
            <w:ins w:id="452" w:author="Christopher Millet" w:date="2014-05-06T15:50:00Z">
              <w:r w:rsidRPr="00604452">
                <w:rPr>
                  <w:color w:val="auto"/>
                  <w:sz w:val="16"/>
                </w:rPr>
                <w:t>HL7 Affiliate</w:t>
              </w:r>
            </w:ins>
          </w:p>
          <w:p w14:paraId="69C5218A" w14:textId="77777777" w:rsidR="00307C1A" w:rsidRPr="00604452" w:rsidRDefault="00307C1A" w:rsidP="00307C1A">
            <w:pPr>
              <w:pStyle w:val="BodyTextIndent"/>
              <w:shd w:val="clear" w:color="auto" w:fill="E6E6E6"/>
              <w:ind w:left="0"/>
              <w:jc w:val="left"/>
              <w:rPr>
                <w:ins w:id="453" w:author="Christopher Millet" w:date="2014-05-06T15:50:00Z"/>
                <w:color w:val="auto"/>
                <w:sz w:val="16"/>
              </w:rPr>
            </w:pPr>
          </w:p>
          <w:p w14:paraId="4AA48E6A" w14:textId="77777777" w:rsidR="00307C1A" w:rsidRPr="00604452" w:rsidRDefault="00307C1A" w:rsidP="00307C1A">
            <w:pPr>
              <w:pStyle w:val="BodyTextIndent"/>
              <w:shd w:val="clear" w:color="auto" w:fill="E6E6E6"/>
              <w:ind w:left="0"/>
              <w:jc w:val="left"/>
              <w:rPr>
                <w:ins w:id="454" w:author="Christopher Millet" w:date="2014-05-06T15:50:00Z"/>
                <w:color w:val="auto"/>
                <w:sz w:val="16"/>
              </w:rPr>
            </w:pPr>
            <w:ins w:id="455" w:author="Christopher Millet" w:date="2014-05-06T15:50:00Z">
              <w:r w:rsidRPr="00604452">
                <w:rPr>
                  <w:color w:val="auto"/>
                  <w:sz w:val="16"/>
                </w:rPr>
                <w:t>Documentation detailing these processes is located at:</w:t>
              </w:r>
            </w:ins>
          </w:p>
          <w:p w14:paraId="25F845D6" w14:textId="77777777" w:rsidR="00307C1A" w:rsidRPr="00604452" w:rsidRDefault="00307C1A" w:rsidP="00F718D6">
            <w:pPr>
              <w:pStyle w:val="BodyTextIndent"/>
              <w:shd w:val="clear" w:color="auto" w:fill="E6E6E6"/>
              <w:ind w:left="0"/>
              <w:jc w:val="left"/>
              <w:rPr>
                <w:ins w:id="456" w:author="Christopher Millet" w:date="2014-05-06T15:50:00Z"/>
                <w:color w:val="auto"/>
                <w:sz w:val="16"/>
              </w:rPr>
            </w:pPr>
            <w:ins w:id="457" w:author="Christopher Millet" w:date="2014-05-06T15:50:00Z">
              <w:r w:rsidRPr="00604452">
                <w:rPr>
                  <w:color w:val="auto"/>
                  <w:sz w:val="16"/>
                </w:rPr>
                <w:fldChar w:fldCharType="begin"/>
              </w:r>
              <w:r w:rsidRPr="00604452">
                <w:rPr>
                  <w:color w:val="auto"/>
                  <w:sz w:val="16"/>
                </w:rPr>
                <w:instrText xml:space="preserve"> HYPERLINK "http://www.HL7.org" </w:instrText>
              </w:r>
              <w:r w:rsidRPr="00604452">
                <w:rPr>
                  <w:color w:val="auto"/>
                  <w:sz w:val="16"/>
                </w:rPr>
              </w:r>
              <w:r w:rsidRPr="00604452">
                <w:rPr>
                  <w:color w:val="auto"/>
                  <w:sz w:val="16"/>
                </w:rPr>
                <w:fldChar w:fldCharType="separate"/>
              </w:r>
              <w:r w:rsidRPr="00604452">
                <w:rPr>
                  <w:color w:val="auto"/>
                  <w:sz w:val="16"/>
                </w:rPr>
                <w:t>www.HL7.org</w:t>
              </w:r>
              <w:r w:rsidRPr="00604452">
                <w:rPr>
                  <w:color w:val="auto"/>
                  <w:sz w:val="16"/>
                </w:rPr>
                <w:fldChar w:fldCharType="end"/>
              </w:r>
              <w:r w:rsidRPr="00604452">
                <w:rPr>
                  <w:color w:val="auto"/>
                  <w:sz w:val="16"/>
                </w:rPr>
                <w:t xml:space="preserve"> &gt; Participate &gt; Templates &gt; Project Scope Statement and Project Approval Process or directly at the permalink </w:t>
              </w:r>
              <w:r w:rsidRPr="00604452">
                <w:rPr>
                  <w:rStyle w:val="Hyperlink"/>
                  <w:sz w:val="16"/>
                  <w:szCs w:val="16"/>
                </w:rPr>
                <w:fldChar w:fldCharType="begin"/>
              </w:r>
              <w:r w:rsidRPr="00604452">
                <w:rPr>
                  <w:rStyle w:val="Hyperlink"/>
                  <w:sz w:val="16"/>
                  <w:szCs w:val="16"/>
                </w:rPr>
                <w:instrText xml:space="preserve"> HYPERLINK "http://www.hl7.org/participate/templates.cfm?ref=nav" </w:instrText>
              </w:r>
              <w:r w:rsidRPr="00604452">
                <w:rPr>
                  <w:rStyle w:val="Hyperlink"/>
                  <w:sz w:val="16"/>
                  <w:szCs w:val="16"/>
                </w:rPr>
              </w:r>
              <w:r w:rsidRPr="00604452">
                <w:rPr>
                  <w:rStyle w:val="Hyperlink"/>
                  <w:sz w:val="16"/>
                  <w:szCs w:val="16"/>
                </w:rPr>
                <w:fldChar w:fldCharType="separate"/>
              </w:r>
              <w:r w:rsidRPr="00604452">
                <w:rPr>
                  <w:rStyle w:val="Hyperlink"/>
                  <w:sz w:val="16"/>
                  <w:szCs w:val="16"/>
                </w:rPr>
                <w:t>http://www.hl7.org/participate/templates.cfm?ref=nav</w:t>
              </w:r>
              <w:r w:rsidRPr="00604452">
                <w:rPr>
                  <w:rStyle w:val="Hyperlink"/>
                  <w:sz w:val="16"/>
                  <w:szCs w:val="16"/>
                </w:rPr>
                <w:fldChar w:fldCharType="end"/>
              </w:r>
              <w:r w:rsidRPr="00604452">
                <w:rPr>
                  <w:rStyle w:val="Hyperlink"/>
                  <w:sz w:val="16"/>
                  <w:szCs w:val="16"/>
                </w:rPr>
                <w:t>.</w:t>
              </w:r>
            </w:ins>
          </w:p>
        </w:tc>
      </w:tr>
    </w:tbl>
    <w:p w14:paraId="3810D603" w14:textId="77777777" w:rsidR="00307C1A" w:rsidRPr="00604452" w:rsidRDefault="00307C1A" w:rsidP="0082493D">
      <w:pPr>
        <w:shd w:val="clear" w:color="auto" w:fill="E6E6E6"/>
        <w:jc w:val="left"/>
        <w:rPr>
          <w:ins w:id="458" w:author="Christopher Millet" w:date="2014-05-06T15:50:00Z"/>
        </w:rPr>
      </w:pPr>
    </w:p>
    <w:p w14:paraId="78EF0D79" w14:textId="77777777" w:rsidR="0082493D" w:rsidRPr="00604452" w:rsidRDefault="0082493D" w:rsidP="0082493D">
      <w:pPr>
        <w:pStyle w:val="Heading2"/>
        <w:shd w:val="clear" w:color="auto" w:fill="E6E6E6"/>
        <w:rPr>
          <w:ins w:id="459" w:author="Christopher Millet" w:date="2014-05-06T15:50:00Z"/>
        </w:rPr>
      </w:pPr>
      <w:bookmarkStart w:id="460" w:name="_Appendix_C_–"/>
      <w:bookmarkEnd w:id="460"/>
      <w:ins w:id="461" w:author="Christopher Millet" w:date="2014-05-06T15:50:00Z">
        <w:r w:rsidRPr="00604452">
          <w:t xml:space="preserve">Appendix C – Frequently Asked Questions  </w:t>
        </w:r>
      </w:ins>
    </w:p>
    <w:p w14:paraId="05E4D9BD" w14:textId="77777777" w:rsidR="0082493D" w:rsidRPr="00604452" w:rsidRDefault="0082493D" w:rsidP="0082493D">
      <w:pPr>
        <w:shd w:val="clear" w:color="auto" w:fill="E6E6E6"/>
        <w:jc w:val="left"/>
        <w:rPr>
          <w:ins w:id="462" w:author="Christopher Millet" w:date="2014-05-06T15:50:00Z"/>
          <w:color w:val="008000"/>
          <w:sz w:val="16"/>
        </w:rPr>
      </w:pPr>
      <w:ins w:id="463" w:author="Christopher Millet" w:date="2014-05-06T15:50:00Z">
        <w:r w:rsidRPr="00604452">
          <w:rPr>
            <w:color w:val="008000"/>
            <w:sz w:val="16"/>
          </w:rPr>
          <w:fldChar w:fldCharType="begin"/>
        </w:r>
        <w:r w:rsidRPr="00604452">
          <w:rPr>
            <w:color w:val="008000"/>
            <w:sz w:val="16"/>
          </w:rPr>
          <w:instrText xml:space="preserve"> HYPERLINK  \l "Project_Name" </w:instrText>
        </w:r>
        <w:r w:rsidRPr="00604452">
          <w:rPr>
            <w:color w:val="008000"/>
            <w:sz w:val="16"/>
          </w:rPr>
        </w:r>
        <w:r w:rsidRPr="00604452">
          <w:rPr>
            <w:color w:val="008000"/>
            <w:sz w:val="16"/>
          </w:rPr>
          <w:fldChar w:fldCharType="separate"/>
        </w:r>
        <w:r w:rsidRPr="00604452">
          <w:rPr>
            <w:rStyle w:val="Hyperlink"/>
            <w:sz w:val="16"/>
          </w:rPr>
          <w:t>Cl</w:t>
        </w:r>
        <w:r w:rsidRPr="00604452">
          <w:rPr>
            <w:rStyle w:val="Hyperlink"/>
            <w:sz w:val="16"/>
          </w:rPr>
          <w:t>i</w:t>
        </w:r>
        <w:r w:rsidRPr="00604452">
          <w:rPr>
            <w:rStyle w:val="Hyperlink"/>
            <w:sz w:val="16"/>
          </w:rPr>
          <w:t>ck</w:t>
        </w:r>
        <w:r w:rsidRPr="00604452">
          <w:rPr>
            <w:rStyle w:val="Hyperlink"/>
            <w:sz w:val="16"/>
          </w:rPr>
          <w:t xml:space="preserve"> </w:t>
        </w:r>
        <w:r w:rsidRPr="00604452">
          <w:rPr>
            <w:rStyle w:val="Hyperlink"/>
            <w:sz w:val="16"/>
          </w:rPr>
          <w:t>h</w:t>
        </w:r>
        <w:r w:rsidRPr="00604452">
          <w:rPr>
            <w:rStyle w:val="Hyperlink"/>
            <w:sz w:val="16"/>
          </w:rPr>
          <w:t>e</w:t>
        </w:r>
        <w:r w:rsidRPr="00604452">
          <w:rPr>
            <w:rStyle w:val="Hyperlink"/>
            <w:sz w:val="16"/>
          </w:rPr>
          <w:t>r</w:t>
        </w:r>
        <w:r w:rsidRPr="00604452">
          <w:rPr>
            <w:rStyle w:val="Hyperlink"/>
            <w:sz w:val="16"/>
          </w:rPr>
          <w:t>e</w:t>
        </w:r>
        <w:r w:rsidRPr="00604452">
          <w:rPr>
            <w:color w:val="008000"/>
            <w:sz w:val="16"/>
          </w:rPr>
          <w:fldChar w:fldCharType="end"/>
        </w:r>
        <w:r w:rsidRPr="00604452">
          <w:rPr>
            <w:color w:val="008000"/>
            <w:sz w:val="16"/>
          </w:rPr>
          <w:t xml:space="preserve"> to return to this section in the template above.</w:t>
        </w:r>
      </w:ins>
    </w:p>
    <w:p w14:paraId="3781E806" w14:textId="77777777" w:rsidR="00D95616" w:rsidRPr="00604452" w:rsidRDefault="00D95616" w:rsidP="00D95616">
      <w:pPr>
        <w:pStyle w:val="BodyTextIndent"/>
        <w:shd w:val="clear" w:color="auto" w:fill="E6E6E6"/>
        <w:ind w:left="0"/>
        <w:jc w:val="left"/>
        <w:rPr>
          <w:ins w:id="464" w:author="Christopher Millet" w:date="2014-05-06T15:50:00Z"/>
          <w:color w:val="auto"/>
          <w:sz w:val="16"/>
          <w:szCs w:val="16"/>
        </w:rPr>
      </w:pPr>
    </w:p>
    <w:p w14:paraId="0DAF0925" w14:textId="77777777" w:rsidR="0082493D" w:rsidRPr="00604452" w:rsidRDefault="0082493D" w:rsidP="0062433A">
      <w:pPr>
        <w:pStyle w:val="BodyTextIndent"/>
        <w:shd w:val="clear" w:color="auto" w:fill="E6E6E6"/>
        <w:ind w:left="0"/>
        <w:jc w:val="left"/>
        <w:rPr>
          <w:ins w:id="465" w:author="Christopher Millet" w:date="2014-05-06T15:50:00Z"/>
          <w:b/>
          <w:color w:val="auto"/>
          <w:sz w:val="16"/>
          <w:szCs w:val="16"/>
        </w:rPr>
      </w:pPr>
      <w:ins w:id="466" w:author="Christopher Millet" w:date="2014-05-06T15:50:00Z">
        <w:r w:rsidRPr="00604452">
          <w:rPr>
            <w:b/>
            <w:color w:val="auto"/>
            <w:sz w:val="16"/>
            <w:szCs w:val="16"/>
          </w:rPr>
          <w:t>Q:  What is the definition of a project?</w:t>
        </w:r>
      </w:ins>
    </w:p>
    <w:p w14:paraId="0EFE978D" w14:textId="77777777" w:rsidR="0082493D" w:rsidRPr="00604452" w:rsidRDefault="0082493D" w:rsidP="0062433A">
      <w:pPr>
        <w:pStyle w:val="BodyTextIndent"/>
        <w:shd w:val="clear" w:color="auto" w:fill="E6E6E6"/>
        <w:ind w:left="0"/>
        <w:jc w:val="left"/>
        <w:rPr>
          <w:ins w:id="467" w:author="Christopher Millet" w:date="2014-05-06T15:50:00Z"/>
          <w:color w:val="auto"/>
          <w:sz w:val="16"/>
          <w:szCs w:val="16"/>
        </w:rPr>
      </w:pPr>
    </w:p>
    <w:p w14:paraId="5808BE29" w14:textId="77777777" w:rsidR="0082493D" w:rsidRPr="00604452" w:rsidRDefault="0082493D" w:rsidP="0062433A">
      <w:pPr>
        <w:pStyle w:val="BodyTextIndent"/>
        <w:shd w:val="clear" w:color="auto" w:fill="E6E6E6"/>
        <w:ind w:left="0"/>
        <w:jc w:val="left"/>
        <w:rPr>
          <w:ins w:id="468" w:author="Christopher Millet" w:date="2014-05-06T15:50:00Z"/>
          <w:color w:val="auto"/>
          <w:sz w:val="16"/>
          <w:szCs w:val="16"/>
        </w:rPr>
      </w:pPr>
      <w:ins w:id="469" w:author="Christopher Millet" w:date="2014-05-06T15:50:00Z">
        <w:r w:rsidRPr="00604452">
          <w:rPr>
            <w:color w:val="auto"/>
            <w:sz w:val="16"/>
            <w:szCs w:val="16"/>
          </w:rPr>
          <w:t xml:space="preserve">Answer: </w:t>
        </w:r>
      </w:ins>
    </w:p>
    <w:p w14:paraId="6273FEBD" w14:textId="77777777" w:rsidR="0082493D" w:rsidRPr="00604452" w:rsidRDefault="0082493D" w:rsidP="0062433A">
      <w:pPr>
        <w:pStyle w:val="BodyTextIndent"/>
        <w:shd w:val="clear" w:color="auto" w:fill="E6E6E6"/>
        <w:ind w:left="0"/>
        <w:jc w:val="left"/>
        <w:rPr>
          <w:ins w:id="470" w:author="Christopher Millet" w:date="2014-05-06T15:50:00Z"/>
          <w:color w:val="auto"/>
          <w:sz w:val="16"/>
          <w:szCs w:val="16"/>
        </w:rPr>
      </w:pPr>
      <w:ins w:id="471" w:author="Christopher Millet" w:date="2014-05-06T15:50:00Z">
        <w:r w:rsidRPr="00604452">
          <w:rPr>
            <w:color w:val="auto"/>
            <w:sz w:val="16"/>
            <w:szCs w:val="16"/>
          </w:rPr>
          <w:t>From the HL7 Development Framework, Section 2.2.1, HL7 Work Effort:</w:t>
        </w:r>
      </w:ins>
    </w:p>
    <w:p w14:paraId="17007C51" w14:textId="77777777" w:rsidR="0082493D" w:rsidRPr="00604452" w:rsidRDefault="0082493D" w:rsidP="0062433A">
      <w:pPr>
        <w:shd w:val="clear" w:color="auto" w:fill="E6E6E6"/>
        <w:jc w:val="left"/>
        <w:rPr>
          <w:ins w:id="472" w:author="Christopher Millet" w:date="2014-05-06T15:50:00Z"/>
          <w:rFonts w:cs="Arial"/>
          <w:sz w:val="16"/>
          <w:szCs w:val="16"/>
        </w:rPr>
      </w:pPr>
      <w:ins w:id="473" w:author="Christopher Millet" w:date="2014-05-06T15:50:00Z">
        <w:r w:rsidRPr="00604452">
          <w:rPr>
            <w:rFonts w:cs="Arial"/>
            <w:sz w:val="16"/>
            <w:szCs w:val="16"/>
          </w:rPr>
          <w:t xml:space="preserve">An HL7 work effort represents an activity being undertaken by an existing Work Group or Board appointed committee to achieve specific objectives or to produce specific work products. </w:t>
        </w:r>
      </w:ins>
    </w:p>
    <w:p w14:paraId="08ADF93C" w14:textId="77777777" w:rsidR="0082493D" w:rsidRPr="00604452" w:rsidRDefault="0082493D" w:rsidP="0062433A">
      <w:pPr>
        <w:shd w:val="clear" w:color="auto" w:fill="E6E6E6"/>
        <w:jc w:val="left"/>
        <w:rPr>
          <w:ins w:id="474" w:author="Christopher Millet" w:date="2014-05-06T15:50:00Z"/>
          <w:rFonts w:cs="Arial"/>
          <w:sz w:val="16"/>
          <w:szCs w:val="16"/>
        </w:rPr>
      </w:pPr>
    </w:p>
    <w:p w14:paraId="153F230E" w14:textId="77777777" w:rsidR="0082493D" w:rsidRPr="00604452" w:rsidRDefault="0082493D" w:rsidP="0062433A">
      <w:pPr>
        <w:shd w:val="clear" w:color="auto" w:fill="E6E6E6"/>
        <w:jc w:val="left"/>
        <w:rPr>
          <w:ins w:id="475" w:author="Christopher Millet" w:date="2014-05-06T15:50:00Z"/>
          <w:rFonts w:cs="Arial"/>
          <w:sz w:val="16"/>
          <w:szCs w:val="16"/>
        </w:rPr>
      </w:pPr>
      <w:ins w:id="476" w:author="Christopher Millet" w:date="2014-05-06T15:50:00Z">
        <w:r w:rsidRPr="00604452">
          <w:rPr>
            <w:rFonts w:cs="Arial"/>
            <w:sz w:val="16"/>
            <w:szCs w:val="16"/>
          </w:rPr>
          <w:t xml:space="preserve">A Work Group shall consider a work effort to be a project if one or more of the following is true of that work effort: </w:t>
        </w:r>
      </w:ins>
    </w:p>
    <w:p w14:paraId="323082AA" w14:textId="77777777" w:rsidR="0082493D" w:rsidRPr="00604452" w:rsidRDefault="0082493D" w:rsidP="0062433A">
      <w:pPr>
        <w:shd w:val="clear" w:color="auto" w:fill="E6E6E6"/>
        <w:jc w:val="left"/>
        <w:rPr>
          <w:ins w:id="477" w:author="Christopher Millet" w:date="2014-05-06T15:50:00Z"/>
          <w:rFonts w:cs="Arial"/>
          <w:sz w:val="16"/>
          <w:szCs w:val="16"/>
        </w:rPr>
      </w:pPr>
    </w:p>
    <w:p w14:paraId="0A117E8A" w14:textId="77777777" w:rsidR="0082493D" w:rsidRPr="00604452" w:rsidRDefault="0082493D" w:rsidP="0062433A">
      <w:pPr>
        <w:shd w:val="clear" w:color="auto" w:fill="E6E6E6"/>
        <w:jc w:val="left"/>
        <w:rPr>
          <w:ins w:id="478" w:author="Christopher Millet" w:date="2014-05-06T15:50:00Z"/>
          <w:rFonts w:cs="Arial"/>
          <w:sz w:val="16"/>
          <w:szCs w:val="16"/>
        </w:rPr>
      </w:pPr>
      <w:ins w:id="479" w:author="Christopher Millet" w:date="2014-05-06T15:50:00Z">
        <w:r w:rsidRPr="00604452">
          <w:rPr>
            <w:rFonts w:cs="Arial"/>
            <w:sz w:val="16"/>
            <w:szCs w:val="16"/>
          </w:rPr>
          <w:t xml:space="preserve">• </w:t>
        </w:r>
        <w:proofErr w:type="gramStart"/>
        <w:r w:rsidRPr="00604452">
          <w:rPr>
            <w:rFonts w:cs="Arial"/>
            <w:sz w:val="16"/>
            <w:szCs w:val="16"/>
          </w:rPr>
          <w:t>involves</w:t>
        </w:r>
        <w:proofErr w:type="gramEnd"/>
        <w:r w:rsidRPr="00604452">
          <w:rPr>
            <w:rFonts w:cs="Arial"/>
            <w:sz w:val="16"/>
            <w:szCs w:val="16"/>
          </w:rPr>
          <w:t xml:space="preserve"> a group outside of HL7 (may require Board approval) </w:t>
        </w:r>
      </w:ins>
    </w:p>
    <w:p w14:paraId="5C30323F" w14:textId="77777777" w:rsidR="0082493D" w:rsidRPr="00604452" w:rsidRDefault="0082493D" w:rsidP="0062433A">
      <w:pPr>
        <w:shd w:val="clear" w:color="auto" w:fill="E6E6E6"/>
        <w:jc w:val="left"/>
        <w:rPr>
          <w:ins w:id="480" w:author="Christopher Millet" w:date="2014-05-06T15:50:00Z"/>
          <w:rFonts w:cs="Arial"/>
          <w:sz w:val="16"/>
          <w:szCs w:val="16"/>
        </w:rPr>
      </w:pPr>
      <w:ins w:id="481" w:author="Christopher Millet" w:date="2014-05-06T15:50:00Z">
        <w:r w:rsidRPr="00604452">
          <w:rPr>
            <w:rFonts w:cs="Arial"/>
            <w:sz w:val="16"/>
            <w:szCs w:val="16"/>
          </w:rPr>
          <w:t xml:space="preserve">• </w:t>
        </w:r>
        <w:proofErr w:type="gramStart"/>
        <w:r w:rsidRPr="00604452">
          <w:rPr>
            <w:rFonts w:cs="Arial"/>
            <w:sz w:val="16"/>
            <w:szCs w:val="16"/>
          </w:rPr>
          <w:t>requires</w:t>
        </w:r>
        <w:proofErr w:type="gramEnd"/>
        <w:r w:rsidRPr="00604452">
          <w:rPr>
            <w:rFonts w:cs="Arial"/>
            <w:sz w:val="16"/>
            <w:szCs w:val="16"/>
          </w:rPr>
          <w:t xml:space="preserve"> external funding (may require Board approval) </w:t>
        </w:r>
      </w:ins>
    </w:p>
    <w:p w14:paraId="40048AFB" w14:textId="77777777" w:rsidR="0082493D" w:rsidRPr="00604452" w:rsidRDefault="0082493D" w:rsidP="0062433A">
      <w:pPr>
        <w:shd w:val="clear" w:color="auto" w:fill="E6E6E6"/>
        <w:jc w:val="left"/>
        <w:rPr>
          <w:ins w:id="482" w:author="Christopher Millet" w:date="2014-05-06T15:50:00Z"/>
          <w:rFonts w:cs="Arial"/>
          <w:sz w:val="16"/>
          <w:szCs w:val="16"/>
        </w:rPr>
      </w:pPr>
      <w:ins w:id="483" w:author="Christopher Millet" w:date="2014-05-06T15:50:00Z">
        <w:r w:rsidRPr="00604452">
          <w:rPr>
            <w:rFonts w:cs="Arial"/>
            <w:sz w:val="16"/>
            <w:szCs w:val="16"/>
          </w:rPr>
          <w:t xml:space="preserve">• </w:t>
        </w:r>
        <w:proofErr w:type="gramStart"/>
        <w:r w:rsidRPr="00604452">
          <w:rPr>
            <w:rFonts w:cs="Arial"/>
            <w:sz w:val="16"/>
            <w:szCs w:val="16"/>
          </w:rPr>
          <w:t>is</w:t>
        </w:r>
        <w:proofErr w:type="gramEnd"/>
        <w:r w:rsidRPr="00604452">
          <w:rPr>
            <w:rFonts w:cs="Arial"/>
            <w:sz w:val="16"/>
            <w:szCs w:val="16"/>
          </w:rPr>
          <w:t xml:space="preserve"> going to be balloted </w:t>
        </w:r>
      </w:ins>
    </w:p>
    <w:p w14:paraId="09548ED6" w14:textId="77777777" w:rsidR="0082493D" w:rsidRPr="00604452" w:rsidRDefault="0082493D" w:rsidP="0062433A">
      <w:pPr>
        <w:shd w:val="clear" w:color="auto" w:fill="E6E6E6"/>
        <w:jc w:val="left"/>
        <w:rPr>
          <w:ins w:id="484" w:author="Christopher Millet" w:date="2014-05-06T15:50:00Z"/>
          <w:rFonts w:cs="Arial"/>
          <w:sz w:val="16"/>
          <w:szCs w:val="16"/>
        </w:rPr>
      </w:pPr>
      <w:ins w:id="485" w:author="Christopher Millet" w:date="2014-05-06T15:50:00Z">
        <w:r w:rsidRPr="00604452">
          <w:rPr>
            <w:rFonts w:cs="Arial"/>
            <w:sz w:val="16"/>
            <w:szCs w:val="16"/>
          </w:rPr>
          <w:t xml:space="preserve">• </w:t>
        </w:r>
        <w:proofErr w:type="gramStart"/>
        <w:r w:rsidRPr="00604452">
          <w:rPr>
            <w:rFonts w:cs="Arial"/>
            <w:sz w:val="16"/>
            <w:szCs w:val="16"/>
          </w:rPr>
          <w:t>requires</w:t>
        </w:r>
        <w:proofErr w:type="gramEnd"/>
        <w:r w:rsidRPr="00604452">
          <w:rPr>
            <w:rFonts w:cs="Arial"/>
            <w:sz w:val="16"/>
            <w:szCs w:val="16"/>
          </w:rPr>
          <w:t xml:space="preserve"> cross-committee participation </w:t>
        </w:r>
      </w:ins>
    </w:p>
    <w:p w14:paraId="0BF85E71" w14:textId="77777777" w:rsidR="0082493D" w:rsidRPr="00604452" w:rsidRDefault="0082493D" w:rsidP="0062433A">
      <w:pPr>
        <w:shd w:val="clear" w:color="auto" w:fill="E6E6E6"/>
        <w:jc w:val="left"/>
        <w:rPr>
          <w:ins w:id="486" w:author="Christopher Millet" w:date="2014-05-06T15:50:00Z"/>
          <w:rFonts w:cs="Arial"/>
          <w:sz w:val="16"/>
          <w:szCs w:val="16"/>
        </w:rPr>
      </w:pPr>
      <w:ins w:id="487" w:author="Christopher Millet" w:date="2014-05-06T15:50:00Z">
        <w:r w:rsidRPr="00604452">
          <w:rPr>
            <w:rFonts w:cs="Arial"/>
            <w:sz w:val="16"/>
            <w:szCs w:val="16"/>
          </w:rPr>
          <w:t xml:space="preserve">• </w:t>
        </w:r>
        <w:proofErr w:type="gramStart"/>
        <w:r w:rsidRPr="00604452">
          <w:rPr>
            <w:rFonts w:cs="Arial"/>
            <w:sz w:val="16"/>
            <w:szCs w:val="16"/>
          </w:rPr>
          <w:t>is</w:t>
        </w:r>
        <w:proofErr w:type="gramEnd"/>
        <w:r w:rsidRPr="00604452">
          <w:rPr>
            <w:rFonts w:cs="Arial"/>
            <w:sz w:val="16"/>
            <w:szCs w:val="16"/>
          </w:rPr>
          <w:t xml:space="preserve"> determined to be a project by the committee </w:t>
        </w:r>
      </w:ins>
    </w:p>
    <w:p w14:paraId="524BDF74" w14:textId="77777777" w:rsidR="0082493D" w:rsidRPr="00604452" w:rsidRDefault="0082493D" w:rsidP="0062433A">
      <w:pPr>
        <w:shd w:val="clear" w:color="auto" w:fill="E6E6E6"/>
        <w:jc w:val="left"/>
        <w:rPr>
          <w:ins w:id="488" w:author="Christopher Millet" w:date="2014-05-06T15:50:00Z"/>
          <w:rFonts w:cs="Arial"/>
          <w:sz w:val="16"/>
          <w:szCs w:val="16"/>
        </w:rPr>
      </w:pPr>
    </w:p>
    <w:p w14:paraId="43C84D24" w14:textId="77777777" w:rsidR="0082493D" w:rsidRPr="00604452" w:rsidRDefault="0082493D" w:rsidP="0062433A">
      <w:pPr>
        <w:shd w:val="clear" w:color="auto" w:fill="E6E6E6"/>
        <w:jc w:val="left"/>
        <w:rPr>
          <w:ins w:id="489" w:author="Christopher Millet" w:date="2014-05-06T15:50:00Z"/>
          <w:rFonts w:cs="Arial"/>
          <w:sz w:val="16"/>
          <w:szCs w:val="16"/>
        </w:rPr>
      </w:pPr>
      <w:ins w:id="490" w:author="Christopher Millet" w:date="2014-05-06T15:50:00Z">
        <w:r w:rsidRPr="00604452">
          <w:rPr>
            <w:rFonts w:cs="Arial"/>
            <w:sz w:val="16"/>
            <w:szCs w:val="16"/>
          </w:rPr>
          <w:t xml:space="preserve">An HL7 project: </w:t>
        </w:r>
      </w:ins>
    </w:p>
    <w:p w14:paraId="76443C69" w14:textId="77777777" w:rsidR="0082493D" w:rsidRPr="00604452" w:rsidRDefault="0082493D" w:rsidP="0062433A">
      <w:pPr>
        <w:shd w:val="clear" w:color="auto" w:fill="E6E6E6"/>
        <w:jc w:val="left"/>
        <w:rPr>
          <w:ins w:id="491" w:author="Christopher Millet" w:date="2014-05-06T15:50:00Z"/>
          <w:rFonts w:cs="Arial"/>
          <w:sz w:val="16"/>
          <w:szCs w:val="16"/>
        </w:rPr>
      </w:pPr>
    </w:p>
    <w:p w14:paraId="32CE7C49" w14:textId="77777777" w:rsidR="0082493D" w:rsidRPr="00604452" w:rsidRDefault="0082493D" w:rsidP="0062433A">
      <w:pPr>
        <w:shd w:val="clear" w:color="auto" w:fill="E6E6E6"/>
        <w:jc w:val="left"/>
        <w:rPr>
          <w:ins w:id="492" w:author="Christopher Millet" w:date="2014-05-06T15:50:00Z"/>
          <w:rFonts w:cs="Arial"/>
          <w:sz w:val="16"/>
          <w:szCs w:val="16"/>
        </w:rPr>
      </w:pPr>
      <w:ins w:id="493" w:author="Christopher Millet" w:date="2014-05-06T15:50:00Z">
        <w:r w:rsidRPr="00604452">
          <w:rPr>
            <w:rFonts w:cs="Arial"/>
            <w:sz w:val="16"/>
            <w:szCs w:val="16"/>
          </w:rPr>
          <w:t xml:space="preserve">• </w:t>
        </w:r>
        <w:proofErr w:type="gramStart"/>
        <w:r w:rsidRPr="00604452">
          <w:rPr>
            <w:rFonts w:cs="Arial"/>
            <w:sz w:val="16"/>
            <w:szCs w:val="16"/>
          </w:rPr>
          <w:t>has</w:t>
        </w:r>
        <w:proofErr w:type="gramEnd"/>
        <w:r w:rsidRPr="00604452">
          <w:rPr>
            <w:rFonts w:cs="Arial"/>
            <w:sz w:val="16"/>
            <w:szCs w:val="16"/>
          </w:rPr>
          <w:t xml:space="preserve"> an objective (statement of what is going to be produced), </w:t>
        </w:r>
      </w:ins>
    </w:p>
    <w:p w14:paraId="3682C4FA" w14:textId="77777777" w:rsidR="0082493D" w:rsidRPr="00604452" w:rsidRDefault="0082493D" w:rsidP="0062433A">
      <w:pPr>
        <w:shd w:val="clear" w:color="auto" w:fill="E6E6E6"/>
        <w:jc w:val="left"/>
        <w:rPr>
          <w:ins w:id="494" w:author="Christopher Millet" w:date="2014-05-06T15:50:00Z"/>
          <w:rFonts w:cs="Arial"/>
          <w:sz w:val="16"/>
          <w:szCs w:val="16"/>
        </w:rPr>
      </w:pPr>
      <w:ins w:id="495" w:author="Christopher Millet" w:date="2014-05-06T15:50:00Z">
        <w:r w:rsidRPr="00604452">
          <w:rPr>
            <w:rFonts w:cs="Arial"/>
            <w:sz w:val="16"/>
            <w:szCs w:val="16"/>
          </w:rPr>
          <w:t xml:space="preserve">• </w:t>
        </w:r>
        <w:proofErr w:type="gramStart"/>
        <w:r w:rsidRPr="00604452">
          <w:rPr>
            <w:rFonts w:cs="Arial"/>
            <w:sz w:val="16"/>
            <w:szCs w:val="16"/>
          </w:rPr>
          <w:t>will</w:t>
        </w:r>
        <w:proofErr w:type="gramEnd"/>
        <w:r w:rsidRPr="00604452">
          <w:rPr>
            <w:rFonts w:cs="Arial"/>
            <w:sz w:val="16"/>
            <w:szCs w:val="16"/>
          </w:rPr>
          <w:t xml:space="preserve"> have a finite existence (the end date to be determined by the resources available and the start date), and </w:t>
        </w:r>
      </w:ins>
    </w:p>
    <w:p w14:paraId="51CB7719" w14:textId="77777777" w:rsidR="0082493D" w:rsidRPr="00604452" w:rsidRDefault="0082493D" w:rsidP="0062433A">
      <w:pPr>
        <w:shd w:val="clear" w:color="auto" w:fill="E6E6E6"/>
        <w:jc w:val="left"/>
        <w:rPr>
          <w:ins w:id="496" w:author="Christopher Millet" w:date="2014-05-06T15:50:00Z"/>
          <w:rFonts w:cs="Arial"/>
          <w:sz w:val="16"/>
          <w:szCs w:val="16"/>
        </w:rPr>
      </w:pPr>
      <w:ins w:id="497" w:author="Christopher Millet" w:date="2014-05-06T15:50:00Z">
        <w:r w:rsidRPr="00604452">
          <w:rPr>
            <w:rFonts w:cs="Arial"/>
            <w:sz w:val="16"/>
            <w:szCs w:val="16"/>
          </w:rPr>
          <w:t xml:space="preserve">• </w:t>
        </w:r>
        <w:proofErr w:type="gramStart"/>
        <w:r w:rsidRPr="00604452">
          <w:rPr>
            <w:rFonts w:cs="Arial"/>
            <w:sz w:val="16"/>
            <w:szCs w:val="16"/>
          </w:rPr>
          <w:t>if</w:t>
        </w:r>
        <w:proofErr w:type="gramEnd"/>
        <w:r w:rsidRPr="00604452">
          <w:rPr>
            <w:rFonts w:cs="Arial"/>
            <w:sz w:val="16"/>
            <w:szCs w:val="16"/>
          </w:rPr>
          <w:t xml:space="preserve"> additional funding is required, it will have a budget (including resources and funding sources) </w:t>
        </w:r>
      </w:ins>
    </w:p>
    <w:p w14:paraId="05A4D07A" w14:textId="77777777" w:rsidR="0082493D" w:rsidRPr="00604452" w:rsidRDefault="0082493D" w:rsidP="0062433A">
      <w:pPr>
        <w:shd w:val="clear" w:color="auto" w:fill="E6E6E6"/>
        <w:jc w:val="left"/>
        <w:rPr>
          <w:ins w:id="498" w:author="Christopher Millet" w:date="2014-05-06T15:50:00Z"/>
          <w:rFonts w:cs="Arial"/>
          <w:sz w:val="16"/>
          <w:szCs w:val="16"/>
        </w:rPr>
      </w:pPr>
      <w:ins w:id="499" w:author="Christopher Millet" w:date="2014-05-06T15:50:00Z">
        <w:r w:rsidRPr="00604452">
          <w:rPr>
            <w:rFonts w:cs="Arial"/>
            <w:sz w:val="16"/>
            <w:szCs w:val="16"/>
          </w:rPr>
          <w:t xml:space="preserve">• </w:t>
        </w:r>
        <w:proofErr w:type="gramStart"/>
        <w:r w:rsidRPr="00604452">
          <w:rPr>
            <w:rFonts w:cs="Arial"/>
            <w:sz w:val="16"/>
            <w:szCs w:val="16"/>
          </w:rPr>
          <w:t>will</w:t>
        </w:r>
        <w:proofErr w:type="gramEnd"/>
        <w:r w:rsidRPr="00604452">
          <w:rPr>
            <w:rFonts w:cs="Arial"/>
            <w:sz w:val="16"/>
            <w:szCs w:val="16"/>
          </w:rPr>
          <w:t xml:space="preserve"> have at least one participant available to contribute and must have a project leader, if only an interim to get the project started </w:t>
        </w:r>
      </w:ins>
    </w:p>
    <w:p w14:paraId="1EDE9C5C" w14:textId="77777777" w:rsidR="0082493D" w:rsidRPr="00604452" w:rsidRDefault="0082493D" w:rsidP="0062433A">
      <w:pPr>
        <w:shd w:val="clear" w:color="auto" w:fill="E6E6E6"/>
        <w:jc w:val="left"/>
        <w:rPr>
          <w:ins w:id="500" w:author="Christopher Millet" w:date="2014-05-06T15:50:00Z"/>
          <w:rFonts w:cs="Arial"/>
          <w:sz w:val="16"/>
          <w:szCs w:val="16"/>
        </w:rPr>
      </w:pPr>
      <w:ins w:id="501" w:author="Christopher Millet" w:date="2014-05-06T15:50:00Z">
        <w:r w:rsidRPr="00604452">
          <w:rPr>
            <w:rFonts w:cs="Arial"/>
            <w:sz w:val="16"/>
            <w:szCs w:val="16"/>
          </w:rPr>
          <w:t xml:space="preserve">• </w:t>
        </w:r>
        <w:proofErr w:type="gramStart"/>
        <w:r w:rsidRPr="00604452">
          <w:rPr>
            <w:rFonts w:cs="Arial"/>
            <w:sz w:val="16"/>
            <w:szCs w:val="16"/>
          </w:rPr>
          <w:t>will</w:t>
        </w:r>
        <w:proofErr w:type="gramEnd"/>
        <w:r w:rsidRPr="00604452">
          <w:rPr>
            <w:rFonts w:cs="Arial"/>
            <w:sz w:val="16"/>
            <w:szCs w:val="16"/>
          </w:rPr>
          <w:t xml:space="preserve"> have at least two implementers (unless the project is intended to support the HL7 infrastructure)</w:t>
        </w:r>
      </w:ins>
    </w:p>
    <w:p w14:paraId="5D212633" w14:textId="77777777" w:rsidR="0082493D" w:rsidRPr="00604452" w:rsidRDefault="0082493D" w:rsidP="0062433A">
      <w:pPr>
        <w:shd w:val="clear" w:color="auto" w:fill="E6E6E6"/>
        <w:jc w:val="left"/>
        <w:rPr>
          <w:ins w:id="502" w:author="Christopher Millet" w:date="2014-05-06T15:50:00Z"/>
          <w:rFonts w:cs="Arial"/>
          <w:sz w:val="16"/>
          <w:szCs w:val="16"/>
        </w:rPr>
      </w:pPr>
      <w:ins w:id="503" w:author="Christopher Millet" w:date="2014-05-06T15:50:00Z">
        <w:r w:rsidRPr="00604452">
          <w:rPr>
            <w:rFonts w:cs="Arial"/>
            <w:sz w:val="16"/>
            <w:szCs w:val="16"/>
          </w:rPr>
          <w:t xml:space="preserve">• </w:t>
        </w:r>
        <w:proofErr w:type="gramStart"/>
        <w:r w:rsidRPr="00604452">
          <w:rPr>
            <w:rFonts w:cs="Arial"/>
            <w:sz w:val="16"/>
            <w:szCs w:val="16"/>
          </w:rPr>
          <w:t>will</w:t>
        </w:r>
        <w:proofErr w:type="gramEnd"/>
        <w:r w:rsidRPr="00604452">
          <w:rPr>
            <w:rFonts w:cs="Arial"/>
            <w:sz w:val="16"/>
            <w:szCs w:val="16"/>
          </w:rPr>
          <w:t xml:space="preserve"> have an estimated schedule    </w:t>
        </w:r>
      </w:ins>
    </w:p>
    <w:p w14:paraId="5BC355E2" w14:textId="77777777" w:rsidR="0082493D" w:rsidRPr="00604452" w:rsidRDefault="0082493D" w:rsidP="0062433A">
      <w:pPr>
        <w:pStyle w:val="BodyTextIndent"/>
        <w:shd w:val="clear" w:color="auto" w:fill="E6E6E6"/>
        <w:ind w:left="0"/>
        <w:jc w:val="left"/>
        <w:rPr>
          <w:ins w:id="504" w:author="Christopher Millet" w:date="2014-05-06T15:50:00Z"/>
          <w:rFonts w:cs="Arial"/>
          <w:color w:val="auto"/>
          <w:sz w:val="16"/>
          <w:szCs w:val="16"/>
        </w:rPr>
      </w:pPr>
    </w:p>
    <w:p w14:paraId="6FC29365" w14:textId="77777777" w:rsidR="0082493D" w:rsidRPr="00604452" w:rsidRDefault="0082493D" w:rsidP="0062433A">
      <w:pPr>
        <w:pStyle w:val="BodyTextIndent"/>
        <w:shd w:val="clear" w:color="auto" w:fill="E6E6E6"/>
        <w:ind w:left="0"/>
        <w:jc w:val="left"/>
        <w:rPr>
          <w:ins w:id="505" w:author="Christopher Millet" w:date="2014-05-06T15:50:00Z"/>
          <w:color w:val="auto"/>
          <w:sz w:val="16"/>
          <w:szCs w:val="16"/>
        </w:rPr>
      </w:pPr>
      <w:ins w:id="506" w:author="Christopher Millet" w:date="2014-05-06T15:50:00Z">
        <w:r w:rsidRPr="00604452">
          <w:rPr>
            <w:color w:val="auto"/>
            <w:sz w:val="16"/>
            <w:szCs w:val="16"/>
          </w:rPr>
          <w:t>Project Management Institute’s PMBOK Guide and the publication “The Fast Forward MBA in Project Management” indicate the following:</w:t>
        </w:r>
      </w:ins>
    </w:p>
    <w:p w14:paraId="169D70CC" w14:textId="77777777" w:rsidR="0082493D" w:rsidRPr="00604452" w:rsidRDefault="0082493D" w:rsidP="0062433A">
      <w:pPr>
        <w:pStyle w:val="BodyTextIndent"/>
        <w:shd w:val="clear" w:color="auto" w:fill="E6E6E6"/>
        <w:ind w:left="0"/>
        <w:jc w:val="left"/>
        <w:rPr>
          <w:ins w:id="507" w:author="Christopher Millet" w:date="2014-05-06T15:50:00Z"/>
          <w:color w:val="auto"/>
          <w:sz w:val="16"/>
          <w:szCs w:val="16"/>
        </w:rPr>
      </w:pPr>
    </w:p>
    <w:p w14:paraId="30FCF330" w14:textId="77777777" w:rsidR="0082493D" w:rsidRPr="00604452" w:rsidRDefault="0082493D" w:rsidP="0062433A">
      <w:pPr>
        <w:pStyle w:val="BodyTextIndent"/>
        <w:shd w:val="clear" w:color="auto" w:fill="E6E6E6"/>
        <w:ind w:left="0"/>
        <w:jc w:val="left"/>
        <w:rPr>
          <w:ins w:id="508" w:author="Christopher Millet" w:date="2014-05-06T15:50:00Z"/>
          <w:color w:val="auto"/>
          <w:sz w:val="16"/>
          <w:szCs w:val="16"/>
        </w:rPr>
      </w:pPr>
      <w:ins w:id="509" w:author="Christopher Millet" w:date="2014-05-06T15:50:00Z">
        <w:r w:rsidRPr="00604452">
          <w:rPr>
            <w:color w:val="auto"/>
            <w:sz w:val="16"/>
            <w:szCs w:val="16"/>
          </w:rPr>
          <w:t xml:space="preserve">Typically, a project is a temporary </w:t>
        </w:r>
        <w:r w:rsidRPr="00604452">
          <w:rPr>
            <w:color w:val="auto"/>
            <w:sz w:val="16"/>
            <w:szCs w:val="16"/>
            <w:lang w:val="en-US"/>
          </w:rPr>
          <w:t>endeavor</w:t>
        </w:r>
        <w:r w:rsidRPr="00604452">
          <w:rPr>
            <w:color w:val="auto"/>
            <w:sz w:val="16"/>
            <w:szCs w:val="16"/>
          </w:rPr>
          <w:t xml:space="preserve"> undertaken to create a unique product or service.  All projects have two essential characteristics.  (1) Every project has a beginning and an end. (2) Every project produces a unique product.  HL7 also recognizes ‘Maintenance’ </w:t>
        </w:r>
        <w:proofErr w:type="gramStart"/>
        <w:r w:rsidRPr="00604452">
          <w:rPr>
            <w:color w:val="auto"/>
            <w:sz w:val="16"/>
            <w:szCs w:val="16"/>
          </w:rPr>
          <w:t>projects which usually repeat</w:t>
        </w:r>
        <w:proofErr w:type="gramEnd"/>
        <w:r w:rsidRPr="00604452">
          <w:rPr>
            <w:color w:val="auto"/>
            <w:sz w:val="16"/>
            <w:szCs w:val="16"/>
          </w:rPr>
          <w:t xml:space="preserve"> on an annual basis; these maintenance projects do not need to be re-submitted or have a definite end date.</w:t>
        </w:r>
      </w:ins>
    </w:p>
    <w:p w14:paraId="730A514D" w14:textId="77777777" w:rsidR="0082493D" w:rsidRPr="00604452" w:rsidRDefault="0082493D" w:rsidP="0062433A">
      <w:pPr>
        <w:pStyle w:val="BodyTextIndent"/>
        <w:shd w:val="clear" w:color="auto" w:fill="E6E6E6"/>
        <w:ind w:left="0"/>
        <w:jc w:val="left"/>
        <w:rPr>
          <w:ins w:id="510" w:author="Christopher Millet" w:date="2014-05-06T15:50:00Z"/>
          <w:color w:val="auto"/>
          <w:sz w:val="16"/>
          <w:szCs w:val="16"/>
        </w:rPr>
      </w:pPr>
    </w:p>
    <w:p w14:paraId="6DDDE125" w14:textId="77777777" w:rsidR="0082493D" w:rsidRPr="00604452" w:rsidRDefault="0082493D" w:rsidP="0062433A">
      <w:pPr>
        <w:pStyle w:val="BodyTextIndent"/>
        <w:shd w:val="clear" w:color="auto" w:fill="E6E6E6"/>
        <w:ind w:left="0"/>
        <w:jc w:val="left"/>
        <w:rPr>
          <w:ins w:id="511" w:author="Christopher Millet" w:date="2014-05-06T15:50:00Z"/>
          <w:color w:val="auto"/>
          <w:sz w:val="16"/>
          <w:szCs w:val="16"/>
        </w:rPr>
      </w:pPr>
      <w:ins w:id="512" w:author="Christopher Millet" w:date="2014-05-06T15:50:00Z">
        <w:r w:rsidRPr="00604452">
          <w:rPr>
            <w:color w:val="auto"/>
            <w:sz w:val="16"/>
            <w:szCs w:val="16"/>
          </w:rPr>
          <w:t>Temporary means that every project has a definite beginning and a definite end.  Temporary does not necessarily mean short in duration, it just means that projects are not ongoing efforts.  Furthermore, projects involve something that has not been done before and which is, therefore, unique.</w:t>
        </w:r>
      </w:ins>
    </w:p>
    <w:p w14:paraId="7413311D" w14:textId="77777777" w:rsidR="0082493D" w:rsidRPr="00604452" w:rsidRDefault="0082493D" w:rsidP="0062433A">
      <w:pPr>
        <w:pStyle w:val="BodyTextIndent"/>
        <w:shd w:val="clear" w:color="auto" w:fill="E6E6E6"/>
        <w:ind w:left="0"/>
        <w:jc w:val="left"/>
        <w:rPr>
          <w:ins w:id="513" w:author="Christopher Millet" w:date="2014-05-06T15:50:00Z"/>
          <w:color w:val="auto"/>
          <w:sz w:val="16"/>
          <w:szCs w:val="16"/>
        </w:rPr>
      </w:pPr>
    </w:p>
    <w:p w14:paraId="1F501C4C" w14:textId="77777777" w:rsidR="0082493D" w:rsidRPr="00604452" w:rsidRDefault="0082493D" w:rsidP="0062433A">
      <w:pPr>
        <w:pStyle w:val="BodyTextIndent"/>
        <w:shd w:val="clear" w:color="auto" w:fill="E6E6E6"/>
        <w:ind w:left="0"/>
        <w:jc w:val="left"/>
        <w:rPr>
          <w:ins w:id="514" w:author="Christopher Millet" w:date="2014-05-06T15:50:00Z"/>
          <w:color w:val="auto"/>
          <w:sz w:val="16"/>
          <w:szCs w:val="16"/>
        </w:rPr>
      </w:pPr>
      <w:ins w:id="515" w:author="Christopher Millet" w:date="2014-05-06T15:50:00Z">
        <w:r w:rsidRPr="00604452">
          <w:rPr>
            <w:color w:val="auto"/>
            <w:sz w:val="16"/>
            <w:szCs w:val="16"/>
          </w:rPr>
          <w:t>Projects shouldn’t be confused with ongoing operations.  Ongoing operations have the opposite characteristics of projects in that they have no defined end and they produce similar, often identical, products.  Examples of ongoing operations are (a) an insurance company processes thousands of claims every day; (b) a bank teller serves over 100 customers daily, providing a few dozen specific services.</w:t>
        </w:r>
      </w:ins>
    </w:p>
    <w:p w14:paraId="5F5A65B3" w14:textId="77777777" w:rsidR="0082493D" w:rsidRPr="00604452" w:rsidRDefault="0082493D" w:rsidP="0062433A">
      <w:pPr>
        <w:pStyle w:val="BodyTextIndent"/>
        <w:shd w:val="clear" w:color="auto" w:fill="E6E6E6"/>
        <w:ind w:left="0"/>
        <w:jc w:val="left"/>
        <w:rPr>
          <w:ins w:id="516" w:author="Christopher Millet" w:date="2014-05-06T15:50:00Z"/>
          <w:color w:val="auto"/>
          <w:sz w:val="16"/>
          <w:szCs w:val="16"/>
        </w:rPr>
      </w:pPr>
    </w:p>
    <w:p w14:paraId="29FC78EB" w14:textId="77777777" w:rsidR="0082493D" w:rsidRPr="00604452" w:rsidRDefault="0082493D" w:rsidP="0062433A">
      <w:pPr>
        <w:pStyle w:val="BodyTextIndent"/>
        <w:shd w:val="clear" w:color="auto" w:fill="E6E6E6"/>
        <w:ind w:left="0"/>
        <w:jc w:val="left"/>
        <w:rPr>
          <w:ins w:id="517" w:author="Christopher Millet" w:date="2014-05-06T15:50:00Z"/>
          <w:color w:val="auto"/>
          <w:sz w:val="16"/>
          <w:szCs w:val="16"/>
        </w:rPr>
      </w:pPr>
      <w:ins w:id="518" w:author="Christopher Millet" w:date="2014-05-06T15:50:00Z">
        <w:r w:rsidRPr="00604452">
          <w:rPr>
            <w:color w:val="auto"/>
            <w:sz w:val="16"/>
            <w:szCs w:val="16"/>
          </w:rPr>
          <w:t>The objective of a project is to attain the objective and close the project.  The objective of an ongoing operation is typically to sustain the business.</w:t>
        </w:r>
      </w:ins>
    </w:p>
    <w:p w14:paraId="55B790A2" w14:textId="77777777" w:rsidR="0082493D" w:rsidRPr="00604452" w:rsidRDefault="0082493D" w:rsidP="0062433A">
      <w:pPr>
        <w:pStyle w:val="BodyTextIndent"/>
        <w:shd w:val="clear" w:color="auto" w:fill="E6E6E6"/>
        <w:ind w:left="0"/>
        <w:jc w:val="left"/>
        <w:rPr>
          <w:ins w:id="519" w:author="Christopher Millet" w:date="2014-05-06T15:50:00Z"/>
          <w:color w:val="auto"/>
          <w:sz w:val="16"/>
          <w:szCs w:val="16"/>
        </w:rPr>
      </w:pPr>
    </w:p>
    <w:p w14:paraId="7E3478B4" w14:textId="77777777" w:rsidR="0082493D" w:rsidRPr="00604452" w:rsidRDefault="0082493D" w:rsidP="0062433A">
      <w:pPr>
        <w:pStyle w:val="BodyTextIndent"/>
        <w:shd w:val="clear" w:color="auto" w:fill="E6E6E6"/>
        <w:ind w:left="0"/>
        <w:jc w:val="left"/>
        <w:rPr>
          <w:ins w:id="520" w:author="Christopher Millet" w:date="2014-05-06T15:50:00Z"/>
          <w:b/>
          <w:color w:val="auto"/>
          <w:sz w:val="16"/>
          <w:szCs w:val="16"/>
        </w:rPr>
      </w:pPr>
      <w:ins w:id="521" w:author="Christopher Millet" w:date="2014-05-06T15:50:00Z">
        <w:r w:rsidRPr="00604452">
          <w:rPr>
            <w:b/>
            <w:color w:val="auto"/>
            <w:sz w:val="16"/>
            <w:szCs w:val="16"/>
          </w:rPr>
          <w:t>Q: Do I need to create a Project Scope Statement if my project isn’t going through the ballot process?</w:t>
        </w:r>
      </w:ins>
    </w:p>
    <w:p w14:paraId="3E079A23" w14:textId="77777777" w:rsidR="0082493D" w:rsidRPr="00604452" w:rsidRDefault="0082493D" w:rsidP="0062433A">
      <w:pPr>
        <w:pStyle w:val="BodyTextIndent"/>
        <w:shd w:val="clear" w:color="auto" w:fill="E6E6E6"/>
        <w:ind w:left="0"/>
        <w:jc w:val="left"/>
        <w:rPr>
          <w:ins w:id="522" w:author="Christopher Millet" w:date="2014-05-06T15:50:00Z"/>
          <w:color w:val="auto"/>
          <w:sz w:val="16"/>
          <w:szCs w:val="16"/>
        </w:rPr>
      </w:pPr>
    </w:p>
    <w:p w14:paraId="44B0F739" w14:textId="77777777" w:rsidR="0082493D" w:rsidRPr="00604452" w:rsidRDefault="0082493D" w:rsidP="0062433A">
      <w:pPr>
        <w:pStyle w:val="BodyTextIndent"/>
        <w:shd w:val="clear" w:color="auto" w:fill="E6E6E6"/>
        <w:ind w:left="0"/>
        <w:jc w:val="left"/>
        <w:rPr>
          <w:ins w:id="523" w:author="Christopher Millet" w:date="2014-05-06T15:50:00Z"/>
          <w:color w:val="auto"/>
          <w:sz w:val="16"/>
          <w:szCs w:val="16"/>
        </w:rPr>
      </w:pPr>
      <w:ins w:id="524" w:author="Christopher Millet" w:date="2014-05-06T15:50:00Z">
        <w:r w:rsidRPr="00604452">
          <w:rPr>
            <w:color w:val="auto"/>
            <w:sz w:val="16"/>
            <w:szCs w:val="16"/>
          </w:rPr>
          <w:t xml:space="preserve">A:  Yes, all projects need to have a Project Scope Statement completed and submitted to the HL7 PMO.  A lot of work done by Education, Marketing, Electronic Services, </w:t>
        </w:r>
        <w:proofErr w:type="spellStart"/>
        <w:r w:rsidRPr="00604452">
          <w:rPr>
            <w:color w:val="auto"/>
            <w:sz w:val="16"/>
            <w:szCs w:val="16"/>
          </w:rPr>
          <w:t>ArB</w:t>
        </w:r>
        <w:proofErr w:type="spellEnd"/>
        <w:r w:rsidRPr="00604452">
          <w:rPr>
            <w:color w:val="auto"/>
            <w:sz w:val="16"/>
            <w:szCs w:val="16"/>
          </w:rPr>
          <w:t>, PIC, etc. does not need to go through the ballot process, however, visibility of that work is necessary.  Project Scope Statements are the foundation for communicating project information.  They also serve as a tool for Project Facilitators to gather the right information to begin a project as well as track the project’s progress.</w:t>
        </w:r>
      </w:ins>
    </w:p>
    <w:p w14:paraId="54091C9F" w14:textId="77777777" w:rsidR="0082493D" w:rsidRPr="00604452" w:rsidRDefault="0082493D" w:rsidP="0062433A">
      <w:pPr>
        <w:pStyle w:val="BodyTextIndent"/>
        <w:shd w:val="clear" w:color="auto" w:fill="E6E6E6"/>
        <w:ind w:left="0"/>
        <w:jc w:val="left"/>
        <w:rPr>
          <w:ins w:id="525" w:author="Christopher Millet" w:date="2014-05-06T15:50:00Z"/>
          <w:color w:val="auto"/>
          <w:sz w:val="16"/>
          <w:szCs w:val="16"/>
        </w:rPr>
      </w:pPr>
    </w:p>
    <w:p w14:paraId="7C9BF492" w14:textId="77777777" w:rsidR="0082493D" w:rsidRPr="00604452" w:rsidRDefault="0082493D" w:rsidP="0062433A">
      <w:pPr>
        <w:pStyle w:val="BodyTextIndent"/>
        <w:shd w:val="clear" w:color="auto" w:fill="E6E6E6"/>
        <w:ind w:left="0"/>
        <w:jc w:val="left"/>
        <w:rPr>
          <w:ins w:id="526" w:author="Christopher Millet" w:date="2014-05-06T15:50:00Z"/>
          <w:b/>
          <w:color w:val="auto"/>
          <w:sz w:val="16"/>
          <w:szCs w:val="16"/>
        </w:rPr>
      </w:pPr>
      <w:ins w:id="527" w:author="Christopher Millet" w:date="2014-05-06T15:50:00Z">
        <w:r w:rsidRPr="00604452">
          <w:rPr>
            <w:b/>
            <w:color w:val="auto"/>
            <w:sz w:val="16"/>
            <w:szCs w:val="16"/>
          </w:rPr>
          <w:t>Q:  Do I need to create separate Project Scope Statements for each Implementation Guide or other support documents?</w:t>
        </w:r>
      </w:ins>
    </w:p>
    <w:p w14:paraId="06028C10" w14:textId="77777777" w:rsidR="0082493D" w:rsidRPr="00604452" w:rsidRDefault="0082493D" w:rsidP="0062433A">
      <w:pPr>
        <w:pStyle w:val="BodyTextIndent"/>
        <w:shd w:val="clear" w:color="auto" w:fill="E6E6E6"/>
        <w:ind w:left="0"/>
        <w:jc w:val="left"/>
        <w:rPr>
          <w:ins w:id="528" w:author="Christopher Millet" w:date="2014-05-06T15:50:00Z"/>
          <w:color w:val="auto"/>
          <w:sz w:val="16"/>
          <w:szCs w:val="16"/>
        </w:rPr>
      </w:pPr>
    </w:p>
    <w:p w14:paraId="2AC40194" w14:textId="77777777" w:rsidR="0082493D" w:rsidRPr="00604452" w:rsidRDefault="0082493D" w:rsidP="0062433A">
      <w:pPr>
        <w:pStyle w:val="BodyTextIndent"/>
        <w:shd w:val="clear" w:color="auto" w:fill="E6E6E6"/>
        <w:ind w:left="0"/>
        <w:jc w:val="left"/>
        <w:rPr>
          <w:ins w:id="529" w:author="Christopher Millet" w:date="2014-05-06T15:50:00Z"/>
          <w:color w:val="auto"/>
          <w:sz w:val="16"/>
          <w:szCs w:val="16"/>
        </w:rPr>
      </w:pPr>
      <w:ins w:id="530" w:author="Christopher Millet" w:date="2014-05-06T15:50:00Z">
        <w:r w:rsidRPr="00604452">
          <w:rPr>
            <w:color w:val="auto"/>
            <w:sz w:val="16"/>
            <w:szCs w:val="16"/>
          </w:rPr>
          <w:lastRenderedPageBreak/>
          <w:t>A:  A single PSS can indicate multiple deliverables for the standard being addressed, so, no, a separate PSS does not need to be created for each Implementation Guide or support document for that standard.  Simply identify all of the Implementation Guides and documents in the Project Objectives and Deliverables section that are to be produced for the project.</w:t>
        </w:r>
      </w:ins>
    </w:p>
    <w:p w14:paraId="3C7D5459" w14:textId="77777777" w:rsidR="0082493D" w:rsidRPr="00604452" w:rsidRDefault="0082493D" w:rsidP="0062433A">
      <w:pPr>
        <w:pStyle w:val="BodyTextIndent"/>
        <w:shd w:val="clear" w:color="auto" w:fill="E6E6E6"/>
        <w:ind w:left="0"/>
        <w:jc w:val="left"/>
        <w:rPr>
          <w:ins w:id="531" w:author="Christopher Millet" w:date="2014-05-06T15:50:00Z"/>
          <w:b/>
          <w:color w:val="auto"/>
          <w:sz w:val="16"/>
          <w:szCs w:val="16"/>
        </w:rPr>
      </w:pPr>
    </w:p>
    <w:p w14:paraId="2F199C0C" w14:textId="77777777" w:rsidR="0082493D" w:rsidRPr="00604452" w:rsidRDefault="0082493D" w:rsidP="0062433A">
      <w:pPr>
        <w:pStyle w:val="BodyTextIndent"/>
        <w:shd w:val="clear" w:color="auto" w:fill="E6E6E6"/>
        <w:ind w:left="0"/>
        <w:jc w:val="left"/>
        <w:rPr>
          <w:ins w:id="532" w:author="Christopher Millet" w:date="2014-05-06T15:50:00Z"/>
          <w:color w:val="auto"/>
          <w:sz w:val="16"/>
          <w:szCs w:val="16"/>
        </w:rPr>
      </w:pPr>
      <w:ins w:id="533" w:author="Christopher Millet" w:date="2014-05-06T15:50:00Z">
        <w:r w:rsidRPr="00604452">
          <w:rPr>
            <w:b/>
            <w:color w:val="auto"/>
            <w:sz w:val="16"/>
            <w:szCs w:val="16"/>
          </w:rPr>
          <w:t>Q: The scope or objective of my project changed.  Do I need to create a new PSS?</w:t>
        </w:r>
      </w:ins>
    </w:p>
    <w:p w14:paraId="0484374E" w14:textId="77777777" w:rsidR="0082493D" w:rsidRPr="00604452" w:rsidRDefault="0082493D" w:rsidP="0062433A">
      <w:pPr>
        <w:pStyle w:val="BodyTextIndent"/>
        <w:shd w:val="clear" w:color="auto" w:fill="E6E6E6"/>
        <w:ind w:left="0"/>
        <w:jc w:val="left"/>
        <w:rPr>
          <w:ins w:id="534" w:author="Christopher Millet" w:date="2014-05-06T15:50:00Z"/>
          <w:color w:val="auto"/>
          <w:sz w:val="16"/>
          <w:szCs w:val="16"/>
        </w:rPr>
      </w:pPr>
    </w:p>
    <w:p w14:paraId="5F4A4EA0" w14:textId="77777777" w:rsidR="0082493D" w:rsidRPr="00604452" w:rsidRDefault="0082493D" w:rsidP="0062433A">
      <w:pPr>
        <w:pStyle w:val="BodyTextIndent"/>
        <w:shd w:val="clear" w:color="auto" w:fill="E6E6E6"/>
        <w:ind w:left="0"/>
        <w:jc w:val="left"/>
        <w:rPr>
          <w:ins w:id="535" w:author="Christopher Millet" w:date="2014-05-06T15:50:00Z"/>
          <w:color w:val="auto"/>
          <w:sz w:val="16"/>
          <w:szCs w:val="16"/>
        </w:rPr>
      </w:pPr>
      <w:ins w:id="536" w:author="Christopher Millet" w:date="2014-05-06T15:50:00Z">
        <w:r w:rsidRPr="00604452">
          <w:rPr>
            <w:color w:val="auto"/>
            <w:sz w:val="16"/>
            <w:szCs w:val="16"/>
          </w:rPr>
          <w:t xml:space="preserve">A:  You may or may not have to as it depends on the change. Oftentimes, the scope or objectives of a project may change during its lifecycle, perhaps due to regulatory changes or tying back to a different standard.  </w:t>
        </w:r>
        <w:r w:rsidR="00747674" w:rsidRPr="00604452">
          <w:rPr>
            <w:color w:val="auto"/>
            <w:sz w:val="16"/>
            <w:szCs w:val="16"/>
          </w:rPr>
          <w:t xml:space="preserve">.  When the scope changes, it is </w:t>
        </w:r>
        <w:r w:rsidR="006C0577" w:rsidRPr="00604452">
          <w:rPr>
            <w:color w:val="auto"/>
            <w:sz w:val="16"/>
            <w:szCs w:val="16"/>
          </w:rPr>
          <w:t>preferred</w:t>
        </w:r>
        <w:r w:rsidR="00747674" w:rsidRPr="00604452">
          <w:rPr>
            <w:color w:val="auto"/>
            <w:sz w:val="16"/>
            <w:szCs w:val="16"/>
          </w:rPr>
          <w:t xml:space="preserve"> that a new Project Scope Statement NOT be created.  By keeping the same Project ID, the ballot site can readily point the same project ID to both DSTU and Normative ballots.   </w:t>
        </w:r>
      </w:ins>
    </w:p>
    <w:p w14:paraId="40B73F2B" w14:textId="77777777" w:rsidR="0082493D" w:rsidRPr="00604452" w:rsidRDefault="0082493D" w:rsidP="0062433A">
      <w:pPr>
        <w:pStyle w:val="BodyTextIndent"/>
        <w:shd w:val="clear" w:color="auto" w:fill="E6E6E6"/>
        <w:ind w:left="0"/>
        <w:jc w:val="left"/>
        <w:rPr>
          <w:ins w:id="537" w:author="Christopher Millet" w:date="2014-05-06T15:50:00Z"/>
          <w:color w:val="auto"/>
          <w:sz w:val="16"/>
          <w:szCs w:val="16"/>
        </w:rPr>
      </w:pPr>
    </w:p>
    <w:p w14:paraId="50FF35CD" w14:textId="77777777" w:rsidR="0082493D" w:rsidRPr="00604452" w:rsidRDefault="0082493D" w:rsidP="0062433A">
      <w:pPr>
        <w:pStyle w:val="BodyTextIndent"/>
        <w:shd w:val="clear" w:color="auto" w:fill="E6E6E6"/>
        <w:ind w:left="0"/>
        <w:jc w:val="left"/>
        <w:rPr>
          <w:ins w:id="538" w:author="Christopher Millet" w:date="2014-05-06T15:50:00Z"/>
          <w:color w:val="auto"/>
          <w:sz w:val="16"/>
          <w:szCs w:val="16"/>
        </w:rPr>
      </w:pPr>
      <w:ins w:id="539" w:author="Christopher Millet" w:date="2014-05-06T15:50:00Z">
        <w:r w:rsidRPr="00604452">
          <w:rPr>
            <w:color w:val="auto"/>
            <w:sz w:val="16"/>
            <w:szCs w:val="16"/>
          </w:rPr>
          <w:t>If the change in scope or objectives is minor, simply update the existing project scope statement, and within Project Insight, indicate the modifications in the appropriate fields.  You can also use the ‘Misc. Notes’ text box for documentation.</w:t>
        </w:r>
      </w:ins>
    </w:p>
    <w:p w14:paraId="69BFE9DD" w14:textId="77777777" w:rsidR="0082493D" w:rsidRPr="00604452" w:rsidRDefault="0082493D" w:rsidP="0062433A">
      <w:pPr>
        <w:pStyle w:val="BodyTextIndent"/>
        <w:shd w:val="clear" w:color="auto" w:fill="E6E6E6"/>
        <w:ind w:left="0"/>
        <w:jc w:val="left"/>
        <w:rPr>
          <w:ins w:id="540" w:author="Christopher Millet" w:date="2014-05-06T15:50:00Z"/>
          <w:color w:val="auto"/>
          <w:sz w:val="16"/>
          <w:szCs w:val="16"/>
        </w:rPr>
      </w:pPr>
    </w:p>
    <w:p w14:paraId="027BAED0" w14:textId="77777777" w:rsidR="0082493D" w:rsidRPr="00604452" w:rsidRDefault="00747674" w:rsidP="0062433A">
      <w:pPr>
        <w:pStyle w:val="BodyTextIndent"/>
        <w:shd w:val="clear" w:color="auto" w:fill="E6E6E6"/>
        <w:ind w:left="0"/>
        <w:jc w:val="left"/>
        <w:rPr>
          <w:ins w:id="541" w:author="Christopher Millet" w:date="2014-05-06T15:50:00Z"/>
          <w:color w:val="auto"/>
          <w:sz w:val="16"/>
          <w:szCs w:val="16"/>
        </w:rPr>
      </w:pPr>
      <w:ins w:id="542" w:author="Christopher Millet" w:date="2014-05-06T15:50:00Z">
        <w:r w:rsidRPr="00604452">
          <w:rPr>
            <w:color w:val="auto"/>
            <w:sz w:val="16"/>
            <w:szCs w:val="16"/>
          </w:rPr>
          <w:t>However, i</w:t>
        </w:r>
        <w:r w:rsidR="0082493D" w:rsidRPr="00604452">
          <w:rPr>
            <w:color w:val="auto"/>
            <w:sz w:val="16"/>
            <w:szCs w:val="16"/>
          </w:rPr>
          <w:t>f the change in scope or objectives is major, the Project Facilitator should submit a new Project Scope Statement, as many of the original information won’t accurately reflect what is being done anymore.</w:t>
        </w:r>
      </w:ins>
    </w:p>
    <w:p w14:paraId="5DEE07C6" w14:textId="77777777" w:rsidR="0082493D" w:rsidRPr="00604452" w:rsidRDefault="0082493D" w:rsidP="0062433A">
      <w:pPr>
        <w:pStyle w:val="BodyTextIndent"/>
        <w:shd w:val="clear" w:color="auto" w:fill="E6E6E6"/>
        <w:ind w:left="0"/>
        <w:jc w:val="left"/>
        <w:rPr>
          <w:ins w:id="543" w:author="Christopher Millet" w:date="2014-05-06T15:50:00Z"/>
          <w:color w:val="auto"/>
          <w:sz w:val="16"/>
          <w:szCs w:val="16"/>
        </w:rPr>
      </w:pPr>
    </w:p>
    <w:p w14:paraId="0FAD2933" w14:textId="77777777" w:rsidR="001465FF" w:rsidRPr="00604452" w:rsidRDefault="001465FF" w:rsidP="001465FF">
      <w:pPr>
        <w:pStyle w:val="BodyTextIndent"/>
        <w:shd w:val="clear" w:color="auto" w:fill="E6E6E6"/>
        <w:ind w:left="0"/>
        <w:jc w:val="left"/>
        <w:rPr>
          <w:ins w:id="544" w:author="Christopher Millet" w:date="2014-05-06T15:50:00Z"/>
          <w:b/>
          <w:color w:val="auto"/>
          <w:sz w:val="16"/>
          <w:szCs w:val="16"/>
        </w:rPr>
      </w:pPr>
      <w:ins w:id="545" w:author="Christopher Millet" w:date="2014-05-06T15:50:00Z">
        <w:r w:rsidRPr="00604452">
          <w:rPr>
            <w:b/>
            <w:color w:val="auto"/>
            <w:sz w:val="16"/>
            <w:szCs w:val="16"/>
          </w:rPr>
          <w:t>Q: What defines a ‘major’ or ‘significant’ change in scope?</w:t>
        </w:r>
      </w:ins>
    </w:p>
    <w:p w14:paraId="01125416" w14:textId="77777777" w:rsidR="001465FF" w:rsidRPr="00604452" w:rsidRDefault="001465FF" w:rsidP="001465FF">
      <w:pPr>
        <w:pStyle w:val="BodyTextIndent"/>
        <w:shd w:val="clear" w:color="auto" w:fill="E6E6E6"/>
        <w:ind w:left="0"/>
        <w:jc w:val="left"/>
        <w:rPr>
          <w:ins w:id="546" w:author="Christopher Millet" w:date="2014-05-06T15:50:00Z"/>
          <w:b/>
          <w:color w:val="auto"/>
          <w:sz w:val="16"/>
          <w:szCs w:val="16"/>
        </w:rPr>
      </w:pPr>
    </w:p>
    <w:p w14:paraId="37307934" w14:textId="77777777" w:rsidR="001465FF" w:rsidRPr="00604452" w:rsidRDefault="001465FF" w:rsidP="001465FF">
      <w:pPr>
        <w:pStyle w:val="BodyTextIndent"/>
        <w:shd w:val="clear" w:color="auto" w:fill="E6E6E6"/>
        <w:ind w:left="0"/>
        <w:jc w:val="left"/>
        <w:rPr>
          <w:ins w:id="547" w:author="Christopher Millet" w:date="2014-05-06T15:50:00Z"/>
          <w:color w:val="auto"/>
          <w:sz w:val="16"/>
          <w:szCs w:val="16"/>
        </w:rPr>
      </w:pPr>
      <w:ins w:id="548" w:author="Christopher Millet" w:date="2014-05-06T15:50:00Z">
        <w:r w:rsidRPr="00604452">
          <w:rPr>
            <w:color w:val="auto"/>
            <w:sz w:val="16"/>
            <w:szCs w:val="16"/>
          </w:rPr>
          <w:t xml:space="preserve">A: Since ‘major’ and ‘significant’ are subjective terms, examples may provide better comprehension of a “major” or “significant” change to a project scope statement.  </w:t>
        </w:r>
      </w:ins>
    </w:p>
    <w:p w14:paraId="59A695FC" w14:textId="77777777" w:rsidR="001465FF" w:rsidRPr="00604452" w:rsidRDefault="001465FF" w:rsidP="001465FF">
      <w:pPr>
        <w:pStyle w:val="BodyTextIndent"/>
        <w:shd w:val="clear" w:color="auto" w:fill="E6E6E6"/>
        <w:ind w:left="0"/>
        <w:jc w:val="left"/>
        <w:rPr>
          <w:ins w:id="549" w:author="Christopher Millet" w:date="2014-05-06T15:50:00Z"/>
          <w:color w:val="auto"/>
          <w:sz w:val="16"/>
          <w:szCs w:val="16"/>
        </w:rPr>
      </w:pPr>
    </w:p>
    <w:p w14:paraId="66D4BE89" w14:textId="77777777" w:rsidR="001465FF" w:rsidRPr="00604452" w:rsidRDefault="001465FF" w:rsidP="001465FF">
      <w:pPr>
        <w:pStyle w:val="BodyTextIndent"/>
        <w:shd w:val="clear" w:color="auto" w:fill="E6E6E6"/>
        <w:ind w:left="0"/>
        <w:jc w:val="left"/>
        <w:rPr>
          <w:ins w:id="550" w:author="Christopher Millet" w:date="2014-05-06T15:50:00Z"/>
          <w:color w:val="auto"/>
          <w:sz w:val="16"/>
          <w:szCs w:val="16"/>
        </w:rPr>
      </w:pPr>
      <w:ins w:id="551" w:author="Christopher Millet" w:date="2014-05-06T15:50:00Z">
        <w:r w:rsidRPr="00604452">
          <w:rPr>
            <w:color w:val="auto"/>
            <w:sz w:val="16"/>
            <w:szCs w:val="16"/>
          </w:rPr>
          <w:t>A “major” or “significant change” in project scope is when</w:t>
        </w:r>
        <w:r w:rsidR="00A9001E" w:rsidRPr="00604452">
          <w:rPr>
            <w:color w:val="auto"/>
            <w:sz w:val="16"/>
            <w:szCs w:val="16"/>
          </w:rPr>
          <w:t xml:space="preserve"> the impact is that</w:t>
        </w:r>
        <w:r w:rsidRPr="00604452">
          <w:rPr>
            <w:color w:val="auto"/>
            <w:sz w:val="16"/>
            <w:szCs w:val="16"/>
          </w:rPr>
          <w:t>:</w:t>
        </w:r>
      </w:ins>
    </w:p>
    <w:p w14:paraId="0A9E6D62" w14:textId="77777777" w:rsidR="000B49C3" w:rsidRPr="00604452" w:rsidRDefault="000B49C3" w:rsidP="00852670">
      <w:pPr>
        <w:pStyle w:val="BodyTextIndent"/>
        <w:numPr>
          <w:ilvl w:val="0"/>
          <w:numId w:val="24"/>
        </w:numPr>
        <w:shd w:val="clear" w:color="auto" w:fill="E6E6E6"/>
        <w:jc w:val="left"/>
        <w:rPr>
          <w:ins w:id="552" w:author="Christopher Millet" w:date="2014-05-06T15:50:00Z"/>
          <w:color w:val="auto"/>
          <w:sz w:val="16"/>
          <w:szCs w:val="16"/>
        </w:rPr>
      </w:pPr>
      <w:ins w:id="553" w:author="Christopher Millet" w:date="2014-05-06T15:50:00Z">
        <w:r w:rsidRPr="00604452">
          <w:rPr>
            <w:color w:val="auto"/>
            <w:sz w:val="16"/>
            <w:szCs w:val="16"/>
          </w:rPr>
          <w:t>Creating a new Release of a Standard</w:t>
        </w:r>
      </w:ins>
    </w:p>
    <w:p w14:paraId="7AD6F362" w14:textId="77777777" w:rsidR="00852670" w:rsidRPr="00604452" w:rsidRDefault="00852670" w:rsidP="00852670">
      <w:pPr>
        <w:pStyle w:val="BodyTextIndent"/>
        <w:numPr>
          <w:ilvl w:val="0"/>
          <w:numId w:val="24"/>
        </w:numPr>
        <w:shd w:val="clear" w:color="auto" w:fill="E6E6E6"/>
        <w:jc w:val="left"/>
        <w:rPr>
          <w:ins w:id="554" w:author="Christopher Millet" w:date="2014-05-06T15:50:00Z"/>
          <w:color w:val="auto"/>
          <w:sz w:val="16"/>
          <w:szCs w:val="16"/>
        </w:rPr>
      </w:pPr>
      <w:ins w:id="555" w:author="Christopher Millet" w:date="2014-05-06T15:50:00Z">
        <w:r w:rsidRPr="00604452">
          <w:rPr>
            <w:color w:val="auto"/>
            <w:sz w:val="16"/>
            <w:szCs w:val="16"/>
          </w:rPr>
          <w:t xml:space="preserve">The Project End date extends by </w:t>
        </w:r>
        <w:r w:rsidR="001B796E" w:rsidRPr="00604452">
          <w:rPr>
            <w:color w:val="auto"/>
            <w:sz w:val="16"/>
            <w:szCs w:val="16"/>
          </w:rPr>
          <w:t>12</w:t>
        </w:r>
        <w:r w:rsidRPr="00604452">
          <w:rPr>
            <w:color w:val="auto"/>
            <w:sz w:val="16"/>
            <w:szCs w:val="16"/>
          </w:rPr>
          <w:t xml:space="preserve">+ months </w:t>
        </w:r>
      </w:ins>
    </w:p>
    <w:p w14:paraId="2343EBF1" w14:textId="77777777" w:rsidR="00852670" w:rsidRPr="00604452" w:rsidRDefault="00852670" w:rsidP="00852670">
      <w:pPr>
        <w:pStyle w:val="BodyTextIndent"/>
        <w:numPr>
          <w:ilvl w:val="0"/>
          <w:numId w:val="24"/>
        </w:numPr>
        <w:shd w:val="clear" w:color="auto" w:fill="E6E6E6"/>
        <w:jc w:val="left"/>
        <w:rPr>
          <w:ins w:id="556" w:author="Christopher Millet" w:date="2014-05-06T15:50:00Z"/>
          <w:color w:val="auto"/>
          <w:sz w:val="16"/>
          <w:szCs w:val="16"/>
        </w:rPr>
      </w:pPr>
      <w:ins w:id="557" w:author="Christopher Millet" w:date="2014-05-06T15:50:00Z">
        <w:r w:rsidRPr="00604452">
          <w:rPr>
            <w:color w:val="auto"/>
            <w:sz w:val="16"/>
            <w:szCs w:val="16"/>
          </w:rPr>
          <w:t>Additional HL7 funds are required</w:t>
        </w:r>
      </w:ins>
    </w:p>
    <w:p w14:paraId="7FBF4168" w14:textId="77777777" w:rsidR="00852670" w:rsidRPr="00604452" w:rsidRDefault="00852670" w:rsidP="00852670">
      <w:pPr>
        <w:pStyle w:val="BodyTextIndent"/>
        <w:numPr>
          <w:ilvl w:val="0"/>
          <w:numId w:val="24"/>
        </w:numPr>
        <w:shd w:val="clear" w:color="auto" w:fill="E6E6E6"/>
        <w:jc w:val="left"/>
        <w:rPr>
          <w:ins w:id="558" w:author="Christopher Millet" w:date="2014-05-06T15:50:00Z"/>
          <w:color w:val="auto"/>
          <w:sz w:val="16"/>
          <w:szCs w:val="16"/>
        </w:rPr>
      </w:pPr>
      <w:ins w:id="559" w:author="Christopher Millet" w:date="2014-05-06T15:50:00Z">
        <w:r w:rsidRPr="00604452">
          <w:rPr>
            <w:color w:val="auto"/>
            <w:sz w:val="16"/>
            <w:szCs w:val="16"/>
          </w:rPr>
          <w:t>The Project Intent changes (i.e. the project changes from “Revising a Standard” to “Creating a Standard”)</w:t>
        </w:r>
      </w:ins>
    </w:p>
    <w:p w14:paraId="673D3036" w14:textId="77777777" w:rsidR="00852670" w:rsidRPr="00604452" w:rsidRDefault="00852670" w:rsidP="00CC5ADF">
      <w:pPr>
        <w:pStyle w:val="BodyTextIndent"/>
        <w:numPr>
          <w:ilvl w:val="0"/>
          <w:numId w:val="24"/>
        </w:numPr>
        <w:shd w:val="clear" w:color="auto" w:fill="E6E6E6"/>
        <w:jc w:val="left"/>
        <w:rPr>
          <w:ins w:id="560" w:author="Christopher Millet" w:date="2014-05-06T15:50:00Z"/>
          <w:color w:val="auto"/>
          <w:sz w:val="16"/>
          <w:szCs w:val="16"/>
        </w:rPr>
      </w:pPr>
      <w:ins w:id="561" w:author="Christopher Millet" w:date="2014-05-06T15:50:00Z">
        <w:r w:rsidRPr="00604452">
          <w:rPr>
            <w:color w:val="auto"/>
            <w:sz w:val="16"/>
            <w:szCs w:val="16"/>
          </w:rPr>
          <w:t>The change in scope will result in an item that qualifies as ‘substantive change’ as defined in GOM Section 14.08.04.</w:t>
        </w:r>
      </w:ins>
    </w:p>
    <w:p w14:paraId="316F6428" w14:textId="77777777" w:rsidR="001465FF" w:rsidRPr="00604452" w:rsidRDefault="001465FF" w:rsidP="00CC5ADF">
      <w:pPr>
        <w:pStyle w:val="BodyTextIndent"/>
        <w:numPr>
          <w:ilvl w:val="0"/>
          <w:numId w:val="24"/>
        </w:numPr>
        <w:shd w:val="clear" w:color="auto" w:fill="E6E6E6"/>
        <w:jc w:val="left"/>
        <w:rPr>
          <w:ins w:id="562" w:author="Christopher Millet" w:date="2014-05-06T15:50:00Z"/>
          <w:color w:val="auto"/>
          <w:sz w:val="16"/>
          <w:szCs w:val="16"/>
        </w:rPr>
      </w:pPr>
      <w:ins w:id="563" w:author="Christopher Millet" w:date="2014-05-06T15:50:00Z">
        <w:r w:rsidRPr="00604452">
          <w:rPr>
            <w:color w:val="auto"/>
            <w:sz w:val="16"/>
            <w:szCs w:val="16"/>
          </w:rPr>
          <w:t>The Ballot Type changes</w:t>
        </w:r>
        <w:r w:rsidR="00A9001E" w:rsidRPr="00604452">
          <w:rPr>
            <w:color w:val="auto"/>
            <w:sz w:val="16"/>
            <w:szCs w:val="16"/>
          </w:rPr>
          <w:t xml:space="preserve"> to a Normative </w:t>
        </w:r>
        <w:r w:rsidRPr="00604452">
          <w:rPr>
            <w:color w:val="auto"/>
            <w:sz w:val="16"/>
            <w:szCs w:val="16"/>
          </w:rPr>
          <w:t xml:space="preserve"> (i.e. the project changes from planning for an Informative ballot to a Normative ballot)</w:t>
        </w:r>
      </w:ins>
    </w:p>
    <w:p w14:paraId="19621286" w14:textId="77777777" w:rsidR="00CC5ADF" w:rsidRPr="00604452" w:rsidRDefault="00CC5ADF" w:rsidP="00CC5ADF">
      <w:pPr>
        <w:pStyle w:val="BodyTextIndent"/>
        <w:numPr>
          <w:ilvl w:val="0"/>
          <w:numId w:val="23"/>
        </w:numPr>
        <w:shd w:val="clear" w:color="auto" w:fill="E6E6E6"/>
        <w:jc w:val="left"/>
        <w:rPr>
          <w:ins w:id="564" w:author="Christopher Millet" w:date="2014-05-06T15:50:00Z"/>
          <w:color w:val="auto"/>
          <w:sz w:val="16"/>
          <w:szCs w:val="16"/>
        </w:rPr>
      </w:pPr>
      <w:ins w:id="565" w:author="Christopher Millet" w:date="2014-05-06T15:50:00Z">
        <w:r w:rsidRPr="00604452">
          <w:rPr>
            <w:color w:val="auto"/>
            <w:sz w:val="16"/>
            <w:szCs w:val="16"/>
          </w:rPr>
          <w:t xml:space="preserve">The Realm changes from ‘Realm </w:t>
        </w:r>
        <w:r w:rsidR="00692BEC" w:rsidRPr="00604452">
          <w:rPr>
            <w:color w:val="auto"/>
            <w:sz w:val="16"/>
            <w:szCs w:val="16"/>
          </w:rPr>
          <w:t>Specific</w:t>
        </w:r>
        <w:r w:rsidRPr="00604452">
          <w:rPr>
            <w:color w:val="auto"/>
            <w:sz w:val="16"/>
            <w:szCs w:val="16"/>
          </w:rPr>
          <w:t xml:space="preserve">’ to ‘Universal’ </w:t>
        </w:r>
        <w:r w:rsidR="00A9001E" w:rsidRPr="00604452">
          <w:rPr>
            <w:color w:val="auto"/>
            <w:sz w:val="16"/>
            <w:szCs w:val="16"/>
          </w:rPr>
          <w:t>(</w:t>
        </w:r>
        <w:r w:rsidRPr="00604452">
          <w:rPr>
            <w:color w:val="auto"/>
            <w:sz w:val="16"/>
            <w:szCs w:val="16"/>
          </w:rPr>
          <w:t>since additional project resources may be necessary to support that change</w:t>
        </w:r>
        <w:r w:rsidR="00A9001E" w:rsidRPr="00604452">
          <w:rPr>
            <w:color w:val="auto"/>
            <w:sz w:val="16"/>
            <w:szCs w:val="16"/>
          </w:rPr>
          <w:t>)</w:t>
        </w:r>
      </w:ins>
    </w:p>
    <w:p w14:paraId="626D56CD" w14:textId="77777777" w:rsidR="00504B07" w:rsidRPr="00604452" w:rsidRDefault="00A9001E" w:rsidP="00CC5ADF">
      <w:pPr>
        <w:pStyle w:val="BodyTextIndent"/>
        <w:numPr>
          <w:ilvl w:val="0"/>
          <w:numId w:val="23"/>
        </w:numPr>
        <w:shd w:val="clear" w:color="auto" w:fill="E6E6E6"/>
        <w:jc w:val="left"/>
        <w:rPr>
          <w:ins w:id="566" w:author="Christopher Millet" w:date="2014-05-06T15:50:00Z"/>
          <w:color w:val="auto"/>
          <w:sz w:val="16"/>
          <w:szCs w:val="16"/>
        </w:rPr>
      </w:pPr>
      <w:ins w:id="567" w:author="Christopher Millet" w:date="2014-05-06T15:50:00Z">
        <w:r w:rsidRPr="00604452">
          <w:rPr>
            <w:color w:val="auto"/>
            <w:sz w:val="16"/>
            <w:szCs w:val="16"/>
          </w:rPr>
          <w:t>The</w:t>
        </w:r>
        <w:r w:rsidR="00504B07" w:rsidRPr="00604452">
          <w:rPr>
            <w:color w:val="auto"/>
            <w:sz w:val="16"/>
            <w:szCs w:val="16"/>
          </w:rPr>
          <w:t xml:space="preserve"> deliverable’s backwards compatibility changes from ‘Yes’ to ‘No’</w:t>
        </w:r>
      </w:ins>
    </w:p>
    <w:p w14:paraId="17A7D230" w14:textId="77777777" w:rsidR="001465FF" w:rsidRPr="00604452" w:rsidRDefault="001465FF" w:rsidP="0062433A">
      <w:pPr>
        <w:pStyle w:val="BodyTextIndent"/>
        <w:shd w:val="clear" w:color="auto" w:fill="E6E6E6"/>
        <w:ind w:left="0"/>
        <w:jc w:val="left"/>
        <w:rPr>
          <w:ins w:id="568" w:author="Christopher Millet" w:date="2014-05-06T15:50:00Z"/>
          <w:color w:val="auto"/>
          <w:sz w:val="16"/>
          <w:szCs w:val="16"/>
        </w:rPr>
      </w:pPr>
    </w:p>
    <w:p w14:paraId="1C373B81" w14:textId="77777777" w:rsidR="007D677E" w:rsidRPr="00604452" w:rsidRDefault="007D677E" w:rsidP="007D677E">
      <w:pPr>
        <w:pStyle w:val="BodyTextIndent"/>
        <w:shd w:val="clear" w:color="auto" w:fill="E6E6E6"/>
        <w:ind w:left="0"/>
        <w:jc w:val="left"/>
        <w:rPr>
          <w:ins w:id="569" w:author="Christopher Millet" w:date="2014-05-06T15:50:00Z"/>
          <w:b/>
          <w:color w:val="auto"/>
          <w:sz w:val="16"/>
          <w:szCs w:val="16"/>
        </w:rPr>
      </w:pPr>
      <w:ins w:id="570" w:author="Christopher Millet" w:date="2014-05-06T15:50:00Z">
        <w:r w:rsidRPr="00604452">
          <w:rPr>
            <w:b/>
            <w:color w:val="auto"/>
            <w:sz w:val="16"/>
            <w:szCs w:val="16"/>
          </w:rPr>
          <w:t>Q:  Do I need to include budget figures in my scope?</w:t>
        </w:r>
      </w:ins>
    </w:p>
    <w:p w14:paraId="0DF282F5" w14:textId="77777777" w:rsidR="007D677E" w:rsidRPr="00604452" w:rsidRDefault="007D677E" w:rsidP="007D677E">
      <w:pPr>
        <w:pStyle w:val="BodyTextIndent"/>
        <w:shd w:val="clear" w:color="auto" w:fill="E6E6E6"/>
        <w:ind w:left="0"/>
        <w:jc w:val="left"/>
        <w:rPr>
          <w:ins w:id="571" w:author="Christopher Millet" w:date="2014-05-06T15:50:00Z"/>
          <w:color w:val="auto"/>
          <w:sz w:val="16"/>
          <w:szCs w:val="16"/>
        </w:rPr>
      </w:pPr>
    </w:p>
    <w:p w14:paraId="2B96A23C" w14:textId="77777777" w:rsidR="007D677E" w:rsidRPr="00604452" w:rsidRDefault="007D677E" w:rsidP="007D677E">
      <w:pPr>
        <w:pStyle w:val="BodyTextIndent"/>
        <w:shd w:val="clear" w:color="auto" w:fill="E6E6E6"/>
        <w:ind w:left="0"/>
        <w:jc w:val="left"/>
        <w:rPr>
          <w:ins w:id="572" w:author="Christopher Millet" w:date="2014-05-06T15:50:00Z"/>
          <w:color w:val="auto"/>
          <w:sz w:val="16"/>
          <w:szCs w:val="16"/>
        </w:rPr>
      </w:pPr>
      <w:ins w:id="573" w:author="Christopher Millet" w:date="2014-05-06T15:50:00Z">
        <w:r w:rsidRPr="00604452">
          <w:rPr>
            <w:color w:val="auto"/>
            <w:sz w:val="16"/>
            <w:szCs w:val="16"/>
          </w:rPr>
          <w:t>A: Typically projects to produce standards are routinely supported by the volunteer resources committing to complete the project, and HL7 in the form of meeting rooms, conference call facilities, etc.  If additional funding is required from HL7, you must provide a budget for the project.   A proposed budget is required for any project that will be contracted, for example, website redesign.</w:t>
        </w:r>
      </w:ins>
    </w:p>
    <w:p w14:paraId="4CDA983C" w14:textId="77777777" w:rsidR="007D677E" w:rsidRPr="00604452" w:rsidRDefault="007D677E" w:rsidP="007D677E">
      <w:pPr>
        <w:pStyle w:val="BodyTextIndent"/>
        <w:shd w:val="clear" w:color="auto" w:fill="E6E6E6"/>
        <w:ind w:left="0"/>
        <w:jc w:val="left"/>
        <w:rPr>
          <w:ins w:id="574" w:author="Christopher Millet" w:date="2014-05-06T15:50:00Z"/>
          <w:color w:val="auto"/>
          <w:sz w:val="16"/>
          <w:szCs w:val="16"/>
        </w:rPr>
      </w:pPr>
    </w:p>
    <w:p w14:paraId="790F17BA" w14:textId="77777777" w:rsidR="0082493D" w:rsidRPr="00604452" w:rsidRDefault="0082493D" w:rsidP="0062433A">
      <w:pPr>
        <w:pStyle w:val="BodyTextIndent"/>
        <w:shd w:val="clear" w:color="auto" w:fill="E6E6E6"/>
        <w:ind w:left="0"/>
        <w:jc w:val="left"/>
        <w:rPr>
          <w:ins w:id="575" w:author="Christopher Millet" w:date="2014-05-06T15:50:00Z"/>
          <w:color w:val="auto"/>
          <w:sz w:val="16"/>
          <w:szCs w:val="16"/>
        </w:rPr>
      </w:pPr>
      <w:ins w:id="576" w:author="Christopher Millet" w:date="2014-05-06T15:50:00Z">
        <w:r w:rsidRPr="00604452">
          <w:rPr>
            <w:b/>
            <w:color w:val="auto"/>
            <w:sz w:val="16"/>
            <w:szCs w:val="16"/>
          </w:rPr>
          <w:t>Q: I’ve submitted my PSS to my Steering Division for approval but haven’t heard anything from them.  What should I do?</w:t>
        </w:r>
      </w:ins>
    </w:p>
    <w:p w14:paraId="530E23EB" w14:textId="77777777" w:rsidR="0082493D" w:rsidRPr="00604452" w:rsidRDefault="0082493D" w:rsidP="0062433A">
      <w:pPr>
        <w:pStyle w:val="BodyTextIndent"/>
        <w:shd w:val="clear" w:color="auto" w:fill="E6E6E6"/>
        <w:ind w:left="0"/>
        <w:jc w:val="left"/>
        <w:rPr>
          <w:ins w:id="577" w:author="Christopher Millet" w:date="2014-05-06T15:50:00Z"/>
          <w:color w:val="auto"/>
          <w:sz w:val="16"/>
          <w:szCs w:val="16"/>
        </w:rPr>
      </w:pPr>
    </w:p>
    <w:p w14:paraId="6084D732" w14:textId="77777777" w:rsidR="0082493D" w:rsidRPr="00604452" w:rsidRDefault="0082493D" w:rsidP="0062433A">
      <w:pPr>
        <w:pStyle w:val="BodyTextIndent"/>
        <w:shd w:val="clear" w:color="auto" w:fill="E6E6E6"/>
        <w:ind w:left="0"/>
        <w:jc w:val="left"/>
        <w:rPr>
          <w:ins w:id="578" w:author="Christopher Millet" w:date="2014-05-06T15:50:00Z"/>
          <w:color w:val="auto"/>
          <w:sz w:val="16"/>
          <w:szCs w:val="16"/>
        </w:rPr>
      </w:pPr>
      <w:ins w:id="579" w:author="Christopher Millet" w:date="2014-05-06T15:50:00Z">
        <w:r w:rsidRPr="00604452">
          <w:rPr>
            <w:color w:val="auto"/>
            <w:sz w:val="16"/>
            <w:szCs w:val="16"/>
          </w:rPr>
          <w:t>A: First, check the Steering Division’s meeting minutes.  Look to see if your project was on one of their agendas, and if so, if it was approved or the SD had further questions.  Your first point of contact with the SD should be their Project Facilitator.  If you can’t contact them, contact the Steering Division Representative and Alternate.</w:t>
        </w:r>
      </w:ins>
    </w:p>
    <w:p w14:paraId="6340776C" w14:textId="77777777" w:rsidR="0082493D" w:rsidRPr="00604452" w:rsidRDefault="0082493D" w:rsidP="0062433A">
      <w:pPr>
        <w:pStyle w:val="BodyTextIndent"/>
        <w:shd w:val="clear" w:color="auto" w:fill="E6E6E6"/>
        <w:ind w:left="0"/>
        <w:jc w:val="left"/>
        <w:rPr>
          <w:ins w:id="580" w:author="Christopher Millet" w:date="2014-05-06T15:50:00Z"/>
          <w:color w:val="auto"/>
          <w:sz w:val="16"/>
          <w:szCs w:val="16"/>
        </w:rPr>
      </w:pPr>
    </w:p>
    <w:p w14:paraId="3B325768" w14:textId="77777777" w:rsidR="007D677E" w:rsidRPr="00604452" w:rsidRDefault="007D677E" w:rsidP="0062433A">
      <w:pPr>
        <w:pStyle w:val="BodyTextIndent"/>
        <w:shd w:val="clear" w:color="auto" w:fill="E6E6E6"/>
        <w:ind w:left="0"/>
        <w:jc w:val="left"/>
        <w:rPr>
          <w:ins w:id="581" w:author="Christopher Millet" w:date="2014-05-06T15:50:00Z"/>
          <w:color w:val="auto"/>
          <w:sz w:val="16"/>
          <w:szCs w:val="16"/>
        </w:rPr>
      </w:pPr>
      <w:ins w:id="582" w:author="Christopher Millet" w:date="2014-05-06T15:50:00Z">
        <w:r w:rsidRPr="00604452">
          <w:rPr>
            <w:color w:val="auto"/>
            <w:sz w:val="16"/>
            <w:szCs w:val="16"/>
          </w:rPr>
          <w:t xml:space="preserve">If the SD has approved your project, they will submit it to the TSC for approval via </w:t>
        </w:r>
        <w:proofErr w:type="spellStart"/>
        <w:r w:rsidRPr="00604452">
          <w:rPr>
            <w:color w:val="auto"/>
            <w:sz w:val="16"/>
            <w:szCs w:val="16"/>
          </w:rPr>
          <w:t>GForge’s</w:t>
        </w:r>
        <w:proofErr w:type="spellEnd"/>
        <w:r w:rsidRPr="00604452">
          <w:rPr>
            <w:color w:val="auto"/>
            <w:sz w:val="16"/>
            <w:szCs w:val="16"/>
          </w:rPr>
          <w:t xml:space="preserve"> tracker system.  To view which approvals your project has gathered, find your project by using the Searchable Project Database (http://www.hl7.org/special/Committees/projman/searchableProjectIndex.cfm), located on the www.HL7.org Homepage).  </w:t>
        </w:r>
      </w:ins>
    </w:p>
    <w:p w14:paraId="154FFD36" w14:textId="77777777" w:rsidR="0082493D" w:rsidRPr="00604452" w:rsidRDefault="0082493D" w:rsidP="0062433A">
      <w:pPr>
        <w:pStyle w:val="BodyTextIndent"/>
        <w:shd w:val="clear" w:color="auto" w:fill="E6E6E6"/>
        <w:ind w:left="0"/>
        <w:jc w:val="left"/>
        <w:rPr>
          <w:ins w:id="583" w:author="Christopher Millet" w:date="2014-05-06T15:50:00Z"/>
          <w:color w:val="auto"/>
          <w:sz w:val="16"/>
          <w:szCs w:val="16"/>
        </w:rPr>
      </w:pPr>
    </w:p>
    <w:p w14:paraId="38B1BE95" w14:textId="77777777" w:rsidR="0082493D" w:rsidRPr="00604452" w:rsidRDefault="0082493D" w:rsidP="0062433A">
      <w:pPr>
        <w:pStyle w:val="BodyTextIndent"/>
        <w:shd w:val="clear" w:color="auto" w:fill="E6E6E6"/>
        <w:ind w:left="0"/>
        <w:jc w:val="left"/>
        <w:rPr>
          <w:ins w:id="584" w:author="Christopher Millet" w:date="2014-05-06T15:50:00Z"/>
          <w:b/>
          <w:color w:val="auto"/>
          <w:sz w:val="16"/>
          <w:szCs w:val="16"/>
        </w:rPr>
      </w:pPr>
      <w:ins w:id="585" w:author="Christopher Millet" w:date="2014-05-06T15:50:00Z">
        <w:r w:rsidRPr="00604452">
          <w:rPr>
            <w:b/>
            <w:color w:val="auto"/>
            <w:sz w:val="16"/>
            <w:szCs w:val="16"/>
          </w:rPr>
          <w:t>Q:  Do I need to update the PSS if I discover after it’s approved that I need to coordinate ballots with other HL7 Work Groups?</w:t>
        </w:r>
      </w:ins>
    </w:p>
    <w:p w14:paraId="15E93C4A" w14:textId="77777777" w:rsidR="0082493D" w:rsidRPr="00604452" w:rsidRDefault="0082493D" w:rsidP="0062433A">
      <w:pPr>
        <w:pStyle w:val="BodyTextIndent"/>
        <w:shd w:val="clear" w:color="auto" w:fill="E6E6E6"/>
        <w:ind w:left="0"/>
        <w:jc w:val="left"/>
        <w:rPr>
          <w:ins w:id="586" w:author="Christopher Millet" w:date="2014-05-06T15:50:00Z"/>
          <w:b/>
          <w:color w:val="auto"/>
          <w:sz w:val="16"/>
          <w:szCs w:val="16"/>
        </w:rPr>
      </w:pPr>
    </w:p>
    <w:p w14:paraId="2FBA9469" w14:textId="77777777" w:rsidR="0082493D" w:rsidRPr="00604452" w:rsidRDefault="0082493D" w:rsidP="0062433A">
      <w:pPr>
        <w:pStyle w:val="BodyTextIndent"/>
        <w:shd w:val="clear" w:color="auto" w:fill="E6E6E6"/>
        <w:ind w:left="0"/>
        <w:jc w:val="left"/>
        <w:rPr>
          <w:ins w:id="587" w:author="Christopher Millet" w:date="2014-05-06T15:50:00Z"/>
          <w:color w:val="auto"/>
          <w:sz w:val="16"/>
          <w:szCs w:val="16"/>
        </w:rPr>
      </w:pPr>
      <w:ins w:id="588" w:author="Christopher Millet" w:date="2014-05-06T15:50:00Z">
        <w:r w:rsidRPr="00604452">
          <w:rPr>
            <w:color w:val="auto"/>
            <w:sz w:val="16"/>
            <w:szCs w:val="16"/>
          </w:rPr>
          <w:t xml:space="preserve">A: Yes, we recommend updating the Ballot Strategy section of the Project Scope Statement as well as Project Insight.  Include the ballot name and release/version your project is coordinating with. </w:t>
        </w:r>
      </w:ins>
    </w:p>
    <w:p w14:paraId="23DC5C75" w14:textId="77777777" w:rsidR="0082493D" w:rsidRPr="00604452" w:rsidRDefault="0082493D" w:rsidP="0062433A">
      <w:pPr>
        <w:pStyle w:val="BodyTextIndent"/>
        <w:shd w:val="clear" w:color="auto" w:fill="E6E6E6"/>
        <w:ind w:left="0"/>
        <w:jc w:val="left"/>
        <w:rPr>
          <w:ins w:id="589" w:author="Christopher Millet" w:date="2014-05-06T15:50:00Z"/>
          <w:color w:val="auto"/>
          <w:sz w:val="16"/>
          <w:szCs w:val="16"/>
        </w:rPr>
      </w:pPr>
    </w:p>
    <w:p w14:paraId="57D3C5F3" w14:textId="77777777" w:rsidR="0082493D" w:rsidRPr="00604452" w:rsidRDefault="0082493D" w:rsidP="0062433A">
      <w:pPr>
        <w:pStyle w:val="BodyTextIndent"/>
        <w:shd w:val="clear" w:color="auto" w:fill="E6E6E6"/>
        <w:ind w:left="0"/>
        <w:jc w:val="left"/>
        <w:rPr>
          <w:ins w:id="590" w:author="Christopher Millet" w:date="2014-05-06T15:50:00Z"/>
          <w:b/>
          <w:color w:val="auto"/>
          <w:sz w:val="16"/>
          <w:szCs w:val="16"/>
        </w:rPr>
      </w:pPr>
      <w:ins w:id="591" w:author="Christopher Millet" w:date="2014-05-06T15:50:00Z">
        <w:r w:rsidRPr="00604452">
          <w:rPr>
            <w:b/>
            <w:color w:val="auto"/>
            <w:sz w:val="16"/>
            <w:szCs w:val="16"/>
          </w:rPr>
          <w:t>Q:  When reaffirming a standard, does a PSS need to be created and go through the review/approval process?</w:t>
        </w:r>
      </w:ins>
    </w:p>
    <w:p w14:paraId="725DE61F" w14:textId="77777777" w:rsidR="0082493D" w:rsidRPr="00604452" w:rsidRDefault="0082493D" w:rsidP="0062433A">
      <w:pPr>
        <w:pStyle w:val="BodyTextIndent"/>
        <w:shd w:val="clear" w:color="auto" w:fill="E6E6E6"/>
        <w:ind w:left="0"/>
        <w:jc w:val="left"/>
        <w:rPr>
          <w:ins w:id="592" w:author="Christopher Millet" w:date="2014-05-06T15:50:00Z"/>
          <w:color w:val="auto"/>
          <w:sz w:val="16"/>
          <w:szCs w:val="16"/>
        </w:rPr>
      </w:pPr>
    </w:p>
    <w:p w14:paraId="17523437" w14:textId="77777777" w:rsidR="0082493D" w:rsidRPr="00604452" w:rsidRDefault="0082493D" w:rsidP="0062433A">
      <w:pPr>
        <w:pStyle w:val="BodyTextIndent"/>
        <w:shd w:val="clear" w:color="auto" w:fill="E6E6E6"/>
        <w:ind w:left="0"/>
        <w:jc w:val="left"/>
        <w:rPr>
          <w:ins w:id="593" w:author="Christopher Millet" w:date="2014-05-06T15:50:00Z"/>
          <w:color w:val="auto"/>
          <w:sz w:val="16"/>
          <w:szCs w:val="16"/>
        </w:rPr>
      </w:pPr>
      <w:ins w:id="594" w:author="Christopher Millet" w:date="2014-05-06T15:50:00Z">
        <w:r w:rsidRPr="00604452">
          <w:rPr>
            <w:color w:val="auto"/>
            <w:sz w:val="16"/>
            <w:szCs w:val="16"/>
          </w:rPr>
          <w:t>A:  Yes</w:t>
        </w:r>
        <w:r w:rsidR="00FF002C" w:rsidRPr="00604452">
          <w:rPr>
            <w:color w:val="auto"/>
            <w:sz w:val="16"/>
            <w:szCs w:val="16"/>
          </w:rPr>
          <w:t xml:space="preserve">.  </w:t>
        </w:r>
        <w:r w:rsidRPr="00604452">
          <w:rPr>
            <w:color w:val="auto"/>
            <w:sz w:val="16"/>
            <w:szCs w:val="16"/>
          </w:rPr>
          <w:t>Reaffirmation of a standard requires a normative ballot.</w:t>
        </w:r>
      </w:ins>
    </w:p>
    <w:p w14:paraId="47A9ECAF" w14:textId="77777777" w:rsidR="00FF002C" w:rsidRPr="00604452" w:rsidRDefault="00FF002C" w:rsidP="0062433A">
      <w:pPr>
        <w:pStyle w:val="BodyTextIndent"/>
        <w:shd w:val="clear" w:color="auto" w:fill="E6E6E6"/>
        <w:ind w:left="0"/>
        <w:jc w:val="left"/>
        <w:rPr>
          <w:ins w:id="595" w:author="Christopher Millet" w:date="2014-05-06T15:50:00Z"/>
          <w:color w:val="auto"/>
          <w:sz w:val="16"/>
          <w:szCs w:val="16"/>
        </w:rPr>
      </w:pPr>
    </w:p>
    <w:p w14:paraId="5CE9D315" w14:textId="77777777" w:rsidR="00FF002C" w:rsidRPr="00604452" w:rsidRDefault="00FF002C" w:rsidP="00FF002C">
      <w:pPr>
        <w:pStyle w:val="BodyTextIndent"/>
        <w:shd w:val="clear" w:color="auto" w:fill="E6E6E6"/>
        <w:ind w:left="0"/>
        <w:jc w:val="left"/>
        <w:rPr>
          <w:ins w:id="596" w:author="Christopher Millet" w:date="2014-05-06T15:50:00Z"/>
          <w:b/>
          <w:color w:val="auto"/>
          <w:sz w:val="16"/>
          <w:szCs w:val="16"/>
        </w:rPr>
      </w:pPr>
      <w:ins w:id="597" w:author="Christopher Millet" w:date="2014-05-06T15:50:00Z">
        <w:r w:rsidRPr="00604452">
          <w:rPr>
            <w:b/>
            <w:color w:val="auto"/>
            <w:sz w:val="16"/>
            <w:szCs w:val="16"/>
          </w:rPr>
          <w:t xml:space="preserve">Q:  When withdrawing a </w:t>
        </w:r>
        <w:r w:rsidR="006C0577" w:rsidRPr="00604452">
          <w:rPr>
            <w:b/>
            <w:color w:val="auto"/>
            <w:sz w:val="16"/>
            <w:szCs w:val="16"/>
          </w:rPr>
          <w:t xml:space="preserve">published </w:t>
        </w:r>
        <w:r w:rsidRPr="00604452">
          <w:rPr>
            <w:b/>
            <w:color w:val="auto"/>
            <w:sz w:val="16"/>
            <w:szCs w:val="16"/>
          </w:rPr>
          <w:t>standard</w:t>
        </w:r>
        <w:r w:rsidR="006C0577" w:rsidRPr="00604452">
          <w:rPr>
            <w:b/>
            <w:color w:val="auto"/>
            <w:sz w:val="16"/>
            <w:szCs w:val="16"/>
          </w:rPr>
          <w:t xml:space="preserve"> or a standard that has gone through balloting</w:t>
        </w:r>
        <w:r w:rsidRPr="00604452">
          <w:rPr>
            <w:b/>
            <w:color w:val="auto"/>
            <w:sz w:val="16"/>
            <w:szCs w:val="16"/>
          </w:rPr>
          <w:t>, does a PSS need to be created and go through the review/approval process?</w:t>
        </w:r>
      </w:ins>
    </w:p>
    <w:p w14:paraId="1153C0D9" w14:textId="77777777" w:rsidR="00FF002C" w:rsidRPr="00604452" w:rsidRDefault="00FF002C" w:rsidP="00FF002C">
      <w:pPr>
        <w:pStyle w:val="BodyTextIndent"/>
        <w:shd w:val="clear" w:color="auto" w:fill="E6E6E6"/>
        <w:ind w:left="0"/>
        <w:jc w:val="left"/>
        <w:rPr>
          <w:ins w:id="598" w:author="Christopher Millet" w:date="2014-05-06T15:50:00Z"/>
          <w:color w:val="auto"/>
          <w:sz w:val="16"/>
          <w:szCs w:val="16"/>
        </w:rPr>
      </w:pPr>
    </w:p>
    <w:p w14:paraId="5519EDBE" w14:textId="77777777" w:rsidR="00FF002C" w:rsidRPr="00604452" w:rsidRDefault="00FF002C" w:rsidP="00FF002C">
      <w:pPr>
        <w:pStyle w:val="BodyTextIndent"/>
        <w:shd w:val="clear" w:color="auto" w:fill="E6E6E6"/>
        <w:ind w:left="0"/>
        <w:jc w:val="left"/>
        <w:rPr>
          <w:ins w:id="599" w:author="Christopher Millet" w:date="2014-05-06T15:50:00Z"/>
          <w:color w:val="auto"/>
          <w:sz w:val="16"/>
          <w:szCs w:val="16"/>
        </w:rPr>
      </w:pPr>
      <w:ins w:id="600" w:author="Christopher Millet" w:date="2014-05-06T15:50:00Z">
        <w:r w:rsidRPr="00604452">
          <w:rPr>
            <w:color w:val="auto"/>
            <w:sz w:val="16"/>
            <w:szCs w:val="16"/>
          </w:rPr>
          <w:t xml:space="preserve">A:  </w:t>
        </w:r>
        <w:r w:rsidR="006C0577" w:rsidRPr="00604452">
          <w:rPr>
            <w:color w:val="auto"/>
            <w:sz w:val="16"/>
            <w:szCs w:val="16"/>
          </w:rPr>
          <w:t>In most cases</w:t>
        </w:r>
        <w:r w:rsidRPr="00604452">
          <w:rPr>
            <w:color w:val="auto"/>
            <w:sz w:val="16"/>
            <w:szCs w:val="16"/>
          </w:rPr>
          <w:t>, a PSS is not required</w:t>
        </w:r>
        <w:r w:rsidR="006C0577" w:rsidRPr="00604452">
          <w:rPr>
            <w:color w:val="auto"/>
            <w:sz w:val="16"/>
            <w:szCs w:val="16"/>
          </w:rPr>
          <w:t xml:space="preserve">. </w:t>
        </w:r>
        <w:r w:rsidRPr="00604452">
          <w:rPr>
            <w:color w:val="auto"/>
            <w:sz w:val="16"/>
            <w:szCs w:val="16"/>
          </w:rPr>
          <w:t xml:space="preserve"> However a </w:t>
        </w:r>
        <w:r w:rsidRPr="00604452">
          <w:rPr>
            <w:color w:val="auto"/>
            <w:sz w:val="16"/>
            <w:szCs w:val="16"/>
          </w:rPr>
          <w:fldChar w:fldCharType="begin"/>
        </w:r>
        <w:r w:rsidRPr="00604452">
          <w:rPr>
            <w:color w:val="auto"/>
            <w:sz w:val="16"/>
            <w:szCs w:val="16"/>
          </w:rPr>
          <w:instrText xml:space="preserve"> HYPERLINK "http://www.hl7.org/permalink/?WithdrawANS" </w:instrText>
        </w:r>
        <w:r w:rsidR="00C914AF" w:rsidRPr="00604452">
          <w:rPr>
            <w:color w:val="auto"/>
            <w:sz w:val="16"/>
            <w:szCs w:val="16"/>
          </w:rPr>
        </w:r>
        <w:r w:rsidRPr="00604452">
          <w:rPr>
            <w:color w:val="auto"/>
            <w:sz w:val="16"/>
            <w:szCs w:val="16"/>
          </w:rPr>
          <w:fldChar w:fldCharType="separate"/>
        </w:r>
        <w:r w:rsidRPr="00604452">
          <w:rPr>
            <w:rStyle w:val="Hyperlink"/>
            <w:sz w:val="16"/>
            <w:szCs w:val="16"/>
          </w:rPr>
          <w:t>Notice</w:t>
        </w:r>
        <w:r w:rsidRPr="00604452">
          <w:rPr>
            <w:rStyle w:val="Hyperlink"/>
            <w:sz w:val="16"/>
            <w:szCs w:val="16"/>
          </w:rPr>
          <w:t xml:space="preserve"> </w:t>
        </w:r>
        <w:r w:rsidRPr="00604452">
          <w:rPr>
            <w:rStyle w:val="Hyperlink"/>
            <w:sz w:val="16"/>
            <w:szCs w:val="16"/>
          </w:rPr>
          <w:t>of Withdrawal of Proposed ANS</w:t>
        </w:r>
        <w:r w:rsidRPr="00604452">
          <w:rPr>
            <w:color w:val="auto"/>
            <w:sz w:val="16"/>
            <w:szCs w:val="16"/>
          </w:rPr>
          <w:fldChar w:fldCharType="end"/>
        </w:r>
        <w:r w:rsidRPr="00604452">
          <w:rPr>
            <w:color w:val="auto"/>
            <w:sz w:val="16"/>
            <w:szCs w:val="16"/>
          </w:rPr>
          <w:t xml:space="preserve"> form must be completed and submitted to the TSC, following GOM Section 14.1</w:t>
        </w:r>
        <w:r w:rsidR="006C0577" w:rsidRPr="00604452">
          <w:rPr>
            <w:color w:val="auto"/>
            <w:sz w:val="16"/>
            <w:szCs w:val="16"/>
          </w:rPr>
          <w:t>4</w:t>
        </w:r>
        <w:r w:rsidRPr="00604452">
          <w:rPr>
            <w:color w:val="auto"/>
            <w:sz w:val="16"/>
            <w:szCs w:val="16"/>
          </w:rPr>
          <w:t xml:space="preserve">.  This form can be found via www.HL7.org &gt; Resources &gt; Templates &gt; </w:t>
        </w:r>
        <w:r w:rsidR="006C0577" w:rsidRPr="00604452">
          <w:rPr>
            <w:color w:val="auto"/>
            <w:sz w:val="16"/>
            <w:szCs w:val="16"/>
          </w:rPr>
          <w:fldChar w:fldCharType="begin"/>
        </w:r>
        <w:r w:rsidR="006C0577" w:rsidRPr="00604452">
          <w:rPr>
            <w:color w:val="auto"/>
            <w:sz w:val="16"/>
            <w:szCs w:val="16"/>
          </w:rPr>
          <w:instrText xml:space="preserve"> HYPERLINK "http://www.hl7.org/permalink/?WithdrawANS" </w:instrText>
        </w:r>
        <w:r w:rsidR="00066650" w:rsidRPr="00604452">
          <w:rPr>
            <w:color w:val="auto"/>
            <w:sz w:val="16"/>
            <w:szCs w:val="16"/>
          </w:rPr>
        </w:r>
        <w:r w:rsidR="006C0577" w:rsidRPr="00604452">
          <w:rPr>
            <w:color w:val="auto"/>
            <w:sz w:val="16"/>
            <w:szCs w:val="16"/>
          </w:rPr>
          <w:fldChar w:fldCharType="separate"/>
        </w:r>
        <w:r w:rsidRPr="00604452">
          <w:rPr>
            <w:rStyle w:val="Hyperlink"/>
            <w:sz w:val="16"/>
            <w:szCs w:val="16"/>
          </w:rPr>
          <w:t>Notice of Withdrawal of Proposed ANS</w:t>
        </w:r>
        <w:r w:rsidR="006C0577" w:rsidRPr="00604452">
          <w:rPr>
            <w:color w:val="auto"/>
            <w:sz w:val="16"/>
            <w:szCs w:val="16"/>
          </w:rPr>
          <w:fldChar w:fldCharType="end"/>
        </w:r>
        <w:r w:rsidRPr="00604452">
          <w:rPr>
            <w:color w:val="auto"/>
            <w:sz w:val="16"/>
            <w:szCs w:val="16"/>
          </w:rPr>
          <w:t>.</w:t>
        </w:r>
      </w:ins>
    </w:p>
    <w:p w14:paraId="5EC2729B" w14:textId="77777777" w:rsidR="00FF002C" w:rsidRPr="00604452" w:rsidRDefault="00FF002C" w:rsidP="00FF002C">
      <w:pPr>
        <w:pStyle w:val="BodyTextIndent"/>
        <w:shd w:val="clear" w:color="auto" w:fill="E6E6E6"/>
        <w:ind w:left="0"/>
        <w:jc w:val="left"/>
        <w:rPr>
          <w:ins w:id="601" w:author="Christopher Millet" w:date="2014-05-06T15:50:00Z"/>
          <w:color w:val="auto"/>
          <w:sz w:val="16"/>
          <w:szCs w:val="16"/>
        </w:rPr>
      </w:pPr>
    </w:p>
    <w:p w14:paraId="64B38351" w14:textId="77777777" w:rsidR="00FF002C" w:rsidRPr="00604452" w:rsidRDefault="00FF002C" w:rsidP="00FF002C">
      <w:pPr>
        <w:pStyle w:val="BodyTextIndent"/>
        <w:shd w:val="clear" w:color="auto" w:fill="E6E6E6"/>
        <w:ind w:left="0"/>
        <w:jc w:val="left"/>
        <w:rPr>
          <w:ins w:id="602" w:author="Christopher Millet" w:date="2014-05-06T15:50:00Z"/>
          <w:color w:val="auto"/>
          <w:sz w:val="16"/>
          <w:szCs w:val="16"/>
        </w:rPr>
      </w:pPr>
      <w:ins w:id="603" w:author="Christopher Millet" w:date="2014-05-06T15:50:00Z">
        <w:r w:rsidRPr="00604452">
          <w:rPr>
            <w:color w:val="auto"/>
            <w:sz w:val="16"/>
            <w:szCs w:val="16"/>
          </w:rPr>
          <w:t xml:space="preserve">In this case ‘withdrawing a standard’ refers to many things, such as choosing not to extend a standard that has reached its 5 year end-of-life or identifying the need to sunset a standard.  </w:t>
        </w:r>
      </w:ins>
    </w:p>
    <w:p w14:paraId="55C1A08D" w14:textId="77777777" w:rsidR="006C0577" w:rsidRPr="00604452" w:rsidRDefault="006C0577" w:rsidP="00FF002C">
      <w:pPr>
        <w:pStyle w:val="BodyTextIndent"/>
        <w:shd w:val="clear" w:color="auto" w:fill="E6E6E6"/>
        <w:ind w:left="0"/>
        <w:jc w:val="left"/>
        <w:rPr>
          <w:ins w:id="604" w:author="Christopher Millet" w:date="2014-05-06T15:50:00Z"/>
          <w:color w:val="auto"/>
          <w:sz w:val="16"/>
          <w:szCs w:val="16"/>
        </w:rPr>
      </w:pPr>
    </w:p>
    <w:p w14:paraId="0039312B" w14:textId="77777777" w:rsidR="006C0577" w:rsidRPr="00604452" w:rsidRDefault="006C0577" w:rsidP="00FF002C">
      <w:pPr>
        <w:pStyle w:val="BodyTextIndent"/>
        <w:shd w:val="clear" w:color="auto" w:fill="E6E6E6"/>
        <w:ind w:left="0"/>
        <w:jc w:val="left"/>
        <w:rPr>
          <w:ins w:id="605" w:author="Christopher Millet" w:date="2014-05-06T15:50:00Z"/>
          <w:color w:val="auto"/>
          <w:sz w:val="16"/>
          <w:szCs w:val="16"/>
        </w:rPr>
      </w:pPr>
      <w:ins w:id="606" w:author="Christopher Millet" w:date="2014-05-06T15:50:00Z">
        <w:r w:rsidRPr="00604452">
          <w:rPr>
            <w:color w:val="auto"/>
            <w:sz w:val="16"/>
            <w:szCs w:val="16"/>
          </w:rPr>
          <w:t xml:space="preserve">A PSS does need to be </w:t>
        </w:r>
        <w:r w:rsidR="00692BEC" w:rsidRPr="00604452">
          <w:rPr>
            <w:color w:val="auto"/>
            <w:sz w:val="16"/>
            <w:szCs w:val="16"/>
          </w:rPr>
          <w:t>created if</w:t>
        </w:r>
        <w:r w:rsidRPr="00604452">
          <w:rPr>
            <w:color w:val="auto"/>
            <w:sz w:val="16"/>
            <w:szCs w:val="16"/>
          </w:rPr>
          <w:t xml:space="preserve"> the standard being withdrawn is intertwined/intermingled with other standards.  The PSS provides visibility so dependencies in other standards can be changed.</w:t>
        </w:r>
      </w:ins>
    </w:p>
    <w:p w14:paraId="2D200056" w14:textId="77777777" w:rsidR="00FF002C" w:rsidRPr="00604452" w:rsidRDefault="00FF002C" w:rsidP="0062433A">
      <w:pPr>
        <w:pStyle w:val="BodyTextIndent"/>
        <w:shd w:val="clear" w:color="auto" w:fill="E6E6E6"/>
        <w:ind w:left="0"/>
        <w:jc w:val="left"/>
        <w:rPr>
          <w:ins w:id="607" w:author="Christopher Millet" w:date="2014-05-06T15:50:00Z"/>
          <w:color w:val="auto"/>
          <w:sz w:val="16"/>
          <w:szCs w:val="16"/>
        </w:rPr>
      </w:pPr>
    </w:p>
    <w:p w14:paraId="3FB9A22F" w14:textId="77777777" w:rsidR="00F74407" w:rsidRPr="00604452" w:rsidRDefault="00F74407" w:rsidP="00F74407">
      <w:pPr>
        <w:pStyle w:val="BodyTextIndent"/>
        <w:shd w:val="clear" w:color="auto" w:fill="E6E6E6"/>
        <w:ind w:left="0"/>
        <w:jc w:val="left"/>
        <w:rPr>
          <w:ins w:id="608" w:author="Christopher Millet" w:date="2014-05-06T15:50:00Z"/>
          <w:b/>
          <w:color w:val="auto"/>
          <w:sz w:val="16"/>
          <w:szCs w:val="16"/>
        </w:rPr>
      </w:pPr>
      <w:ins w:id="609" w:author="Christopher Millet" w:date="2014-05-06T15:50:00Z">
        <w:r w:rsidRPr="00604452">
          <w:rPr>
            <w:b/>
            <w:color w:val="auto"/>
            <w:sz w:val="16"/>
            <w:szCs w:val="16"/>
          </w:rPr>
          <w:t>Q:  Should a Work Group create a new PSS when creating a new Release of a Standard?</w:t>
        </w:r>
      </w:ins>
    </w:p>
    <w:p w14:paraId="4F8FBD1D" w14:textId="77777777" w:rsidR="00F74407" w:rsidRPr="00604452" w:rsidRDefault="00F74407" w:rsidP="00F74407">
      <w:pPr>
        <w:pStyle w:val="BodyTextIndent"/>
        <w:shd w:val="clear" w:color="auto" w:fill="E6E6E6"/>
        <w:ind w:left="0"/>
        <w:jc w:val="left"/>
        <w:rPr>
          <w:ins w:id="610" w:author="Christopher Millet" w:date="2014-05-06T15:50:00Z"/>
          <w:b/>
          <w:color w:val="auto"/>
          <w:sz w:val="16"/>
          <w:szCs w:val="16"/>
        </w:rPr>
      </w:pPr>
    </w:p>
    <w:p w14:paraId="5856EBC8" w14:textId="77777777" w:rsidR="00F74407" w:rsidRPr="00604452" w:rsidRDefault="00F74407" w:rsidP="00F74407">
      <w:pPr>
        <w:pStyle w:val="BodyTextIndent"/>
        <w:shd w:val="clear" w:color="auto" w:fill="E6E6E6"/>
        <w:ind w:left="0"/>
        <w:jc w:val="left"/>
        <w:rPr>
          <w:ins w:id="611" w:author="Christopher Millet" w:date="2014-05-06T15:50:00Z"/>
          <w:color w:val="auto"/>
          <w:sz w:val="16"/>
          <w:szCs w:val="16"/>
        </w:rPr>
      </w:pPr>
      <w:ins w:id="612" w:author="Christopher Millet" w:date="2014-05-06T15:50:00Z">
        <w:r w:rsidRPr="00604452">
          <w:rPr>
            <w:color w:val="auto"/>
            <w:sz w:val="16"/>
            <w:szCs w:val="16"/>
          </w:rPr>
          <w:t>A: Yes, in all cases, a new PSS should be created whenever work on a new Release of a Standard is being done.  Do not modify the PSS that refers to a prior Release.  In most all cases, there will be a significant enough change in the newer Release of the Standard to warrant a new PSS.  Also, a new PSS helps for tracking and historical purposes, as a new PSS assists HQ in keeping a one-to-one relationship of standards to projects.</w:t>
        </w:r>
      </w:ins>
    </w:p>
    <w:p w14:paraId="19A0473A" w14:textId="77777777" w:rsidR="0082493D" w:rsidRPr="00604452" w:rsidRDefault="0082493D" w:rsidP="0062433A">
      <w:pPr>
        <w:pStyle w:val="BodyTextIndent"/>
        <w:shd w:val="clear" w:color="auto" w:fill="E6E6E6"/>
        <w:ind w:left="0"/>
        <w:jc w:val="left"/>
        <w:rPr>
          <w:ins w:id="613" w:author="Christopher Millet" w:date="2014-05-06T15:50:00Z"/>
          <w:color w:val="auto"/>
          <w:sz w:val="16"/>
          <w:szCs w:val="16"/>
        </w:rPr>
      </w:pPr>
    </w:p>
    <w:p w14:paraId="34D9414E" w14:textId="77777777" w:rsidR="007D677E" w:rsidRPr="00604452" w:rsidRDefault="007D677E" w:rsidP="007D677E">
      <w:pPr>
        <w:pStyle w:val="BodyTextIndent"/>
        <w:shd w:val="clear" w:color="auto" w:fill="E6E6E6"/>
        <w:ind w:left="0"/>
        <w:jc w:val="left"/>
        <w:rPr>
          <w:ins w:id="614" w:author="Christopher Millet" w:date="2014-05-06T15:50:00Z"/>
          <w:b/>
          <w:color w:val="auto"/>
          <w:sz w:val="16"/>
          <w:szCs w:val="16"/>
        </w:rPr>
      </w:pPr>
      <w:ins w:id="615" w:author="Christopher Millet" w:date="2014-05-06T15:50:00Z">
        <w:r w:rsidRPr="00604452">
          <w:rPr>
            <w:b/>
            <w:color w:val="auto"/>
            <w:sz w:val="16"/>
            <w:szCs w:val="16"/>
          </w:rPr>
          <w:t>Q:  How do I know the approval status of my project?</w:t>
        </w:r>
      </w:ins>
    </w:p>
    <w:p w14:paraId="0DAB20E2" w14:textId="77777777" w:rsidR="007D677E" w:rsidRPr="00604452" w:rsidRDefault="007D677E" w:rsidP="007D677E">
      <w:pPr>
        <w:pStyle w:val="BodyTextIndent"/>
        <w:shd w:val="clear" w:color="auto" w:fill="E6E6E6"/>
        <w:ind w:left="0"/>
        <w:jc w:val="left"/>
        <w:rPr>
          <w:ins w:id="616" w:author="Christopher Millet" w:date="2014-05-06T15:50:00Z"/>
          <w:b/>
          <w:color w:val="auto"/>
          <w:sz w:val="16"/>
          <w:szCs w:val="16"/>
        </w:rPr>
      </w:pPr>
    </w:p>
    <w:p w14:paraId="791945E1" w14:textId="77777777" w:rsidR="007D677E" w:rsidRPr="00604452" w:rsidRDefault="005B4139" w:rsidP="007D677E">
      <w:pPr>
        <w:pStyle w:val="BodyTextIndent"/>
        <w:shd w:val="clear" w:color="auto" w:fill="E6E6E6"/>
        <w:ind w:left="0"/>
        <w:jc w:val="left"/>
        <w:rPr>
          <w:ins w:id="617" w:author="Christopher Millet" w:date="2014-05-06T15:50:00Z"/>
          <w:color w:val="auto"/>
          <w:sz w:val="16"/>
          <w:szCs w:val="16"/>
        </w:rPr>
      </w:pPr>
      <w:ins w:id="618" w:author="Christopher Millet" w:date="2014-05-06T15:50:00Z">
        <w:r w:rsidRPr="00604452">
          <w:rPr>
            <w:color w:val="auto"/>
            <w:sz w:val="16"/>
            <w:szCs w:val="16"/>
          </w:rPr>
          <w:t xml:space="preserve">A: </w:t>
        </w:r>
        <w:r w:rsidR="007D677E" w:rsidRPr="00604452">
          <w:rPr>
            <w:color w:val="auto"/>
            <w:sz w:val="16"/>
            <w:szCs w:val="16"/>
          </w:rPr>
          <w:t>Look up your project using the Searchable Project Database (http://www.hl7.org/special/Committees/projman/searchableProjectIndex.cfm), located on the www.HL7.org Homepage).  The search results will reflect SD and TSC approval statuses either by reflecting the date the group approved the project or indicated ‘Awaiting Approval’ if the group has not approved the project.</w:t>
        </w:r>
      </w:ins>
    </w:p>
    <w:p w14:paraId="599AC964" w14:textId="77777777" w:rsidR="007D677E" w:rsidRPr="00604452" w:rsidRDefault="007D677E" w:rsidP="007D677E">
      <w:pPr>
        <w:pStyle w:val="BodyTextIndent"/>
        <w:shd w:val="clear" w:color="auto" w:fill="E6E6E6"/>
        <w:ind w:left="0"/>
        <w:jc w:val="left"/>
        <w:rPr>
          <w:ins w:id="619" w:author="Christopher Millet" w:date="2014-05-06T15:50:00Z"/>
          <w:b/>
          <w:color w:val="auto"/>
          <w:sz w:val="16"/>
          <w:szCs w:val="16"/>
        </w:rPr>
      </w:pPr>
    </w:p>
    <w:p w14:paraId="222CD686" w14:textId="77777777" w:rsidR="007D677E" w:rsidRPr="00604452" w:rsidRDefault="007D677E" w:rsidP="007D677E">
      <w:pPr>
        <w:pStyle w:val="BodyTextIndent"/>
        <w:shd w:val="clear" w:color="auto" w:fill="E6E6E6"/>
        <w:ind w:left="0"/>
        <w:jc w:val="left"/>
        <w:rPr>
          <w:ins w:id="620" w:author="Christopher Millet" w:date="2014-05-06T15:50:00Z"/>
          <w:b/>
          <w:color w:val="auto"/>
          <w:sz w:val="16"/>
          <w:szCs w:val="16"/>
        </w:rPr>
      </w:pPr>
      <w:ins w:id="621" w:author="Christopher Millet" w:date="2014-05-06T15:50:00Z">
        <w:r w:rsidRPr="00604452">
          <w:rPr>
            <w:b/>
            <w:color w:val="auto"/>
            <w:sz w:val="16"/>
            <w:szCs w:val="16"/>
          </w:rPr>
          <w:t xml:space="preserve">Q:  What approvals are needed if I revise my existing PSS, say the project’s scope changes?  </w:t>
        </w:r>
      </w:ins>
    </w:p>
    <w:p w14:paraId="2D2E9A50" w14:textId="77777777" w:rsidR="007D677E" w:rsidRPr="00604452" w:rsidRDefault="007D677E" w:rsidP="007D677E">
      <w:pPr>
        <w:pStyle w:val="BodyTextIndent"/>
        <w:shd w:val="clear" w:color="auto" w:fill="E6E6E6"/>
        <w:ind w:left="0"/>
        <w:jc w:val="left"/>
        <w:rPr>
          <w:ins w:id="622" w:author="Christopher Millet" w:date="2014-05-06T15:50:00Z"/>
          <w:b/>
          <w:color w:val="auto"/>
          <w:sz w:val="16"/>
          <w:szCs w:val="16"/>
        </w:rPr>
      </w:pPr>
    </w:p>
    <w:p w14:paraId="6FE2BB69" w14:textId="77777777" w:rsidR="007D677E" w:rsidRPr="00604452" w:rsidRDefault="005B4139" w:rsidP="007D677E">
      <w:pPr>
        <w:pStyle w:val="BodyTextIndent"/>
        <w:shd w:val="clear" w:color="auto" w:fill="E6E6E6"/>
        <w:ind w:left="0"/>
        <w:jc w:val="left"/>
        <w:rPr>
          <w:ins w:id="623" w:author="Christopher Millet" w:date="2014-05-06T15:50:00Z"/>
          <w:color w:val="auto"/>
          <w:sz w:val="16"/>
          <w:szCs w:val="16"/>
        </w:rPr>
      </w:pPr>
      <w:ins w:id="624" w:author="Christopher Millet" w:date="2014-05-06T15:50:00Z">
        <w:r w:rsidRPr="00604452">
          <w:rPr>
            <w:color w:val="auto"/>
            <w:sz w:val="16"/>
            <w:szCs w:val="16"/>
          </w:rPr>
          <w:t xml:space="preserve">A: </w:t>
        </w:r>
        <w:r w:rsidR="007D677E" w:rsidRPr="00604452">
          <w:rPr>
            <w:color w:val="auto"/>
            <w:sz w:val="16"/>
            <w:szCs w:val="16"/>
          </w:rPr>
          <w:t>The same approval process should be followed whether it’s a new project or a scope change to an existing project.</w:t>
        </w:r>
      </w:ins>
    </w:p>
    <w:p w14:paraId="683CAEDE" w14:textId="77777777" w:rsidR="007D677E" w:rsidRPr="00604452" w:rsidRDefault="007D677E" w:rsidP="007D677E">
      <w:pPr>
        <w:pStyle w:val="BodyTextIndent"/>
        <w:shd w:val="clear" w:color="auto" w:fill="E6E6E6"/>
        <w:ind w:left="0"/>
        <w:jc w:val="left"/>
        <w:rPr>
          <w:ins w:id="625" w:author="Christopher Millet" w:date="2014-05-06T15:50:00Z"/>
          <w:color w:val="auto"/>
          <w:sz w:val="16"/>
          <w:szCs w:val="16"/>
        </w:rPr>
      </w:pPr>
      <w:ins w:id="626" w:author="Christopher Millet" w:date="2014-05-06T15:50:00Z">
        <w:r w:rsidRPr="00604452">
          <w:rPr>
            <w:color w:val="auto"/>
            <w:sz w:val="16"/>
            <w:szCs w:val="16"/>
          </w:rPr>
          <w:t xml:space="preserve">When the scope is changed in a project, </w:t>
        </w:r>
        <w:r w:rsidR="00A52045" w:rsidRPr="00604452">
          <w:rPr>
            <w:color w:val="auto"/>
            <w:sz w:val="16"/>
            <w:szCs w:val="16"/>
          </w:rPr>
          <w:t xml:space="preserve">the </w:t>
        </w:r>
        <w:proofErr w:type="gramStart"/>
        <w:r w:rsidR="00A52045" w:rsidRPr="00604452">
          <w:rPr>
            <w:color w:val="auto"/>
            <w:sz w:val="16"/>
            <w:szCs w:val="16"/>
          </w:rPr>
          <w:t>modified</w:t>
        </w:r>
        <w:r w:rsidRPr="00604452">
          <w:rPr>
            <w:color w:val="auto"/>
            <w:sz w:val="16"/>
            <w:szCs w:val="16"/>
          </w:rPr>
          <w:t xml:space="preserve"> Project Scope Statement will be approved by the primary WG and the SD, providing the TSC using the same time line and deadlines as submissions for new projects</w:t>
        </w:r>
        <w:proofErr w:type="gramEnd"/>
        <w:r w:rsidRPr="00604452">
          <w:rPr>
            <w:color w:val="auto"/>
            <w:sz w:val="16"/>
            <w:szCs w:val="16"/>
          </w:rPr>
          <w:t>.</w:t>
        </w:r>
        <w:r w:rsidR="00A52045" w:rsidRPr="00604452">
          <w:rPr>
            <w:color w:val="auto"/>
            <w:sz w:val="16"/>
            <w:szCs w:val="16"/>
          </w:rPr>
          <w:t xml:space="preserve">  When the scope changes, it is recommended that a new Project Scope Statement NOT be created.  By keeping the same Project ID, the ballot site can readily point the same project ID to both DSTU and Normative ballots.</w:t>
        </w:r>
        <w:r w:rsidRPr="00604452">
          <w:rPr>
            <w:color w:val="auto"/>
            <w:sz w:val="16"/>
            <w:szCs w:val="16"/>
          </w:rPr>
          <w:t xml:space="preserve">   </w:t>
        </w:r>
      </w:ins>
    </w:p>
    <w:p w14:paraId="7B0D6112" w14:textId="77777777" w:rsidR="007D677E" w:rsidRPr="00604452" w:rsidRDefault="007D677E" w:rsidP="007D677E">
      <w:pPr>
        <w:pStyle w:val="BodyTextIndent"/>
        <w:shd w:val="clear" w:color="auto" w:fill="E6E6E6"/>
        <w:ind w:left="0"/>
        <w:jc w:val="left"/>
        <w:rPr>
          <w:ins w:id="627" w:author="Christopher Millet" w:date="2014-05-06T15:50:00Z"/>
          <w:color w:val="auto"/>
          <w:sz w:val="16"/>
          <w:szCs w:val="16"/>
        </w:rPr>
      </w:pPr>
      <w:ins w:id="628" w:author="Christopher Millet" w:date="2014-05-06T15:50:00Z">
        <w:r w:rsidRPr="00604452">
          <w:rPr>
            <w:color w:val="auto"/>
            <w:sz w:val="16"/>
            <w:szCs w:val="16"/>
          </w:rPr>
          <w:t>Best practice:  Use Microsoft Word’s ‘Track Changes’ tool to highlight the changes being made to the Project Scope Statement.</w:t>
        </w:r>
      </w:ins>
    </w:p>
    <w:p w14:paraId="4B51FB5B" w14:textId="77777777" w:rsidR="007D677E" w:rsidRPr="00604452" w:rsidRDefault="007D677E" w:rsidP="007D677E">
      <w:pPr>
        <w:pStyle w:val="BodyTextIndent"/>
        <w:shd w:val="clear" w:color="auto" w:fill="E6E6E6"/>
        <w:ind w:left="0"/>
        <w:jc w:val="left"/>
        <w:rPr>
          <w:ins w:id="629" w:author="Christopher Millet" w:date="2014-05-06T15:50:00Z"/>
          <w:b/>
          <w:color w:val="auto"/>
          <w:sz w:val="16"/>
          <w:szCs w:val="16"/>
        </w:rPr>
      </w:pPr>
    </w:p>
    <w:p w14:paraId="2324A9CD" w14:textId="77777777" w:rsidR="007D677E" w:rsidRPr="00604452" w:rsidRDefault="007D677E" w:rsidP="007D677E">
      <w:pPr>
        <w:pStyle w:val="BodyTextIndent"/>
        <w:shd w:val="clear" w:color="auto" w:fill="E6E6E6"/>
        <w:ind w:left="0"/>
        <w:jc w:val="left"/>
        <w:rPr>
          <w:ins w:id="630" w:author="Christopher Millet" w:date="2014-05-06T15:50:00Z"/>
          <w:b/>
          <w:color w:val="auto"/>
          <w:sz w:val="16"/>
          <w:szCs w:val="16"/>
        </w:rPr>
      </w:pPr>
      <w:ins w:id="631" w:author="Christopher Millet" w:date="2014-05-06T15:50:00Z">
        <w:r w:rsidRPr="00604452">
          <w:rPr>
            <w:b/>
            <w:color w:val="auto"/>
            <w:sz w:val="16"/>
            <w:szCs w:val="16"/>
          </w:rPr>
          <w:t>Q:  What ballot types are required to go through the project approval process?</w:t>
        </w:r>
      </w:ins>
    </w:p>
    <w:p w14:paraId="5092EBD9" w14:textId="77777777" w:rsidR="007D677E" w:rsidRPr="00604452" w:rsidRDefault="007D677E" w:rsidP="007D677E">
      <w:pPr>
        <w:pStyle w:val="BodyTextIndent"/>
        <w:shd w:val="clear" w:color="auto" w:fill="E6E6E6"/>
        <w:ind w:left="0"/>
        <w:jc w:val="left"/>
        <w:rPr>
          <w:ins w:id="632" w:author="Christopher Millet" w:date="2014-05-06T15:50:00Z"/>
          <w:b/>
          <w:color w:val="auto"/>
          <w:sz w:val="16"/>
          <w:szCs w:val="16"/>
        </w:rPr>
      </w:pPr>
    </w:p>
    <w:p w14:paraId="2F6EBD86" w14:textId="77777777" w:rsidR="007D677E" w:rsidRPr="00604452" w:rsidRDefault="005B4139" w:rsidP="007D677E">
      <w:pPr>
        <w:pStyle w:val="BodyTextIndent"/>
        <w:shd w:val="clear" w:color="auto" w:fill="E6E6E6"/>
        <w:ind w:left="0"/>
        <w:jc w:val="left"/>
        <w:rPr>
          <w:ins w:id="633" w:author="Christopher Millet" w:date="2014-05-06T15:50:00Z"/>
          <w:color w:val="auto"/>
          <w:sz w:val="16"/>
          <w:szCs w:val="16"/>
        </w:rPr>
      </w:pPr>
      <w:ins w:id="634" w:author="Christopher Millet" w:date="2014-05-06T15:50:00Z">
        <w:r w:rsidRPr="00604452">
          <w:rPr>
            <w:color w:val="auto"/>
            <w:sz w:val="16"/>
            <w:szCs w:val="16"/>
          </w:rPr>
          <w:t xml:space="preserve">A: </w:t>
        </w:r>
        <w:r w:rsidR="007D677E" w:rsidRPr="00604452">
          <w:rPr>
            <w:color w:val="auto"/>
            <w:sz w:val="16"/>
            <w:szCs w:val="16"/>
          </w:rPr>
          <w:t>All ballot types (Comment Only, Informative, Normative, DSTU) need to go through the project approval process, however, as identified in the Project Scope Statement, a single project can define ballot plans for multiple types of ballots for the project, for example, Comment Only &gt;DSTU &gt; Normative or Informative &gt; Normative.</w:t>
        </w:r>
      </w:ins>
    </w:p>
    <w:p w14:paraId="4669816A" w14:textId="77777777" w:rsidR="007D677E" w:rsidRPr="00604452" w:rsidRDefault="007D677E" w:rsidP="007D677E">
      <w:pPr>
        <w:pStyle w:val="BodyTextIndent"/>
        <w:shd w:val="clear" w:color="auto" w:fill="E6E6E6"/>
        <w:ind w:left="0"/>
        <w:jc w:val="left"/>
        <w:rPr>
          <w:ins w:id="635" w:author="Christopher Millet" w:date="2014-05-06T15:50:00Z"/>
          <w:b/>
          <w:color w:val="auto"/>
          <w:sz w:val="16"/>
          <w:szCs w:val="16"/>
        </w:rPr>
      </w:pPr>
    </w:p>
    <w:p w14:paraId="5896A123" w14:textId="77777777" w:rsidR="007D677E" w:rsidRPr="00604452" w:rsidRDefault="007D677E" w:rsidP="007D677E">
      <w:pPr>
        <w:pStyle w:val="BodyTextIndent"/>
        <w:shd w:val="clear" w:color="auto" w:fill="E6E6E6"/>
        <w:ind w:left="0"/>
        <w:jc w:val="left"/>
        <w:rPr>
          <w:ins w:id="636" w:author="Christopher Millet" w:date="2014-05-06T15:50:00Z"/>
          <w:b/>
          <w:color w:val="auto"/>
          <w:sz w:val="16"/>
          <w:szCs w:val="16"/>
        </w:rPr>
      </w:pPr>
      <w:ins w:id="637" w:author="Christopher Millet" w:date="2014-05-06T15:50:00Z">
        <w:r w:rsidRPr="00604452">
          <w:rPr>
            <w:b/>
            <w:color w:val="auto"/>
            <w:sz w:val="16"/>
            <w:szCs w:val="16"/>
          </w:rPr>
          <w:t xml:space="preserve">Q:  Do I need to go through the project approval process if a standard has expired and will not be reaffirmed?  </w:t>
        </w:r>
      </w:ins>
    </w:p>
    <w:p w14:paraId="25B0AF8E" w14:textId="77777777" w:rsidR="007D677E" w:rsidRPr="00604452" w:rsidRDefault="007D677E" w:rsidP="007D677E">
      <w:pPr>
        <w:pStyle w:val="BodyTextIndent"/>
        <w:shd w:val="clear" w:color="auto" w:fill="E6E6E6"/>
        <w:ind w:left="0"/>
        <w:jc w:val="left"/>
        <w:rPr>
          <w:ins w:id="638" w:author="Christopher Millet" w:date="2014-05-06T15:50:00Z"/>
          <w:b/>
          <w:color w:val="auto"/>
          <w:sz w:val="16"/>
          <w:szCs w:val="16"/>
        </w:rPr>
      </w:pPr>
    </w:p>
    <w:p w14:paraId="064BAD63" w14:textId="77777777" w:rsidR="007D677E" w:rsidRPr="00604452" w:rsidRDefault="005B4139" w:rsidP="007D677E">
      <w:pPr>
        <w:pStyle w:val="BodyTextIndent"/>
        <w:shd w:val="clear" w:color="auto" w:fill="E6E6E6"/>
        <w:ind w:left="0"/>
        <w:jc w:val="left"/>
        <w:rPr>
          <w:ins w:id="639" w:author="Christopher Millet" w:date="2014-05-06T15:50:00Z"/>
          <w:color w:val="auto"/>
          <w:sz w:val="16"/>
          <w:szCs w:val="16"/>
        </w:rPr>
      </w:pPr>
      <w:ins w:id="640" w:author="Christopher Millet" w:date="2014-05-06T15:50:00Z">
        <w:r w:rsidRPr="00604452">
          <w:rPr>
            <w:color w:val="auto"/>
            <w:sz w:val="16"/>
            <w:szCs w:val="16"/>
          </w:rPr>
          <w:t xml:space="preserve">A: </w:t>
        </w:r>
        <w:r w:rsidR="00C50F92" w:rsidRPr="00604452">
          <w:rPr>
            <w:color w:val="auto"/>
            <w:sz w:val="16"/>
            <w:szCs w:val="16"/>
          </w:rPr>
          <w:t xml:space="preserve">No. </w:t>
        </w:r>
        <w:r w:rsidR="007D677E" w:rsidRPr="00604452">
          <w:rPr>
            <w:color w:val="auto"/>
            <w:sz w:val="16"/>
            <w:szCs w:val="16"/>
          </w:rPr>
          <w:t>When a work group has balloted a standard at DSTU, informative, or normative ballot, and decides the standard will be withdrawn, the withdrawal form at</w:t>
        </w:r>
        <w:r w:rsidR="00EB380A" w:rsidRPr="00604452">
          <w:rPr>
            <w:color w:val="auto"/>
            <w:sz w:val="16"/>
            <w:szCs w:val="16"/>
          </w:rPr>
          <w:t xml:space="preserve"> www.HL7.org &gt; Resources &gt; Templates &gt; </w:t>
        </w:r>
        <w:r w:rsidR="00EB380A" w:rsidRPr="00604452">
          <w:rPr>
            <w:color w:val="auto"/>
            <w:sz w:val="16"/>
            <w:szCs w:val="16"/>
          </w:rPr>
          <w:fldChar w:fldCharType="begin"/>
        </w:r>
        <w:r w:rsidR="00EB380A" w:rsidRPr="00604452">
          <w:rPr>
            <w:color w:val="auto"/>
            <w:sz w:val="16"/>
            <w:szCs w:val="16"/>
          </w:rPr>
          <w:instrText xml:space="preserve"> HYPERLINK "http://www.hl7.org/documentcenter/public/membership/ANSI_proposal_withdrawal.doc" </w:instrText>
        </w:r>
        <w:r w:rsidR="00066650" w:rsidRPr="00604452">
          <w:rPr>
            <w:color w:val="auto"/>
            <w:sz w:val="16"/>
            <w:szCs w:val="16"/>
          </w:rPr>
        </w:r>
        <w:r w:rsidR="00EB380A" w:rsidRPr="00604452">
          <w:rPr>
            <w:color w:val="auto"/>
            <w:sz w:val="16"/>
            <w:szCs w:val="16"/>
          </w:rPr>
          <w:fldChar w:fldCharType="separate"/>
        </w:r>
        <w:r w:rsidR="00EB380A" w:rsidRPr="00604452">
          <w:rPr>
            <w:rStyle w:val="Hyperlink"/>
            <w:sz w:val="16"/>
            <w:szCs w:val="16"/>
          </w:rPr>
          <w:t>Notice of Withdrawal of Proposed ANS Template</w:t>
        </w:r>
        <w:r w:rsidR="00EB380A" w:rsidRPr="00604452">
          <w:rPr>
            <w:color w:val="auto"/>
            <w:sz w:val="16"/>
            <w:szCs w:val="16"/>
          </w:rPr>
          <w:fldChar w:fldCharType="end"/>
        </w:r>
        <w:r w:rsidR="007D677E" w:rsidRPr="00604452">
          <w:rPr>
            <w:color w:val="auto"/>
            <w:sz w:val="16"/>
            <w:szCs w:val="16"/>
          </w:rPr>
          <w:t xml:space="preserve"> is needed for ANSI notification and must be approved by the Work Group and the</w:t>
        </w:r>
        <w:r w:rsidR="00C50F92" w:rsidRPr="00604452">
          <w:rPr>
            <w:color w:val="auto"/>
            <w:sz w:val="16"/>
            <w:szCs w:val="16"/>
          </w:rPr>
          <w:t>n submitted</w:t>
        </w:r>
        <w:r w:rsidR="00091859" w:rsidRPr="00604452">
          <w:rPr>
            <w:color w:val="auto"/>
            <w:sz w:val="16"/>
            <w:szCs w:val="16"/>
          </w:rPr>
          <w:t xml:space="preserve"> to</w:t>
        </w:r>
        <w:r w:rsidR="00C50F92" w:rsidRPr="00604452">
          <w:rPr>
            <w:color w:val="auto"/>
            <w:sz w:val="16"/>
            <w:szCs w:val="16"/>
          </w:rPr>
          <w:t xml:space="preserve"> and approved by the</w:t>
        </w:r>
        <w:r w:rsidR="007D677E" w:rsidRPr="00604452">
          <w:rPr>
            <w:color w:val="auto"/>
            <w:sz w:val="16"/>
            <w:szCs w:val="16"/>
          </w:rPr>
          <w:t xml:space="preserve"> TSC. </w:t>
        </w:r>
      </w:ins>
    </w:p>
    <w:p w14:paraId="2047576E" w14:textId="77777777" w:rsidR="007D677E" w:rsidRPr="00604452" w:rsidRDefault="007D677E" w:rsidP="007D677E">
      <w:pPr>
        <w:pStyle w:val="BodyTextIndent"/>
        <w:shd w:val="clear" w:color="auto" w:fill="E6E6E6"/>
        <w:ind w:left="0"/>
        <w:jc w:val="left"/>
        <w:rPr>
          <w:ins w:id="641" w:author="Christopher Millet" w:date="2014-05-06T15:50:00Z"/>
          <w:b/>
          <w:color w:val="auto"/>
          <w:sz w:val="16"/>
          <w:szCs w:val="16"/>
        </w:rPr>
      </w:pPr>
    </w:p>
    <w:p w14:paraId="6BF1CDBB" w14:textId="77777777" w:rsidR="007D677E" w:rsidRPr="00604452" w:rsidRDefault="007D677E" w:rsidP="007D677E">
      <w:pPr>
        <w:pStyle w:val="BodyTextIndent"/>
        <w:shd w:val="clear" w:color="auto" w:fill="E6E6E6"/>
        <w:ind w:left="0"/>
        <w:jc w:val="left"/>
        <w:rPr>
          <w:ins w:id="642" w:author="Christopher Millet" w:date="2014-05-06T15:50:00Z"/>
          <w:b/>
          <w:color w:val="auto"/>
          <w:sz w:val="16"/>
          <w:szCs w:val="16"/>
        </w:rPr>
      </w:pPr>
      <w:ins w:id="643" w:author="Christopher Millet" w:date="2014-05-06T15:50:00Z">
        <w:r w:rsidRPr="00604452">
          <w:rPr>
            <w:b/>
            <w:color w:val="auto"/>
            <w:sz w:val="16"/>
            <w:szCs w:val="16"/>
          </w:rPr>
          <w:t>Q:  What is the approval process for HL7 projects that collaborate with ISO or the JIC?</w:t>
        </w:r>
      </w:ins>
    </w:p>
    <w:p w14:paraId="366E76AC" w14:textId="77777777" w:rsidR="007D677E" w:rsidRPr="00604452" w:rsidRDefault="007D677E" w:rsidP="007D677E">
      <w:pPr>
        <w:pStyle w:val="BodyTextIndent"/>
        <w:shd w:val="clear" w:color="auto" w:fill="E6E6E6"/>
        <w:ind w:left="0"/>
        <w:jc w:val="left"/>
        <w:rPr>
          <w:ins w:id="644" w:author="Christopher Millet" w:date="2014-05-06T15:50:00Z"/>
          <w:b/>
          <w:color w:val="auto"/>
          <w:sz w:val="16"/>
          <w:szCs w:val="16"/>
        </w:rPr>
      </w:pPr>
    </w:p>
    <w:p w14:paraId="46CB6226" w14:textId="77777777" w:rsidR="007D677E" w:rsidRPr="00604452" w:rsidRDefault="005B4139" w:rsidP="007D677E">
      <w:pPr>
        <w:pStyle w:val="BodyTextIndent"/>
        <w:shd w:val="clear" w:color="auto" w:fill="E6E6E6"/>
        <w:ind w:left="0"/>
        <w:jc w:val="left"/>
        <w:rPr>
          <w:ins w:id="645" w:author="Christopher Millet" w:date="2014-05-06T15:50:00Z"/>
          <w:color w:val="auto"/>
          <w:sz w:val="16"/>
          <w:szCs w:val="16"/>
        </w:rPr>
      </w:pPr>
      <w:ins w:id="646" w:author="Christopher Millet" w:date="2014-05-06T15:50:00Z">
        <w:r w:rsidRPr="00604452">
          <w:rPr>
            <w:color w:val="auto"/>
            <w:sz w:val="16"/>
            <w:szCs w:val="16"/>
          </w:rPr>
          <w:t xml:space="preserve">A: </w:t>
        </w:r>
        <w:r w:rsidR="007D677E" w:rsidRPr="00604452">
          <w:rPr>
            <w:color w:val="auto"/>
            <w:sz w:val="16"/>
            <w:szCs w:val="16"/>
          </w:rPr>
          <w:t xml:space="preserve">Follow the process documented on via www.HL7.org &gt; Participate &gt; Balloting &gt; </w:t>
        </w:r>
        <w:r w:rsidR="00EB380A" w:rsidRPr="00604452">
          <w:rPr>
            <w:color w:val="auto"/>
            <w:sz w:val="16"/>
            <w:szCs w:val="16"/>
          </w:rPr>
          <w:fldChar w:fldCharType="begin"/>
        </w:r>
        <w:r w:rsidR="00EB380A" w:rsidRPr="00604452">
          <w:rPr>
            <w:color w:val="auto"/>
            <w:sz w:val="16"/>
            <w:szCs w:val="16"/>
          </w:rPr>
          <w:instrText xml:space="preserve"> HYPERLINK "http://www.hl7.org/participate/isojic.cfm" </w:instrText>
        </w:r>
        <w:r w:rsidR="00066650" w:rsidRPr="00604452">
          <w:rPr>
            <w:color w:val="auto"/>
            <w:sz w:val="16"/>
            <w:szCs w:val="16"/>
          </w:rPr>
        </w:r>
        <w:r w:rsidR="00EB380A" w:rsidRPr="00604452">
          <w:rPr>
            <w:color w:val="auto"/>
            <w:sz w:val="16"/>
            <w:szCs w:val="16"/>
          </w:rPr>
          <w:fldChar w:fldCharType="separate"/>
        </w:r>
        <w:r w:rsidR="007D677E" w:rsidRPr="00604452">
          <w:rPr>
            <w:rStyle w:val="Hyperlink"/>
            <w:sz w:val="16"/>
            <w:szCs w:val="16"/>
          </w:rPr>
          <w:t>HL7's Collaboration with ISO and JIC</w:t>
        </w:r>
        <w:r w:rsidR="00EB380A" w:rsidRPr="00604452">
          <w:rPr>
            <w:color w:val="auto"/>
            <w:sz w:val="16"/>
            <w:szCs w:val="16"/>
          </w:rPr>
          <w:fldChar w:fldCharType="end"/>
        </w:r>
        <w:proofErr w:type="gramStart"/>
        <w:r w:rsidR="007D677E" w:rsidRPr="00604452">
          <w:rPr>
            <w:color w:val="auto"/>
            <w:sz w:val="16"/>
            <w:szCs w:val="16"/>
          </w:rPr>
          <w:t xml:space="preserve"> .</w:t>
        </w:r>
        <w:proofErr w:type="gramEnd"/>
      </w:ins>
    </w:p>
    <w:p w14:paraId="03813874" w14:textId="77777777" w:rsidR="007D677E" w:rsidRPr="00604452" w:rsidRDefault="007D677E" w:rsidP="007D677E">
      <w:pPr>
        <w:pStyle w:val="BodyTextIndent"/>
        <w:shd w:val="clear" w:color="auto" w:fill="E6E6E6"/>
        <w:ind w:left="0"/>
        <w:jc w:val="left"/>
        <w:rPr>
          <w:ins w:id="647" w:author="Christopher Millet" w:date="2014-05-06T15:50:00Z"/>
          <w:b/>
          <w:color w:val="auto"/>
          <w:sz w:val="16"/>
          <w:szCs w:val="16"/>
        </w:rPr>
      </w:pPr>
    </w:p>
    <w:p w14:paraId="0F5F7C28" w14:textId="77777777" w:rsidR="00F74407" w:rsidRPr="00604452" w:rsidRDefault="00F74407" w:rsidP="00F74407">
      <w:pPr>
        <w:pStyle w:val="BodyTextIndent"/>
        <w:shd w:val="clear" w:color="auto" w:fill="E6E6E6"/>
        <w:ind w:left="0"/>
        <w:jc w:val="left"/>
        <w:rPr>
          <w:ins w:id="648" w:author="Christopher Millet" w:date="2014-05-06T15:50:00Z"/>
          <w:b/>
          <w:color w:val="auto"/>
          <w:sz w:val="16"/>
          <w:szCs w:val="16"/>
        </w:rPr>
      </w:pPr>
      <w:ins w:id="649" w:author="Christopher Millet" w:date="2014-05-06T15:50:00Z">
        <w:r w:rsidRPr="00604452">
          <w:rPr>
            <w:b/>
            <w:color w:val="auto"/>
            <w:sz w:val="16"/>
            <w:szCs w:val="16"/>
          </w:rPr>
          <w:t>Q:  Do I need additional approvals when</w:t>
        </w:r>
        <w:r w:rsidR="00755766" w:rsidRPr="00604452">
          <w:rPr>
            <w:b/>
            <w:color w:val="auto"/>
            <w:sz w:val="16"/>
            <w:szCs w:val="16"/>
          </w:rPr>
          <w:t xml:space="preserve"> creating or</w:t>
        </w:r>
        <w:r w:rsidRPr="00604452">
          <w:rPr>
            <w:b/>
            <w:color w:val="auto"/>
            <w:sz w:val="16"/>
            <w:szCs w:val="16"/>
          </w:rPr>
          <w:t xml:space="preserve"> modifying an HL7 Policy/Procedure</w:t>
        </w:r>
        <w:r w:rsidR="00C37A6A" w:rsidRPr="00604452">
          <w:rPr>
            <w:b/>
            <w:color w:val="auto"/>
            <w:sz w:val="16"/>
            <w:szCs w:val="16"/>
          </w:rPr>
          <w:t>/Process</w:t>
        </w:r>
        <w:r w:rsidRPr="00604452">
          <w:rPr>
            <w:b/>
            <w:color w:val="auto"/>
            <w:sz w:val="16"/>
            <w:szCs w:val="16"/>
          </w:rPr>
          <w:t>?</w:t>
        </w:r>
      </w:ins>
    </w:p>
    <w:p w14:paraId="5D2ABEFB" w14:textId="77777777" w:rsidR="00F74407" w:rsidRPr="00604452" w:rsidRDefault="00F74407" w:rsidP="00F74407">
      <w:pPr>
        <w:pStyle w:val="BodyTextIndent"/>
        <w:shd w:val="clear" w:color="auto" w:fill="E6E6E6"/>
        <w:ind w:left="0"/>
        <w:jc w:val="left"/>
        <w:rPr>
          <w:ins w:id="650" w:author="Christopher Millet" w:date="2014-05-06T15:50:00Z"/>
          <w:color w:val="auto"/>
          <w:sz w:val="16"/>
          <w:szCs w:val="16"/>
        </w:rPr>
      </w:pPr>
    </w:p>
    <w:p w14:paraId="4BED82B7" w14:textId="77777777" w:rsidR="00F74407" w:rsidRPr="00604452" w:rsidRDefault="00F74407" w:rsidP="00F74407">
      <w:pPr>
        <w:pStyle w:val="BodyTextIndent"/>
        <w:shd w:val="clear" w:color="auto" w:fill="E6E6E6"/>
        <w:ind w:left="0"/>
        <w:jc w:val="left"/>
        <w:rPr>
          <w:ins w:id="651" w:author="Christopher Millet" w:date="2014-05-06T15:50:00Z"/>
          <w:color w:val="auto"/>
          <w:sz w:val="16"/>
          <w:szCs w:val="16"/>
        </w:rPr>
      </w:pPr>
      <w:ins w:id="652" w:author="Christopher Millet" w:date="2014-05-06T15:50:00Z">
        <w:r w:rsidRPr="00604452">
          <w:rPr>
            <w:color w:val="auto"/>
            <w:sz w:val="16"/>
            <w:szCs w:val="16"/>
          </w:rPr>
          <w:t xml:space="preserve">A: Yes.  Work Groups should also have the Architectural Review Board review/approve the PSS.  Work Groups should include the </w:t>
        </w:r>
        <w:proofErr w:type="spellStart"/>
        <w:r w:rsidRPr="00604452">
          <w:rPr>
            <w:color w:val="auto"/>
            <w:sz w:val="16"/>
            <w:szCs w:val="16"/>
          </w:rPr>
          <w:t>ArB</w:t>
        </w:r>
        <w:proofErr w:type="spellEnd"/>
        <w:r w:rsidRPr="00604452">
          <w:rPr>
            <w:color w:val="auto"/>
            <w:sz w:val="16"/>
            <w:szCs w:val="16"/>
          </w:rPr>
          <w:t xml:space="preserve"> when sending the PSS to their Steering Division for review/approval.</w:t>
        </w:r>
        <w:r w:rsidR="000D57D5" w:rsidRPr="00604452">
          <w:rPr>
            <w:color w:val="auto"/>
            <w:sz w:val="16"/>
            <w:szCs w:val="16"/>
          </w:rPr>
          <w:t xml:space="preserve">  </w:t>
        </w:r>
        <w:r w:rsidR="00692BEC" w:rsidRPr="00604452">
          <w:rPr>
            <w:sz w:val="16"/>
            <w:szCs w:val="16"/>
          </w:rPr>
          <w:t>For additional information on creating or modifying HL7 processes</w:t>
        </w:r>
        <w:r w:rsidR="000D57D5" w:rsidRPr="00604452">
          <w:rPr>
            <w:color w:val="auto"/>
            <w:sz w:val="16"/>
            <w:szCs w:val="16"/>
          </w:rPr>
          <w:t xml:space="preserve">, refer to the document </w:t>
        </w:r>
        <w:r w:rsidR="000D57D5" w:rsidRPr="00604452">
          <w:rPr>
            <w:color w:val="auto"/>
            <w:sz w:val="16"/>
            <w:szCs w:val="16"/>
          </w:rPr>
          <w:fldChar w:fldCharType="begin"/>
        </w:r>
        <w:r w:rsidR="00566041" w:rsidRPr="00604452">
          <w:rPr>
            <w:color w:val="auto"/>
            <w:sz w:val="16"/>
            <w:szCs w:val="16"/>
          </w:rPr>
          <w:instrText>HYPERLINK "http://gforge.hl7.org/gf/project/psc/docman/?action=DocmanFileEdit&amp;id=7225"</w:instrText>
        </w:r>
        <w:r w:rsidR="007C0CCE" w:rsidRPr="00604452">
          <w:rPr>
            <w:color w:val="auto"/>
            <w:sz w:val="16"/>
            <w:szCs w:val="16"/>
          </w:rPr>
        </w:r>
        <w:r w:rsidR="000D57D5" w:rsidRPr="00604452">
          <w:rPr>
            <w:color w:val="auto"/>
            <w:sz w:val="16"/>
            <w:szCs w:val="16"/>
          </w:rPr>
          <w:fldChar w:fldCharType="separate"/>
        </w:r>
        <w:r w:rsidR="000D57D5" w:rsidRPr="00604452">
          <w:rPr>
            <w:rStyle w:val="Hyperlink"/>
            <w:sz w:val="16"/>
            <w:szCs w:val="16"/>
          </w:rPr>
          <w:t>Introducin</w:t>
        </w:r>
        <w:r w:rsidR="000D57D5" w:rsidRPr="00604452">
          <w:rPr>
            <w:rStyle w:val="Hyperlink"/>
            <w:sz w:val="16"/>
            <w:szCs w:val="16"/>
          </w:rPr>
          <w:t>g</w:t>
        </w:r>
        <w:r w:rsidR="000D57D5" w:rsidRPr="00604452">
          <w:rPr>
            <w:rStyle w:val="Hyperlink"/>
            <w:sz w:val="16"/>
            <w:szCs w:val="16"/>
          </w:rPr>
          <w:t xml:space="preserve"> New Process</w:t>
        </w:r>
        <w:r w:rsidR="000D57D5" w:rsidRPr="00604452">
          <w:rPr>
            <w:rStyle w:val="Hyperlink"/>
            <w:sz w:val="16"/>
            <w:szCs w:val="16"/>
          </w:rPr>
          <w:t>e</w:t>
        </w:r>
        <w:r w:rsidR="000D57D5" w:rsidRPr="00604452">
          <w:rPr>
            <w:rStyle w:val="Hyperlink"/>
            <w:sz w:val="16"/>
            <w:szCs w:val="16"/>
          </w:rPr>
          <w:t>s to HL7</w:t>
        </w:r>
        <w:r w:rsidR="000D57D5" w:rsidRPr="00604452">
          <w:rPr>
            <w:color w:val="auto"/>
            <w:sz w:val="16"/>
            <w:szCs w:val="16"/>
          </w:rPr>
          <w:fldChar w:fldCharType="end"/>
        </w:r>
        <w:r w:rsidR="000D57D5" w:rsidRPr="00604452">
          <w:rPr>
            <w:color w:val="auto"/>
            <w:sz w:val="16"/>
            <w:szCs w:val="16"/>
          </w:rPr>
          <w:t xml:space="preserve"> (balloting as Comment Only in the Jan 2012 cycle; will be published after that).</w:t>
        </w:r>
      </w:ins>
    </w:p>
    <w:p w14:paraId="71BC9705" w14:textId="77777777" w:rsidR="00F74407" w:rsidRPr="00604452" w:rsidRDefault="00F74407" w:rsidP="00F74407">
      <w:pPr>
        <w:pStyle w:val="BodyTextIndent"/>
        <w:shd w:val="clear" w:color="auto" w:fill="E6E6E6"/>
        <w:ind w:left="0"/>
        <w:jc w:val="left"/>
        <w:rPr>
          <w:ins w:id="653" w:author="Christopher Millet" w:date="2014-05-06T15:50:00Z"/>
          <w:color w:val="auto"/>
          <w:sz w:val="16"/>
          <w:szCs w:val="16"/>
        </w:rPr>
      </w:pPr>
    </w:p>
    <w:p w14:paraId="6AFA9446" w14:textId="77777777" w:rsidR="007D677E" w:rsidRPr="00604452" w:rsidRDefault="007D677E" w:rsidP="00F74407">
      <w:pPr>
        <w:pStyle w:val="BodyTextIndent"/>
        <w:shd w:val="clear" w:color="auto" w:fill="E6E6E6"/>
        <w:ind w:left="0"/>
        <w:jc w:val="left"/>
        <w:rPr>
          <w:ins w:id="654" w:author="Christopher Millet" w:date="2014-05-06T15:50:00Z"/>
          <w:b/>
          <w:color w:val="auto"/>
          <w:sz w:val="16"/>
          <w:szCs w:val="16"/>
        </w:rPr>
      </w:pPr>
      <w:ins w:id="655" w:author="Christopher Millet" w:date="2014-05-06T15:50:00Z">
        <w:r w:rsidRPr="00604452">
          <w:rPr>
            <w:b/>
            <w:color w:val="auto"/>
            <w:sz w:val="16"/>
            <w:szCs w:val="16"/>
          </w:rPr>
          <w:t>Q:  How should a Work Group document the voting results after seeking approval for the PSS?</w:t>
        </w:r>
      </w:ins>
    </w:p>
    <w:p w14:paraId="2A172C34" w14:textId="77777777" w:rsidR="007D677E" w:rsidRPr="00604452" w:rsidRDefault="007D677E" w:rsidP="007D677E">
      <w:pPr>
        <w:pStyle w:val="BodyTextIndent"/>
        <w:shd w:val="clear" w:color="auto" w:fill="E6E6E6"/>
        <w:ind w:left="0"/>
        <w:jc w:val="left"/>
        <w:rPr>
          <w:ins w:id="656" w:author="Christopher Millet" w:date="2014-05-06T15:50:00Z"/>
          <w:b/>
          <w:color w:val="auto"/>
          <w:sz w:val="16"/>
          <w:szCs w:val="16"/>
        </w:rPr>
      </w:pPr>
    </w:p>
    <w:p w14:paraId="56079A96" w14:textId="77777777" w:rsidR="007D677E" w:rsidRPr="00604452" w:rsidRDefault="005B4139" w:rsidP="007D677E">
      <w:pPr>
        <w:pStyle w:val="BodyTextIndent"/>
        <w:shd w:val="clear" w:color="auto" w:fill="E6E6E6"/>
        <w:ind w:left="0"/>
        <w:jc w:val="left"/>
        <w:rPr>
          <w:ins w:id="657" w:author="Christopher Millet" w:date="2014-05-06T15:50:00Z"/>
          <w:color w:val="auto"/>
          <w:sz w:val="16"/>
          <w:szCs w:val="16"/>
        </w:rPr>
      </w:pPr>
      <w:ins w:id="658" w:author="Christopher Millet" w:date="2014-05-06T15:50:00Z">
        <w:r w:rsidRPr="00604452">
          <w:rPr>
            <w:color w:val="auto"/>
            <w:sz w:val="16"/>
            <w:szCs w:val="16"/>
          </w:rPr>
          <w:t xml:space="preserve">A: </w:t>
        </w:r>
        <w:r w:rsidR="007D677E" w:rsidRPr="00604452">
          <w:rPr>
            <w:color w:val="auto"/>
            <w:sz w:val="16"/>
            <w:szCs w:val="16"/>
          </w:rPr>
          <w:t>The ideal way is to post it in meeting minutes, so that they are documented and easily referenced.  If that’s not possible, an email to the Listserv will suffice.</w:t>
        </w:r>
      </w:ins>
    </w:p>
    <w:p w14:paraId="7CC24235" w14:textId="77777777" w:rsidR="007D677E" w:rsidRPr="00604452" w:rsidRDefault="007D677E" w:rsidP="007D677E">
      <w:pPr>
        <w:pStyle w:val="BodyTextIndent"/>
        <w:shd w:val="clear" w:color="auto" w:fill="E6E6E6"/>
        <w:ind w:left="0"/>
        <w:jc w:val="left"/>
        <w:rPr>
          <w:ins w:id="659" w:author="Christopher Millet" w:date="2014-05-06T15:50:00Z"/>
          <w:b/>
          <w:color w:val="auto"/>
          <w:sz w:val="16"/>
          <w:szCs w:val="16"/>
        </w:rPr>
      </w:pPr>
    </w:p>
    <w:p w14:paraId="4372E3AA" w14:textId="77777777" w:rsidR="0082493D" w:rsidRPr="00604452" w:rsidRDefault="0082493D" w:rsidP="007D677E">
      <w:pPr>
        <w:pStyle w:val="BodyTextIndent"/>
        <w:shd w:val="clear" w:color="auto" w:fill="E6E6E6"/>
        <w:ind w:left="0"/>
        <w:jc w:val="left"/>
        <w:rPr>
          <w:ins w:id="660" w:author="Christopher Millet" w:date="2014-05-06T15:50:00Z"/>
          <w:b/>
        </w:rPr>
      </w:pPr>
      <w:ins w:id="661" w:author="Christopher Millet" w:date="2014-05-06T15:50:00Z">
        <w:r w:rsidRPr="00604452">
          <w:rPr>
            <w:b/>
            <w:color w:val="auto"/>
            <w:sz w:val="16"/>
            <w:szCs w:val="16"/>
          </w:rPr>
          <w:t>Q:  Define ‘task’ and ‘activity’ as related to project management.</w:t>
        </w:r>
      </w:ins>
    </w:p>
    <w:p w14:paraId="2994C6B4" w14:textId="77777777" w:rsidR="0082493D" w:rsidRPr="00604452" w:rsidRDefault="0082493D" w:rsidP="0062433A">
      <w:pPr>
        <w:pStyle w:val="BodyTextIndent"/>
        <w:shd w:val="clear" w:color="auto" w:fill="E6E6E6"/>
        <w:ind w:left="0"/>
        <w:jc w:val="left"/>
        <w:rPr>
          <w:ins w:id="662" w:author="Christopher Millet" w:date="2014-05-06T15:50:00Z"/>
          <w:color w:val="auto"/>
          <w:sz w:val="16"/>
          <w:szCs w:val="16"/>
        </w:rPr>
      </w:pPr>
    </w:p>
    <w:p w14:paraId="4B97A7FA" w14:textId="77777777" w:rsidR="0082493D" w:rsidRPr="00604452" w:rsidRDefault="0082493D" w:rsidP="0062433A">
      <w:pPr>
        <w:pStyle w:val="BodyTextIndent"/>
        <w:shd w:val="clear" w:color="auto" w:fill="E6E6E6"/>
        <w:ind w:left="0"/>
        <w:jc w:val="left"/>
        <w:rPr>
          <w:ins w:id="663" w:author="Christopher Millet" w:date="2014-05-06T15:50:00Z"/>
          <w:color w:val="auto"/>
          <w:sz w:val="16"/>
          <w:szCs w:val="16"/>
        </w:rPr>
      </w:pPr>
      <w:ins w:id="664" w:author="Christopher Millet" w:date="2014-05-06T15:50:00Z">
        <w:r w:rsidRPr="00604452">
          <w:rPr>
            <w:color w:val="auto"/>
            <w:sz w:val="16"/>
            <w:szCs w:val="16"/>
          </w:rPr>
          <w:t xml:space="preserve">A:  Theoretically, ‘activity’ is the action verb within a ‘task’.  However, for HL7 projects, ‘task’ and ‘activity’ can be considered synonymous terms.  </w:t>
        </w:r>
      </w:ins>
    </w:p>
    <w:p w14:paraId="141411B1" w14:textId="77777777" w:rsidR="0082493D" w:rsidRPr="00604452" w:rsidRDefault="0082493D" w:rsidP="0062433A">
      <w:pPr>
        <w:pStyle w:val="BodyTextIndent"/>
        <w:shd w:val="clear" w:color="auto" w:fill="E6E6E6"/>
        <w:ind w:left="0"/>
        <w:jc w:val="left"/>
        <w:rPr>
          <w:ins w:id="665" w:author="Christopher Millet" w:date="2014-05-06T15:50:00Z"/>
          <w:color w:val="auto"/>
          <w:sz w:val="16"/>
          <w:szCs w:val="16"/>
        </w:rPr>
      </w:pPr>
    </w:p>
    <w:p w14:paraId="60F76E0B" w14:textId="77777777" w:rsidR="0082493D" w:rsidRPr="00604452" w:rsidRDefault="0082493D" w:rsidP="0062433A">
      <w:pPr>
        <w:pStyle w:val="BodyTextIndent"/>
        <w:shd w:val="clear" w:color="auto" w:fill="E6E6E6"/>
        <w:ind w:left="0"/>
        <w:jc w:val="left"/>
        <w:rPr>
          <w:ins w:id="666" w:author="Christopher Millet" w:date="2014-05-06T15:50:00Z"/>
          <w:color w:val="auto"/>
          <w:sz w:val="16"/>
          <w:szCs w:val="16"/>
        </w:rPr>
      </w:pPr>
      <w:ins w:id="667" w:author="Christopher Millet" w:date="2014-05-06T15:50:00Z">
        <w:r w:rsidRPr="00604452">
          <w:rPr>
            <w:color w:val="auto"/>
            <w:sz w:val="16"/>
            <w:szCs w:val="16"/>
          </w:rPr>
          <w:t>Task/activities should be:</w:t>
        </w:r>
      </w:ins>
    </w:p>
    <w:p w14:paraId="0F45856C" w14:textId="77777777" w:rsidR="0082493D" w:rsidRPr="00604452" w:rsidRDefault="0082493D" w:rsidP="0062433A">
      <w:pPr>
        <w:pStyle w:val="BodyTextIndent"/>
        <w:numPr>
          <w:ilvl w:val="0"/>
          <w:numId w:val="12"/>
        </w:numPr>
        <w:shd w:val="clear" w:color="auto" w:fill="E6E6E6"/>
        <w:jc w:val="left"/>
        <w:rPr>
          <w:ins w:id="668" w:author="Christopher Millet" w:date="2014-05-06T15:50:00Z"/>
          <w:color w:val="auto"/>
          <w:sz w:val="16"/>
          <w:szCs w:val="16"/>
        </w:rPr>
      </w:pPr>
      <w:ins w:id="669" w:author="Christopher Millet" w:date="2014-05-06T15:50:00Z">
        <w:r w:rsidRPr="00604452">
          <w:rPr>
            <w:color w:val="auto"/>
            <w:sz w:val="16"/>
            <w:szCs w:val="16"/>
          </w:rPr>
          <w:t xml:space="preserve">Specific - a single, </w:t>
        </w:r>
        <w:proofErr w:type="gramStart"/>
        <w:r w:rsidRPr="00604452">
          <w:rPr>
            <w:color w:val="auto"/>
            <w:sz w:val="16"/>
            <w:szCs w:val="16"/>
          </w:rPr>
          <w:t>well defined</w:t>
        </w:r>
        <w:proofErr w:type="gramEnd"/>
        <w:r w:rsidRPr="00604452">
          <w:rPr>
            <w:color w:val="auto"/>
            <w:sz w:val="16"/>
            <w:szCs w:val="16"/>
          </w:rPr>
          <w:t>, discrete activity.  The 8/80 is a good guideline -- no task should be smaller than 8 hours or larger than 80 hours.</w:t>
        </w:r>
      </w:ins>
    </w:p>
    <w:p w14:paraId="791C4983" w14:textId="77777777" w:rsidR="0082493D" w:rsidRPr="00604452" w:rsidRDefault="0082493D" w:rsidP="0062433A">
      <w:pPr>
        <w:pStyle w:val="BodyTextIndent"/>
        <w:numPr>
          <w:ilvl w:val="0"/>
          <w:numId w:val="12"/>
        </w:numPr>
        <w:shd w:val="clear" w:color="auto" w:fill="E6E6E6"/>
        <w:jc w:val="left"/>
        <w:rPr>
          <w:ins w:id="670" w:author="Christopher Millet" w:date="2014-05-06T15:50:00Z"/>
          <w:color w:val="auto"/>
          <w:sz w:val="16"/>
          <w:szCs w:val="16"/>
        </w:rPr>
      </w:pPr>
      <w:ins w:id="671" w:author="Christopher Millet" w:date="2014-05-06T15:50:00Z">
        <w:r w:rsidRPr="00604452">
          <w:rPr>
            <w:color w:val="auto"/>
            <w:sz w:val="16"/>
            <w:szCs w:val="16"/>
          </w:rPr>
          <w:t>Achievable - it should be something that can be done as a single deliverable and can be defined as being completed or done such as a document being produced.</w:t>
        </w:r>
      </w:ins>
    </w:p>
    <w:p w14:paraId="4D3D1928" w14:textId="77777777" w:rsidR="0082493D" w:rsidRPr="00604452" w:rsidRDefault="0082493D" w:rsidP="0062433A">
      <w:pPr>
        <w:pStyle w:val="BodyTextIndent"/>
        <w:numPr>
          <w:ilvl w:val="0"/>
          <w:numId w:val="12"/>
        </w:numPr>
        <w:shd w:val="clear" w:color="auto" w:fill="E6E6E6"/>
        <w:jc w:val="left"/>
        <w:rPr>
          <w:ins w:id="672" w:author="Christopher Millet" w:date="2014-05-06T15:50:00Z"/>
          <w:color w:val="auto"/>
          <w:sz w:val="16"/>
          <w:szCs w:val="16"/>
        </w:rPr>
      </w:pPr>
      <w:ins w:id="673" w:author="Christopher Millet" w:date="2014-05-06T15:50:00Z">
        <w:r w:rsidRPr="00604452">
          <w:rPr>
            <w:color w:val="auto"/>
            <w:sz w:val="16"/>
            <w:szCs w:val="16"/>
          </w:rPr>
          <w:t>Measurable - it should be an activity that can be measured such as a deliverable produced, an elapsed period of time or number of iterations</w:t>
        </w:r>
      </w:ins>
    </w:p>
    <w:p w14:paraId="3BFAE308" w14:textId="77777777" w:rsidR="0082493D" w:rsidRPr="00604452" w:rsidRDefault="0082493D" w:rsidP="0062433A">
      <w:pPr>
        <w:pStyle w:val="BodyTextIndent"/>
        <w:shd w:val="clear" w:color="auto" w:fill="E6E6E6"/>
        <w:ind w:left="0"/>
        <w:jc w:val="left"/>
        <w:rPr>
          <w:ins w:id="674" w:author="Christopher Millet" w:date="2014-05-06T15:50:00Z"/>
          <w:color w:val="auto"/>
          <w:sz w:val="16"/>
          <w:szCs w:val="16"/>
        </w:rPr>
      </w:pPr>
    </w:p>
    <w:p w14:paraId="22E47908" w14:textId="77777777" w:rsidR="0082493D" w:rsidRPr="00604452" w:rsidRDefault="0082493D" w:rsidP="0062433A">
      <w:pPr>
        <w:pStyle w:val="BodyTextIndent"/>
        <w:shd w:val="clear" w:color="auto" w:fill="E6E6E6"/>
        <w:ind w:left="0"/>
        <w:jc w:val="left"/>
        <w:rPr>
          <w:ins w:id="675" w:author="Christopher Millet" w:date="2014-05-06T15:50:00Z"/>
          <w:b/>
          <w:color w:val="auto"/>
          <w:sz w:val="16"/>
          <w:szCs w:val="16"/>
        </w:rPr>
      </w:pPr>
      <w:ins w:id="676" w:author="Christopher Millet" w:date="2014-05-06T15:50:00Z">
        <w:r w:rsidRPr="00604452">
          <w:rPr>
            <w:b/>
            <w:color w:val="auto"/>
            <w:sz w:val="16"/>
            <w:szCs w:val="16"/>
          </w:rPr>
          <w:t>Q: How should a Work Group document annual work/maintenance within Project Insight?</w:t>
        </w:r>
      </w:ins>
    </w:p>
    <w:p w14:paraId="3203FA8E" w14:textId="77777777" w:rsidR="0082493D" w:rsidRPr="00604452" w:rsidRDefault="0082493D" w:rsidP="0062433A">
      <w:pPr>
        <w:pStyle w:val="BodyTextIndent"/>
        <w:shd w:val="clear" w:color="auto" w:fill="E6E6E6"/>
        <w:ind w:left="0"/>
        <w:jc w:val="left"/>
        <w:rPr>
          <w:ins w:id="677" w:author="Christopher Millet" w:date="2014-05-06T15:50:00Z"/>
          <w:color w:val="auto"/>
          <w:sz w:val="16"/>
          <w:szCs w:val="16"/>
        </w:rPr>
      </w:pPr>
    </w:p>
    <w:p w14:paraId="5DAFDA79" w14:textId="77777777" w:rsidR="0082493D" w:rsidRPr="00604452" w:rsidRDefault="0082493D" w:rsidP="0062433A">
      <w:pPr>
        <w:pStyle w:val="BodyTextIndent"/>
        <w:shd w:val="clear" w:color="auto" w:fill="E6E6E6"/>
        <w:ind w:left="0"/>
        <w:jc w:val="left"/>
        <w:rPr>
          <w:ins w:id="678" w:author="Christopher Millet" w:date="2014-05-06T15:50:00Z"/>
          <w:color w:val="auto"/>
          <w:sz w:val="16"/>
          <w:szCs w:val="16"/>
        </w:rPr>
      </w:pPr>
      <w:ins w:id="679" w:author="Christopher Millet" w:date="2014-05-06T15:50:00Z">
        <w:r w:rsidRPr="00604452">
          <w:rPr>
            <w:color w:val="auto"/>
            <w:sz w:val="16"/>
            <w:szCs w:val="16"/>
          </w:rPr>
          <w:t>A: A project entry should be opened in Project Insight indicating the annual work and the respective years.  This project should have a Project Status of ‘3 Year Plan Item’; note that a Project Scope Statement isn’t needed for this entry because it’s a 3 Year Plan item and only high level information is necessary.    This project can then remain ‘as-is’, or modified so it indicates accurate future years.</w:t>
        </w:r>
      </w:ins>
    </w:p>
    <w:p w14:paraId="3E5D3956" w14:textId="77777777" w:rsidR="0082493D" w:rsidRPr="00604452" w:rsidRDefault="0082493D" w:rsidP="0062433A">
      <w:pPr>
        <w:pStyle w:val="BodyTextIndent"/>
        <w:shd w:val="clear" w:color="auto" w:fill="E6E6E6"/>
        <w:ind w:left="0"/>
        <w:jc w:val="left"/>
        <w:rPr>
          <w:ins w:id="680" w:author="Christopher Millet" w:date="2014-05-06T15:50:00Z"/>
          <w:color w:val="auto"/>
          <w:sz w:val="16"/>
          <w:szCs w:val="16"/>
        </w:rPr>
      </w:pPr>
    </w:p>
    <w:p w14:paraId="196D68DE" w14:textId="77777777" w:rsidR="0082493D" w:rsidRPr="00604452" w:rsidRDefault="0082493D" w:rsidP="0062433A">
      <w:pPr>
        <w:pStyle w:val="BodyTextIndent"/>
        <w:shd w:val="clear" w:color="auto" w:fill="E6E6E6"/>
        <w:ind w:left="0"/>
        <w:jc w:val="left"/>
        <w:rPr>
          <w:ins w:id="681" w:author="Christopher Millet" w:date="2014-05-06T15:50:00Z"/>
          <w:color w:val="auto"/>
          <w:sz w:val="16"/>
          <w:szCs w:val="16"/>
        </w:rPr>
      </w:pPr>
      <w:ins w:id="682" w:author="Christopher Millet" w:date="2014-05-06T15:50:00Z">
        <w:r w:rsidRPr="00604452">
          <w:rPr>
            <w:color w:val="auto"/>
            <w:sz w:val="16"/>
            <w:szCs w:val="16"/>
          </w:rPr>
          <w:t>When the Work Group actually begins the annual work, they should complete a PSS indicating the scope of work involved and gather the necessary approvals for the PSS.  A new project in Project Insight will be created (and will have a Project Status of ‘Active Project’).  Once the scope of work has been completed for this project, it will be closed/archived.</w:t>
        </w:r>
      </w:ins>
    </w:p>
    <w:p w14:paraId="155CD136" w14:textId="77777777" w:rsidR="0082493D" w:rsidRPr="00604452" w:rsidRDefault="0082493D" w:rsidP="0062433A">
      <w:pPr>
        <w:pStyle w:val="BodyTextIndent"/>
        <w:shd w:val="clear" w:color="auto" w:fill="E6E6E6"/>
        <w:ind w:left="0"/>
        <w:jc w:val="left"/>
        <w:rPr>
          <w:ins w:id="683" w:author="Christopher Millet" w:date="2014-05-06T15:50:00Z"/>
          <w:color w:val="auto"/>
          <w:sz w:val="16"/>
          <w:szCs w:val="16"/>
        </w:rPr>
      </w:pPr>
    </w:p>
    <w:p w14:paraId="24D2BFD0" w14:textId="77777777" w:rsidR="0082493D" w:rsidRPr="00604452" w:rsidRDefault="0082493D" w:rsidP="0062433A">
      <w:pPr>
        <w:pStyle w:val="BodyTextIndent"/>
        <w:shd w:val="clear" w:color="auto" w:fill="E6E6E6"/>
        <w:ind w:left="0"/>
        <w:jc w:val="left"/>
        <w:rPr>
          <w:ins w:id="684" w:author="Christopher Millet" w:date="2014-05-06T15:50:00Z"/>
          <w:color w:val="auto"/>
          <w:sz w:val="16"/>
          <w:szCs w:val="16"/>
        </w:rPr>
      </w:pPr>
      <w:ins w:id="685" w:author="Christopher Millet" w:date="2014-05-06T15:50:00Z">
        <w:r w:rsidRPr="00604452">
          <w:rPr>
            <w:color w:val="auto"/>
            <w:sz w:val="16"/>
            <w:szCs w:val="16"/>
          </w:rPr>
          <w:t>Hence, the 3-Year Plan project always remains open</w:t>
        </w:r>
        <w:proofErr w:type="gramStart"/>
        <w:r w:rsidRPr="00604452">
          <w:rPr>
            <w:color w:val="auto"/>
            <w:sz w:val="16"/>
            <w:szCs w:val="16"/>
          </w:rPr>
          <w:t>;</w:t>
        </w:r>
        <w:proofErr w:type="gramEnd"/>
        <w:r w:rsidRPr="00604452">
          <w:rPr>
            <w:color w:val="auto"/>
            <w:sz w:val="16"/>
            <w:szCs w:val="16"/>
          </w:rPr>
          <w:t xml:space="preserve"> the ‘Active Project’ PSS will be the project reflecting the specific annual maintenance being done.</w:t>
        </w:r>
      </w:ins>
    </w:p>
    <w:p w14:paraId="44155512" w14:textId="77777777" w:rsidR="0082493D" w:rsidRPr="00604452" w:rsidRDefault="0082493D" w:rsidP="0062433A">
      <w:pPr>
        <w:pStyle w:val="BodyTextIndent"/>
        <w:shd w:val="clear" w:color="auto" w:fill="E6E6E6"/>
        <w:ind w:left="0"/>
        <w:jc w:val="left"/>
        <w:rPr>
          <w:ins w:id="686" w:author="Christopher Millet" w:date="2014-05-06T15:50:00Z"/>
          <w:color w:val="auto"/>
          <w:sz w:val="16"/>
          <w:szCs w:val="16"/>
        </w:rPr>
      </w:pPr>
    </w:p>
    <w:p w14:paraId="016D6A76" w14:textId="77777777" w:rsidR="0082493D" w:rsidRPr="00604452" w:rsidRDefault="0082493D" w:rsidP="0062433A">
      <w:pPr>
        <w:pStyle w:val="BodyTextIndent"/>
        <w:shd w:val="clear" w:color="auto" w:fill="E6E6E6"/>
        <w:ind w:left="0"/>
        <w:jc w:val="left"/>
        <w:rPr>
          <w:ins w:id="687" w:author="Christopher Millet" w:date="2014-05-06T15:50:00Z"/>
          <w:color w:val="auto"/>
          <w:sz w:val="16"/>
          <w:szCs w:val="16"/>
        </w:rPr>
      </w:pPr>
      <w:ins w:id="688" w:author="Christopher Millet" w:date="2014-05-06T15:50:00Z">
        <w:r w:rsidRPr="00604452">
          <w:rPr>
            <w:color w:val="auto"/>
            <w:sz w:val="16"/>
            <w:szCs w:val="16"/>
          </w:rPr>
          <w:t xml:space="preserve">An example of the above situation can be found for Project Service’s annual updates to the PSS Template.  Project 531 is the 3YP entry indicating the need for the work in 2010, 2011, 2012, </w:t>
        </w:r>
        <w:proofErr w:type="gramStart"/>
        <w:r w:rsidRPr="00604452">
          <w:rPr>
            <w:color w:val="auto"/>
            <w:sz w:val="16"/>
            <w:szCs w:val="16"/>
          </w:rPr>
          <w:t>2013</w:t>
        </w:r>
        <w:proofErr w:type="gramEnd"/>
        <w:r w:rsidRPr="00604452">
          <w:rPr>
            <w:color w:val="auto"/>
            <w:sz w:val="16"/>
            <w:szCs w:val="16"/>
          </w:rPr>
          <w:t xml:space="preserve"> and beyond.  Project 581 was created to identify the specific work that would be done for the </w:t>
        </w:r>
        <w:proofErr w:type="gramStart"/>
        <w:r w:rsidRPr="00604452">
          <w:rPr>
            <w:color w:val="auto"/>
            <w:sz w:val="16"/>
            <w:szCs w:val="16"/>
          </w:rPr>
          <w:t>2010 updated</w:t>
        </w:r>
        <w:proofErr w:type="gramEnd"/>
        <w:r w:rsidRPr="00604452">
          <w:rPr>
            <w:color w:val="auto"/>
            <w:sz w:val="16"/>
            <w:szCs w:val="16"/>
          </w:rPr>
          <w:t xml:space="preserve"> template.  In </w:t>
        </w:r>
        <w:proofErr w:type="gramStart"/>
        <w:r w:rsidRPr="00604452">
          <w:rPr>
            <w:color w:val="auto"/>
            <w:sz w:val="16"/>
            <w:szCs w:val="16"/>
          </w:rPr>
          <w:t>January,</w:t>
        </w:r>
        <w:proofErr w:type="gramEnd"/>
        <w:r w:rsidRPr="00604452">
          <w:rPr>
            <w:color w:val="auto"/>
            <w:sz w:val="16"/>
            <w:szCs w:val="16"/>
          </w:rPr>
          <w:t xml:space="preserve"> 2010, project 581 was closed because the new PSS template was released to membership, however project 531 was modified to remove references to ‘2010’ and remains open to indicate the need for the work each year.</w:t>
        </w:r>
      </w:ins>
    </w:p>
    <w:p w14:paraId="5D99D8F4" w14:textId="77777777" w:rsidR="0082493D" w:rsidRPr="00604452" w:rsidRDefault="0082493D" w:rsidP="0062433A">
      <w:pPr>
        <w:pStyle w:val="BodyTextIndent"/>
        <w:shd w:val="clear" w:color="auto" w:fill="E6E6E6"/>
        <w:ind w:left="0"/>
        <w:jc w:val="left"/>
        <w:rPr>
          <w:ins w:id="689" w:author="Christopher Millet" w:date="2014-05-06T15:50:00Z"/>
          <w:color w:val="auto"/>
          <w:sz w:val="16"/>
          <w:szCs w:val="16"/>
        </w:rPr>
      </w:pPr>
    </w:p>
    <w:p w14:paraId="7224E94C" w14:textId="77777777" w:rsidR="0082493D" w:rsidRPr="00604452" w:rsidRDefault="0082493D" w:rsidP="0062433A">
      <w:pPr>
        <w:pStyle w:val="BodyTextIndent"/>
        <w:shd w:val="clear" w:color="auto" w:fill="E6E6E6"/>
        <w:ind w:left="0"/>
        <w:jc w:val="left"/>
        <w:rPr>
          <w:ins w:id="690" w:author="Christopher Millet" w:date="2014-05-06T15:50:00Z"/>
          <w:b/>
        </w:rPr>
      </w:pPr>
      <w:ins w:id="691" w:author="Christopher Millet" w:date="2014-05-06T15:50:00Z">
        <w:r w:rsidRPr="00604452">
          <w:rPr>
            <w:b/>
            <w:color w:val="auto"/>
            <w:sz w:val="16"/>
            <w:szCs w:val="16"/>
          </w:rPr>
          <w:t>Q: Should a project remain open/active during its DSTU Test Period?</w:t>
        </w:r>
      </w:ins>
    </w:p>
    <w:p w14:paraId="0D16FA0E" w14:textId="77777777" w:rsidR="0082493D" w:rsidRPr="00604452" w:rsidRDefault="0082493D" w:rsidP="0062433A">
      <w:pPr>
        <w:pStyle w:val="BodyTextIndent"/>
        <w:shd w:val="clear" w:color="auto" w:fill="E6E6E6"/>
        <w:ind w:left="0"/>
        <w:jc w:val="left"/>
        <w:rPr>
          <w:ins w:id="692" w:author="Christopher Millet" w:date="2014-05-06T15:50:00Z"/>
          <w:color w:val="auto"/>
          <w:sz w:val="16"/>
          <w:szCs w:val="16"/>
        </w:rPr>
      </w:pPr>
    </w:p>
    <w:p w14:paraId="45839EDD" w14:textId="77777777" w:rsidR="0082493D" w:rsidRPr="00604452" w:rsidRDefault="0082493D" w:rsidP="0062433A">
      <w:pPr>
        <w:pStyle w:val="BodyTextIndent"/>
        <w:shd w:val="clear" w:color="auto" w:fill="E6E6E6"/>
        <w:ind w:left="0"/>
        <w:jc w:val="left"/>
        <w:rPr>
          <w:ins w:id="693" w:author="Christopher Millet" w:date="2014-05-06T15:50:00Z"/>
          <w:color w:val="auto"/>
          <w:sz w:val="16"/>
          <w:szCs w:val="16"/>
        </w:rPr>
      </w:pPr>
      <w:ins w:id="694" w:author="Christopher Millet" w:date="2014-05-06T15:50:00Z">
        <w:r w:rsidRPr="00604452">
          <w:rPr>
            <w:color w:val="auto"/>
            <w:sz w:val="16"/>
            <w:szCs w:val="16"/>
          </w:rPr>
          <w:t>A: Yes, it should.  This means that the project will continue to show up in the Searchable Project Database and on Project Insight reports.</w:t>
        </w:r>
      </w:ins>
    </w:p>
    <w:p w14:paraId="65724B77" w14:textId="77777777" w:rsidR="00BC7A21" w:rsidRPr="00604452" w:rsidRDefault="00BC7A21" w:rsidP="0062433A">
      <w:pPr>
        <w:pStyle w:val="BodyTextIndent"/>
        <w:shd w:val="clear" w:color="auto" w:fill="E6E6E6"/>
        <w:ind w:left="0"/>
        <w:jc w:val="left"/>
        <w:rPr>
          <w:ins w:id="695" w:author="Christopher Millet" w:date="2014-05-06T15:50:00Z"/>
          <w:color w:val="auto"/>
          <w:sz w:val="16"/>
          <w:szCs w:val="16"/>
        </w:rPr>
      </w:pPr>
    </w:p>
    <w:p w14:paraId="6CC6037F" w14:textId="77777777" w:rsidR="00BC7A21" w:rsidRPr="00604452" w:rsidRDefault="00BC7A21" w:rsidP="0062433A">
      <w:pPr>
        <w:pStyle w:val="BodyTextIndent"/>
        <w:shd w:val="clear" w:color="auto" w:fill="E6E6E6"/>
        <w:ind w:left="0"/>
        <w:jc w:val="left"/>
        <w:rPr>
          <w:ins w:id="696" w:author="Christopher Millet" w:date="2014-05-06T15:50:00Z"/>
          <w:b/>
        </w:rPr>
      </w:pPr>
      <w:ins w:id="697" w:author="Christopher Millet" w:date="2014-05-06T15:50:00Z">
        <w:r w:rsidRPr="00604452">
          <w:rPr>
            <w:b/>
            <w:color w:val="auto"/>
            <w:sz w:val="16"/>
            <w:szCs w:val="16"/>
          </w:rPr>
          <w:t xml:space="preserve">Q: Why was I asked to </w:t>
        </w:r>
        <w:r w:rsidR="0062433A" w:rsidRPr="00604452">
          <w:rPr>
            <w:b/>
            <w:color w:val="auto"/>
            <w:sz w:val="16"/>
            <w:szCs w:val="16"/>
          </w:rPr>
          <w:t>Disable or E</w:t>
        </w:r>
        <w:r w:rsidRPr="00604452">
          <w:rPr>
            <w:b/>
            <w:color w:val="auto"/>
            <w:sz w:val="16"/>
            <w:szCs w:val="16"/>
          </w:rPr>
          <w:t xml:space="preserve">nable </w:t>
        </w:r>
        <w:r w:rsidR="0062433A" w:rsidRPr="00604452">
          <w:rPr>
            <w:b/>
            <w:color w:val="auto"/>
            <w:sz w:val="16"/>
            <w:szCs w:val="16"/>
          </w:rPr>
          <w:t xml:space="preserve">a </w:t>
        </w:r>
        <w:r w:rsidRPr="00604452">
          <w:rPr>
            <w:b/>
            <w:color w:val="auto"/>
            <w:sz w:val="16"/>
            <w:szCs w:val="16"/>
          </w:rPr>
          <w:t>macro</w:t>
        </w:r>
        <w:r w:rsidR="0062433A" w:rsidRPr="00604452">
          <w:rPr>
            <w:b/>
            <w:color w:val="auto"/>
            <w:sz w:val="16"/>
            <w:szCs w:val="16"/>
          </w:rPr>
          <w:t xml:space="preserve"> when I opened this document</w:t>
        </w:r>
        <w:r w:rsidRPr="00604452">
          <w:rPr>
            <w:b/>
            <w:color w:val="auto"/>
            <w:sz w:val="16"/>
            <w:szCs w:val="16"/>
          </w:rPr>
          <w:t>?</w:t>
        </w:r>
      </w:ins>
    </w:p>
    <w:p w14:paraId="0381153A" w14:textId="77777777" w:rsidR="00BC7A21" w:rsidRPr="00604452" w:rsidRDefault="00BC7A21" w:rsidP="0062433A">
      <w:pPr>
        <w:pStyle w:val="BodyTextIndent"/>
        <w:shd w:val="clear" w:color="auto" w:fill="E6E6E6"/>
        <w:ind w:left="0"/>
        <w:jc w:val="left"/>
        <w:rPr>
          <w:ins w:id="698" w:author="Christopher Millet" w:date="2014-05-06T15:50:00Z"/>
          <w:color w:val="auto"/>
          <w:sz w:val="16"/>
          <w:szCs w:val="16"/>
        </w:rPr>
      </w:pPr>
    </w:p>
    <w:p w14:paraId="0A180FBD" w14:textId="77777777" w:rsidR="00BC7A21" w:rsidRPr="00604452" w:rsidRDefault="00BC7A21" w:rsidP="0062433A">
      <w:pPr>
        <w:pStyle w:val="BodyTextIndent"/>
        <w:shd w:val="clear" w:color="auto" w:fill="E6E6E6"/>
        <w:ind w:left="0"/>
        <w:jc w:val="left"/>
        <w:rPr>
          <w:ins w:id="699" w:author="Christopher Millet" w:date="2014-05-06T15:50:00Z"/>
          <w:color w:val="auto"/>
          <w:sz w:val="16"/>
          <w:szCs w:val="16"/>
        </w:rPr>
      </w:pPr>
      <w:ins w:id="700" w:author="Christopher Millet" w:date="2014-05-06T15:50:00Z">
        <w:r w:rsidRPr="00604452">
          <w:rPr>
            <w:color w:val="auto"/>
            <w:sz w:val="16"/>
            <w:szCs w:val="16"/>
          </w:rPr>
          <w:t>A:</w:t>
        </w:r>
        <w:r w:rsidR="0062433A" w:rsidRPr="00604452">
          <w:rPr>
            <w:color w:val="auto"/>
            <w:sz w:val="16"/>
            <w:szCs w:val="16"/>
          </w:rPr>
          <w:t xml:space="preserve"> This document contains a macro that, when run by the user, removes the green ‘help’ text within the template portion of this document and provides a cleaner version of their project scope statement.  To run the macro, select Tools &gt; Macro &gt; Macros… &gt; Run.</w:t>
        </w:r>
      </w:ins>
    </w:p>
    <w:p w14:paraId="58208BF1" w14:textId="77777777" w:rsidR="0062433A" w:rsidRPr="00604452" w:rsidRDefault="0062433A" w:rsidP="0062433A">
      <w:pPr>
        <w:pStyle w:val="BodyTextIndent"/>
        <w:shd w:val="clear" w:color="auto" w:fill="E6E6E6"/>
        <w:ind w:left="0"/>
        <w:jc w:val="left"/>
        <w:rPr>
          <w:ins w:id="701" w:author="Christopher Millet" w:date="2014-05-06T15:50:00Z"/>
          <w:color w:val="auto"/>
          <w:sz w:val="16"/>
          <w:szCs w:val="16"/>
        </w:rPr>
      </w:pPr>
      <w:proofErr w:type="gramStart"/>
      <w:ins w:id="702" w:author="Christopher Millet" w:date="2014-05-06T15:50:00Z">
        <w:r w:rsidRPr="00604452">
          <w:rPr>
            <w:color w:val="auto"/>
            <w:sz w:val="16"/>
            <w:szCs w:val="16"/>
          </w:rPr>
          <w:t>Note that the macro will NOT remove the Appendices; the user must remove the Appendix verbiage on their own.</w:t>
        </w:r>
        <w:proofErr w:type="gramEnd"/>
      </w:ins>
    </w:p>
    <w:p w14:paraId="73A584EC" w14:textId="77777777" w:rsidR="00A87B0A" w:rsidRPr="00604452" w:rsidRDefault="00A87B0A" w:rsidP="00D95616">
      <w:pPr>
        <w:pStyle w:val="BodyTextIndent"/>
        <w:shd w:val="clear" w:color="auto" w:fill="E6E6E6"/>
        <w:ind w:left="0"/>
        <w:jc w:val="left"/>
        <w:rPr>
          <w:ins w:id="703" w:author="Christopher Millet" w:date="2014-05-06T15:50:00Z"/>
          <w:color w:val="auto"/>
          <w:sz w:val="16"/>
          <w:szCs w:val="16"/>
        </w:rPr>
      </w:pPr>
    </w:p>
    <w:p w14:paraId="2FE952E9" w14:textId="77777777" w:rsidR="00D95616" w:rsidRPr="00604452" w:rsidRDefault="00D95616" w:rsidP="00D95616">
      <w:pPr>
        <w:pStyle w:val="BodyTextIndent"/>
        <w:shd w:val="clear" w:color="auto" w:fill="E6E6E6"/>
        <w:ind w:left="0"/>
        <w:jc w:val="left"/>
        <w:rPr>
          <w:ins w:id="704" w:author="Christopher Millet" w:date="2014-05-06T15:50:00Z"/>
          <w:b/>
          <w:color w:val="auto"/>
          <w:sz w:val="16"/>
          <w:szCs w:val="16"/>
        </w:rPr>
      </w:pPr>
      <w:ins w:id="705" w:author="Christopher Millet" w:date="2014-05-06T15:50:00Z">
        <w:r w:rsidRPr="00604452">
          <w:rPr>
            <w:b/>
            <w:color w:val="auto"/>
            <w:sz w:val="16"/>
            <w:szCs w:val="16"/>
          </w:rPr>
          <w:t>Q: How do I search/view HL7 Projects?</w:t>
        </w:r>
      </w:ins>
    </w:p>
    <w:p w14:paraId="251E942E" w14:textId="77777777" w:rsidR="00D95616" w:rsidRPr="00604452" w:rsidRDefault="00D95616" w:rsidP="00D95616">
      <w:pPr>
        <w:pStyle w:val="BodyTextIndent"/>
        <w:shd w:val="clear" w:color="auto" w:fill="E6E6E6"/>
        <w:ind w:left="0"/>
        <w:jc w:val="left"/>
        <w:rPr>
          <w:ins w:id="706" w:author="Christopher Millet" w:date="2014-05-06T15:50:00Z"/>
          <w:color w:val="auto"/>
          <w:sz w:val="16"/>
          <w:szCs w:val="16"/>
        </w:rPr>
      </w:pPr>
      <w:ins w:id="707" w:author="Christopher Millet" w:date="2014-05-06T15:50:00Z">
        <w:r w:rsidRPr="00604452">
          <w:rPr>
            <w:color w:val="auto"/>
            <w:sz w:val="16"/>
            <w:szCs w:val="16"/>
          </w:rPr>
          <w:t xml:space="preserve">A: There are three ways to view HL7 projects, all located at www.HL7.org &gt; Participate &gt; Tools and Resources &gt; </w:t>
        </w:r>
        <w:r w:rsidR="00887595" w:rsidRPr="00604452">
          <w:rPr>
            <w:color w:val="auto"/>
            <w:sz w:val="16"/>
            <w:szCs w:val="16"/>
          </w:rPr>
          <w:t>Project Management and Tracking Tools</w:t>
        </w:r>
      </w:ins>
    </w:p>
    <w:p w14:paraId="212772E4" w14:textId="77777777" w:rsidR="00D95616" w:rsidRPr="00604452" w:rsidRDefault="00D95616" w:rsidP="00D95616">
      <w:pPr>
        <w:pStyle w:val="BodyTextIndent"/>
        <w:shd w:val="clear" w:color="auto" w:fill="E6E6E6"/>
        <w:ind w:left="0"/>
        <w:jc w:val="left"/>
        <w:rPr>
          <w:ins w:id="708" w:author="Christopher Millet" w:date="2014-05-06T15:50:00Z"/>
          <w:color w:val="auto"/>
          <w:sz w:val="16"/>
          <w:szCs w:val="16"/>
        </w:rPr>
      </w:pPr>
      <w:ins w:id="709" w:author="Christopher Millet" w:date="2014-05-06T15:50:00Z">
        <w:r w:rsidRPr="00604452">
          <w:rPr>
            <w:color w:val="auto"/>
            <w:sz w:val="16"/>
            <w:szCs w:val="16"/>
          </w:rPr>
          <w:t>(http://www.hl7.org/participate/toolsandresources.cfm):</w:t>
        </w:r>
      </w:ins>
    </w:p>
    <w:p w14:paraId="016F67EE" w14:textId="77777777" w:rsidR="00D95616" w:rsidRPr="00604452" w:rsidRDefault="00D95616" w:rsidP="00D95616">
      <w:pPr>
        <w:pStyle w:val="BodyTextIndent"/>
        <w:shd w:val="clear" w:color="auto" w:fill="E6E6E6"/>
        <w:ind w:left="0"/>
        <w:jc w:val="left"/>
        <w:rPr>
          <w:ins w:id="710" w:author="Christopher Millet" w:date="2014-05-06T15:50:00Z"/>
          <w:color w:val="auto"/>
          <w:sz w:val="16"/>
          <w:szCs w:val="16"/>
        </w:rPr>
      </w:pPr>
      <w:ins w:id="711" w:author="Christopher Millet" w:date="2014-05-06T15:50:00Z">
        <w:r w:rsidRPr="00604452">
          <w:rPr>
            <w:color w:val="auto"/>
            <w:sz w:val="16"/>
            <w:szCs w:val="16"/>
          </w:rPr>
          <w:t>1.</w:t>
        </w:r>
        <w:r w:rsidRPr="00604452">
          <w:rPr>
            <w:color w:val="auto"/>
            <w:sz w:val="16"/>
            <w:szCs w:val="16"/>
          </w:rPr>
          <w:tab/>
          <w:t>The Searchable Project Database (http://www.hl7.org/special/Committees/projman/searchableProjectIndex.cfm, located on the www.HL7.org Homepage and titled ‘Search current projects from Project Insight)</w:t>
        </w:r>
      </w:ins>
    </w:p>
    <w:p w14:paraId="29F2B36F" w14:textId="77777777" w:rsidR="00D95616" w:rsidRPr="00604452" w:rsidRDefault="00D95616" w:rsidP="00D95616">
      <w:pPr>
        <w:pStyle w:val="BodyTextIndent"/>
        <w:shd w:val="clear" w:color="auto" w:fill="E6E6E6"/>
        <w:ind w:left="0"/>
        <w:jc w:val="left"/>
        <w:rPr>
          <w:ins w:id="712" w:author="Christopher Millet" w:date="2014-05-06T15:50:00Z"/>
          <w:color w:val="auto"/>
          <w:sz w:val="16"/>
          <w:szCs w:val="16"/>
        </w:rPr>
      </w:pPr>
      <w:ins w:id="713" w:author="Christopher Millet" w:date="2014-05-06T15:50:00Z">
        <w:r w:rsidRPr="00604452">
          <w:rPr>
            <w:color w:val="auto"/>
            <w:sz w:val="16"/>
            <w:szCs w:val="16"/>
          </w:rPr>
          <w:t>2.</w:t>
        </w:r>
        <w:r w:rsidRPr="00604452">
          <w:rPr>
            <w:color w:val="auto"/>
            <w:sz w:val="16"/>
            <w:szCs w:val="16"/>
          </w:rPr>
          <w:tab/>
          <w:t xml:space="preserve">An Excel spreadsheet of all HL7 projects is available via </w:t>
        </w:r>
        <w:proofErr w:type="spellStart"/>
        <w:r w:rsidRPr="00604452">
          <w:rPr>
            <w:color w:val="auto"/>
            <w:sz w:val="16"/>
            <w:szCs w:val="16"/>
          </w:rPr>
          <w:t>GForge</w:t>
        </w:r>
        <w:proofErr w:type="spellEnd"/>
        <w:r w:rsidRPr="00604452">
          <w:rPr>
            <w:color w:val="auto"/>
            <w:sz w:val="16"/>
            <w:szCs w:val="16"/>
          </w:rPr>
          <w:t xml:space="preserve"> &gt; TSC File tab (http://gforge.hl7.org/gf/).</w:t>
        </w:r>
      </w:ins>
    </w:p>
    <w:p w14:paraId="5EDA75FA" w14:textId="77777777" w:rsidR="00D95616" w:rsidRPr="00604452" w:rsidRDefault="00D95616" w:rsidP="00D95616">
      <w:pPr>
        <w:pStyle w:val="BodyTextIndent"/>
        <w:shd w:val="clear" w:color="auto" w:fill="E6E6E6"/>
        <w:ind w:left="0"/>
        <w:jc w:val="left"/>
        <w:rPr>
          <w:ins w:id="714" w:author="Christopher Millet" w:date="2014-05-06T15:50:00Z"/>
          <w:color w:val="auto"/>
          <w:sz w:val="16"/>
          <w:szCs w:val="16"/>
        </w:rPr>
      </w:pPr>
      <w:ins w:id="715" w:author="Christopher Millet" w:date="2014-05-06T15:50:00Z">
        <w:r w:rsidRPr="00604452">
          <w:rPr>
            <w:color w:val="auto"/>
            <w:sz w:val="16"/>
            <w:szCs w:val="16"/>
          </w:rPr>
          <w:t>3.</w:t>
        </w:r>
        <w:r w:rsidRPr="00604452">
          <w:rPr>
            <w:color w:val="auto"/>
            <w:sz w:val="16"/>
            <w:szCs w:val="16"/>
          </w:rPr>
          <w:tab/>
          <w:t>Project Insight (a Project Insight User ID and Password is required – this differs from your HL7 User ID and Password).  Contact the HL7 PMO for more information (pmo@hl7.org).  The URL is: http://healthlevelseven.projectinsight.net/l.aspx</w:t>
        </w:r>
        <w:proofErr w:type="gramStart"/>
        <w:r w:rsidRPr="00604452">
          <w:rPr>
            <w:color w:val="auto"/>
            <w:sz w:val="16"/>
            <w:szCs w:val="16"/>
          </w:rPr>
          <w:t>?ReturnUrl</w:t>
        </w:r>
        <w:proofErr w:type="gramEnd"/>
        <w:r w:rsidRPr="00604452">
          <w:rPr>
            <w:color w:val="auto"/>
            <w:sz w:val="16"/>
            <w:szCs w:val="16"/>
          </w:rPr>
          <w:t>=%2fdefault.aspx.</w:t>
        </w:r>
      </w:ins>
    </w:p>
    <w:p w14:paraId="7DECD630" w14:textId="77777777" w:rsidR="00D95616" w:rsidRPr="00604452" w:rsidRDefault="00D95616" w:rsidP="00D95616">
      <w:pPr>
        <w:pStyle w:val="BodyTextIndent"/>
        <w:shd w:val="clear" w:color="auto" w:fill="E6E6E6"/>
        <w:ind w:left="0"/>
        <w:jc w:val="left"/>
        <w:rPr>
          <w:ins w:id="716" w:author="Christopher Millet" w:date="2014-05-06T15:50:00Z"/>
          <w:color w:val="auto"/>
          <w:sz w:val="16"/>
          <w:szCs w:val="16"/>
        </w:rPr>
      </w:pPr>
    </w:p>
    <w:p w14:paraId="01E1FA35" w14:textId="77777777" w:rsidR="00D95616" w:rsidRPr="00604452" w:rsidRDefault="00D95616" w:rsidP="00D95616">
      <w:pPr>
        <w:pStyle w:val="BodyTextIndent"/>
        <w:shd w:val="clear" w:color="auto" w:fill="E6E6E6"/>
        <w:ind w:left="0"/>
        <w:jc w:val="left"/>
        <w:rPr>
          <w:ins w:id="717" w:author="Christopher Millet" w:date="2014-05-06T15:50:00Z"/>
          <w:b/>
          <w:color w:val="auto"/>
          <w:sz w:val="16"/>
          <w:szCs w:val="16"/>
        </w:rPr>
      </w:pPr>
      <w:ins w:id="718" w:author="Christopher Millet" w:date="2014-05-06T15:50:00Z">
        <w:r w:rsidRPr="00604452">
          <w:rPr>
            <w:b/>
            <w:color w:val="auto"/>
            <w:sz w:val="16"/>
            <w:szCs w:val="16"/>
          </w:rPr>
          <w:t>Q: Where can I find the Project Scope Statement Template?</w:t>
        </w:r>
      </w:ins>
    </w:p>
    <w:p w14:paraId="55488604" w14:textId="77777777" w:rsidR="00D95616" w:rsidRPr="00604452" w:rsidRDefault="00D95616" w:rsidP="00D95616">
      <w:pPr>
        <w:pStyle w:val="BodyTextIndent"/>
        <w:shd w:val="clear" w:color="auto" w:fill="E6E6E6"/>
        <w:ind w:left="0"/>
        <w:jc w:val="left"/>
        <w:rPr>
          <w:ins w:id="719" w:author="Christopher Millet" w:date="2014-05-06T15:50:00Z"/>
          <w:color w:val="auto"/>
          <w:sz w:val="16"/>
          <w:szCs w:val="16"/>
        </w:rPr>
      </w:pPr>
      <w:ins w:id="720" w:author="Christopher Millet" w:date="2014-05-06T15:50:00Z">
        <w:r w:rsidRPr="00604452">
          <w:rPr>
            <w:color w:val="auto"/>
            <w:sz w:val="16"/>
            <w:szCs w:val="16"/>
          </w:rPr>
          <w:t xml:space="preserve">A: The most recent version of the Project Scope Statement Template (MS Word document) is located at www.HL7.org &gt; Participate &gt; Templates (http://www.hl7.org/participate/templates.cfm).  </w:t>
        </w:r>
      </w:ins>
    </w:p>
    <w:p w14:paraId="5A4A1B39" w14:textId="77777777" w:rsidR="00D95616" w:rsidRPr="00604452" w:rsidRDefault="00D95616" w:rsidP="00D95616">
      <w:pPr>
        <w:pStyle w:val="BodyTextIndent"/>
        <w:shd w:val="clear" w:color="auto" w:fill="E6E6E6"/>
        <w:ind w:left="0"/>
        <w:jc w:val="left"/>
        <w:rPr>
          <w:ins w:id="721" w:author="Christopher Millet" w:date="2014-05-06T15:50:00Z"/>
          <w:color w:val="auto"/>
          <w:sz w:val="16"/>
          <w:szCs w:val="16"/>
        </w:rPr>
      </w:pPr>
    </w:p>
    <w:p w14:paraId="68034D65" w14:textId="77777777" w:rsidR="00D95616" w:rsidRPr="00604452" w:rsidRDefault="00D95616" w:rsidP="00D95616">
      <w:pPr>
        <w:pStyle w:val="BodyTextIndent"/>
        <w:shd w:val="clear" w:color="auto" w:fill="E6E6E6"/>
        <w:ind w:left="0"/>
        <w:jc w:val="left"/>
        <w:rPr>
          <w:ins w:id="722" w:author="Christopher Millet" w:date="2014-05-06T15:50:00Z"/>
          <w:b/>
          <w:color w:val="auto"/>
          <w:sz w:val="16"/>
          <w:szCs w:val="16"/>
        </w:rPr>
      </w:pPr>
      <w:ins w:id="723" w:author="Christopher Millet" w:date="2014-05-06T15:50:00Z">
        <w:r w:rsidRPr="00604452">
          <w:rPr>
            <w:b/>
            <w:color w:val="auto"/>
            <w:sz w:val="16"/>
            <w:szCs w:val="16"/>
          </w:rPr>
          <w:t>Q: Where can I find the list of Steering Division Leaders or Steering Division Project Facilitators?</w:t>
        </w:r>
      </w:ins>
    </w:p>
    <w:p w14:paraId="61BD06E9" w14:textId="77777777" w:rsidR="005B4139" w:rsidRPr="00604452" w:rsidRDefault="00D95616" w:rsidP="00D95616">
      <w:pPr>
        <w:pStyle w:val="BodyTextIndent"/>
        <w:shd w:val="clear" w:color="auto" w:fill="E6E6E6"/>
        <w:ind w:left="0"/>
        <w:jc w:val="left"/>
        <w:rPr>
          <w:ins w:id="724" w:author="Christopher Millet" w:date="2014-05-06T15:50:00Z"/>
          <w:color w:val="auto"/>
          <w:sz w:val="16"/>
          <w:szCs w:val="16"/>
        </w:rPr>
      </w:pPr>
      <w:ins w:id="725" w:author="Christopher Millet" w:date="2014-05-06T15:50:00Z">
        <w:r w:rsidRPr="00604452">
          <w:rPr>
            <w:color w:val="auto"/>
            <w:sz w:val="16"/>
            <w:szCs w:val="16"/>
          </w:rPr>
          <w:t xml:space="preserve">A: Current Steering Division leaders can be found via their Steering Division webpage at </w:t>
        </w:r>
        <w:r w:rsidR="00FF002C" w:rsidRPr="00604452">
          <w:rPr>
            <w:sz w:val="16"/>
            <w:szCs w:val="16"/>
          </w:rPr>
          <w:fldChar w:fldCharType="begin"/>
        </w:r>
        <w:r w:rsidR="00FF002C" w:rsidRPr="00604452">
          <w:rPr>
            <w:sz w:val="16"/>
            <w:szCs w:val="16"/>
          </w:rPr>
          <w:instrText xml:space="preserve"> HYPERLINK "http://www.hl7.org/Special/committees/index.cfm" </w:instrText>
        </w:r>
        <w:r w:rsidR="00FF002C" w:rsidRPr="00604452">
          <w:rPr>
            <w:sz w:val="16"/>
            <w:szCs w:val="16"/>
          </w:rPr>
        </w:r>
        <w:r w:rsidR="00FF002C" w:rsidRPr="00604452">
          <w:rPr>
            <w:sz w:val="16"/>
            <w:szCs w:val="16"/>
          </w:rPr>
          <w:fldChar w:fldCharType="separate"/>
        </w:r>
        <w:r w:rsidR="00FF002C" w:rsidRPr="00604452">
          <w:rPr>
            <w:rStyle w:val="Hyperlink"/>
            <w:sz w:val="16"/>
            <w:szCs w:val="16"/>
          </w:rPr>
          <w:t>http://www.hl7.org/Special/committees/index.cfm</w:t>
        </w:r>
        <w:r w:rsidR="00FF002C" w:rsidRPr="00604452">
          <w:rPr>
            <w:sz w:val="16"/>
            <w:szCs w:val="16"/>
          </w:rPr>
          <w:fldChar w:fldCharType="end"/>
        </w:r>
        <w:r w:rsidRPr="00604452">
          <w:rPr>
            <w:color w:val="auto"/>
            <w:sz w:val="16"/>
            <w:szCs w:val="16"/>
          </w:rPr>
          <w:t xml:space="preserve">.  Current Steering Division Project Facilitators can be found via a PDF file at www.HL7.org &gt; </w:t>
        </w:r>
        <w:proofErr w:type="gramStart"/>
        <w:r w:rsidRPr="00604452">
          <w:rPr>
            <w:color w:val="auto"/>
            <w:sz w:val="16"/>
            <w:szCs w:val="16"/>
          </w:rPr>
          <w:t>About</w:t>
        </w:r>
        <w:proofErr w:type="gramEnd"/>
        <w:r w:rsidRPr="00604452">
          <w:rPr>
            <w:color w:val="auto"/>
            <w:sz w:val="16"/>
            <w:szCs w:val="16"/>
          </w:rPr>
          <w:t xml:space="preserve"> &gt; People and Organizations &gt; HL7 Facilitators (</w:t>
        </w:r>
        <w:r w:rsidR="005B4139" w:rsidRPr="00604452">
          <w:rPr>
            <w:sz w:val="16"/>
            <w:szCs w:val="16"/>
          </w:rPr>
          <w:fldChar w:fldCharType="begin"/>
        </w:r>
        <w:r w:rsidR="005B4139" w:rsidRPr="00604452">
          <w:rPr>
            <w:sz w:val="16"/>
            <w:szCs w:val="16"/>
          </w:rPr>
          <w:instrText xml:space="preserve"> HYPERLINK "</w:instrText>
        </w:r>
        <w:r w:rsidR="005B4139" w:rsidRPr="00604452">
          <w:rPr>
            <w:color w:val="auto"/>
            <w:sz w:val="16"/>
            <w:szCs w:val="16"/>
          </w:rPr>
          <w:instrText>http://www.hl7.org/About/hl7facilitators.cfm</w:instrText>
        </w:r>
        <w:r w:rsidR="005B4139" w:rsidRPr="00604452">
          <w:rPr>
            <w:sz w:val="16"/>
            <w:szCs w:val="16"/>
          </w:rPr>
          <w:instrText xml:space="preserve">" </w:instrText>
        </w:r>
        <w:r w:rsidR="005B4139" w:rsidRPr="00604452">
          <w:rPr>
            <w:sz w:val="16"/>
            <w:szCs w:val="16"/>
          </w:rPr>
        </w:r>
        <w:r w:rsidR="005B4139" w:rsidRPr="00604452">
          <w:rPr>
            <w:sz w:val="16"/>
            <w:szCs w:val="16"/>
          </w:rPr>
          <w:fldChar w:fldCharType="separate"/>
        </w:r>
        <w:r w:rsidR="005B4139" w:rsidRPr="00604452">
          <w:rPr>
            <w:rStyle w:val="Hyperlink"/>
            <w:sz w:val="16"/>
            <w:szCs w:val="16"/>
          </w:rPr>
          <w:t>http://www.hl7.org/About/hl7facilitators.cfm</w:t>
        </w:r>
        <w:r w:rsidR="005B4139" w:rsidRPr="00604452">
          <w:rPr>
            <w:sz w:val="16"/>
            <w:szCs w:val="16"/>
          </w:rPr>
          <w:fldChar w:fldCharType="end"/>
        </w:r>
        <w:r w:rsidR="005B4139" w:rsidRPr="00604452">
          <w:rPr>
            <w:color w:val="auto"/>
            <w:sz w:val="16"/>
            <w:szCs w:val="16"/>
          </w:rPr>
          <w:t>).</w:t>
        </w:r>
      </w:ins>
    </w:p>
    <w:p w14:paraId="2BBF1613" w14:textId="77777777" w:rsidR="00D95616" w:rsidRPr="00604452" w:rsidRDefault="00D95616" w:rsidP="00D95616">
      <w:pPr>
        <w:pStyle w:val="BodyTextIndent"/>
        <w:shd w:val="clear" w:color="auto" w:fill="E6E6E6"/>
        <w:ind w:left="0"/>
        <w:jc w:val="left"/>
        <w:rPr>
          <w:ins w:id="726" w:author="Christopher Millet" w:date="2014-05-06T15:50:00Z"/>
          <w:color w:val="auto"/>
          <w:sz w:val="16"/>
          <w:szCs w:val="16"/>
        </w:rPr>
      </w:pPr>
    </w:p>
    <w:p w14:paraId="5CBEB34A" w14:textId="77777777" w:rsidR="00B9545C" w:rsidRPr="00604452" w:rsidRDefault="00B9545C" w:rsidP="00D95616">
      <w:pPr>
        <w:pStyle w:val="BodyTextIndent"/>
        <w:shd w:val="clear" w:color="auto" w:fill="E6E6E6"/>
        <w:ind w:left="0"/>
        <w:jc w:val="left"/>
        <w:rPr>
          <w:ins w:id="727" w:author="Christopher Millet" w:date="2014-05-06T15:50:00Z"/>
          <w:color w:val="auto"/>
          <w:sz w:val="16"/>
          <w:szCs w:val="16"/>
        </w:rPr>
      </w:pPr>
    </w:p>
    <w:p w14:paraId="1AF0F64D" w14:textId="77777777" w:rsidR="00B9545C" w:rsidRPr="00604452" w:rsidRDefault="00B9545C" w:rsidP="00B9545C">
      <w:pPr>
        <w:pStyle w:val="BodyTextIndent"/>
        <w:shd w:val="clear" w:color="auto" w:fill="E6E6E6"/>
        <w:ind w:left="0"/>
        <w:jc w:val="left"/>
        <w:rPr>
          <w:ins w:id="728" w:author="Christopher Millet" w:date="2014-05-06T15:50:00Z"/>
          <w:b/>
          <w:color w:val="auto"/>
          <w:sz w:val="16"/>
          <w:szCs w:val="16"/>
        </w:rPr>
      </w:pPr>
      <w:ins w:id="729" w:author="Christopher Millet" w:date="2014-05-06T15:50:00Z">
        <w:r w:rsidRPr="00604452">
          <w:rPr>
            <w:b/>
            <w:color w:val="auto"/>
            <w:sz w:val="16"/>
            <w:szCs w:val="16"/>
          </w:rPr>
          <w:t>Q:  Do I need to specify a Reference Information Model (RIM) version in the V3 standard I am developing?</w:t>
        </w:r>
      </w:ins>
    </w:p>
    <w:p w14:paraId="2925A856" w14:textId="77777777" w:rsidR="00B9545C" w:rsidRPr="00604452" w:rsidRDefault="00B9545C" w:rsidP="00B9545C">
      <w:pPr>
        <w:pStyle w:val="BodyTextIndent"/>
        <w:shd w:val="clear" w:color="auto" w:fill="E6E6E6"/>
        <w:ind w:left="0"/>
        <w:jc w:val="left"/>
        <w:rPr>
          <w:ins w:id="730" w:author="Christopher Millet" w:date="2014-05-06T15:50:00Z"/>
          <w:color w:val="auto"/>
          <w:sz w:val="16"/>
          <w:szCs w:val="16"/>
        </w:rPr>
      </w:pPr>
    </w:p>
    <w:p w14:paraId="24B7C635" w14:textId="77777777" w:rsidR="00164053" w:rsidRPr="00604452" w:rsidRDefault="00B9545C" w:rsidP="00164053">
      <w:pPr>
        <w:pStyle w:val="BodyTextIndent"/>
        <w:shd w:val="clear" w:color="auto" w:fill="E6E6E6"/>
        <w:ind w:left="0"/>
        <w:jc w:val="left"/>
        <w:rPr>
          <w:ins w:id="731" w:author="Christopher Millet" w:date="2014-05-06T15:50:00Z"/>
          <w:color w:val="auto"/>
          <w:sz w:val="16"/>
          <w:szCs w:val="16"/>
        </w:rPr>
      </w:pPr>
      <w:ins w:id="732" w:author="Christopher Millet" w:date="2014-05-06T15:50:00Z">
        <w:r w:rsidRPr="00604452">
          <w:rPr>
            <w:color w:val="auto"/>
            <w:sz w:val="16"/>
            <w:szCs w:val="16"/>
          </w:rPr>
          <w:t>A:</w:t>
        </w:r>
        <w:r w:rsidR="00164053" w:rsidRPr="00604452">
          <w:rPr>
            <w:color w:val="auto"/>
            <w:sz w:val="16"/>
            <w:szCs w:val="16"/>
          </w:rPr>
          <w:t xml:space="preserve"> </w:t>
        </w:r>
        <w:r w:rsidR="0078467E" w:rsidRPr="00604452">
          <w:rPr>
            <w:color w:val="auto"/>
            <w:sz w:val="16"/>
            <w:szCs w:val="16"/>
          </w:rPr>
          <w:t xml:space="preserve">Unless specified, it is assumed that a project incorporates the current version of HL7 infrastructure (RIM, </w:t>
        </w:r>
        <w:proofErr w:type="spellStart"/>
        <w:r w:rsidR="0078467E" w:rsidRPr="00604452">
          <w:rPr>
            <w:color w:val="auto"/>
            <w:sz w:val="16"/>
            <w:szCs w:val="16"/>
          </w:rPr>
          <w:t>Datatypes</w:t>
        </w:r>
        <w:proofErr w:type="spellEnd"/>
        <w:r w:rsidR="0078467E" w:rsidRPr="00604452">
          <w:rPr>
            <w:color w:val="auto"/>
            <w:sz w:val="16"/>
            <w:szCs w:val="16"/>
          </w:rPr>
          <w:t xml:space="preserve"> and Vocabulary).</w:t>
        </w:r>
        <w:r w:rsidR="00164053" w:rsidRPr="00604452">
          <w:rPr>
            <w:color w:val="auto"/>
            <w:sz w:val="16"/>
            <w:szCs w:val="16"/>
          </w:rPr>
          <w:br w:type="textWrapping" w:clear="all"/>
        </w:r>
      </w:ins>
    </w:p>
    <w:p w14:paraId="393BA65D" w14:textId="77777777" w:rsidR="00164053" w:rsidRPr="00604452" w:rsidRDefault="00164053" w:rsidP="00164053">
      <w:pPr>
        <w:pStyle w:val="BodyTextIndent"/>
        <w:shd w:val="clear" w:color="auto" w:fill="E6E6E6"/>
        <w:ind w:left="0"/>
        <w:jc w:val="left"/>
        <w:rPr>
          <w:ins w:id="733" w:author="Christopher Millet" w:date="2014-05-06T15:50:00Z"/>
          <w:color w:val="auto"/>
          <w:sz w:val="16"/>
          <w:szCs w:val="16"/>
        </w:rPr>
      </w:pPr>
      <w:ins w:id="734" w:author="Christopher Millet" w:date="2014-05-06T15:50:00Z">
        <w:r w:rsidRPr="00604452">
          <w:rPr>
            <w:color w:val="auto"/>
            <w:sz w:val="16"/>
            <w:szCs w:val="16"/>
          </w:rPr>
          <w:t xml:space="preserve">Project Services recommends that your Work Group’s modeling facilitator monitor proposed RIM changes that may impact the standards you are developing for the duration of your project.  The modeling facilitator can do this by subscribing to the harmonization@lists.hl7.org </w:t>
        </w:r>
        <w:proofErr w:type="spellStart"/>
        <w:r w:rsidRPr="00604452">
          <w:rPr>
            <w:color w:val="auto"/>
            <w:sz w:val="16"/>
            <w:szCs w:val="16"/>
          </w:rPr>
          <w:t>listerv</w:t>
        </w:r>
        <w:proofErr w:type="spellEnd"/>
        <w:r w:rsidRPr="00604452">
          <w:rPr>
            <w:color w:val="auto"/>
            <w:sz w:val="16"/>
            <w:szCs w:val="16"/>
          </w:rPr>
          <w:t xml:space="preserve">.  For more information on RIM change proposals, contact the </w:t>
        </w:r>
        <w:proofErr w:type="spellStart"/>
        <w:r w:rsidRPr="00604452">
          <w:rPr>
            <w:color w:val="auto"/>
            <w:sz w:val="16"/>
            <w:szCs w:val="16"/>
          </w:rPr>
          <w:t>MnM</w:t>
        </w:r>
        <w:proofErr w:type="spellEnd"/>
        <w:r w:rsidRPr="00604452">
          <w:rPr>
            <w:color w:val="auto"/>
            <w:sz w:val="16"/>
            <w:szCs w:val="16"/>
          </w:rPr>
          <w:t xml:space="preserve"> Work Group.</w:t>
        </w:r>
      </w:ins>
    </w:p>
    <w:p w14:paraId="4069FFB9" w14:textId="77777777" w:rsidR="001B6312" w:rsidRPr="00604452" w:rsidRDefault="001B6312" w:rsidP="00B9545C">
      <w:pPr>
        <w:pStyle w:val="BodyTextIndent"/>
        <w:shd w:val="clear" w:color="auto" w:fill="E6E6E6"/>
        <w:ind w:left="0"/>
        <w:jc w:val="left"/>
        <w:rPr>
          <w:ins w:id="735" w:author="Christopher Millet" w:date="2014-05-06T15:50:00Z"/>
          <w:color w:val="auto"/>
          <w:sz w:val="16"/>
          <w:szCs w:val="16"/>
        </w:rPr>
      </w:pPr>
    </w:p>
    <w:p w14:paraId="3D84300D" w14:textId="77777777" w:rsidR="001B6312" w:rsidRPr="00604452" w:rsidRDefault="001B6312" w:rsidP="001B6312">
      <w:pPr>
        <w:pStyle w:val="BodyTextIndent"/>
        <w:shd w:val="clear" w:color="auto" w:fill="E6E6E6"/>
        <w:ind w:left="0"/>
        <w:jc w:val="left"/>
        <w:rPr>
          <w:ins w:id="736" w:author="Christopher Millet" w:date="2014-05-06T15:50:00Z"/>
          <w:b/>
          <w:color w:val="auto"/>
          <w:sz w:val="16"/>
          <w:szCs w:val="16"/>
        </w:rPr>
      </w:pPr>
      <w:ins w:id="737" w:author="Christopher Millet" w:date="2014-05-06T15:50:00Z">
        <w:r w:rsidRPr="00604452">
          <w:rPr>
            <w:b/>
            <w:color w:val="auto"/>
            <w:sz w:val="16"/>
            <w:szCs w:val="16"/>
          </w:rPr>
          <w:t>Q:  What do I need to do if I want a project document to be publically available outside of HL7?</w:t>
        </w:r>
      </w:ins>
    </w:p>
    <w:p w14:paraId="13344661" w14:textId="77777777" w:rsidR="001B6312" w:rsidRPr="00604452" w:rsidRDefault="001B6312" w:rsidP="001B6312">
      <w:pPr>
        <w:pStyle w:val="BodyTextIndent"/>
        <w:shd w:val="clear" w:color="auto" w:fill="E6E6E6"/>
        <w:ind w:left="0"/>
        <w:jc w:val="left"/>
        <w:rPr>
          <w:ins w:id="738" w:author="Christopher Millet" w:date="2014-05-06T15:50:00Z"/>
          <w:color w:val="auto"/>
          <w:sz w:val="16"/>
          <w:szCs w:val="16"/>
        </w:rPr>
      </w:pPr>
    </w:p>
    <w:p w14:paraId="577CC10B" w14:textId="77777777" w:rsidR="004D5D55" w:rsidRPr="00604452" w:rsidRDefault="001B6312" w:rsidP="00552BF3">
      <w:pPr>
        <w:shd w:val="clear" w:color="auto" w:fill="E6E6E6"/>
        <w:jc w:val="left"/>
        <w:rPr>
          <w:ins w:id="739" w:author="Christopher Millet" w:date="2014-05-06T15:50:00Z"/>
        </w:rPr>
      </w:pPr>
      <w:ins w:id="740" w:author="Christopher Millet" w:date="2014-05-06T15:50:00Z">
        <w:r w:rsidRPr="00604452">
          <w:rPr>
            <w:sz w:val="16"/>
            <w:szCs w:val="16"/>
          </w:rPr>
          <w:t>A: It’s a rare instance that a project will create and distribute a public document in accordance to the GOM’s ruling.  In the instance that a project deliverable does adhere to it, the project team will need to present a proposal to the Executive Committee to provide funding to create and distribute a document publicly.  GOM Section</w:t>
        </w:r>
        <w:r w:rsidR="00552BF3" w:rsidRPr="00604452">
          <w:rPr>
            <w:sz w:val="16"/>
            <w:szCs w:val="16"/>
          </w:rPr>
          <w:t>s</w:t>
        </w:r>
        <w:r w:rsidRPr="00604452">
          <w:rPr>
            <w:sz w:val="16"/>
            <w:szCs w:val="16"/>
          </w:rPr>
          <w:t xml:space="preserve"> 09.01(d) </w:t>
        </w:r>
        <w:r w:rsidR="00552BF3" w:rsidRPr="00604452">
          <w:rPr>
            <w:sz w:val="16"/>
            <w:szCs w:val="16"/>
          </w:rPr>
          <w:t xml:space="preserve">and 16.01 </w:t>
        </w:r>
        <w:r w:rsidRPr="00604452">
          <w:rPr>
            <w:sz w:val="16"/>
            <w:szCs w:val="16"/>
          </w:rPr>
          <w:t xml:space="preserve">indicate that the Executive Committee determines what is publically available.  More information can be found at: </w:t>
        </w:r>
        <w:r w:rsidRPr="00604452">
          <w:rPr>
            <w:rStyle w:val="Hyperlink"/>
            <w:sz w:val="16"/>
            <w:szCs w:val="16"/>
          </w:rPr>
          <w:fldChar w:fldCharType="begin"/>
        </w:r>
        <w:r w:rsidRPr="00604452">
          <w:rPr>
            <w:rStyle w:val="Hyperlink"/>
            <w:sz w:val="16"/>
            <w:szCs w:val="16"/>
          </w:rPr>
          <w:instrText xml:space="preserve"> HYPERLINK "http://www.hl7.org/documentcenter/public/membership/HL7_Governance_and_Operations_Manual.pdf" </w:instrText>
        </w:r>
        <w:r w:rsidRPr="00604452">
          <w:rPr>
            <w:rStyle w:val="Hyperlink"/>
            <w:sz w:val="16"/>
            <w:szCs w:val="16"/>
          </w:rPr>
        </w:r>
        <w:r w:rsidRPr="00604452">
          <w:rPr>
            <w:rStyle w:val="Hyperlink"/>
            <w:sz w:val="16"/>
            <w:szCs w:val="16"/>
          </w:rPr>
          <w:fldChar w:fldCharType="separate"/>
        </w:r>
        <w:r w:rsidRPr="00604452">
          <w:rPr>
            <w:rStyle w:val="Hyperlink"/>
            <w:sz w:val="16"/>
            <w:szCs w:val="16"/>
          </w:rPr>
          <w:t>http://www.hl7.org/documentcenter/public/membership/HL7_Governance_and_Operations_Manual.pdf</w:t>
        </w:r>
        <w:r w:rsidRPr="00604452">
          <w:rPr>
            <w:rStyle w:val="Hyperlink"/>
            <w:sz w:val="16"/>
            <w:szCs w:val="16"/>
          </w:rPr>
          <w:fldChar w:fldCharType="end"/>
        </w:r>
        <w:r w:rsidRPr="00604452">
          <w:rPr>
            <w:rStyle w:val="Hyperlink"/>
            <w:sz w:val="16"/>
            <w:szCs w:val="16"/>
          </w:rPr>
          <w:t>.</w:t>
        </w:r>
      </w:ins>
    </w:p>
    <w:p w14:paraId="6806999C" w14:textId="77777777" w:rsidR="004D5D55" w:rsidRPr="00604452" w:rsidRDefault="004D5D55" w:rsidP="00B9545C">
      <w:pPr>
        <w:pStyle w:val="BodyTextIndent"/>
        <w:shd w:val="clear" w:color="auto" w:fill="E6E6E6"/>
        <w:ind w:left="0"/>
        <w:jc w:val="left"/>
        <w:rPr>
          <w:ins w:id="741" w:author="Christopher Millet" w:date="2014-05-06T15:50:00Z"/>
          <w:color w:val="auto"/>
          <w:sz w:val="16"/>
          <w:szCs w:val="16"/>
        </w:rPr>
      </w:pPr>
    </w:p>
    <w:p w14:paraId="603FF4F9" w14:textId="77777777" w:rsidR="008044F2" w:rsidRPr="00604452" w:rsidRDefault="008044F2" w:rsidP="008044F2">
      <w:pPr>
        <w:pStyle w:val="BodyTextIndent"/>
        <w:shd w:val="clear" w:color="auto" w:fill="E6E6E6"/>
        <w:ind w:left="0"/>
        <w:jc w:val="left"/>
        <w:rPr>
          <w:ins w:id="742" w:author="Christopher Millet" w:date="2014-05-06T15:50:00Z"/>
          <w:b/>
          <w:color w:val="auto"/>
          <w:sz w:val="16"/>
          <w:szCs w:val="16"/>
        </w:rPr>
      </w:pPr>
      <w:ins w:id="743" w:author="Christopher Millet" w:date="2014-05-06T15:50:00Z">
        <w:r w:rsidRPr="00604452">
          <w:rPr>
            <w:b/>
            <w:color w:val="auto"/>
            <w:sz w:val="16"/>
            <w:szCs w:val="16"/>
          </w:rPr>
          <w:t>Q:  Why can’t I turn Track Changes on within this document?</w:t>
        </w:r>
      </w:ins>
    </w:p>
    <w:p w14:paraId="10A5E59A" w14:textId="77777777" w:rsidR="008044F2" w:rsidRPr="00604452" w:rsidRDefault="008044F2" w:rsidP="008044F2">
      <w:pPr>
        <w:pStyle w:val="BodyTextIndent"/>
        <w:shd w:val="clear" w:color="auto" w:fill="E6E6E6"/>
        <w:ind w:left="0"/>
        <w:jc w:val="left"/>
        <w:rPr>
          <w:ins w:id="744" w:author="Christopher Millet" w:date="2014-05-06T15:50:00Z"/>
          <w:color w:val="auto"/>
          <w:sz w:val="16"/>
          <w:szCs w:val="16"/>
        </w:rPr>
      </w:pPr>
    </w:p>
    <w:p w14:paraId="47660310" w14:textId="77777777" w:rsidR="008044F2" w:rsidRPr="00604452" w:rsidRDefault="008044F2" w:rsidP="008044F2">
      <w:pPr>
        <w:pStyle w:val="BodyTextIndent"/>
        <w:shd w:val="clear" w:color="auto" w:fill="E6E6E6"/>
        <w:ind w:left="0"/>
        <w:jc w:val="left"/>
        <w:rPr>
          <w:ins w:id="745" w:author="Christopher Millet" w:date="2014-05-06T15:50:00Z"/>
          <w:color w:val="auto"/>
          <w:sz w:val="16"/>
          <w:szCs w:val="16"/>
        </w:rPr>
      </w:pPr>
      <w:ins w:id="746" w:author="Christopher Millet" w:date="2014-05-06T15:50:00Z">
        <w:r w:rsidRPr="00604452">
          <w:rPr>
            <w:color w:val="auto"/>
            <w:sz w:val="16"/>
            <w:szCs w:val="16"/>
          </w:rPr>
          <w:t xml:space="preserve">A: In order for the checkboxes to work smoothly, this document has been ‘protected’.  To use Track Changes, turn off the protection by clicking </w:t>
        </w:r>
        <w:r w:rsidR="003702F0" w:rsidRPr="00604452">
          <w:rPr>
            <w:color w:val="auto"/>
            <w:sz w:val="16"/>
            <w:szCs w:val="16"/>
          </w:rPr>
          <w:t>on: (pre- MS Word 2007) Tools &gt; Unprotect Document or (MS Word 2007 and higher) Review &gt; Protect Document</w:t>
        </w:r>
        <w:r w:rsidRPr="00604452">
          <w:rPr>
            <w:color w:val="auto"/>
            <w:sz w:val="16"/>
            <w:szCs w:val="16"/>
          </w:rPr>
          <w:t xml:space="preserve">.  Note that by </w:t>
        </w:r>
        <w:r w:rsidRPr="00604452">
          <w:rPr>
            <w:color w:val="auto"/>
            <w:sz w:val="16"/>
            <w:szCs w:val="16"/>
          </w:rPr>
          <w:lastRenderedPageBreak/>
          <w:t xml:space="preserve">unprotecting this document, when checking a Checkbox, a window will pop up and you’ll want to select the ‘Default Value’ radio button ‘Checked’. </w:t>
        </w:r>
      </w:ins>
    </w:p>
    <w:p w14:paraId="2F90468B" w14:textId="77777777" w:rsidR="008044F2" w:rsidRPr="00604452" w:rsidRDefault="008044F2" w:rsidP="00B9545C">
      <w:pPr>
        <w:pStyle w:val="BodyTextIndent"/>
        <w:shd w:val="clear" w:color="auto" w:fill="E6E6E6"/>
        <w:ind w:left="0"/>
        <w:jc w:val="left"/>
        <w:rPr>
          <w:ins w:id="747" w:author="Christopher Millet" w:date="2014-05-06T15:50:00Z"/>
          <w:color w:val="auto"/>
          <w:sz w:val="16"/>
          <w:szCs w:val="16"/>
        </w:rPr>
      </w:pPr>
    </w:p>
    <w:p w14:paraId="4CEF1225" w14:textId="77777777" w:rsidR="00887595" w:rsidRPr="00604452" w:rsidRDefault="00887595" w:rsidP="00887595">
      <w:pPr>
        <w:pStyle w:val="BodyTextIndent"/>
        <w:shd w:val="clear" w:color="auto" w:fill="E6E6E6"/>
        <w:ind w:left="0"/>
        <w:jc w:val="left"/>
        <w:rPr>
          <w:ins w:id="748" w:author="Christopher Millet" w:date="2014-05-06T15:50:00Z"/>
          <w:b/>
          <w:color w:val="auto"/>
          <w:sz w:val="16"/>
          <w:szCs w:val="16"/>
        </w:rPr>
      </w:pPr>
      <w:ins w:id="749" w:author="Christopher Millet" w:date="2014-05-06T15:50:00Z">
        <w:r w:rsidRPr="00604452">
          <w:rPr>
            <w:b/>
            <w:color w:val="auto"/>
            <w:sz w:val="16"/>
            <w:szCs w:val="16"/>
          </w:rPr>
          <w:t>Q:  I'm leading a project that will create FHIR Resources and/or FHIR Extensions.  How should I proceed?</w:t>
        </w:r>
      </w:ins>
    </w:p>
    <w:p w14:paraId="0A97F282" w14:textId="77777777" w:rsidR="00887595" w:rsidRPr="00604452" w:rsidRDefault="00887595" w:rsidP="00887595">
      <w:pPr>
        <w:pStyle w:val="BodyTextIndent"/>
        <w:shd w:val="clear" w:color="auto" w:fill="E6E6E6"/>
        <w:ind w:left="0"/>
        <w:jc w:val="left"/>
        <w:rPr>
          <w:ins w:id="750" w:author="Christopher Millet" w:date="2014-05-06T15:50:00Z"/>
          <w:color w:val="auto"/>
          <w:sz w:val="16"/>
          <w:szCs w:val="16"/>
        </w:rPr>
      </w:pPr>
    </w:p>
    <w:p w14:paraId="023F0945" w14:textId="77777777" w:rsidR="00887595" w:rsidRPr="00B9545C" w:rsidRDefault="00887595" w:rsidP="00B9545C">
      <w:pPr>
        <w:pStyle w:val="BodyTextIndent"/>
        <w:shd w:val="clear" w:color="auto" w:fill="E6E6E6"/>
        <w:ind w:left="0"/>
        <w:jc w:val="left"/>
        <w:rPr>
          <w:ins w:id="751" w:author="Christopher Millet" w:date="2014-05-06T15:50:00Z"/>
          <w:color w:val="auto"/>
          <w:sz w:val="16"/>
          <w:szCs w:val="16"/>
        </w:rPr>
      </w:pPr>
      <w:ins w:id="752" w:author="Christopher Millet" w:date="2014-05-06T15:50:00Z">
        <w:r w:rsidRPr="00604452">
          <w:rPr>
            <w:color w:val="auto"/>
            <w:sz w:val="16"/>
            <w:szCs w:val="16"/>
          </w:rPr>
          <w:t>A:  You should use the FHIR PSS template to initiate your project.  The FHIR PSS template is located in the zip file along with the HL7 PSS templates, but is tailored to support FHIR related projects.</w:t>
        </w:r>
      </w:ins>
    </w:p>
    <w:bookmarkEnd w:id="17"/>
    <w:p w14:paraId="47535DB4" w14:textId="77777777" w:rsidR="00D16050" w:rsidRPr="008270F7" w:rsidRDefault="00D16050" w:rsidP="00D95616">
      <w:pPr>
        <w:tabs>
          <w:tab w:val="left" w:pos="4365"/>
        </w:tabs>
      </w:pPr>
    </w:p>
    <w:sectPr w:rsidR="00D16050" w:rsidRPr="008270F7" w:rsidSect="008F6A6F">
      <w:type w:val="continuous"/>
      <w:pgSz w:w="12240" w:h="15840"/>
      <w:pgMar w:top="1080" w:right="1080" w:bottom="1080" w:left="1080" w:header="720" w:footer="720" w:gutter="0"/>
      <w:pgNumType w:start="1"/>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B14BA" w14:textId="77777777" w:rsidR="00C6231E" w:rsidRDefault="00C6231E" w:rsidP="00F56856">
      <w:r>
        <w:separator/>
      </w:r>
    </w:p>
  </w:endnote>
  <w:endnote w:type="continuationSeparator" w:id="0">
    <w:p w14:paraId="7F36A8A5" w14:textId="77777777" w:rsidR="00C6231E" w:rsidRDefault="00C6231E" w:rsidP="00F56856">
      <w:r>
        <w:continuationSeparator/>
      </w:r>
    </w:p>
  </w:endnote>
  <w:endnote w:type="continuationNotice" w:id="1">
    <w:p w14:paraId="721AE998" w14:textId="77777777" w:rsidR="00C6231E" w:rsidRDefault="00C623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10278" w:type="dxa"/>
      <w:tblBorders>
        <w:top w:val="single" w:sz="4" w:space="0" w:color="auto"/>
      </w:tblBorders>
      <w:tblLayout w:type="fixed"/>
      <w:tblLook w:val="0000" w:firstRow="0" w:lastRow="0" w:firstColumn="0" w:lastColumn="0" w:noHBand="0" w:noVBand="0"/>
    </w:tblPr>
    <w:tblGrid>
      <w:gridCol w:w="4608"/>
      <w:gridCol w:w="4050"/>
      <w:gridCol w:w="1620"/>
    </w:tblGrid>
    <w:tr w:rsidR="00A42838" w14:paraId="722825F1" w14:textId="77777777" w:rsidTr="006906DE">
      <w:tblPrEx>
        <w:tblCellMar>
          <w:top w:w="0" w:type="dxa"/>
          <w:bottom w:w="0" w:type="dxa"/>
        </w:tblCellMar>
      </w:tblPrEx>
      <w:trPr>
        <w:trHeight w:val="515"/>
      </w:trPr>
      <w:tc>
        <w:tcPr>
          <w:tcW w:w="4608" w:type="dxa"/>
        </w:tcPr>
        <w:p w14:paraId="2F067F8E" w14:textId="77777777" w:rsidR="00A42838" w:rsidRPr="0091372E" w:rsidRDefault="00A42838" w:rsidP="00FF7CA5">
          <w:pPr>
            <w:pStyle w:val="NormalCompact"/>
            <w:rPr>
              <w:sz w:val="18"/>
              <w:szCs w:val="18"/>
              <w:lang w:eastAsia="de-DE"/>
            </w:rPr>
          </w:pPr>
          <w:r>
            <w:rPr>
              <w:sz w:val="18"/>
              <w:szCs w:val="18"/>
              <w:lang w:eastAsia="de-DE"/>
            </w:rPr>
            <w:fldChar w:fldCharType="begin"/>
          </w:r>
          <w:r>
            <w:rPr>
              <w:sz w:val="18"/>
              <w:szCs w:val="18"/>
              <w:lang w:eastAsia="de-DE"/>
            </w:rPr>
            <w:instrText xml:space="preserve"> FILENAME   \* MERGEFORMAT </w:instrText>
          </w:r>
          <w:r>
            <w:rPr>
              <w:sz w:val="18"/>
              <w:szCs w:val="18"/>
              <w:lang w:eastAsia="de-DE"/>
            </w:rPr>
            <w:fldChar w:fldCharType="separate"/>
          </w:r>
          <w:r>
            <w:rPr>
              <w:noProof/>
              <w:sz w:val="18"/>
              <w:szCs w:val="18"/>
              <w:lang w:eastAsia="de-DE"/>
            </w:rPr>
            <w:t>HL7 FHIR Project Scope Statement v2013_template_with_instructions_20121226</w:t>
          </w:r>
          <w:r>
            <w:rPr>
              <w:sz w:val="18"/>
              <w:szCs w:val="18"/>
              <w:lang w:eastAsia="de-DE"/>
            </w:rPr>
            <w:fldChar w:fldCharType="end"/>
          </w:r>
        </w:p>
      </w:tc>
      <w:tc>
        <w:tcPr>
          <w:tcW w:w="4050" w:type="dxa"/>
        </w:tcPr>
        <w:p w14:paraId="27582A0D" w14:textId="77777777" w:rsidR="00A42838" w:rsidRPr="0091372E" w:rsidRDefault="00A42838" w:rsidP="009055E4">
          <w:pPr>
            <w:pStyle w:val="NormalCompact"/>
            <w:jc w:val="center"/>
            <w:rPr>
              <w:sz w:val="18"/>
              <w:szCs w:val="18"/>
            </w:rPr>
          </w:pPr>
          <w:r w:rsidRPr="0091372E">
            <w:rPr>
              <w:sz w:val="18"/>
              <w:szCs w:val="18"/>
              <w:lang w:eastAsia="de-DE"/>
            </w:rPr>
            <w:t>201</w:t>
          </w:r>
          <w:r>
            <w:rPr>
              <w:sz w:val="18"/>
              <w:szCs w:val="18"/>
              <w:lang w:eastAsia="de-DE"/>
            </w:rPr>
            <w:t>3</w:t>
          </w:r>
          <w:r w:rsidRPr="0091372E">
            <w:rPr>
              <w:sz w:val="18"/>
              <w:szCs w:val="18"/>
              <w:lang w:eastAsia="de-DE"/>
            </w:rPr>
            <w:t xml:space="preserve"> Release</w:t>
          </w:r>
          <w:r w:rsidRPr="0091372E" w:rsidDel="00FF7CA5">
            <w:rPr>
              <w:sz w:val="18"/>
              <w:szCs w:val="18"/>
            </w:rPr>
            <w:t xml:space="preserve"> </w:t>
          </w:r>
        </w:p>
      </w:tc>
      <w:tc>
        <w:tcPr>
          <w:tcW w:w="1620" w:type="dxa"/>
        </w:tcPr>
        <w:p w14:paraId="7C5208CA" w14:textId="050D83B4" w:rsidR="00A42838" w:rsidRPr="0091372E" w:rsidRDefault="00A42838" w:rsidP="009055E4">
          <w:pPr>
            <w:pStyle w:val="NormalCompact"/>
            <w:jc w:val="right"/>
            <w:rPr>
              <w:sz w:val="18"/>
              <w:szCs w:val="18"/>
              <w:lang w:eastAsia="de-DE"/>
            </w:rPr>
          </w:pPr>
          <w:r w:rsidRPr="0091372E">
            <w:rPr>
              <w:sz w:val="18"/>
              <w:szCs w:val="18"/>
              <w:lang w:eastAsia="de-DE"/>
            </w:rPr>
            <w:t xml:space="preserve">Page </w:t>
          </w:r>
          <w:r w:rsidRPr="0091372E">
            <w:rPr>
              <w:sz w:val="18"/>
              <w:szCs w:val="18"/>
              <w:lang w:eastAsia="de-DE"/>
            </w:rPr>
            <w:fldChar w:fldCharType="begin"/>
          </w:r>
          <w:r w:rsidRPr="0091372E">
            <w:rPr>
              <w:sz w:val="18"/>
              <w:szCs w:val="18"/>
              <w:lang w:eastAsia="de-DE"/>
            </w:rPr>
            <w:instrText xml:space="preserve"> PAGE </w:instrText>
          </w:r>
          <w:r w:rsidRPr="0091372E">
            <w:rPr>
              <w:sz w:val="18"/>
              <w:szCs w:val="18"/>
              <w:lang w:eastAsia="de-DE"/>
            </w:rPr>
            <w:fldChar w:fldCharType="separate"/>
          </w:r>
          <w:r w:rsidR="00CA4611">
            <w:rPr>
              <w:noProof/>
              <w:sz w:val="18"/>
              <w:szCs w:val="18"/>
              <w:lang w:eastAsia="de-DE"/>
            </w:rPr>
            <w:t>1</w:t>
          </w:r>
          <w:r w:rsidRPr="0091372E">
            <w:rPr>
              <w:sz w:val="18"/>
              <w:szCs w:val="18"/>
              <w:lang w:eastAsia="de-DE"/>
            </w:rPr>
            <w:fldChar w:fldCharType="end"/>
          </w:r>
          <w:r w:rsidRPr="0091372E">
            <w:rPr>
              <w:sz w:val="18"/>
              <w:szCs w:val="18"/>
              <w:lang w:eastAsia="de-DE"/>
            </w:rPr>
            <w:t xml:space="preserve"> of </w:t>
          </w:r>
          <w:r w:rsidRPr="0091372E">
            <w:rPr>
              <w:rStyle w:val="PageNumber"/>
              <w:sz w:val="18"/>
              <w:szCs w:val="18"/>
              <w:lang w:val="en-CA"/>
            </w:rPr>
            <w:fldChar w:fldCharType="begin"/>
          </w:r>
          <w:r w:rsidRPr="0091372E">
            <w:rPr>
              <w:rStyle w:val="PageNumber"/>
              <w:sz w:val="18"/>
              <w:szCs w:val="18"/>
              <w:lang w:val="en-CA"/>
            </w:rPr>
            <w:instrText xml:space="preserve"> NUMPAGES </w:instrText>
          </w:r>
          <w:r w:rsidRPr="0091372E">
            <w:rPr>
              <w:rStyle w:val="PageNumber"/>
              <w:sz w:val="18"/>
              <w:szCs w:val="18"/>
              <w:lang w:val="en-CA"/>
            </w:rPr>
            <w:fldChar w:fldCharType="separate"/>
          </w:r>
          <w:r w:rsidR="00CA4611">
            <w:rPr>
              <w:rStyle w:val="PageNumber"/>
              <w:noProof/>
              <w:sz w:val="18"/>
              <w:szCs w:val="18"/>
              <w:lang w:val="en-CA"/>
            </w:rPr>
            <w:t>16</w:t>
          </w:r>
          <w:r w:rsidRPr="0091372E">
            <w:rPr>
              <w:rStyle w:val="PageNumber"/>
              <w:sz w:val="18"/>
              <w:szCs w:val="18"/>
              <w:lang w:val="en-CA"/>
            </w:rPr>
            <w:fldChar w:fldCharType="end"/>
          </w:r>
        </w:p>
      </w:tc>
    </w:tr>
  </w:tbl>
  <w:p w14:paraId="0944726F" w14:textId="77777777" w:rsidR="00A42838" w:rsidRPr="00650B6A" w:rsidRDefault="00A42838" w:rsidP="00650B6A">
    <w:pPr>
      <w:pStyle w:val="Footer"/>
      <w:jc w:val="center"/>
      <w:rPr>
        <w:sz w:val="18"/>
        <w:szCs w:val="18"/>
      </w:rPr>
    </w:pPr>
    <w:r>
      <w:rPr>
        <w:rFonts w:cs="Arial"/>
        <w:sz w:val="20"/>
      </w:rPr>
      <w:t xml:space="preserve">© </w:t>
    </w:r>
    <w:r>
      <w:rPr>
        <w:rFonts w:cs="Arial"/>
        <w:sz w:val="20"/>
      </w:rPr>
      <w:fldChar w:fldCharType="begin"/>
    </w:r>
    <w:r>
      <w:rPr>
        <w:rFonts w:cs="Arial"/>
        <w:sz w:val="20"/>
      </w:rPr>
      <w:instrText xml:space="preserve"> DATE  \@ "yyyy" </w:instrText>
    </w:r>
    <w:r>
      <w:rPr>
        <w:rFonts w:cs="Arial"/>
        <w:sz w:val="20"/>
      </w:rPr>
      <w:fldChar w:fldCharType="separate"/>
    </w:r>
    <w:r w:rsidR="00C6231E">
      <w:rPr>
        <w:rFonts w:cs="Arial"/>
        <w:noProof/>
        <w:sz w:val="20"/>
      </w:rPr>
      <w:t>2014</w:t>
    </w:r>
    <w:r>
      <w:rPr>
        <w:rFonts w:cs="Arial"/>
        <w:sz w:val="20"/>
      </w:rPr>
      <w:fldChar w:fldCharType="end"/>
    </w:r>
    <w:r>
      <w:rPr>
        <w:rFonts w:cs="Arial"/>
        <w:sz w:val="20"/>
      </w:rPr>
      <w:t xml:space="preserve"> Health Level Seven® International.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7BF6B" w14:textId="77777777" w:rsidR="00C6231E" w:rsidRDefault="00C6231E" w:rsidP="00F56856">
      <w:r>
        <w:separator/>
      </w:r>
    </w:p>
  </w:footnote>
  <w:footnote w:type="continuationSeparator" w:id="0">
    <w:p w14:paraId="48A21A83" w14:textId="77777777" w:rsidR="00C6231E" w:rsidRDefault="00C6231E" w:rsidP="00F56856">
      <w:r>
        <w:continuationSeparator/>
      </w:r>
    </w:p>
  </w:footnote>
  <w:footnote w:type="continuationNotice" w:id="1">
    <w:p w14:paraId="42C3B422" w14:textId="77777777" w:rsidR="00C6231E" w:rsidRDefault="00C6231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Borders>
        <w:bottom w:val="single" w:sz="4" w:space="0" w:color="auto"/>
      </w:tblBorders>
      <w:tblLook w:val="01E0" w:firstRow="1" w:lastRow="1" w:firstColumn="1" w:lastColumn="1" w:noHBand="0" w:noVBand="0"/>
    </w:tblPr>
    <w:tblGrid>
      <w:gridCol w:w="1683"/>
      <w:gridCol w:w="8613"/>
    </w:tblGrid>
    <w:tr w:rsidR="00A42838" w14:paraId="4269295A" w14:textId="77777777" w:rsidTr="00E85046">
      <w:trPr>
        <w:trHeight w:val="1082"/>
      </w:trPr>
      <w:tc>
        <w:tcPr>
          <w:tcW w:w="1728" w:type="dxa"/>
          <w:vAlign w:val="center"/>
        </w:tcPr>
        <w:p w14:paraId="643EA0BA" w14:textId="77777777" w:rsidR="00A42838" w:rsidRDefault="00A42838" w:rsidP="009055E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13.05pt;margin-top:.2pt;width:52.55pt;height:54pt;z-index:251658240">
                <v:imagedata r:id="rId1" o:title="HL7 International Logo_small"/>
              </v:shape>
            </w:pict>
          </w:r>
          <w:r>
            <w:rPr>
              <w:noProof/>
            </w:rPr>
            <w:pict>
              <v:shape id="_x0000_s2056" type="#_x0000_t75" style="position:absolute;margin-left:0;margin-top:-111.35pt;width:61.5pt;height:63.2pt;z-index:251657216;mso-position-horizontal:left" wrapcoords="-263 0 -263 21343 21600 21343 21600 0 -263 0">
                <v:imagedata r:id="rId2" o:title="HL7 International Logo_small"/>
              </v:shape>
            </w:pict>
          </w:r>
        </w:p>
      </w:tc>
      <w:tc>
        <w:tcPr>
          <w:tcW w:w="8820" w:type="dxa"/>
          <w:vAlign w:val="center"/>
        </w:tcPr>
        <w:p w14:paraId="51A8E459" w14:textId="77777777" w:rsidR="00A42838" w:rsidRPr="00E85046" w:rsidRDefault="00A42838" w:rsidP="00E85046">
          <w:pPr>
            <w:jc w:val="right"/>
            <w:rPr>
              <w:rFonts w:cs="Arial"/>
              <w:b/>
              <w:sz w:val="16"/>
              <w:szCs w:val="16"/>
            </w:rPr>
          </w:pPr>
          <w:r w:rsidRPr="00E85046">
            <w:rPr>
              <w:rFonts w:cs="Arial"/>
              <w:b/>
              <w:sz w:val="28"/>
              <w:szCs w:val="28"/>
            </w:rPr>
            <w:t>Health Level Seven</w:t>
          </w:r>
          <w:r w:rsidRPr="00E85046">
            <w:rPr>
              <w:rFonts w:cs="Arial"/>
              <w:b/>
              <w:sz w:val="18"/>
              <w:szCs w:val="18"/>
              <w:vertAlign w:val="superscript"/>
            </w:rPr>
            <w:t>®</w:t>
          </w:r>
          <w:r w:rsidRPr="00E85046">
            <w:rPr>
              <w:rFonts w:cs="Arial"/>
              <w:b/>
              <w:sz w:val="28"/>
              <w:szCs w:val="28"/>
            </w:rPr>
            <w:t>, In</w:t>
          </w:r>
          <w:r>
            <w:rPr>
              <w:rFonts w:cs="Arial"/>
              <w:b/>
              <w:sz w:val="28"/>
              <w:szCs w:val="28"/>
            </w:rPr>
            <w:t>ternational</w:t>
          </w:r>
          <w:r w:rsidRPr="00E85046">
            <w:rPr>
              <w:rFonts w:cs="Arial"/>
              <w:b/>
              <w:sz w:val="28"/>
              <w:szCs w:val="28"/>
            </w:rPr>
            <w:br/>
          </w:r>
        </w:p>
        <w:p w14:paraId="574D0FEF" w14:textId="77777777" w:rsidR="00A42838" w:rsidRDefault="00A42838" w:rsidP="00E85046">
          <w:pPr>
            <w:jc w:val="right"/>
          </w:pPr>
          <w:r>
            <w:rPr>
              <w:rFonts w:cs="Arial"/>
              <w:b/>
              <w:sz w:val="28"/>
              <w:szCs w:val="28"/>
            </w:rPr>
            <w:t xml:space="preserve">2013 </w:t>
          </w:r>
          <w:r w:rsidRPr="00E85046">
            <w:rPr>
              <w:rFonts w:cs="Arial"/>
              <w:b/>
              <w:sz w:val="28"/>
              <w:szCs w:val="28"/>
            </w:rPr>
            <w:t xml:space="preserve">Project Scope Statement </w:t>
          </w:r>
        </w:p>
      </w:tc>
    </w:tr>
  </w:tbl>
  <w:p w14:paraId="57644041" w14:textId="77777777" w:rsidR="00A42838" w:rsidRPr="00036CE0" w:rsidRDefault="00A42838" w:rsidP="00036CE0">
    <w:pPr>
      <w:pStyle w:val="NormalCompact"/>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8EA2B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CE00B2"/>
    <w:multiLevelType w:val="hybridMultilevel"/>
    <w:tmpl w:val="D8C4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2378E"/>
    <w:multiLevelType w:val="hybridMultilevel"/>
    <w:tmpl w:val="7402D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C68CB"/>
    <w:multiLevelType w:val="multilevel"/>
    <w:tmpl w:val="F01049D6"/>
    <w:lvl w:ilvl="0">
      <w:start w:val="1"/>
      <w:numFmt w:val="decimal"/>
      <w:lvlText w:val="%1."/>
      <w:lvlJc w:val="left"/>
      <w:pPr>
        <w:tabs>
          <w:tab w:val="num" w:pos="360"/>
        </w:tabs>
        <w:ind w:left="360" w:hanging="360"/>
      </w:pPr>
      <w:rPr>
        <w:rFonts w:hint="default"/>
      </w:rPr>
    </w:lvl>
    <w:lvl w:ilvl="1">
      <w:start w:val="1"/>
      <w:numFmt w:val="lowerLetter"/>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CBF3428"/>
    <w:multiLevelType w:val="hybridMultilevel"/>
    <w:tmpl w:val="2A1A75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9853738"/>
    <w:multiLevelType w:val="hybridMultilevel"/>
    <w:tmpl w:val="B5A05B0C"/>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4EC3ACA"/>
    <w:multiLevelType w:val="hybridMultilevel"/>
    <w:tmpl w:val="14928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63C0AE8"/>
    <w:multiLevelType w:val="hybridMultilevel"/>
    <w:tmpl w:val="2DFA2A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3A4A91"/>
    <w:multiLevelType w:val="multilevel"/>
    <w:tmpl w:val="232A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536E7D"/>
    <w:multiLevelType w:val="hybridMultilevel"/>
    <w:tmpl w:val="15F8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A85F9C"/>
    <w:multiLevelType w:val="hybridMultilevel"/>
    <w:tmpl w:val="6F8229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8FE1AA0"/>
    <w:multiLevelType w:val="hybridMultilevel"/>
    <w:tmpl w:val="B4FEE4D0"/>
    <w:lvl w:ilvl="0" w:tplc="6708023A">
      <w:start w:val="5"/>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B8A698D"/>
    <w:multiLevelType w:val="hybridMultilevel"/>
    <w:tmpl w:val="FE8843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CC0C59"/>
    <w:multiLevelType w:val="hybridMultilevel"/>
    <w:tmpl w:val="BC0EF36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2A03452"/>
    <w:multiLevelType w:val="multilevel"/>
    <w:tmpl w:val="F01049D6"/>
    <w:lvl w:ilvl="0">
      <w:start w:val="1"/>
      <w:numFmt w:val="decimal"/>
      <w:lvlText w:val="%1."/>
      <w:lvlJc w:val="left"/>
      <w:pPr>
        <w:tabs>
          <w:tab w:val="num" w:pos="360"/>
        </w:tabs>
        <w:ind w:left="360" w:hanging="360"/>
      </w:pPr>
      <w:rPr>
        <w:rFonts w:hint="default"/>
      </w:rPr>
    </w:lvl>
    <w:lvl w:ilvl="1">
      <w:start w:val="1"/>
      <w:numFmt w:val="lowerLetter"/>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7DA37D9"/>
    <w:multiLevelType w:val="hybridMultilevel"/>
    <w:tmpl w:val="62F81B9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8B80A58"/>
    <w:multiLevelType w:val="hybridMultilevel"/>
    <w:tmpl w:val="1AFA426E"/>
    <w:lvl w:ilvl="0" w:tplc="04090001">
      <w:start w:val="1"/>
      <w:numFmt w:val="bullet"/>
      <w:lvlText w:val=""/>
      <w:lvlJc w:val="left"/>
      <w:pPr>
        <w:tabs>
          <w:tab w:val="num" w:pos="570"/>
        </w:tabs>
        <w:ind w:left="57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DDF2C2E"/>
    <w:multiLevelType w:val="hybridMultilevel"/>
    <w:tmpl w:val="D4D2F2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E654D87"/>
    <w:multiLevelType w:val="multilevel"/>
    <w:tmpl w:val="1670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7A3020"/>
    <w:multiLevelType w:val="hybridMultilevel"/>
    <w:tmpl w:val="B8DE8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F217EF"/>
    <w:multiLevelType w:val="hybridMultilevel"/>
    <w:tmpl w:val="9D880B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3C14A87"/>
    <w:multiLevelType w:val="hybridMultilevel"/>
    <w:tmpl w:val="BA92E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4586A55"/>
    <w:multiLevelType w:val="hybridMultilevel"/>
    <w:tmpl w:val="1D906C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8894C15"/>
    <w:multiLevelType w:val="multilevel"/>
    <w:tmpl w:val="232A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9606FA"/>
    <w:multiLevelType w:val="hybridMultilevel"/>
    <w:tmpl w:val="C80C19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24822F1"/>
    <w:multiLevelType w:val="hybridMultilevel"/>
    <w:tmpl w:val="5094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1D6913"/>
    <w:multiLevelType w:val="hybridMultilevel"/>
    <w:tmpl w:val="7952B068"/>
    <w:lvl w:ilvl="0" w:tplc="4344FF32">
      <w:start w:val="1"/>
      <w:numFmt w:val="decimal"/>
      <w:pStyle w:val="Heading5-BoldNumbered"/>
      <w:lvlText w:val="%1."/>
      <w:lvlJc w:val="left"/>
      <w:pPr>
        <w:tabs>
          <w:tab w:val="num" w:pos="360"/>
        </w:tabs>
        <w:ind w:left="360" w:hanging="360"/>
      </w:pPr>
    </w:lvl>
    <w:lvl w:ilvl="1" w:tplc="BD3C510E">
      <w:start w:val="1"/>
      <w:numFmt w:val="decimal"/>
      <w:lvlText w:val="%2."/>
      <w:lvlJc w:val="left"/>
      <w:pPr>
        <w:tabs>
          <w:tab w:val="num" w:pos="-4140"/>
        </w:tabs>
        <w:ind w:left="-4140" w:hanging="360"/>
      </w:pPr>
      <w:rPr>
        <w:rFonts w:hint="default"/>
      </w:rPr>
    </w:lvl>
    <w:lvl w:ilvl="2" w:tplc="04090001">
      <w:start w:val="1"/>
      <w:numFmt w:val="bullet"/>
      <w:lvlText w:val=""/>
      <w:lvlJc w:val="left"/>
      <w:pPr>
        <w:tabs>
          <w:tab w:val="num" w:pos="-2520"/>
        </w:tabs>
        <w:ind w:left="-2520" w:hanging="360"/>
      </w:pPr>
      <w:rPr>
        <w:rFonts w:ascii="Symbol" w:hAnsi="Symbol" w:hint="default"/>
      </w:rPr>
    </w:lvl>
    <w:lvl w:ilvl="3" w:tplc="0409000F">
      <w:start w:val="1"/>
      <w:numFmt w:val="decimal"/>
      <w:lvlText w:val="%4."/>
      <w:lvlJc w:val="left"/>
      <w:pPr>
        <w:tabs>
          <w:tab w:val="num" w:pos="-1980"/>
        </w:tabs>
        <w:ind w:left="-1980" w:hanging="360"/>
      </w:pPr>
    </w:lvl>
    <w:lvl w:ilvl="4" w:tplc="04090019">
      <w:start w:val="1"/>
      <w:numFmt w:val="lowerLetter"/>
      <w:lvlText w:val="%5."/>
      <w:lvlJc w:val="left"/>
      <w:pPr>
        <w:tabs>
          <w:tab w:val="num" w:pos="-1260"/>
        </w:tabs>
        <w:ind w:left="-1260" w:hanging="360"/>
      </w:pPr>
    </w:lvl>
    <w:lvl w:ilvl="5" w:tplc="0409001B">
      <w:start w:val="1"/>
      <w:numFmt w:val="lowerRoman"/>
      <w:lvlText w:val="%6."/>
      <w:lvlJc w:val="right"/>
      <w:pPr>
        <w:tabs>
          <w:tab w:val="num" w:pos="-540"/>
        </w:tabs>
        <w:ind w:left="-540" w:hanging="180"/>
      </w:pPr>
    </w:lvl>
    <w:lvl w:ilvl="6" w:tplc="0409000F">
      <w:start w:val="1"/>
      <w:numFmt w:val="decimal"/>
      <w:lvlText w:val="%7."/>
      <w:lvlJc w:val="left"/>
      <w:pPr>
        <w:tabs>
          <w:tab w:val="num" w:pos="180"/>
        </w:tabs>
        <w:ind w:left="180" w:hanging="360"/>
      </w:pPr>
    </w:lvl>
    <w:lvl w:ilvl="7" w:tplc="04090019">
      <w:start w:val="1"/>
      <w:numFmt w:val="lowerLetter"/>
      <w:lvlText w:val="%8."/>
      <w:lvlJc w:val="left"/>
      <w:pPr>
        <w:tabs>
          <w:tab w:val="num" w:pos="900"/>
        </w:tabs>
        <w:ind w:left="900" w:hanging="360"/>
      </w:pPr>
    </w:lvl>
    <w:lvl w:ilvl="8" w:tplc="0409001B" w:tentative="1">
      <w:start w:val="1"/>
      <w:numFmt w:val="lowerRoman"/>
      <w:lvlText w:val="%9."/>
      <w:lvlJc w:val="right"/>
      <w:pPr>
        <w:tabs>
          <w:tab w:val="num" w:pos="1620"/>
        </w:tabs>
        <w:ind w:left="1620" w:hanging="180"/>
      </w:pPr>
    </w:lvl>
  </w:abstractNum>
  <w:abstractNum w:abstractNumId="27">
    <w:nsid w:val="6A5F0CEF"/>
    <w:multiLevelType w:val="hybridMultilevel"/>
    <w:tmpl w:val="D09C7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DF148A"/>
    <w:multiLevelType w:val="hybridMultilevel"/>
    <w:tmpl w:val="27F8DC82"/>
    <w:lvl w:ilvl="0" w:tplc="3D1CC3D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37B01F7"/>
    <w:multiLevelType w:val="multilevel"/>
    <w:tmpl w:val="E69232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91F59A6"/>
    <w:multiLevelType w:val="hybridMultilevel"/>
    <w:tmpl w:val="C5C0C88C"/>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FE62AA38">
      <w:numFmt w:val="bullet"/>
      <w:lvlText w:val="-"/>
      <w:lvlJc w:val="left"/>
      <w:pPr>
        <w:tabs>
          <w:tab w:val="num" w:pos="1980"/>
        </w:tabs>
        <w:ind w:left="1980" w:hanging="360"/>
      </w:pPr>
      <w:rPr>
        <w:rFonts w:ascii="Arial" w:eastAsia="Times New Roman" w:hAnsi="Arial" w:cs="Arial" w:hint="default"/>
      </w:rPr>
    </w:lvl>
    <w:lvl w:ilvl="3" w:tplc="57E4397A">
      <w:start w:val="1"/>
      <w:numFmt w:val="upp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79394F41"/>
    <w:multiLevelType w:val="multilevel"/>
    <w:tmpl w:val="4348AA46"/>
    <w:lvl w:ilvl="0">
      <w:start w:val="1"/>
      <w:numFmt w:val="upp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nsid w:val="7A2C4D37"/>
    <w:multiLevelType w:val="hybridMultilevel"/>
    <w:tmpl w:val="7FC2C0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7EAE4065"/>
    <w:multiLevelType w:val="hybridMultilevel"/>
    <w:tmpl w:val="366887B8"/>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6"/>
  </w:num>
  <w:num w:numId="2">
    <w:abstractNumId w:val="33"/>
  </w:num>
  <w:num w:numId="3">
    <w:abstractNumId w:val="14"/>
  </w:num>
  <w:num w:numId="4">
    <w:abstractNumId w:val="26"/>
  </w:num>
  <w:num w:numId="5">
    <w:abstractNumId w:val="3"/>
  </w:num>
  <w:num w:numId="6">
    <w:abstractNumId w:val="20"/>
  </w:num>
  <w:num w:numId="7">
    <w:abstractNumId w:val="30"/>
  </w:num>
  <w:num w:numId="8">
    <w:abstractNumId w:val="13"/>
  </w:num>
  <w:num w:numId="9">
    <w:abstractNumId w:val="21"/>
  </w:num>
  <w:num w:numId="10">
    <w:abstractNumId w:val="4"/>
  </w:num>
  <w:num w:numId="11">
    <w:abstractNumId w:val="32"/>
  </w:num>
  <w:num w:numId="12">
    <w:abstractNumId w:val="28"/>
  </w:num>
  <w:num w:numId="13">
    <w:abstractNumId w:val="26"/>
  </w:num>
  <w:num w:numId="14">
    <w:abstractNumId w:val="26"/>
  </w:num>
  <w:num w:numId="15">
    <w:abstractNumId w:val="26"/>
  </w:num>
  <w:num w:numId="16">
    <w:abstractNumId w:val="7"/>
  </w:num>
  <w:num w:numId="17">
    <w:abstractNumId w:val="6"/>
  </w:num>
  <w:num w:numId="18">
    <w:abstractNumId w:val="12"/>
  </w:num>
  <w:num w:numId="19">
    <w:abstractNumId w:val="11"/>
  </w:num>
  <w:num w:numId="20">
    <w:abstractNumId w:val="26"/>
  </w:num>
  <w:num w:numId="21">
    <w:abstractNumId w:val="10"/>
  </w:num>
  <w:num w:numId="22">
    <w:abstractNumId w:val="22"/>
  </w:num>
  <w:num w:numId="23">
    <w:abstractNumId w:val="24"/>
  </w:num>
  <w:num w:numId="24">
    <w:abstractNumId w:val="17"/>
  </w:num>
  <w:num w:numId="25">
    <w:abstractNumId w:val="15"/>
  </w:num>
  <w:num w:numId="26">
    <w:abstractNumId w:val="5"/>
  </w:num>
  <w:num w:numId="27">
    <w:abstractNumId w:val="31"/>
  </w:num>
  <w:num w:numId="28">
    <w:abstractNumId w:val="16"/>
  </w:num>
  <w:num w:numId="29">
    <w:abstractNumId w:val="9"/>
  </w:num>
  <w:num w:numId="30">
    <w:abstractNumId w:val="2"/>
  </w:num>
  <w:num w:numId="31">
    <w:abstractNumId w:val="27"/>
  </w:num>
  <w:num w:numId="32">
    <w:abstractNumId w:val="18"/>
  </w:num>
  <w:num w:numId="33">
    <w:abstractNumId w:val="23"/>
  </w:num>
  <w:num w:numId="34">
    <w:abstractNumId w:val="25"/>
  </w:num>
  <w:num w:numId="35">
    <w:abstractNumId w:val="8"/>
  </w:num>
  <w:num w:numId="36">
    <w:abstractNumId w:val="1"/>
  </w:num>
  <w:num w:numId="37">
    <w:abstractNumId w:val="0"/>
  </w:num>
  <w:num w:numId="38">
    <w:abstractNumId w:val="19"/>
  </w:num>
  <w:num w:numId="39">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isplayHorizontalDrawingGridEvery w:val="0"/>
  <w:displayVerticalDrawingGridEvery w:val="0"/>
  <w:doNotUseMarginsForDrawingGridOrigin/>
  <w:doNotShadeFormData/>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727CE7"/>
    <w:rsid w:val="00000791"/>
    <w:rsid w:val="000008F7"/>
    <w:rsid w:val="0000150C"/>
    <w:rsid w:val="00002471"/>
    <w:rsid w:val="00002C2C"/>
    <w:rsid w:val="000035DE"/>
    <w:rsid w:val="000043D9"/>
    <w:rsid w:val="00005B6F"/>
    <w:rsid w:val="000065E6"/>
    <w:rsid w:val="00006E24"/>
    <w:rsid w:val="0000740E"/>
    <w:rsid w:val="00007C7C"/>
    <w:rsid w:val="00010E32"/>
    <w:rsid w:val="00013196"/>
    <w:rsid w:val="0001383A"/>
    <w:rsid w:val="00015012"/>
    <w:rsid w:val="0001755B"/>
    <w:rsid w:val="00017F03"/>
    <w:rsid w:val="000210BC"/>
    <w:rsid w:val="000219E3"/>
    <w:rsid w:val="000246DC"/>
    <w:rsid w:val="000263A6"/>
    <w:rsid w:val="000302B6"/>
    <w:rsid w:val="00031AEC"/>
    <w:rsid w:val="00031E0E"/>
    <w:rsid w:val="000343CA"/>
    <w:rsid w:val="00035B10"/>
    <w:rsid w:val="0003662E"/>
    <w:rsid w:val="00036A74"/>
    <w:rsid w:val="00036CE0"/>
    <w:rsid w:val="00036CE7"/>
    <w:rsid w:val="000412D4"/>
    <w:rsid w:val="00042EAC"/>
    <w:rsid w:val="000432AF"/>
    <w:rsid w:val="00043309"/>
    <w:rsid w:val="00043E04"/>
    <w:rsid w:val="00044831"/>
    <w:rsid w:val="000457C5"/>
    <w:rsid w:val="0005194D"/>
    <w:rsid w:val="00051ACA"/>
    <w:rsid w:val="00051EFE"/>
    <w:rsid w:val="00054AF3"/>
    <w:rsid w:val="0005541C"/>
    <w:rsid w:val="00055D1B"/>
    <w:rsid w:val="00057C6D"/>
    <w:rsid w:val="000609F3"/>
    <w:rsid w:val="000615B9"/>
    <w:rsid w:val="00061E6D"/>
    <w:rsid w:val="00062EDE"/>
    <w:rsid w:val="00063786"/>
    <w:rsid w:val="0006647C"/>
    <w:rsid w:val="00066650"/>
    <w:rsid w:val="00067416"/>
    <w:rsid w:val="0007202A"/>
    <w:rsid w:val="000760CF"/>
    <w:rsid w:val="0007772A"/>
    <w:rsid w:val="00080AA6"/>
    <w:rsid w:val="000816CE"/>
    <w:rsid w:val="000817A0"/>
    <w:rsid w:val="000857C3"/>
    <w:rsid w:val="00087C6A"/>
    <w:rsid w:val="00091859"/>
    <w:rsid w:val="00091D53"/>
    <w:rsid w:val="00091DE5"/>
    <w:rsid w:val="0009623E"/>
    <w:rsid w:val="00096752"/>
    <w:rsid w:val="00096BB1"/>
    <w:rsid w:val="00097B2F"/>
    <w:rsid w:val="000A02A9"/>
    <w:rsid w:val="000A3BCF"/>
    <w:rsid w:val="000A4E09"/>
    <w:rsid w:val="000A5D5A"/>
    <w:rsid w:val="000B1DC9"/>
    <w:rsid w:val="000B49C3"/>
    <w:rsid w:val="000B4A57"/>
    <w:rsid w:val="000B6C80"/>
    <w:rsid w:val="000B7CED"/>
    <w:rsid w:val="000C0145"/>
    <w:rsid w:val="000C1F94"/>
    <w:rsid w:val="000C3415"/>
    <w:rsid w:val="000C43E0"/>
    <w:rsid w:val="000C511E"/>
    <w:rsid w:val="000C5CA3"/>
    <w:rsid w:val="000D0784"/>
    <w:rsid w:val="000D1DF6"/>
    <w:rsid w:val="000D3E72"/>
    <w:rsid w:val="000D57D5"/>
    <w:rsid w:val="000D725A"/>
    <w:rsid w:val="000D75BA"/>
    <w:rsid w:val="000D7720"/>
    <w:rsid w:val="000E1D0C"/>
    <w:rsid w:val="000E21D9"/>
    <w:rsid w:val="000E2916"/>
    <w:rsid w:val="000E30F6"/>
    <w:rsid w:val="000E46B3"/>
    <w:rsid w:val="000E7149"/>
    <w:rsid w:val="000F2C20"/>
    <w:rsid w:val="000F33A6"/>
    <w:rsid w:val="000F35E4"/>
    <w:rsid w:val="000F376A"/>
    <w:rsid w:val="000F5F6E"/>
    <w:rsid w:val="000F7B9F"/>
    <w:rsid w:val="001005DD"/>
    <w:rsid w:val="00100BCF"/>
    <w:rsid w:val="00104D89"/>
    <w:rsid w:val="00105804"/>
    <w:rsid w:val="00106A77"/>
    <w:rsid w:val="00107BB3"/>
    <w:rsid w:val="00107BF3"/>
    <w:rsid w:val="00111154"/>
    <w:rsid w:val="0011406D"/>
    <w:rsid w:val="00114F84"/>
    <w:rsid w:val="00116BDF"/>
    <w:rsid w:val="00117C48"/>
    <w:rsid w:val="00121242"/>
    <w:rsid w:val="00121544"/>
    <w:rsid w:val="00123660"/>
    <w:rsid w:val="0012399C"/>
    <w:rsid w:val="00125D75"/>
    <w:rsid w:val="001275B7"/>
    <w:rsid w:val="00134F69"/>
    <w:rsid w:val="0013732A"/>
    <w:rsid w:val="00137CF2"/>
    <w:rsid w:val="00143EC3"/>
    <w:rsid w:val="001445A2"/>
    <w:rsid w:val="001465FF"/>
    <w:rsid w:val="00147745"/>
    <w:rsid w:val="00150974"/>
    <w:rsid w:val="00150E32"/>
    <w:rsid w:val="00152014"/>
    <w:rsid w:val="001535E3"/>
    <w:rsid w:val="00155017"/>
    <w:rsid w:val="00157CC2"/>
    <w:rsid w:val="00160738"/>
    <w:rsid w:val="00161D0F"/>
    <w:rsid w:val="00164053"/>
    <w:rsid w:val="0016449B"/>
    <w:rsid w:val="0016530B"/>
    <w:rsid w:val="00166286"/>
    <w:rsid w:val="00170FA6"/>
    <w:rsid w:val="00171158"/>
    <w:rsid w:val="0017250D"/>
    <w:rsid w:val="001725A3"/>
    <w:rsid w:val="00172A83"/>
    <w:rsid w:val="00176683"/>
    <w:rsid w:val="001772BF"/>
    <w:rsid w:val="001803A1"/>
    <w:rsid w:val="00180AA0"/>
    <w:rsid w:val="0018272E"/>
    <w:rsid w:val="00185A9E"/>
    <w:rsid w:val="00185EB4"/>
    <w:rsid w:val="00186E4A"/>
    <w:rsid w:val="001872FF"/>
    <w:rsid w:val="00190175"/>
    <w:rsid w:val="00190A3B"/>
    <w:rsid w:val="00191581"/>
    <w:rsid w:val="00193FD6"/>
    <w:rsid w:val="00194A36"/>
    <w:rsid w:val="001A06C4"/>
    <w:rsid w:val="001A1118"/>
    <w:rsid w:val="001A422D"/>
    <w:rsid w:val="001A5141"/>
    <w:rsid w:val="001A526B"/>
    <w:rsid w:val="001A584F"/>
    <w:rsid w:val="001A69DA"/>
    <w:rsid w:val="001A77F4"/>
    <w:rsid w:val="001B0CA2"/>
    <w:rsid w:val="001B3232"/>
    <w:rsid w:val="001B62BD"/>
    <w:rsid w:val="001B6312"/>
    <w:rsid w:val="001B796E"/>
    <w:rsid w:val="001B7A04"/>
    <w:rsid w:val="001B7A5F"/>
    <w:rsid w:val="001C3577"/>
    <w:rsid w:val="001C3BD4"/>
    <w:rsid w:val="001C49C1"/>
    <w:rsid w:val="001C4C04"/>
    <w:rsid w:val="001C5B5D"/>
    <w:rsid w:val="001C6252"/>
    <w:rsid w:val="001C6431"/>
    <w:rsid w:val="001C723B"/>
    <w:rsid w:val="001C7AC1"/>
    <w:rsid w:val="001D0F68"/>
    <w:rsid w:val="001D17FF"/>
    <w:rsid w:val="001D2CC4"/>
    <w:rsid w:val="001D2F18"/>
    <w:rsid w:val="001D30AA"/>
    <w:rsid w:val="001D590D"/>
    <w:rsid w:val="001D6486"/>
    <w:rsid w:val="001D6EA8"/>
    <w:rsid w:val="001D7D56"/>
    <w:rsid w:val="001E1396"/>
    <w:rsid w:val="001E1C1C"/>
    <w:rsid w:val="001E1E45"/>
    <w:rsid w:val="001E1EC3"/>
    <w:rsid w:val="001E3768"/>
    <w:rsid w:val="001E4013"/>
    <w:rsid w:val="001E77C3"/>
    <w:rsid w:val="001E795C"/>
    <w:rsid w:val="001F173C"/>
    <w:rsid w:val="001F1849"/>
    <w:rsid w:val="001F35E2"/>
    <w:rsid w:val="001F3B26"/>
    <w:rsid w:val="001F4411"/>
    <w:rsid w:val="001F61F5"/>
    <w:rsid w:val="001F6C6F"/>
    <w:rsid w:val="0020149D"/>
    <w:rsid w:val="00203CE2"/>
    <w:rsid w:val="00206D67"/>
    <w:rsid w:val="0020731B"/>
    <w:rsid w:val="00207CA2"/>
    <w:rsid w:val="00210673"/>
    <w:rsid w:val="00210A04"/>
    <w:rsid w:val="00213993"/>
    <w:rsid w:val="002139EC"/>
    <w:rsid w:val="0021416E"/>
    <w:rsid w:val="002152CB"/>
    <w:rsid w:val="00216AD6"/>
    <w:rsid w:val="00217F52"/>
    <w:rsid w:val="002213BD"/>
    <w:rsid w:val="002230C2"/>
    <w:rsid w:val="002278D6"/>
    <w:rsid w:val="00230837"/>
    <w:rsid w:val="002319AB"/>
    <w:rsid w:val="00234F61"/>
    <w:rsid w:val="00240089"/>
    <w:rsid w:val="00243C05"/>
    <w:rsid w:val="002454BF"/>
    <w:rsid w:val="00246054"/>
    <w:rsid w:val="002520E3"/>
    <w:rsid w:val="00252522"/>
    <w:rsid w:val="00252BBE"/>
    <w:rsid w:val="00253694"/>
    <w:rsid w:val="00256904"/>
    <w:rsid w:val="002569CE"/>
    <w:rsid w:val="0025728C"/>
    <w:rsid w:val="0025751D"/>
    <w:rsid w:val="00257A31"/>
    <w:rsid w:val="00257CDF"/>
    <w:rsid w:val="002613BC"/>
    <w:rsid w:val="00261552"/>
    <w:rsid w:val="002620E4"/>
    <w:rsid w:val="00262D6B"/>
    <w:rsid w:val="00262E30"/>
    <w:rsid w:val="00266407"/>
    <w:rsid w:val="00270F89"/>
    <w:rsid w:val="00271BC3"/>
    <w:rsid w:val="00273AA7"/>
    <w:rsid w:val="00276538"/>
    <w:rsid w:val="00281A29"/>
    <w:rsid w:val="00284575"/>
    <w:rsid w:val="002857D2"/>
    <w:rsid w:val="0028796A"/>
    <w:rsid w:val="00287BFA"/>
    <w:rsid w:val="00287D33"/>
    <w:rsid w:val="00290DAB"/>
    <w:rsid w:val="00291E14"/>
    <w:rsid w:val="00295C64"/>
    <w:rsid w:val="0029615C"/>
    <w:rsid w:val="002965ED"/>
    <w:rsid w:val="00296D0A"/>
    <w:rsid w:val="00297493"/>
    <w:rsid w:val="002A1BCE"/>
    <w:rsid w:val="002A3042"/>
    <w:rsid w:val="002A53D3"/>
    <w:rsid w:val="002A5F0A"/>
    <w:rsid w:val="002A62CE"/>
    <w:rsid w:val="002A75D1"/>
    <w:rsid w:val="002A78E4"/>
    <w:rsid w:val="002A7F5C"/>
    <w:rsid w:val="002B0F74"/>
    <w:rsid w:val="002B1283"/>
    <w:rsid w:val="002B685E"/>
    <w:rsid w:val="002B689C"/>
    <w:rsid w:val="002C123C"/>
    <w:rsid w:val="002C1BE2"/>
    <w:rsid w:val="002C1DB7"/>
    <w:rsid w:val="002C48A1"/>
    <w:rsid w:val="002C700A"/>
    <w:rsid w:val="002C7738"/>
    <w:rsid w:val="002D008E"/>
    <w:rsid w:val="002D0620"/>
    <w:rsid w:val="002D406D"/>
    <w:rsid w:val="002D4DD0"/>
    <w:rsid w:val="002D601F"/>
    <w:rsid w:val="002D606F"/>
    <w:rsid w:val="002D62DC"/>
    <w:rsid w:val="002D780C"/>
    <w:rsid w:val="002E41FD"/>
    <w:rsid w:val="002E6AF5"/>
    <w:rsid w:val="002E7670"/>
    <w:rsid w:val="002F01AB"/>
    <w:rsid w:val="002F07C2"/>
    <w:rsid w:val="002F0A1C"/>
    <w:rsid w:val="002F119A"/>
    <w:rsid w:val="002F2924"/>
    <w:rsid w:val="002F427E"/>
    <w:rsid w:val="002F541D"/>
    <w:rsid w:val="002F5D3D"/>
    <w:rsid w:val="002F7FBA"/>
    <w:rsid w:val="00300ABA"/>
    <w:rsid w:val="00302D5D"/>
    <w:rsid w:val="00304226"/>
    <w:rsid w:val="00305DA3"/>
    <w:rsid w:val="003062C9"/>
    <w:rsid w:val="003076A3"/>
    <w:rsid w:val="00307C1A"/>
    <w:rsid w:val="00310AED"/>
    <w:rsid w:val="00311A64"/>
    <w:rsid w:val="00312285"/>
    <w:rsid w:val="00312E9F"/>
    <w:rsid w:val="00321C3F"/>
    <w:rsid w:val="00321F59"/>
    <w:rsid w:val="00322504"/>
    <w:rsid w:val="00322B1F"/>
    <w:rsid w:val="00323076"/>
    <w:rsid w:val="00327AA4"/>
    <w:rsid w:val="003320AF"/>
    <w:rsid w:val="00334FCE"/>
    <w:rsid w:val="0034038A"/>
    <w:rsid w:val="00341596"/>
    <w:rsid w:val="0034295E"/>
    <w:rsid w:val="00343789"/>
    <w:rsid w:val="003468EB"/>
    <w:rsid w:val="00346BB8"/>
    <w:rsid w:val="003507FA"/>
    <w:rsid w:val="003535DD"/>
    <w:rsid w:val="00353769"/>
    <w:rsid w:val="0035395E"/>
    <w:rsid w:val="003541B2"/>
    <w:rsid w:val="00356B49"/>
    <w:rsid w:val="00357372"/>
    <w:rsid w:val="00357B11"/>
    <w:rsid w:val="00360882"/>
    <w:rsid w:val="003608B5"/>
    <w:rsid w:val="003609B7"/>
    <w:rsid w:val="00361CA5"/>
    <w:rsid w:val="00365F19"/>
    <w:rsid w:val="0036606B"/>
    <w:rsid w:val="003702F0"/>
    <w:rsid w:val="0037296C"/>
    <w:rsid w:val="003741D3"/>
    <w:rsid w:val="00377E80"/>
    <w:rsid w:val="003802DD"/>
    <w:rsid w:val="00381630"/>
    <w:rsid w:val="00382BB7"/>
    <w:rsid w:val="00386F97"/>
    <w:rsid w:val="00390CE0"/>
    <w:rsid w:val="003945FB"/>
    <w:rsid w:val="0039556F"/>
    <w:rsid w:val="003A0F60"/>
    <w:rsid w:val="003A117B"/>
    <w:rsid w:val="003A2D4A"/>
    <w:rsid w:val="003A2F60"/>
    <w:rsid w:val="003A3795"/>
    <w:rsid w:val="003A43FF"/>
    <w:rsid w:val="003A5D0D"/>
    <w:rsid w:val="003A7241"/>
    <w:rsid w:val="003A73EA"/>
    <w:rsid w:val="003B6012"/>
    <w:rsid w:val="003B6BAA"/>
    <w:rsid w:val="003C0152"/>
    <w:rsid w:val="003C0682"/>
    <w:rsid w:val="003C430D"/>
    <w:rsid w:val="003C637F"/>
    <w:rsid w:val="003D150A"/>
    <w:rsid w:val="003D5773"/>
    <w:rsid w:val="003D69ED"/>
    <w:rsid w:val="003D7F1C"/>
    <w:rsid w:val="003E09CE"/>
    <w:rsid w:val="003E1633"/>
    <w:rsid w:val="003E1CD3"/>
    <w:rsid w:val="003E52AF"/>
    <w:rsid w:val="003E67B9"/>
    <w:rsid w:val="003E7E4E"/>
    <w:rsid w:val="003F0955"/>
    <w:rsid w:val="003F0E7F"/>
    <w:rsid w:val="003F3804"/>
    <w:rsid w:val="003F3A76"/>
    <w:rsid w:val="003F4C7C"/>
    <w:rsid w:val="003F4DED"/>
    <w:rsid w:val="003F5DAF"/>
    <w:rsid w:val="003F75B4"/>
    <w:rsid w:val="00404F2C"/>
    <w:rsid w:val="004063BD"/>
    <w:rsid w:val="004121E0"/>
    <w:rsid w:val="00412879"/>
    <w:rsid w:val="00412BEA"/>
    <w:rsid w:val="00412F61"/>
    <w:rsid w:val="004131F0"/>
    <w:rsid w:val="00414467"/>
    <w:rsid w:val="004153A6"/>
    <w:rsid w:val="004207D9"/>
    <w:rsid w:val="00424529"/>
    <w:rsid w:val="0043246E"/>
    <w:rsid w:val="00433C04"/>
    <w:rsid w:val="00433EA3"/>
    <w:rsid w:val="004354B4"/>
    <w:rsid w:val="00436F29"/>
    <w:rsid w:val="00437048"/>
    <w:rsid w:val="004370E6"/>
    <w:rsid w:val="0044006D"/>
    <w:rsid w:val="00442B1C"/>
    <w:rsid w:val="00443FF1"/>
    <w:rsid w:val="00450610"/>
    <w:rsid w:val="00454227"/>
    <w:rsid w:val="004551C4"/>
    <w:rsid w:val="00455946"/>
    <w:rsid w:val="00456DB6"/>
    <w:rsid w:val="00460520"/>
    <w:rsid w:val="00460DD4"/>
    <w:rsid w:val="004615EC"/>
    <w:rsid w:val="00463818"/>
    <w:rsid w:val="00463CD6"/>
    <w:rsid w:val="004642B8"/>
    <w:rsid w:val="00470363"/>
    <w:rsid w:val="00473427"/>
    <w:rsid w:val="00474F11"/>
    <w:rsid w:val="00475506"/>
    <w:rsid w:val="00480468"/>
    <w:rsid w:val="004807AF"/>
    <w:rsid w:val="00482684"/>
    <w:rsid w:val="00482DF7"/>
    <w:rsid w:val="00483CDC"/>
    <w:rsid w:val="00483D99"/>
    <w:rsid w:val="00484B32"/>
    <w:rsid w:val="0048665C"/>
    <w:rsid w:val="004917D4"/>
    <w:rsid w:val="004919CF"/>
    <w:rsid w:val="00491DE4"/>
    <w:rsid w:val="00492201"/>
    <w:rsid w:val="00493273"/>
    <w:rsid w:val="0049452D"/>
    <w:rsid w:val="00494D21"/>
    <w:rsid w:val="00495321"/>
    <w:rsid w:val="00495F8E"/>
    <w:rsid w:val="00497C34"/>
    <w:rsid w:val="004A335A"/>
    <w:rsid w:val="004A3AAE"/>
    <w:rsid w:val="004A63C1"/>
    <w:rsid w:val="004A6BA1"/>
    <w:rsid w:val="004A6CC2"/>
    <w:rsid w:val="004B2F03"/>
    <w:rsid w:val="004B4067"/>
    <w:rsid w:val="004B4E8B"/>
    <w:rsid w:val="004B747D"/>
    <w:rsid w:val="004B7988"/>
    <w:rsid w:val="004C1851"/>
    <w:rsid w:val="004C209D"/>
    <w:rsid w:val="004C2CBC"/>
    <w:rsid w:val="004C7732"/>
    <w:rsid w:val="004D27B4"/>
    <w:rsid w:val="004D5D55"/>
    <w:rsid w:val="004D62D8"/>
    <w:rsid w:val="004D7286"/>
    <w:rsid w:val="004D785D"/>
    <w:rsid w:val="004E150E"/>
    <w:rsid w:val="004E437F"/>
    <w:rsid w:val="004F2F7D"/>
    <w:rsid w:val="004F3DF6"/>
    <w:rsid w:val="004F52DF"/>
    <w:rsid w:val="004F63B1"/>
    <w:rsid w:val="004F6A85"/>
    <w:rsid w:val="004F6BD7"/>
    <w:rsid w:val="004F7F0C"/>
    <w:rsid w:val="005004AE"/>
    <w:rsid w:val="00501D3E"/>
    <w:rsid w:val="00502448"/>
    <w:rsid w:val="00502731"/>
    <w:rsid w:val="00502D9E"/>
    <w:rsid w:val="00504167"/>
    <w:rsid w:val="00504B07"/>
    <w:rsid w:val="00505CAF"/>
    <w:rsid w:val="00507B73"/>
    <w:rsid w:val="00514739"/>
    <w:rsid w:val="00514B59"/>
    <w:rsid w:val="00514DF2"/>
    <w:rsid w:val="0051746B"/>
    <w:rsid w:val="00520EE0"/>
    <w:rsid w:val="00521652"/>
    <w:rsid w:val="00522569"/>
    <w:rsid w:val="00522825"/>
    <w:rsid w:val="00522ADD"/>
    <w:rsid w:val="005230A1"/>
    <w:rsid w:val="00523FA2"/>
    <w:rsid w:val="005248A7"/>
    <w:rsid w:val="00525F91"/>
    <w:rsid w:val="0052629F"/>
    <w:rsid w:val="00530545"/>
    <w:rsid w:val="005312E7"/>
    <w:rsid w:val="0053213F"/>
    <w:rsid w:val="00533B50"/>
    <w:rsid w:val="00533E36"/>
    <w:rsid w:val="00533ED1"/>
    <w:rsid w:val="00534DAA"/>
    <w:rsid w:val="0054012B"/>
    <w:rsid w:val="00542C56"/>
    <w:rsid w:val="00544C46"/>
    <w:rsid w:val="0054585A"/>
    <w:rsid w:val="00546103"/>
    <w:rsid w:val="00546F1E"/>
    <w:rsid w:val="005514D6"/>
    <w:rsid w:val="00551DDA"/>
    <w:rsid w:val="005520B2"/>
    <w:rsid w:val="00552462"/>
    <w:rsid w:val="0055294A"/>
    <w:rsid w:val="00552BF3"/>
    <w:rsid w:val="00552D34"/>
    <w:rsid w:val="00554175"/>
    <w:rsid w:val="00557435"/>
    <w:rsid w:val="00561591"/>
    <w:rsid w:val="0056226C"/>
    <w:rsid w:val="00562B6C"/>
    <w:rsid w:val="00563BFB"/>
    <w:rsid w:val="00564CDA"/>
    <w:rsid w:val="00566041"/>
    <w:rsid w:val="0056624E"/>
    <w:rsid w:val="005669A1"/>
    <w:rsid w:val="00566ADB"/>
    <w:rsid w:val="005678FC"/>
    <w:rsid w:val="00570F9C"/>
    <w:rsid w:val="00571EEA"/>
    <w:rsid w:val="005724D8"/>
    <w:rsid w:val="00572878"/>
    <w:rsid w:val="005729FD"/>
    <w:rsid w:val="00573D05"/>
    <w:rsid w:val="00574658"/>
    <w:rsid w:val="005746F0"/>
    <w:rsid w:val="00581560"/>
    <w:rsid w:val="005819E5"/>
    <w:rsid w:val="0058265A"/>
    <w:rsid w:val="00582E72"/>
    <w:rsid w:val="00583CC2"/>
    <w:rsid w:val="0059110B"/>
    <w:rsid w:val="00592565"/>
    <w:rsid w:val="00592A2E"/>
    <w:rsid w:val="005938DE"/>
    <w:rsid w:val="00594725"/>
    <w:rsid w:val="00596E5E"/>
    <w:rsid w:val="005A073D"/>
    <w:rsid w:val="005A0797"/>
    <w:rsid w:val="005A1490"/>
    <w:rsid w:val="005A2E48"/>
    <w:rsid w:val="005A2FCC"/>
    <w:rsid w:val="005A3BAE"/>
    <w:rsid w:val="005A4193"/>
    <w:rsid w:val="005A5069"/>
    <w:rsid w:val="005A61DE"/>
    <w:rsid w:val="005B20D9"/>
    <w:rsid w:val="005B4139"/>
    <w:rsid w:val="005B507F"/>
    <w:rsid w:val="005B5131"/>
    <w:rsid w:val="005B51B5"/>
    <w:rsid w:val="005B7236"/>
    <w:rsid w:val="005C073B"/>
    <w:rsid w:val="005C0802"/>
    <w:rsid w:val="005C1FE7"/>
    <w:rsid w:val="005C553E"/>
    <w:rsid w:val="005C747E"/>
    <w:rsid w:val="005D0599"/>
    <w:rsid w:val="005D22FC"/>
    <w:rsid w:val="005E0682"/>
    <w:rsid w:val="005E0A1A"/>
    <w:rsid w:val="005E1488"/>
    <w:rsid w:val="005E3455"/>
    <w:rsid w:val="005E35D9"/>
    <w:rsid w:val="005E3F7D"/>
    <w:rsid w:val="005E58F6"/>
    <w:rsid w:val="005E6C55"/>
    <w:rsid w:val="005F02D6"/>
    <w:rsid w:val="005F246E"/>
    <w:rsid w:val="005F3144"/>
    <w:rsid w:val="005F39C6"/>
    <w:rsid w:val="005F5922"/>
    <w:rsid w:val="005F71FE"/>
    <w:rsid w:val="006034E1"/>
    <w:rsid w:val="00603D68"/>
    <w:rsid w:val="00604452"/>
    <w:rsid w:val="006044EC"/>
    <w:rsid w:val="00604712"/>
    <w:rsid w:val="0060480C"/>
    <w:rsid w:val="0060677F"/>
    <w:rsid w:val="00606840"/>
    <w:rsid w:val="0061095F"/>
    <w:rsid w:val="006113D1"/>
    <w:rsid w:val="00611FAF"/>
    <w:rsid w:val="006133F8"/>
    <w:rsid w:val="00613B4B"/>
    <w:rsid w:val="00616732"/>
    <w:rsid w:val="00616D18"/>
    <w:rsid w:val="00617577"/>
    <w:rsid w:val="0062020E"/>
    <w:rsid w:val="00620B2F"/>
    <w:rsid w:val="00623F02"/>
    <w:rsid w:val="0062433A"/>
    <w:rsid w:val="00625A82"/>
    <w:rsid w:val="0062687F"/>
    <w:rsid w:val="006275DC"/>
    <w:rsid w:val="00630F17"/>
    <w:rsid w:val="00636B69"/>
    <w:rsid w:val="00637983"/>
    <w:rsid w:val="00640A30"/>
    <w:rsid w:val="00644399"/>
    <w:rsid w:val="00644767"/>
    <w:rsid w:val="00645175"/>
    <w:rsid w:val="0064682A"/>
    <w:rsid w:val="00647E0E"/>
    <w:rsid w:val="00650B6A"/>
    <w:rsid w:val="00650D81"/>
    <w:rsid w:val="00652505"/>
    <w:rsid w:val="00654FFE"/>
    <w:rsid w:val="0065685F"/>
    <w:rsid w:val="0065735F"/>
    <w:rsid w:val="00660C0A"/>
    <w:rsid w:val="00661833"/>
    <w:rsid w:val="006626D0"/>
    <w:rsid w:val="00664C02"/>
    <w:rsid w:val="0066504E"/>
    <w:rsid w:val="00666507"/>
    <w:rsid w:val="00666AD7"/>
    <w:rsid w:val="0067092E"/>
    <w:rsid w:val="006717D3"/>
    <w:rsid w:val="006729F5"/>
    <w:rsid w:val="006741AA"/>
    <w:rsid w:val="00676170"/>
    <w:rsid w:val="00677A18"/>
    <w:rsid w:val="0068022F"/>
    <w:rsid w:val="006802A2"/>
    <w:rsid w:val="006817EB"/>
    <w:rsid w:val="00686C4F"/>
    <w:rsid w:val="00690248"/>
    <w:rsid w:val="006906DE"/>
    <w:rsid w:val="00692BEC"/>
    <w:rsid w:val="0069389B"/>
    <w:rsid w:val="006948D8"/>
    <w:rsid w:val="00694A65"/>
    <w:rsid w:val="006962D7"/>
    <w:rsid w:val="00696C73"/>
    <w:rsid w:val="006A021F"/>
    <w:rsid w:val="006A134E"/>
    <w:rsid w:val="006A14AC"/>
    <w:rsid w:val="006A19FC"/>
    <w:rsid w:val="006A1AD2"/>
    <w:rsid w:val="006A3622"/>
    <w:rsid w:val="006A3F2D"/>
    <w:rsid w:val="006A52DE"/>
    <w:rsid w:val="006A5B4E"/>
    <w:rsid w:val="006B1DCA"/>
    <w:rsid w:val="006B243E"/>
    <w:rsid w:val="006B3176"/>
    <w:rsid w:val="006B4C36"/>
    <w:rsid w:val="006B5EA2"/>
    <w:rsid w:val="006B6853"/>
    <w:rsid w:val="006B6D74"/>
    <w:rsid w:val="006C0087"/>
    <w:rsid w:val="006C0577"/>
    <w:rsid w:val="006C0F03"/>
    <w:rsid w:val="006C1678"/>
    <w:rsid w:val="006C2C51"/>
    <w:rsid w:val="006C64D6"/>
    <w:rsid w:val="006C6E30"/>
    <w:rsid w:val="006C7462"/>
    <w:rsid w:val="006D0248"/>
    <w:rsid w:val="006D10F8"/>
    <w:rsid w:val="006D1F5B"/>
    <w:rsid w:val="006D2ED1"/>
    <w:rsid w:val="006D3B22"/>
    <w:rsid w:val="006D4C16"/>
    <w:rsid w:val="006D6360"/>
    <w:rsid w:val="006D647F"/>
    <w:rsid w:val="006D6C35"/>
    <w:rsid w:val="006E1372"/>
    <w:rsid w:val="006E3030"/>
    <w:rsid w:val="006E6B9F"/>
    <w:rsid w:val="006E7782"/>
    <w:rsid w:val="006F1640"/>
    <w:rsid w:val="006F18BC"/>
    <w:rsid w:val="006F257F"/>
    <w:rsid w:val="006F728A"/>
    <w:rsid w:val="006F7842"/>
    <w:rsid w:val="0070063F"/>
    <w:rsid w:val="00700CA1"/>
    <w:rsid w:val="00701FB6"/>
    <w:rsid w:val="00702B88"/>
    <w:rsid w:val="00702D76"/>
    <w:rsid w:val="00706A4E"/>
    <w:rsid w:val="00706BC3"/>
    <w:rsid w:val="007135F7"/>
    <w:rsid w:val="00713A46"/>
    <w:rsid w:val="00714830"/>
    <w:rsid w:val="00714E7F"/>
    <w:rsid w:val="007159D0"/>
    <w:rsid w:val="00716848"/>
    <w:rsid w:val="00717A47"/>
    <w:rsid w:val="00717F50"/>
    <w:rsid w:val="00720570"/>
    <w:rsid w:val="007205DD"/>
    <w:rsid w:val="00720638"/>
    <w:rsid w:val="00720E17"/>
    <w:rsid w:val="00722F06"/>
    <w:rsid w:val="00723BB0"/>
    <w:rsid w:val="007275E4"/>
    <w:rsid w:val="00727CE7"/>
    <w:rsid w:val="00727F90"/>
    <w:rsid w:val="007316EB"/>
    <w:rsid w:val="007316EC"/>
    <w:rsid w:val="007352FE"/>
    <w:rsid w:val="00735C06"/>
    <w:rsid w:val="00740B43"/>
    <w:rsid w:val="007440C7"/>
    <w:rsid w:val="0074585E"/>
    <w:rsid w:val="007460AF"/>
    <w:rsid w:val="00746ADB"/>
    <w:rsid w:val="00747297"/>
    <w:rsid w:val="00747674"/>
    <w:rsid w:val="00747736"/>
    <w:rsid w:val="00751D28"/>
    <w:rsid w:val="00751FA7"/>
    <w:rsid w:val="00753CD3"/>
    <w:rsid w:val="00755766"/>
    <w:rsid w:val="00755C4D"/>
    <w:rsid w:val="00756021"/>
    <w:rsid w:val="0076339A"/>
    <w:rsid w:val="00764064"/>
    <w:rsid w:val="00765D0B"/>
    <w:rsid w:val="00765D65"/>
    <w:rsid w:val="00772B42"/>
    <w:rsid w:val="00774189"/>
    <w:rsid w:val="007770D8"/>
    <w:rsid w:val="00781DFA"/>
    <w:rsid w:val="0078467E"/>
    <w:rsid w:val="00785D59"/>
    <w:rsid w:val="0078720C"/>
    <w:rsid w:val="007952F7"/>
    <w:rsid w:val="00795E37"/>
    <w:rsid w:val="00796096"/>
    <w:rsid w:val="00796FC3"/>
    <w:rsid w:val="00797380"/>
    <w:rsid w:val="007A13A8"/>
    <w:rsid w:val="007A2D7B"/>
    <w:rsid w:val="007A3FFA"/>
    <w:rsid w:val="007B75D5"/>
    <w:rsid w:val="007B7CFE"/>
    <w:rsid w:val="007C0CCE"/>
    <w:rsid w:val="007C5557"/>
    <w:rsid w:val="007C7864"/>
    <w:rsid w:val="007D20A5"/>
    <w:rsid w:val="007D5129"/>
    <w:rsid w:val="007D663A"/>
    <w:rsid w:val="007D677E"/>
    <w:rsid w:val="007E390C"/>
    <w:rsid w:val="007E4DC5"/>
    <w:rsid w:val="007E5052"/>
    <w:rsid w:val="007E5510"/>
    <w:rsid w:val="007E5727"/>
    <w:rsid w:val="007E75C9"/>
    <w:rsid w:val="007F0725"/>
    <w:rsid w:val="007F2609"/>
    <w:rsid w:val="007F76EC"/>
    <w:rsid w:val="008014DF"/>
    <w:rsid w:val="0080192E"/>
    <w:rsid w:val="00801964"/>
    <w:rsid w:val="008028F9"/>
    <w:rsid w:val="008044F2"/>
    <w:rsid w:val="0081090B"/>
    <w:rsid w:val="008110A8"/>
    <w:rsid w:val="00812026"/>
    <w:rsid w:val="008126BC"/>
    <w:rsid w:val="0081346D"/>
    <w:rsid w:val="00813670"/>
    <w:rsid w:val="00813DD5"/>
    <w:rsid w:val="00815C6C"/>
    <w:rsid w:val="008174BF"/>
    <w:rsid w:val="0081759E"/>
    <w:rsid w:val="008176A4"/>
    <w:rsid w:val="00817F7D"/>
    <w:rsid w:val="0082099D"/>
    <w:rsid w:val="00821EF4"/>
    <w:rsid w:val="00822A3D"/>
    <w:rsid w:val="00824701"/>
    <w:rsid w:val="0082493D"/>
    <w:rsid w:val="00824C1A"/>
    <w:rsid w:val="008254B9"/>
    <w:rsid w:val="00825857"/>
    <w:rsid w:val="00825CFF"/>
    <w:rsid w:val="00826B98"/>
    <w:rsid w:val="008270F7"/>
    <w:rsid w:val="0082771E"/>
    <w:rsid w:val="00830049"/>
    <w:rsid w:val="00830E79"/>
    <w:rsid w:val="00833459"/>
    <w:rsid w:val="00833C9F"/>
    <w:rsid w:val="00833FFA"/>
    <w:rsid w:val="00840396"/>
    <w:rsid w:val="00840F5C"/>
    <w:rsid w:val="00843B85"/>
    <w:rsid w:val="00845D79"/>
    <w:rsid w:val="008468E1"/>
    <w:rsid w:val="00847DE3"/>
    <w:rsid w:val="008507CB"/>
    <w:rsid w:val="00850EDF"/>
    <w:rsid w:val="00850F51"/>
    <w:rsid w:val="00852670"/>
    <w:rsid w:val="00853441"/>
    <w:rsid w:val="008546C3"/>
    <w:rsid w:val="0085488B"/>
    <w:rsid w:val="00855A25"/>
    <w:rsid w:val="008569DC"/>
    <w:rsid w:val="00857FFA"/>
    <w:rsid w:val="00860984"/>
    <w:rsid w:val="008611FD"/>
    <w:rsid w:val="008615C3"/>
    <w:rsid w:val="00861DC1"/>
    <w:rsid w:val="0086437C"/>
    <w:rsid w:val="00864815"/>
    <w:rsid w:val="008649EA"/>
    <w:rsid w:val="00865D9E"/>
    <w:rsid w:val="008703F6"/>
    <w:rsid w:val="00872F46"/>
    <w:rsid w:val="00873EA3"/>
    <w:rsid w:val="0087417E"/>
    <w:rsid w:val="00874237"/>
    <w:rsid w:val="00875052"/>
    <w:rsid w:val="00881C8C"/>
    <w:rsid w:val="00882D7B"/>
    <w:rsid w:val="0088340C"/>
    <w:rsid w:val="0088438F"/>
    <w:rsid w:val="008847C0"/>
    <w:rsid w:val="00887595"/>
    <w:rsid w:val="00887CA3"/>
    <w:rsid w:val="00894B49"/>
    <w:rsid w:val="00895B29"/>
    <w:rsid w:val="00895FF1"/>
    <w:rsid w:val="008A09B7"/>
    <w:rsid w:val="008A183A"/>
    <w:rsid w:val="008A2730"/>
    <w:rsid w:val="008A35E4"/>
    <w:rsid w:val="008A5FA3"/>
    <w:rsid w:val="008A6EC9"/>
    <w:rsid w:val="008A6F28"/>
    <w:rsid w:val="008A6F41"/>
    <w:rsid w:val="008B07D7"/>
    <w:rsid w:val="008B321E"/>
    <w:rsid w:val="008B3E0C"/>
    <w:rsid w:val="008B48F5"/>
    <w:rsid w:val="008B4AA4"/>
    <w:rsid w:val="008B7BBB"/>
    <w:rsid w:val="008C038C"/>
    <w:rsid w:val="008C03C2"/>
    <w:rsid w:val="008C0C12"/>
    <w:rsid w:val="008C5872"/>
    <w:rsid w:val="008C59B0"/>
    <w:rsid w:val="008C5A30"/>
    <w:rsid w:val="008C7FB1"/>
    <w:rsid w:val="008D0033"/>
    <w:rsid w:val="008D143B"/>
    <w:rsid w:val="008D3F9B"/>
    <w:rsid w:val="008D4431"/>
    <w:rsid w:val="008D4B7D"/>
    <w:rsid w:val="008D5F4C"/>
    <w:rsid w:val="008D6553"/>
    <w:rsid w:val="008D72BC"/>
    <w:rsid w:val="008E3658"/>
    <w:rsid w:val="008E385B"/>
    <w:rsid w:val="008E3ABA"/>
    <w:rsid w:val="008E5509"/>
    <w:rsid w:val="008E6443"/>
    <w:rsid w:val="008E7E01"/>
    <w:rsid w:val="008F2445"/>
    <w:rsid w:val="008F35EE"/>
    <w:rsid w:val="008F4CF7"/>
    <w:rsid w:val="008F4FB6"/>
    <w:rsid w:val="008F5208"/>
    <w:rsid w:val="008F6A6F"/>
    <w:rsid w:val="008F6D4E"/>
    <w:rsid w:val="00900D6B"/>
    <w:rsid w:val="00900EBF"/>
    <w:rsid w:val="00901426"/>
    <w:rsid w:val="009028E4"/>
    <w:rsid w:val="00905326"/>
    <w:rsid w:val="009055E4"/>
    <w:rsid w:val="00905857"/>
    <w:rsid w:val="009068A2"/>
    <w:rsid w:val="00906C8E"/>
    <w:rsid w:val="00907436"/>
    <w:rsid w:val="009079DF"/>
    <w:rsid w:val="00907D52"/>
    <w:rsid w:val="009113B7"/>
    <w:rsid w:val="009126F6"/>
    <w:rsid w:val="009128F2"/>
    <w:rsid w:val="0091372E"/>
    <w:rsid w:val="00913ACC"/>
    <w:rsid w:val="0091576C"/>
    <w:rsid w:val="009162B1"/>
    <w:rsid w:val="00916F0C"/>
    <w:rsid w:val="00921F9F"/>
    <w:rsid w:val="0092506B"/>
    <w:rsid w:val="0093492F"/>
    <w:rsid w:val="009371AD"/>
    <w:rsid w:val="0094069C"/>
    <w:rsid w:val="00945629"/>
    <w:rsid w:val="00946044"/>
    <w:rsid w:val="00947EED"/>
    <w:rsid w:val="00950CDF"/>
    <w:rsid w:val="009515B4"/>
    <w:rsid w:val="00953A0D"/>
    <w:rsid w:val="0095459E"/>
    <w:rsid w:val="0095633A"/>
    <w:rsid w:val="00956D47"/>
    <w:rsid w:val="009648CA"/>
    <w:rsid w:val="0096562D"/>
    <w:rsid w:val="00966F53"/>
    <w:rsid w:val="00973E4E"/>
    <w:rsid w:val="00973E82"/>
    <w:rsid w:val="00975FF8"/>
    <w:rsid w:val="009763CC"/>
    <w:rsid w:val="00977A0A"/>
    <w:rsid w:val="00980234"/>
    <w:rsid w:val="009803A1"/>
    <w:rsid w:val="00980FB7"/>
    <w:rsid w:val="00982192"/>
    <w:rsid w:val="00984A79"/>
    <w:rsid w:val="00984EDE"/>
    <w:rsid w:val="00985B07"/>
    <w:rsid w:val="00991175"/>
    <w:rsid w:val="009936D9"/>
    <w:rsid w:val="009955AB"/>
    <w:rsid w:val="009956E9"/>
    <w:rsid w:val="00996675"/>
    <w:rsid w:val="00996DE5"/>
    <w:rsid w:val="00997A33"/>
    <w:rsid w:val="009A2B58"/>
    <w:rsid w:val="009A328A"/>
    <w:rsid w:val="009A6AD8"/>
    <w:rsid w:val="009A6D74"/>
    <w:rsid w:val="009B2D1C"/>
    <w:rsid w:val="009B40A5"/>
    <w:rsid w:val="009B6372"/>
    <w:rsid w:val="009B7EDE"/>
    <w:rsid w:val="009C21FE"/>
    <w:rsid w:val="009C2965"/>
    <w:rsid w:val="009C3A35"/>
    <w:rsid w:val="009C40E8"/>
    <w:rsid w:val="009C484C"/>
    <w:rsid w:val="009C5224"/>
    <w:rsid w:val="009C68AF"/>
    <w:rsid w:val="009D167C"/>
    <w:rsid w:val="009D1B34"/>
    <w:rsid w:val="009D2245"/>
    <w:rsid w:val="009D2AE4"/>
    <w:rsid w:val="009D5CF5"/>
    <w:rsid w:val="009D7750"/>
    <w:rsid w:val="009D7AF0"/>
    <w:rsid w:val="009E0A5A"/>
    <w:rsid w:val="009E1E59"/>
    <w:rsid w:val="009E2BC9"/>
    <w:rsid w:val="009E7F56"/>
    <w:rsid w:val="009F06EA"/>
    <w:rsid w:val="009F100C"/>
    <w:rsid w:val="009F16CF"/>
    <w:rsid w:val="009F214D"/>
    <w:rsid w:val="009F2D48"/>
    <w:rsid w:val="009F54E2"/>
    <w:rsid w:val="009F5DB1"/>
    <w:rsid w:val="009F63E2"/>
    <w:rsid w:val="009F7E4C"/>
    <w:rsid w:val="00A01404"/>
    <w:rsid w:val="00A02F51"/>
    <w:rsid w:val="00A03538"/>
    <w:rsid w:val="00A04E92"/>
    <w:rsid w:val="00A067BD"/>
    <w:rsid w:val="00A06C57"/>
    <w:rsid w:val="00A06D26"/>
    <w:rsid w:val="00A10F64"/>
    <w:rsid w:val="00A1249C"/>
    <w:rsid w:val="00A138F0"/>
    <w:rsid w:val="00A141FD"/>
    <w:rsid w:val="00A14224"/>
    <w:rsid w:val="00A14B39"/>
    <w:rsid w:val="00A14F14"/>
    <w:rsid w:val="00A166EA"/>
    <w:rsid w:val="00A201C3"/>
    <w:rsid w:val="00A2143F"/>
    <w:rsid w:val="00A22F83"/>
    <w:rsid w:val="00A23189"/>
    <w:rsid w:val="00A232D7"/>
    <w:rsid w:val="00A2361A"/>
    <w:rsid w:val="00A26A57"/>
    <w:rsid w:val="00A3296F"/>
    <w:rsid w:val="00A33298"/>
    <w:rsid w:val="00A34822"/>
    <w:rsid w:val="00A36091"/>
    <w:rsid w:val="00A36117"/>
    <w:rsid w:val="00A379FA"/>
    <w:rsid w:val="00A400F9"/>
    <w:rsid w:val="00A4103C"/>
    <w:rsid w:val="00A411AB"/>
    <w:rsid w:val="00A4172E"/>
    <w:rsid w:val="00A41AD2"/>
    <w:rsid w:val="00A41BA1"/>
    <w:rsid w:val="00A42838"/>
    <w:rsid w:val="00A43094"/>
    <w:rsid w:val="00A43527"/>
    <w:rsid w:val="00A445C5"/>
    <w:rsid w:val="00A45067"/>
    <w:rsid w:val="00A45271"/>
    <w:rsid w:val="00A458D8"/>
    <w:rsid w:val="00A45C48"/>
    <w:rsid w:val="00A47B67"/>
    <w:rsid w:val="00A47E8A"/>
    <w:rsid w:val="00A50739"/>
    <w:rsid w:val="00A5178A"/>
    <w:rsid w:val="00A51C69"/>
    <w:rsid w:val="00A52045"/>
    <w:rsid w:val="00A53ED8"/>
    <w:rsid w:val="00A543F7"/>
    <w:rsid w:val="00A55486"/>
    <w:rsid w:val="00A5614A"/>
    <w:rsid w:val="00A56853"/>
    <w:rsid w:val="00A57684"/>
    <w:rsid w:val="00A617BD"/>
    <w:rsid w:val="00A67399"/>
    <w:rsid w:val="00A712EE"/>
    <w:rsid w:val="00A728DB"/>
    <w:rsid w:val="00A7352C"/>
    <w:rsid w:val="00A74D78"/>
    <w:rsid w:val="00A75B08"/>
    <w:rsid w:val="00A768A3"/>
    <w:rsid w:val="00A82E79"/>
    <w:rsid w:val="00A85ECE"/>
    <w:rsid w:val="00A86F7B"/>
    <w:rsid w:val="00A87586"/>
    <w:rsid w:val="00A876E2"/>
    <w:rsid w:val="00A87B0A"/>
    <w:rsid w:val="00A9001E"/>
    <w:rsid w:val="00A9090C"/>
    <w:rsid w:val="00A9638F"/>
    <w:rsid w:val="00A978C3"/>
    <w:rsid w:val="00AA1214"/>
    <w:rsid w:val="00AA1F54"/>
    <w:rsid w:val="00AA564D"/>
    <w:rsid w:val="00AA6286"/>
    <w:rsid w:val="00AA691E"/>
    <w:rsid w:val="00AB0875"/>
    <w:rsid w:val="00AB0B03"/>
    <w:rsid w:val="00AB2D5E"/>
    <w:rsid w:val="00AB49AE"/>
    <w:rsid w:val="00AB530D"/>
    <w:rsid w:val="00AB6CB1"/>
    <w:rsid w:val="00AC1202"/>
    <w:rsid w:val="00AC5F94"/>
    <w:rsid w:val="00AC6033"/>
    <w:rsid w:val="00AC678D"/>
    <w:rsid w:val="00AC6E1D"/>
    <w:rsid w:val="00AD2D0C"/>
    <w:rsid w:val="00AD314C"/>
    <w:rsid w:val="00AD5A2F"/>
    <w:rsid w:val="00AD5FA8"/>
    <w:rsid w:val="00AD768A"/>
    <w:rsid w:val="00AE0A8A"/>
    <w:rsid w:val="00AE17D7"/>
    <w:rsid w:val="00AE34CD"/>
    <w:rsid w:val="00AE3D33"/>
    <w:rsid w:val="00AE4A0D"/>
    <w:rsid w:val="00AE4A83"/>
    <w:rsid w:val="00AE51BF"/>
    <w:rsid w:val="00AE760A"/>
    <w:rsid w:val="00AF5548"/>
    <w:rsid w:val="00AF555A"/>
    <w:rsid w:val="00AF5C38"/>
    <w:rsid w:val="00AF6A76"/>
    <w:rsid w:val="00AF72AE"/>
    <w:rsid w:val="00B00161"/>
    <w:rsid w:val="00B01693"/>
    <w:rsid w:val="00B04B03"/>
    <w:rsid w:val="00B06410"/>
    <w:rsid w:val="00B116AD"/>
    <w:rsid w:val="00B116F2"/>
    <w:rsid w:val="00B1328D"/>
    <w:rsid w:val="00B16658"/>
    <w:rsid w:val="00B22F59"/>
    <w:rsid w:val="00B22F70"/>
    <w:rsid w:val="00B235ED"/>
    <w:rsid w:val="00B24F04"/>
    <w:rsid w:val="00B255FF"/>
    <w:rsid w:val="00B33EF2"/>
    <w:rsid w:val="00B3511C"/>
    <w:rsid w:val="00B371DC"/>
    <w:rsid w:val="00B37853"/>
    <w:rsid w:val="00B407AB"/>
    <w:rsid w:val="00B40B80"/>
    <w:rsid w:val="00B41157"/>
    <w:rsid w:val="00B42C1E"/>
    <w:rsid w:val="00B42F4E"/>
    <w:rsid w:val="00B471BF"/>
    <w:rsid w:val="00B50178"/>
    <w:rsid w:val="00B506CA"/>
    <w:rsid w:val="00B52A6E"/>
    <w:rsid w:val="00B52B70"/>
    <w:rsid w:val="00B543D4"/>
    <w:rsid w:val="00B563D4"/>
    <w:rsid w:val="00B568A9"/>
    <w:rsid w:val="00B60257"/>
    <w:rsid w:val="00B63AC9"/>
    <w:rsid w:val="00B65A12"/>
    <w:rsid w:val="00B722E4"/>
    <w:rsid w:val="00B736BA"/>
    <w:rsid w:val="00B75CB8"/>
    <w:rsid w:val="00B76637"/>
    <w:rsid w:val="00B80830"/>
    <w:rsid w:val="00B836DB"/>
    <w:rsid w:val="00B84774"/>
    <w:rsid w:val="00B84FEA"/>
    <w:rsid w:val="00B852BB"/>
    <w:rsid w:val="00B87BCF"/>
    <w:rsid w:val="00B91DF0"/>
    <w:rsid w:val="00B91F78"/>
    <w:rsid w:val="00B92AD5"/>
    <w:rsid w:val="00B9545C"/>
    <w:rsid w:val="00B9575A"/>
    <w:rsid w:val="00B97E5F"/>
    <w:rsid w:val="00BA1498"/>
    <w:rsid w:val="00BA31AB"/>
    <w:rsid w:val="00BA3F90"/>
    <w:rsid w:val="00BA5328"/>
    <w:rsid w:val="00BA60B5"/>
    <w:rsid w:val="00BB08D5"/>
    <w:rsid w:val="00BB0A6D"/>
    <w:rsid w:val="00BB12B1"/>
    <w:rsid w:val="00BB3670"/>
    <w:rsid w:val="00BB5AD5"/>
    <w:rsid w:val="00BB65AC"/>
    <w:rsid w:val="00BB6858"/>
    <w:rsid w:val="00BB72CA"/>
    <w:rsid w:val="00BB73D8"/>
    <w:rsid w:val="00BB7F5C"/>
    <w:rsid w:val="00BC0887"/>
    <w:rsid w:val="00BC2E6A"/>
    <w:rsid w:val="00BC35DE"/>
    <w:rsid w:val="00BC4076"/>
    <w:rsid w:val="00BC45D7"/>
    <w:rsid w:val="00BC63F8"/>
    <w:rsid w:val="00BC78EA"/>
    <w:rsid w:val="00BC7A21"/>
    <w:rsid w:val="00BD0ED6"/>
    <w:rsid w:val="00BD1515"/>
    <w:rsid w:val="00BD41F6"/>
    <w:rsid w:val="00BD5320"/>
    <w:rsid w:val="00BD54DE"/>
    <w:rsid w:val="00BD78CE"/>
    <w:rsid w:val="00BE0A4D"/>
    <w:rsid w:val="00BE1263"/>
    <w:rsid w:val="00BE1619"/>
    <w:rsid w:val="00BE17EE"/>
    <w:rsid w:val="00BE23C6"/>
    <w:rsid w:val="00BE395C"/>
    <w:rsid w:val="00BE5221"/>
    <w:rsid w:val="00BF5E89"/>
    <w:rsid w:val="00BF67D5"/>
    <w:rsid w:val="00BF784A"/>
    <w:rsid w:val="00C01FE1"/>
    <w:rsid w:val="00C03867"/>
    <w:rsid w:val="00C03980"/>
    <w:rsid w:val="00C03FE5"/>
    <w:rsid w:val="00C05344"/>
    <w:rsid w:val="00C0787C"/>
    <w:rsid w:val="00C11883"/>
    <w:rsid w:val="00C123A3"/>
    <w:rsid w:val="00C125CC"/>
    <w:rsid w:val="00C12D9A"/>
    <w:rsid w:val="00C1447A"/>
    <w:rsid w:val="00C178D9"/>
    <w:rsid w:val="00C20DC4"/>
    <w:rsid w:val="00C20FF8"/>
    <w:rsid w:val="00C26D5A"/>
    <w:rsid w:val="00C2755E"/>
    <w:rsid w:val="00C30506"/>
    <w:rsid w:val="00C3234A"/>
    <w:rsid w:val="00C33680"/>
    <w:rsid w:val="00C33B21"/>
    <w:rsid w:val="00C37A6A"/>
    <w:rsid w:val="00C37E64"/>
    <w:rsid w:val="00C40AA9"/>
    <w:rsid w:val="00C4121F"/>
    <w:rsid w:val="00C41F9C"/>
    <w:rsid w:val="00C421AB"/>
    <w:rsid w:val="00C435EB"/>
    <w:rsid w:val="00C44AA9"/>
    <w:rsid w:val="00C46A25"/>
    <w:rsid w:val="00C50028"/>
    <w:rsid w:val="00C50F92"/>
    <w:rsid w:val="00C5534B"/>
    <w:rsid w:val="00C56258"/>
    <w:rsid w:val="00C602F7"/>
    <w:rsid w:val="00C6231E"/>
    <w:rsid w:val="00C64853"/>
    <w:rsid w:val="00C674D8"/>
    <w:rsid w:val="00C67C01"/>
    <w:rsid w:val="00C7233A"/>
    <w:rsid w:val="00C72732"/>
    <w:rsid w:val="00C7464D"/>
    <w:rsid w:val="00C761EF"/>
    <w:rsid w:val="00C76FD8"/>
    <w:rsid w:val="00C800F2"/>
    <w:rsid w:val="00C82B5B"/>
    <w:rsid w:val="00C830A6"/>
    <w:rsid w:val="00C87B8E"/>
    <w:rsid w:val="00C914AF"/>
    <w:rsid w:val="00C91651"/>
    <w:rsid w:val="00C922FF"/>
    <w:rsid w:val="00C92455"/>
    <w:rsid w:val="00C955C3"/>
    <w:rsid w:val="00C9749F"/>
    <w:rsid w:val="00CA0E1B"/>
    <w:rsid w:val="00CA4611"/>
    <w:rsid w:val="00CA54C4"/>
    <w:rsid w:val="00CA79DC"/>
    <w:rsid w:val="00CB24EC"/>
    <w:rsid w:val="00CB3439"/>
    <w:rsid w:val="00CB41F3"/>
    <w:rsid w:val="00CB45E1"/>
    <w:rsid w:val="00CB55D7"/>
    <w:rsid w:val="00CB6191"/>
    <w:rsid w:val="00CB641B"/>
    <w:rsid w:val="00CB6943"/>
    <w:rsid w:val="00CC0A6F"/>
    <w:rsid w:val="00CC0C52"/>
    <w:rsid w:val="00CC297E"/>
    <w:rsid w:val="00CC3675"/>
    <w:rsid w:val="00CC5025"/>
    <w:rsid w:val="00CC5ADF"/>
    <w:rsid w:val="00CC6C1B"/>
    <w:rsid w:val="00CD0DF2"/>
    <w:rsid w:val="00CD26A0"/>
    <w:rsid w:val="00CD2C53"/>
    <w:rsid w:val="00CD36D2"/>
    <w:rsid w:val="00CD544E"/>
    <w:rsid w:val="00CD600E"/>
    <w:rsid w:val="00CD683B"/>
    <w:rsid w:val="00CD6B5F"/>
    <w:rsid w:val="00CE17B5"/>
    <w:rsid w:val="00CE1E34"/>
    <w:rsid w:val="00CE3E73"/>
    <w:rsid w:val="00CF3C8E"/>
    <w:rsid w:val="00CF586D"/>
    <w:rsid w:val="00CF7F27"/>
    <w:rsid w:val="00D01015"/>
    <w:rsid w:val="00D01E4B"/>
    <w:rsid w:val="00D023AE"/>
    <w:rsid w:val="00D028FF"/>
    <w:rsid w:val="00D03467"/>
    <w:rsid w:val="00D03E46"/>
    <w:rsid w:val="00D05928"/>
    <w:rsid w:val="00D077FD"/>
    <w:rsid w:val="00D11EFE"/>
    <w:rsid w:val="00D13B48"/>
    <w:rsid w:val="00D16050"/>
    <w:rsid w:val="00D2067D"/>
    <w:rsid w:val="00D21927"/>
    <w:rsid w:val="00D228D9"/>
    <w:rsid w:val="00D22FF3"/>
    <w:rsid w:val="00D257FB"/>
    <w:rsid w:val="00D27777"/>
    <w:rsid w:val="00D30118"/>
    <w:rsid w:val="00D313AA"/>
    <w:rsid w:val="00D32210"/>
    <w:rsid w:val="00D33650"/>
    <w:rsid w:val="00D342AC"/>
    <w:rsid w:val="00D40BF3"/>
    <w:rsid w:val="00D41C90"/>
    <w:rsid w:val="00D42513"/>
    <w:rsid w:val="00D42CAD"/>
    <w:rsid w:val="00D43132"/>
    <w:rsid w:val="00D4319D"/>
    <w:rsid w:val="00D439D7"/>
    <w:rsid w:val="00D467E9"/>
    <w:rsid w:val="00D4696C"/>
    <w:rsid w:val="00D50C3B"/>
    <w:rsid w:val="00D53058"/>
    <w:rsid w:val="00D57520"/>
    <w:rsid w:val="00D57C02"/>
    <w:rsid w:val="00D57F24"/>
    <w:rsid w:val="00D57FAA"/>
    <w:rsid w:val="00D60FDB"/>
    <w:rsid w:val="00D61638"/>
    <w:rsid w:val="00D64256"/>
    <w:rsid w:val="00D642BB"/>
    <w:rsid w:val="00D64AD2"/>
    <w:rsid w:val="00D64C05"/>
    <w:rsid w:val="00D702C6"/>
    <w:rsid w:val="00D71A05"/>
    <w:rsid w:val="00D76E24"/>
    <w:rsid w:val="00D777C2"/>
    <w:rsid w:val="00D84625"/>
    <w:rsid w:val="00D86DF1"/>
    <w:rsid w:val="00D87AB6"/>
    <w:rsid w:val="00D9054C"/>
    <w:rsid w:val="00D92916"/>
    <w:rsid w:val="00D92E20"/>
    <w:rsid w:val="00D92FFE"/>
    <w:rsid w:val="00D93A0C"/>
    <w:rsid w:val="00D95616"/>
    <w:rsid w:val="00D96363"/>
    <w:rsid w:val="00D9724C"/>
    <w:rsid w:val="00D9753D"/>
    <w:rsid w:val="00DA0820"/>
    <w:rsid w:val="00DA09F7"/>
    <w:rsid w:val="00DA1651"/>
    <w:rsid w:val="00DA30EC"/>
    <w:rsid w:val="00DA3106"/>
    <w:rsid w:val="00DA36AA"/>
    <w:rsid w:val="00DA4AA0"/>
    <w:rsid w:val="00DA5145"/>
    <w:rsid w:val="00DA53BE"/>
    <w:rsid w:val="00DA587A"/>
    <w:rsid w:val="00DA7B56"/>
    <w:rsid w:val="00DB0EFF"/>
    <w:rsid w:val="00DB22C6"/>
    <w:rsid w:val="00DB6C0F"/>
    <w:rsid w:val="00DC1C09"/>
    <w:rsid w:val="00DC2124"/>
    <w:rsid w:val="00DC2224"/>
    <w:rsid w:val="00DC3F42"/>
    <w:rsid w:val="00DC5037"/>
    <w:rsid w:val="00DC53CF"/>
    <w:rsid w:val="00DC5C99"/>
    <w:rsid w:val="00DC6824"/>
    <w:rsid w:val="00DC6993"/>
    <w:rsid w:val="00DC7BAB"/>
    <w:rsid w:val="00DD0DA4"/>
    <w:rsid w:val="00DD0F19"/>
    <w:rsid w:val="00DD0FF4"/>
    <w:rsid w:val="00DD21B9"/>
    <w:rsid w:val="00DD3A18"/>
    <w:rsid w:val="00DD4AE9"/>
    <w:rsid w:val="00DD518B"/>
    <w:rsid w:val="00DD5BC1"/>
    <w:rsid w:val="00DD5E07"/>
    <w:rsid w:val="00DE0CA2"/>
    <w:rsid w:val="00DE0D72"/>
    <w:rsid w:val="00DE5410"/>
    <w:rsid w:val="00DF1B6A"/>
    <w:rsid w:val="00DF2A53"/>
    <w:rsid w:val="00DF4674"/>
    <w:rsid w:val="00DF5471"/>
    <w:rsid w:val="00DF7700"/>
    <w:rsid w:val="00DF7D85"/>
    <w:rsid w:val="00E0176B"/>
    <w:rsid w:val="00E01BF1"/>
    <w:rsid w:val="00E02D30"/>
    <w:rsid w:val="00E052EB"/>
    <w:rsid w:val="00E111F0"/>
    <w:rsid w:val="00E14B44"/>
    <w:rsid w:val="00E17393"/>
    <w:rsid w:val="00E17DF2"/>
    <w:rsid w:val="00E2058A"/>
    <w:rsid w:val="00E20B16"/>
    <w:rsid w:val="00E21FEE"/>
    <w:rsid w:val="00E24C63"/>
    <w:rsid w:val="00E25435"/>
    <w:rsid w:val="00E301F0"/>
    <w:rsid w:val="00E30FC0"/>
    <w:rsid w:val="00E310F8"/>
    <w:rsid w:val="00E3264B"/>
    <w:rsid w:val="00E34D80"/>
    <w:rsid w:val="00E36BF7"/>
    <w:rsid w:val="00E4086F"/>
    <w:rsid w:val="00E4270E"/>
    <w:rsid w:val="00E42EDB"/>
    <w:rsid w:val="00E430FF"/>
    <w:rsid w:val="00E4426A"/>
    <w:rsid w:val="00E446D7"/>
    <w:rsid w:val="00E50223"/>
    <w:rsid w:val="00E52A56"/>
    <w:rsid w:val="00E53C94"/>
    <w:rsid w:val="00E550F2"/>
    <w:rsid w:val="00E556BA"/>
    <w:rsid w:val="00E562DB"/>
    <w:rsid w:val="00E57703"/>
    <w:rsid w:val="00E623CF"/>
    <w:rsid w:val="00E62712"/>
    <w:rsid w:val="00E630C3"/>
    <w:rsid w:val="00E63D60"/>
    <w:rsid w:val="00E64259"/>
    <w:rsid w:val="00E6654A"/>
    <w:rsid w:val="00E679A2"/>
    <w:rsid w:val="00E703B8"/>
    <w:rsid w:val="00E70D62"/>
    <w:rsid w:val="00E72560"/>
    <w:rsid w:val="00E72870"/>
    <w:rsid w:val="00E73EA9"/>
    <w:rsid w:val="00E73F8C"/>
    <w:rsid w:val="00E747C3"/>
    <w:rsid w:val="00E76299"/>
    <w:rsid w:val="00E81ED6"/>
    <w:rsid w:val="00E83477"/>
    <w:rsid w:val="00E839E6"/>
    <w:rsid w:val="00E83C30"/>
    <w:rsid w:val="00E85046"/>
    <w:rsid w:val="00E86F6B"/>
    <w:rsid w:val="00E9310D"/>
    <w:rsid w:val="00E94351"/>
    <w:rsid w:val="00E95252"/>
    <w:rsid w:val="00E970A1"/>
    <w:rsid w:val="00EA0B92"/>
    <w:rsid w:val="00EA2328"/>
    <w:rsid w:val="00EA2D65"/>
    <w:rsid w:val="00EA3CBB"/>
    <w:rsid w:val="00EA4735"/>
    <w:rsid w:val="00EA4BEF"/>
    <w:rsid w:val="00EA5FB0"/>
    <w:rsid w:val="00EA72E5"/>
    <w:rsid w:val="00EB2577"/>
    <w:rsid w:val="00EB380A"/>
    <w:rsid w:val="00EB630A"/>
    <w:rsid w:val="00EB685E"/>
    <w:rsid w:val="00EB7612"/>
    <w:rsid w:val="00EB7816"/>
    <w:rsid w:val="00EB7E0B"/>
    <w:rsid w:val="00EC036E"/>
    <w:rsid w:val="00EC06C0"/>
    <w:rsid w:val="00EC5002"/>
    <w:rsid w:val="00EC630A"/>
    <w:rsid w:val="00ED2B6B"/>
    <w:rsid w:val="00ED4B29"/>
    <w:rsid w:val="00ED51BC"/>
    <w:rsid w:val="00ED5C76"/>
    <w:rsid w:val="00ED6077"/>
    <w:rsid w:val="00ED73C1"/>
    <w:rsid w:val="00EE1380"/>
    <w:rsid w:val="00EE1D95"/>
    <w:rsid w:val="00EE2647"/>
    <w:rsid w:val="00EE2D4F"/>
    <w:rsid w:val="00EE6185"/>
    <w:rsid w:val="00EE75F1"/>
    <w:rsid w:val="00EE7C2A"/>
    <w:rsid w:val="00EE7EE3"/>
    <w:rsid w:val="00EF4047"/>
    <w:rsid w:val="00F028B4"/>
    <w:rsid w:val="00F064DE"/>
    <w:rsid w:val="00F10A91"/>
    <w:rsid w:val="00F15269"/>
    <w:rsid w:val="00F15582"/>
    <w:rsid w:val="00F21D88"/>
    <w:rsid w:val="00F23763"/>
    <w:rsid w:val="00F2411D"/>
    <w:rsid w:val="00F24562"/>
    <w:rsid w:val="00F24B11"/>
    <w:rsid w:val="00F24BBD"/>
    <w:rsid w:val="00F2593E"/>
    <w:rsid w:val="00F25F8C"/>
    <w:rsid w:val="00F26361"/>
    <w:rsid w:val="00F26653"/>
    <w:rsid w:val="00F31A64"/>
    <w:rsid w:val="00F3739D"/>
    <w:rsid w:val="00F41D00"/>
    <w:rsid w:val="00F41FED"/>
    <w:rsid w:val="00F43A63"/>
    <w:rsid w:val="00F45554"/>
    <w:rsid w:val="00F4589E"/>
    <w:rsid w:val="00F47A61"/>
    <w:rsid w:val="00F505A1"/>
    <w:rsid w:val="00F530E6"/>
    <w:rsid w:val="00F5504D"/>
    <w:rsid w:val="00F5583F"/>
    <w:rsid w:val="00F566B4"/>
    <w:rsid w:val="00F56856"/>
    <w:rsid w:val="00F60BB4"/>
    <w:rsid w:val="00F62FF3"/>
    <w:rsid w:val="00F63BF5"/>
    <w:rsid w:val="00F64581"/>
    <w:rsid w:val="00F6569B"/>
    <w:rsid w:val="00F66718"/>
    <w:rsid w:val="00F671C3"/>
    <w:rsid w:val="00F67370"/>
    <w:rsid w:val="00F70768"/>
    <w:rsid w:val="00F71543"/>
    <w:rsid w:val="00F718D6"/>
    <w:rsid w:val="00F72D60"/>
    <w:rsid w:val="00F72F57"/>
    <w:rsid w:val="00F73422"/>
    <w:rsid w:val="00F74407"/>
    <w:rsid w:val="00F74411"/>
    <w:rsid w:val="00F74DEA"/>
    <w:rsid w:val="00F75665"/>
    <w:rsid w:val="00F75964"/>
    <w:rsid w:val="00F75C8A"/>
    <w:rsid w:val="00F75CA0"/>
    <w:rsid w:val="00F809F2"/>
    <w:rsid w:val="00F8269A"/>
    <w:rsid w:val="00F82DAF"/>
    <w:rsid w:val="00F843D5"/>
    <w:rsid w:val="00F850A5"/>
    <w:rsid w:val="00F85378"/>
    <w:rsid w:val="00F8551B"/>
    <w:rsid w:val="00F910AC"/>
    <w:rsid w:val="00F94031"/>
    <w:rsid w:val="00F95528"/>
    <w:rsid w:val="00FA02B6"/>
    <w:rsid w:val="00FA0401"/>
    <w:rsid w:val="00FA2AF9"/>
    <w:rsid w:val="00FA3C48"/>
    <w:rsid w:val="00FA4E2B"/>
    <w:rsid w:val="00FA6CE8"/>
    <w:rsid w:val="00FA712A"/>
    <w:rsid w:val="00FA7DB4"/>
    <w:rsid w:val="00FB051D"/>
    <w:rsid w:val="00FB083E"/>
    <w:rsid w:val="00FB29BA"/>
    <w:rsid w:val="00FB32B6"/>
    <w:rsid w:val="00FB6230"/>
    <w:rsid w:val="00FB6870"/>
    <w:rsid w:val="00FB6D73"/>
    <w:rsid w:val="00FB78FC"/>
    <w:rsid w:val="00FB7FAE"/>
    <w:rsid w:val="00FC3FCF"/>
    <w:rsid w:val="00FC4BDB"/>
    <w:rsid w:val="00FC5087"/>
    <w:rsid w:val="00FC76B8"/>
    <w:rsid w:val="00FD0E5F"/>
    <w:rsid w:val="00FD18E1"/>
    <w:rsid w:val="00FD1D28"/>
    <w:rsid w:val="00FD1D39"/>
    <w:rsid w:val="00FD5076"/>
    <w:rsid w:val="00FE3F9F"/>
    <w:rsid w:val="00FE6461"/>
    <w:rsid w:val="00FE684B"/>
    <w:rsid w:val="00FE74C9"/>
    <w:rsid w:val="00FE7B24"/>
    <w:rsid w:val="00FF002C"/>
    <w:rsid w:val="00FF00F9"/>
    <w:rsid w:val="00FF0DFE"/>
    <w:rsid w:val="00FF48B4"/>
    <w:rsid w:val="00FF53A0"/>
    <w:rsid w:val="00FF7B3C"/>
    <w:rsid w:val="00FF7CA5"/>
    <w:rsid w:val="00FF7E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C6231E"/>
    <w:pPr>
      <w:jc w:val="both"/>
    </w:pPr>
    <w:rPr>
      <w:rFonts w:ascii="Arial" w:hAnsi="Arial"/>
      <w:sz w:val="24"/>
      <w:lang w:val="en-CA"/>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qFormat/>
    <w:pPr>
      <w:spacing w:before="240" w:after="60"/>
      <w:outlineLvl w:val="4"/>
    </w:pPr>
    <w:rPr>
      <w:sz w:val="22"/>
    </w:rPr>
  </w:style>
  <w:style w:type="paragraph" w:styleId="Heading7">
    <w:name w:val="heading 7"/>
    <w:basedOn w:val="Normal"/>
    <w:next w:val="Normal"/>
    <w:qFormat/>
    <w:rsid w:val="00561591"/>
    <w:pPr>
      <w:spacing w:before="240" w:after="60"/>
      <w:outlineLvl w:val="6"/>
    </w:pPr>
    <w:rPr>
      <w:rFonts w:ascii="Times New Roman" w:hAnsi="Times New Roman"/>
      <w:szCs w:val="24"/>
    </w:rPr>
  </w:style>
  <w:style w:type="paragraph" w:styleId="Heading9">
    <w:name w:val="heading 9"/>
    <w:basedOn w:val="Normal"/>
    <w:next w:val="Normal"/>
    <w:qFormat/>
    <w:rsid w:val="00561591"/>
    <w:p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20"/>
      <w:ind w:left="360"/>
      <w:jc w:val="left"/>
    </w:pPr>
    <w:rPr>
      <w:rFonts w:ascii="Times New Roman" w:hAnsi="Times New Roman"/>
      <w:sz w:val="20"/>
      <w:lang w:val="en-US"/>
    </w:rPr>
  </w:style>
  <w:style w:type="paragraph" w:customStyle="1" w:styleId="TableBulletList">
    <w:name w:val="Table Bullet List"/>
    <w:basedOn w:val="Normal"/>
    <w:pPr>
      <w:keepNext/>
      <w:keepLines/>
      <w:numPr>
        <w:ilvl w:val="2"/>
        <w:numId w:val="4"/>
      </w:numPr>
      <w:tabs>
        <w:tab w:val="left" w:pos="702"/>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02"/>
      <w:jc w:val="left"/>
    </w:pPr>
    <w:rPr>
      <w:sz w:val="16"/>
      <w:lang w:val="en-US"/>
    </w:rPr>
  </w:style>
  <w:style w:type="paragraph" w:customStyle="1" w:styleId="EDITORNOTES">
    <w:name w:val="EDITOR NOTES"/>
    <w:basedOn w:val="Normal"/>
    <w:pPr>
      <w:pBdr>
        <w:top w:val="triple" w:sz="4" w:space="1" w:color="auto"/>
        <w:left w:val="triple" w:sz="4" w:space="4" w:color="auto"/>
        <w:bottom w:val="triple" w:sz="4" w:space="1" w:color="auto"/>
        <w:right w:val="triple" w:sz="4" w:space="4" w:color="auto"/>
      </w:pBdr>
      <w:spacing w:after="120"/>
      <w:ind w:left="648" w:hanging="360"/>
      <w:jc w:val="left"/>
    </w:pPr>
    <w:rPr>
      <w:rFonts w:ascii="Times New Roman" w:hAnsi="Times New Roman"/>
      <w:sz w:val="20"/>
      <w:lang w:val="en-US"/>
    </w:rPr>
  </w:style>
  <w:style w:type="paragraph" w:customStyle="1" w:styleId="BodyBullet">
    <w:name w:val="Body Bullet"/>
    <w:basedOn w:val="Normal"/>
    <w:pPr>
      <w:keepNext/>
      <w:keepLines/>
      <w:numPr>
        <w:ilvl w:val="2"/>
        <w:numId w:val="4"/>
      </w:numPr>
      <w:tabs>
        <w:tab w:val="left" w:pos="720"/>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20"/>
      <w:jc w:val="left"/>
    </w:pPr>
    <w:rPr>
      <w:rFonts w:ascii="Times New Roman" w:hAnsi="Times New Roman"/>
      <w:sz w:val="20"/>
      <w:lang w:val="en-US"/>
    </w:rPr>
  </w:style>
  <w:style w:type="paragraph" w:styleId="BodyTextIndent">
    <w:name w:val="Body Text Indent"/>
    <w:basedOn w:val="Normal"/>
    <w:pPr>
      <w:ind w:left="720"/>
    </w:pPr>
    <w:rPr>
      <w:color w:val="008000"/>
      <w:sz w:val="20"/>
    </w:r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rPr>
      <w:color w:val="008000"/>
      <w:sz w:val="16"/>
    </w:rPr>
  </w:style>
  <w:style w:type="paragraph" w:customStyle="1" w:styleId="Heading5-BoldNumbered">
    <w:name w:val="Heading 5 - Bold Numbered"/>
    <w:basedOn w:val="Heading5"/>
    <w:next w:val="Normal"/>
    <w:rsid w:val="00E64259"/>
    <w:pPr>
      <w:numPr>
        <w:numId w:val="1"/>
      </w:numPr>
    </w:pPr>
    <w:rPr>
      <w:b/>
      <w:sz w:val="24"/>
      <w:szCs w:val="24"/>
    </w:rPr>
  </w:style>
  <w:style w:type="paragraph" w:styleId="CommentText">
    <w:name w:val="annotation text"/>
    <w:basedOn w:val="Normal"/>
    <w:semiHidden/>
    <w:rsid w:val="00161D0F"/>
    <w:pPr>
      <w:jc w:val="left"/>
    </w:pPr>
    <w:rPr>
      <w:rFonts w:ascii="Times New Roman" w:hAnsi="Times New Roman"/>
      <w:sz w:val="20"/>
      <w:lang w:val="en-US"/>
    </w:rPr>
  </w:style>
  <w:style w:type="table" w:styleId="TableGrid">
    <w:name w:val="Table Grid"/>
    <w:basedOn w:val="TableNormal"/>
    <w:rsid w:val="00B16658"/>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61591"/>
    <w:pPr>
      <w:tabs>
        <w:tab w:val="center" w:pos="4320"/>
        <w:tab w:val="right" w:pos="8640"/>
      </w:tabs>
      <w:jc w:val="left"/>
    </w:pPr>
    <w:rPr>
      <w:rFonts w:ascii="Times New Roman" w:hAnsi="Times New Roman"/>
      <w:szCs w:val="24"/>
      <w:lang w:val="en-US"/>
    </w:rPr>
  </w:style>
  <w:style w:type="paragraph" w:styleId="FootnoteText">
    <w:name w:val="footnote text"/>
    <w:basedOn w:val="Normal"/>
    <w:semiHidden/>
    <w:rsid w:val="00561591"/>
    <w:pPr>
      <w:jc w:val="left"/>
    </w:pPr>
    <w:rPr>
      <w:rFonts w:ascii="Times New Roman" w:hAnsi="Times New Roman"/>
      <w:sz w:val="20"/>
      <w:lang w:val="en-US"/>
    </w:rPr>
  </w:style>
  <w:style w:type="character" w:styleId="FootnoteReference">
    <w:name w:val="footnote reference"/>
    <w:semiHidden/>
    <w:rsid w:val="00561591"/>
    <w:rPr>
      <w:vertAlign w:val="superscript"/>
    </w:rPr>
  </w:style>
  <w:style w:type="character" w:styleId="Hyperlink">
    <w:name w:val="Hyperlink"/>
    <w:rsid w:val="00A067BD"/>
    <w:rPr>
      <w:color w:val="0000FF"/>
      <w:u w:val="single"/>
    </w:rPr>
  </w:style>
  <w:style w:type="paragraph" w:styleId="BalloonText">
    <w:name w:val="Balloon Text"/>
    <w:basedOn w:val="Normal"/>
    <w:semiHidden/>
    <w:rsid w:val="00AC5F94"/>
    <w:rPr>
      <w:rFonts w:ascii="Tahoma" w:hAnsi="Tahoma" w:cs="Tahoma"/>
      <w:sz w:val="16"/>
      <w:szCs w:val="16"/>
    </w:rPr>
  </w:style>
  <w:style w:type="character" w:styleId="CommentReference">
    <w:name w:val="annotation reference"/>
    <w:semiHidden/>
    <w:rsid w:val="009C40E8"/>
    <w:rPr>
      <w:sz w:val="16"/>
      <w:szCs w:val="16"/>
    </w:rPr>
  </w:style>
  <w:style w:type="paragraph" w:styleId="CommentSubject">
    <w:name w:val="annotation subject"/>
    <w:basedOn w:val="CommentText"/>
    <w:next w:val="CommentText"/>
    <w:semiHidden/>
    <w:rsid w:val="009C40E8"/>
    <w:pPr>
      <w:jc w:val="both"/>
    </w:pPr>
    <w:rPr>
      <w:rFonts w:ascii="Arial" w:hAnsi="Arial"/>
      <w:b/>
      <w:bCs/>
      <w:lang w:val="en-CA"/>
    </w:rPr>
  </w:style>
  <w:style w:type="character" w:styleId="FollowedHyperlink">
    <w:name w:val="FollowedHyperlink"/>
    <w:rsid w:val="006D4C16"/>
    <w:rPr>
      <w:color w:val="800080"/>
      <w:u w:val="single"/>
    </w:rPr>
  </w:style>
  <w:style w:type="character" w:customStyle="1" w:styleId="DavidHamill">
    <w:name w:val="David Hamill"/>
    <w:semiHidden/>
    <w:rsid w:val="004C2CBC"/>
    <w:rPr>
      <w:rFonts w:ascii="Arial" w:hAnsi="Arial" w:cs="Arial"/>
      <w:color w:val="000080"/>
      <w:sz w:val="20"/>
      <w:szCs w:val="20"/>
    </w:rPr>
  </w:style>
  <w:style w:type="paragraph" w:styleId="Footer">
    <w:name w:val="footer"/>
    <w:basedOn w:val="Normal"/>
    <w:rsid w:val="008A2730"/>
    <w:pPr>
      <w:tabs>
        <w:tab w:val="center" w:pos="4320"/>
        <w:tab w:val="right" w:pos="8640"/>
      </w:tabs>
    </w:pPr>
  </w:style>
  <w:style w:type="character" w:styleId="PageNumber">
    <w:name w:val="page number"/>
    <w:basedOn w:val="DefaultParagraphFont"/>
    <w:rsid w:val="001B7A5F"/>
  </w:style>
  <w:style w:type="paragraph" w:customStyle="1" w:styleId="NormalCompact">
    <w:name w:val="Normal Compact"/>
    <w:basedOn w:val="Normal"/>
    <w:rsid w:val="001B7A5F"/>
    <w:pPr>
      <w:jc w:val="left"/>
    </w:pPr>
    <w:rPr>
      <w:sz w:val="20"/>
      <w:lang w:val="en-US"/>
    </w:rPr>
  </w:style>
  <w:style w:type="paragraph" w:styleId="HTMLPreformatted">
    <w:name w:val="HTML Preformatted"/>
    <w:basedOn w:val="Normal"/>
    <w:link w:val="HTMLPreformattedChar"/>
    <w:uiPriority w:val="99"/>
    <w:unhideWhenUsed/>
    <w:rsid w:val="00E85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sz w:val="20"/>
      <w:lang w:val="x-none" w:eastAsia="x-none"/>
    </w:rPr>
  </w:style>
  <w:style w:type="character" w:customStyle="1" w:styleId="HTMLPreformattedChar">
    <w:name w:val="HTML Preformatted Char"/>
    <w:link w:val="HTMLPreformatted"/>
    <w:uiPriority w:val="99"/>
    <w:rsid w:val="00E85046"/>
    <w:rPr>
      <w:rFonts w:ascii="Courier" w:hAnsi="Courier" w:cs="Courier New"/>
    </w:rPr>
  </w:style>
  <w:style w:type="paragraph" w:styleId="ColorfulList-Accent2">
    <w:name w:val="Colorful List Accent 2"/>
    <w:link w:val="ColorfulList-Accent2Char"/>
    <w:qFormat/>
    <w:rsid w:val="006741AA"/>
    <w:rPr>
      <w:rFonts w:ascii="Calibri" w:hAnsi="Calibri"/>
      <w:sz w:val="22"/>
      <w:szCs w:val="22"/>
    </w:rPr>
  </w:style>
  <w:style w:type="character" w:customStyle="1" w:styleId="ColorfulList-Accent2Char">
    <w:name w:val="Colorful List - Accent 2 Char"/>
    <w:link w:val="ColorfulList-Accent2"/>
    <w:rsid w:val="006741AA"/>
    <w:rPr>
      <w:rFonts w:ascii="Calibri" w:hAnsi="Calibri"/>
      <w:sz w:val="22"/>
      <w:szCs w:val="22"/>
      <w:lang w:val="en-US" w:eastAsia="en-US" w:bidi="ar-SA"/>
    </w:rPr>
  </w:style>
  <w:style w:type="character" w:customStyle="1" w:styleId="HeaderChar">
    <w:name w:val="Header Char"/>
    <w:link w:val="Header"/>
    <w:rsid w:val="00054AF3"/>
    <w:rPr>
      <w:sz w:val="24"/>
      <w:szCs w:val="24"/>
      <w:lang w:val="en-US" w:eastAsia="en-US" w:bidi="ar-SA"/>
    </w:rPr>
  </w:style>
  <w:style w:type="paragraph" w:styleId="DarkList-Accent3">
    <w:name w:val="Dark List Accent 3"/>
    <w:hidden/>
    <w:uiPriority w:val="99"/>
    <w:semiHidden/>
    <w:rsid w:val="00043E04"/>
    <w:rPr>
      <w:rFonts w:ascii="Arial" w:hAnsi="Arial"/>
      <w:sz w:val="24"/>
      <w:lang w:val="en-CA"/>
    </w:rPr>
  </w:style>
  <w:style w:type="paragraph" w:styleId="ColorfulShading-Accent1">
    <w:name w:val="Colorful Shading Accent 1"/>
    <w:hidden/>
    <w:uiPriority w:val="71"/>
    <w:rsid w:val="00686C4F"/>
    <w:rPr>
      <w:rFonts w:ascii="Arial" w:hAnsi="Arial"/>
      <w:sz w:val="24"/>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C6231E"/>
    <w:pPr>
      <w:jc w:val="both"/>
    </w:pPr>
    <w:rPr>
      <w:rFonts w:ascii="Arial" w:hAnsi="Arial"/>
      <w:sz w:val="24"/>
      <w:lang w:val="en-CA"/>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qFormat/>
    <w:pPr>
      <w:spacing w:before="240" w:after="60"/>
      <w:outlineLvl w:val="4"/>
    </w:pPr>
    <w:rPr>
      <w:sz w:val="22"/>
    </w:rPr>
  </w:style>
  <w:style w:type="paragraph" w:styleId="Heading7">
    <w:name w:val="heading 7"/>
    <w:basedOn w:val="Normal"/>
    <w:next w:val="Normal"/>
    <w:qFormat/>
    <w:rsid w:val="00561591"/>
    <w:pPr>
      <w:spacing w:before="240" w:after="60"/>
      <w:outlineLvl w:val="6"/>
    </w:pPr>
    <w:rPr>
      <w:rFonts w:ascii="Times New Roman" w:hAnsi="Times New Roman"/>
      <w:szCs w:val="24"/>
    </w:rPr>
  </w:style>
  <w:style w:type="paragraph" w:styleId="Heading9">
    <w:name w:val="heading 9"/>
    <w:basedOn w:val="Normal"/>
    <w:next w:val="Normal"/>
    <w:qFormat/>
    <w:rsid w:val="00561591"/>
    <w:p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20"/>
      <w:ind w:left="360"/>
      <w:jc w:val="left"/>
    </w:pPr>
    <w:rPr>
      <w:rFonts w:ascii="Times New Roman" w:hAnsi="Times New Roman"/>
      <w:sz w:val="20"/>
      <w:lang w:val="en-US"/>
    </w:rPr>
  </w:style>
  <w:style w:type="paragraph" w:customStyle="1" w:styleId="TableBulletList">
    <w:name w:val="Table Bullet List"/>
    <w:basedOn w:val="Normal"/>
    <w:pPr>
      <w:keepNext/>
      <w:keepLines/>
      <w:numPr>
        <w:ilvl w:val="2"/>
        <w:numId w:val="4"/>
      </w:numPr>
      <w:tabs>
        <w:tab w:val="left" w:pos="702"/>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02"/>
      <w:jc w:val="left"/>
    </w:pPr>
    <w:rPr>
      <w:sz w:val="16"/>
      <w:lang w:val="en-US"/>
    </w:rPr>
  </w:style>
  <w:style w:type="paragraph" w:customStyle="1" w:styleId="EDITORNOTES">
    <w:name w:val="EDITOR NOTES"/>
    <w:basedOn w:val="Normal"/>
    <w:pPr>
      <w:pBdr>
        <w:top w:val="triple" w:sz="4" w:space="1" w:color="auto"/>
        <w:left w:val="triple" w:sz="4" w:space="4" w:color="auto"/>
        <w:bottom w:val="triple" w:sz="4" w:space="1" w:color="auto"/>
        <w:right w:val="triple" w:sz="4" w:space="4" w:color="auto"/>
      </w:pBdr>
      <w:spacing w:after="120"/>
      <w:ind w:left="648" w:hanging="360"/>
      <w:jc w:val="left"/>
    </w:pPr>
    <w:rPr>
      <w:rFonts w:ascii="Times New Roman" w:hAnsi="Times New Roman"/>
      <w:sz w:val="20"/>
      <w:lang w:val="en-US"/>
    </w:rPr>
  </w:style>
  <w:style w:type="paragraph" w:customStyle="1" w:styleId="BodyBullet">
    <w:name w:val="Body Bullet"/>
    <w:basedOn w:val="Normal"/>
    <w:pPr>
      <w:keepNext/>
      <w:keepLines/>
      <w:numPr>
        <w:ilvl w:val="2"/>
        <w:numId w:val="4"/>
      </w:numPr>
      <w:tabs>
        <w:tab w:val="left" w:pos="720"/>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20"/>
      <w:jc w:val="left"/>
    </w:pPr>
    <w:rPr>
      <w:rFonts w:ascii="Times New Roman" w:hAnsi="Times New Roman"/>
      <w:sz w:val="20"/>
      <w:lang w:val="en-US"/>
    </w:rPr>
  </w:style>
  <w:style w:type="paragraph" w:styleId="BodyTextIndent">
    <w:name w:val="Body Text Indent"/>
    <w:basedOn w:val="Normal"/>
    <w:pPr>
      <w:ind w:left="720"/>
    </w:pPr>
    <w:rPr>
      <w:color w:val="008000"/>
      <w:sz w:val="20"/>
    </w:r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rPr>
      <w:color w:val="008000"/>
      <w:sz w:val="16"/>
    </w:rPr>
  </w:style>
  <w:style w:type="paragraph" w:customStyle="1" w:styleId="Heading5-BoldNumbered">
    <w:name w:val="Heading 5 - Bold Numbered"/>
    <w:basedOn w:val="Heading5"/>
    <w:next w:val="Normal"/>
    <w:rsid w:val="00E64259"/>
    <w:pPr>
      <w:numPr>
        <w:numId w:val="1"/>
      </w:numPr>
    </w:pPr>
    <w:rPr>
      <w:b/>
      <w:sz w:val="24"/>
      <w:szCs w:val="24"/>
    </w:rPr>
  </w:style>
  <w:style w:type="paragraph" w:styleId="CommentText">
    <w:name w:val="annotation text"/>
    <w:basedOn w:val="Normal"/>
    <w:semiHidden/>
    <w:rsid w:val="00161D0F"/>
    <w:pPr>
      <w:jc w:val="left"/>
    </w:pPr>
    <w:rPr>
      <w:rFonts w:ascii="Times New Roman" w:hAnsi="Times New Roman"/>
      <w:sz w:val="20"/>
      <w:lang w:val="en-US"/>
    </w:rPr>
  </w:style>
  <w:style w:type="table" w:styleId="TableGrid">
    <w:name w:val="Table Grid"/>
    <w:basedOn w:val="TableNormal"/>
    <w:rsid w:val="00B16658"/>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61591"/>
    <w:pPr>
      <w:tabs>
        <w:tab w:val="center" w:pos="4320"/>
        <w:tab w:val="right" w:pos="8640"/>
      </w:tabs>
      <w:jc w:val="left"/>
    </w:pPr>
    <w:rPr>
      <w:rFonts w:ascii="Times New Roman" w:hAnsi="Times New Roman"/>
      <w:szCs w:val="24"/>
      <w:lang w:val="en-US"/>
    </w:rPr>
  </w:style>
  <w:style w:type="paragraph" w:styleId="FootnoteText">
    <w:name w:val="footnote text"/>
    <w:basedOn w:val="Normal"/>
    <w:semiHidden/>
    <w:rsid w:val="00561591"/>
    <w:pPr>
      <w:jc w:val="left"/>
    </w:pPr>
    <w:rPr>
      <w:rFonts w:ascii="Times New Roman" w:hAnsi="Times New Roman"/>
      <w:sz w:val="20"/>
      <w:lang w:val="en-US"/>
    </w:rPr>
  </w:style>
  <w:style w:type="character" w:styleId="FootnoteReference">
    <w:name w:val="footnote reference"/>
    <w:semiHidden/>
    <w:rsid w:val="00561591"/>
    <w:rPr>
      <w:vertAlign w:val="superscript"/>
    </w:rPr>
  </w:style>
  <w:style w:type="character" w:styleId="Hyperlink">
    <w:name w:val="Hyperlink"/>
    <w:rsid w:val="00A067BD"/>
    <w:rPr>
      <w:color w:val="0000FF"/>
      <w:u w:val="single"/>
    </w:rPr>
  </w:style>
  <w:style w:type="paragraph" w:styleId="BalloonText">
    <w:name w:val="Balloon Text"/>
    <w:basedOn w:val="Normal"/>
    <w:semiHidden/>
    <w:rsid w:val="00AC5F94"/>
    <w:rPr>
      <w:rFonts w:ascii="Tahoma" w:hAnsi="Tahoma" w:cs="Tahoma"/>
      <w:sz w:val="16"/>
      <w:szCs w:val="16"/>
    </w:rPr>
  </w:style>
  <w:style w:type="character" w:styleId="CommentReference">
    <w:name w:val="annotation reference"/>
    <w:semiHidden/>
    <w:rsid w:val="009C40E8"/>
    <w:rPr>
      <w:sz w:val="16"/>
      <w:szCs w:val="16"/>
    </w:rPr>
  </w:style>
  <w:style w:type="paragraph" w:styleId="CommentSubject">
    <w:name w:val="annotation subject"/>
    <w:basedOn w:val="CommentText"/>
    <w:next w:val="CommentText"/>
    <w:semiHidden/>
    <w:rsid w:val="009C40E8"/>
    <w:pPr>
      <w:jc w:val="both"/>
    </w:pPr>
    <w:rPr>
      <w:rFonts w:ascii="Arial" w:hAnsi="Arial"/>
      <w:b/>
      <w:bCs/>
      <w:lang w:val="en-CA"/>
    </w:rPr>
  </w:style>
  <w:style w:type="character" w:styleId="FollowedHyperlink">
    <w:name w:val="FollowedHyperlink"/>
    <w:rsid w:val="006D4C16"/>
    <w:rPr>
      <w:color w:val="800080"/>
      <w:u w:val="single"/>
    </w:rPr>
  </w:style>
  <w:style w:type="character" w:customStyle="1" w:styleId="DavidHamill">
    <w:name w:val="David Hamill"/>
    <w:semiHidden/>
    <w:rsid w:val="004C2CBC"/>
    <w:rPr>
      <w:rFonts w:ascii="Arial" w:hAnsi="Arial" w:cs="Arial"/>
      <w:color w:val="000080"/>
      <w:sz w:val="20"/>
      <w:szCs w:val="20"/>
    </w:rPr>
  </w:style>
  <w:style w:type="paragraph" w:styleId="Footer">
    <w:name w:val="footer"/>
    <w:basedOn w:val="Normal"/>
    <w:rsid w:val="008A2730"/>
    <w:pPr>
      <w:tabs>
        <w:tab w:val="center" w:pos="4320"/>
        <w:tab w:val="right" w:pos="8640"/>
      </w:tabs>
    </w:pPr>
  </w:style>
  <w:style w:type="character" w:styleId="PageNumber">
    <w:name w:val="page number"/>
    <w:basedOn w:val="DefaultParagraphFont"/>
    <w:rsid w:val="001B7A5F"/>
  </w:style>
  <w:style w:type="paragraph" w:customStyle="1" w:styleId="NormalCompact">
    <w:name w:val="Normal Compact"/>
    <w:basedOn w:val="Normal"/>
    <w:rsid w:val="001B7A5F"/>
    <w:pPr>
      <w:jc w:val="left"/>
    </w:pPr>
    <w:rPr>
      <w:sz w:val="20"/>
      <w:lang w:val="en-US"/>
    </w:rPr>
  </w:style>
  <w:style w:type="paragraph" w:styleId="HTMLPreformatted">
    <w:name w:val="HTML Preformatted"/>
    <w:basedOn w:val="Normal"/>
    <w:link w:val="HTMLPreformattedChar"/>
    <w:uiPriority w:val="99"/>
    <w:unhideWhenUsed/>
    <w:rsid w:val="00E85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sz w:val="20"/>
      <w:lang w:val="x-none" w:eastAsia="x-none"/>
    </w:rPr>
  </w:style>
  <w:style w:type="character" w:customStyle="1" w:styleId="HTMLPreformattedChar">
    <w:name w:val="HTML Preformatted Char"/>
    <w:link w:val="HTMLPreformatted"/>
    <w:uiPriority w:val="99"/>
    <w:rsid w:val="00E85046"/>
    <w:rPr>
      <w:rFonts w:ascii="Courier" w:hAnsi="Courier" w:cs="Courier New"/>
    </w:rPr>
  </w:style>
  <w:style w:type="paragraph" w:styleId="ColorfulList-Accent2">
    <w:name w:val="Colorful List Accent 2"/>
    <w:link w:val="ColorfulList-Accent2Char"/>
    <w:qFormat/>
    <w:rsid w:val="006741AA"/>
    <w:rPr>
      <w:rFonts w:ascii="Calibri" w:hAnsi="Calibri"/>
      <w:sz w:val="22"/>
      <w:szCs w:val="22"/>
    </w:rPr>
  </w:style>
  <w:style w:type="character" w:customStyle="1" w:styleId="ColorfulList-Accent2Char">
    <w:name w:val="Colorful List - Accent 2 Char"/>
    <w:link w:val="ColorfulList-Accent2"/>
    <w:rsid w:val="006741AA"/>
    <w:rPr>
      <w:rFonts w:ascii="Calibri" w:hAnsi="Calibri"/>
      <w:sz w:val="22"/>
      <w:szCs w:val="22"/>
      <w:lang w:val="en-US" w:eastAsia="en-US" w:bidi="ar-SA"/>
    </w:rPr>
  </w:style>
  <w:style w:type="character" w:customStyle="1" w:styleId="HeaderChar">
    <w:name w:val="Header Char"/>
    <w:link w:val="Header"/>
    <w:rsid w:val="00054AF3"/>
    <w:rPr>
      <w:sz w:val="24"/>
      <w:szCs w:val="24"/>
      <w:lang w:val="en-US" w:eastAsia="en-US" w:bidi="ar-SA"/>
    </w:rPr>
  </w:style>
  <w:style w:type="paragraph" w:styleId="DarkList-Accent3">
    <w:name w:val="Dark List Accent 3"/>
    <w:hidden/>
    <w:uiPriority w:val="99"/>
    <w:semiHidden/>
    <w:rsid w:val="00043E04"/>
    <w:rPr>
      <w:rFonts w:ascii="Arial" w:hAnsi="Arial"/>
      <w:sz w:val="24"/>
      <w:lang w:val="en-CA"/>
    </w:rPr>
  </w:style>
  <w:style w:type="paragraph" w:styleId="ColorfulShading-Accent1">
    <w:name w:val="Colorful Shading Accent 1"/>
    <w:hidden/>
    <w:uiPriority w:val="71"/>
    <w:rsid w:val="00686C4F"/>
    <w:rPr>
      <w:rFonts w:ascii="Arial" w:hAnsi="Arial"/>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7737">
      <w:bodyDiv w:val="1"/>
      <w:marLeft w:val="0"/>
      <w:marRight w:val="0"/>
      <w:marTop w:val="0"/>
      <w:marBottom w:val="0"/>
      <w:divBdr>
        <w:top w:val="none" w:sz="0" w:space="0" w:color="auto"/>
        <w:left w:val="none" w:sz="0" w:space="0" w:color="auto"/>
        <w:bottom w:val="none" w:sz="0" w:space="0" w:color="auto"/>
        <w:right w:val="none" w:sz="0" w:space="0" w:color="auto"/>
      </w:divBdr>
    </w:div>
    <w:div w:id="555359085">
      <w:bodyDiv w:val="1"/>
      <w:marLeft w:val="0"/>
      <w:marRight w:val="0"/>
      <w:marTop w:val="0"/>
      <w:marBottom w:val="0"/>
      <w:divBdr>
        <w:top w:val="none" w:sz="0" w:space="0" w:color="auto"/>
        <w:left w:val="none" w:sz="0" w:space="0" w:color="auto"/>
        <w:bottom w:val="none" w:sz="0" w:space="0" w:color="auto"/>
        <w:right w:val="none" w:sz="0" w:space="0" w:color="auto"/>
      </w:divBdr>
    </w:div>
    <w:div w:id="707610584">
      <w:bodyDiv w:val="1"/>
      <w:marLeft w:val="0"/>
      <w:marRight w:val="0"/>
      <w:marTop w:val="0"/>
      <w:marBottom w:val="0"/>
      <w:divBdr>
        <w:top w:val="none" w:sz="0" w:space="0" w:color="auto"/>
        <w:left w:val="none" w:sz="0" w:space="0" w:color="auto"/>
        <w:bottom w:val="none" w:sz="0" w:space="0" w:color="auto"/>
        <w:right w:val="none" w:sz="0" w:space="0" w:color="auto"/>
      </w:divBdr>
    </w:div>
    <w:div w:id="786391005">
      <w:bodyDiv w:val="1"/>
      <w:marLeft w:val="0"/>
      <w:marRight w:val="0"/>
      <w:marTop w:val="0"/>
      <w:marBottom w:val="0"/>
      <w:divBdr>
        <w:top w:val="none" w:sz="0" w:space="0" w:color="auto"/>
        <w:left w:val="none" w:sz="0" w:space="0" w:color="auto"/>
        <w:bottom w:val="none" w:sz="0" w:space="0" w:color="auto"/>
        <w:right w:val="none" w:sz="0" w:space="0" w:color="auto"/>
      </w:divBdr>
    </w:div>
    <w:div w:id="1111242381">
      <w:bodyDiv w:val="1"/>
      <w:marLeft w:val="0"/>
      <w:marRight w:val="0"/>
      <w:marTop w:val="0"/>
      <w:marBottom w:val="0"/>
      <w:divBdr>
        <w:top w:val="none" w:sz="0" w:space="0" w:color="auto"/>
        <w:left w:val="none" w:sz="0" w:space="0" w:color="auto"/>
        <w:bottom w:val="none" w:sz="0" w:space="0" w:color="auto"/>
        <w:right w:val="none" w:sz="0" w:space="0" w:color="auto"/>
      </w:divBdr>
    </w:div>
    <w:div w:id="1154376085">
      <w:bodyDiv w:val="1"/>
      <w:marLeft w:val="0"/>
      <w:marRight w:val="0"/>
      <w:marTop w:val="0"/>
      <w:marBottom w:val="0"/>
      <w:divBdr>
        <w:top w:val="none" w:sz="0" w:space="0" w:color="auto"/>
        <w:left w:val="none" w:sz="0" w:space="0" w:color="auto"/>
        <w:bottom w:val="none" w:sz="0" w:space="0" w:color="auto"/>
        <w:right w:val="none" w:sz="0" w:space="0" w:color="auto"/>
      </w:divBdr>
    </w:div>
    <w:div w:id="1255437919">
      <w:bodyDiv w:val="1"/>
      <w:marLeft w:val="0"/>
      <w:marRight w:val="0"/>
      <w:marTop w:val="0"/>
      <w:marBottom w:val="0"/>
      <w:divBdr>
        <w:top w:val="none" w:sz="0" w:space="0" w:color="auto"/>
        <w:left w:val="none" w:sz="0" w:space="0" w:color="auto"/>
        <w:bottom w:val="none" w:sz="0" w:space="0" w:color="auto"/>
        <w:right w:val="none" w:sz="0" w:space="0" w:color="auto"/>
      </w:divBdr>
    </w:div>
    <w:div w:id="1316908677">
      <w:bodyDiv w:val="1"/>
      <w:marLeft w:val="0"/>
      <w:marRight w:val="0"/>
      <w:marTop w:val="0"/>
      <w:marBottom w:val="0"/>
      <w:divBdr>
        <w:top w:val="none" w:sz="0" w:space="0" w:color="auto"/>
        <w:left w:val="none" w:sz="0" w:space="0" w:color="auto"/>
        <w:bottom w:val="none" w:sz="0" w:space="0" w:color="auto"/>
        <w:right w:val="none" w:sz="0" w:space="0" w:color="auto"/>
      </w:divBdr>
    </w:div>
    <w:div w:id="1392777201">
      <w:bodyDiv w:val="1"/>
      <w:marLeft w:val="0"/>
      <w:marRight w:val="0"/>
      <w:marTop w:val="0"/>
      <w:marBottom w:val="0"/>
      <w:divBdr>
        <w:top w:val="none" w:sz="0" w:space="0" w:color="auto"/>
        <w:left w:val="none" w:sz="0" w:space="0" w:color="auto"/>
        <w:bottom w:val="none" w:sz="0" w:space="0" w:color="auto"/>
        <w:right w:val="none" w:sz="0" w:space="0" w:color="auto"/>
      </w:divBdr>
    </w:div>
    <w:div w:id="1501046176">
      <w:bodyDiv w:val="1"/>
      <w:marLeft w:val="0"/>
      <w:marRight w:val="0"/>
      <w:marTop w:val="0"/>
      <w:marBottom w:val="0"/>
      <w:divBdr>
        <w:top w:val="none" w:sz="0" w:space="0" w:color="auto"/>
        <w:left w:val="none" w:sz="0" w:space="0" w:color="auto"/>
        <w:bottom w:val="none" w:sz="0" w:space="0" w:color="auto"/>
        <w:right w:val="none" w:sz="0" w:space="0" w:color="auto"/>
      </w:divBdr>
    </w:div>
    <w:div w:id="1524516133">
      <w:bodyDiv w:val="1"/>
      <w:marLeft w:val="0"/>
      <w:marRight w:val="0"/>
      <w:marTop w:val="0"/>
      <w:marBottom w:val="0"/>
      <w:divBdr>
        <w:top w:val="none" w:sz="0" w:space="0" w:color="auto"/>
        <w:left w:val="none" w:sz="0" w:space="0" w:color="auto"/>
        <w:bottom w:val="none" w:sz="0" w:space="0" w:color="auto"/>
        <w:right w:val="none" w:sz="0" w:space="0" w:color="auto"/>
      </w:divBdr>
    </w:div>
    <w:div w:id="1598564823">
      <w:bodyDiv w:val="1"/>
      <w:marLeft w:val="0"/>
      <w:marRight w:val="0"/>
      <w:marTop w:val="0"/>
      <w:marBottom w:val="0"/>
      <w:divBdr>
        <w:top w:val="none" w:sz="0" w:space="0" w:color="auto"/>
        <w:left w:val="none" w:sz="0" w:space="0" w:color="auto"/>
        <w:bottom w:val="none" w:sz="0" w:space="0" w:color="auto"/>
        <w:right w:val="none" w:sz="0" w:space="0" w:color="auto"/>
      </w:divBdr>
    </w:div>
    <w:div w:id="1792162576">
      <w:bodyDiv w:val="1"/>
      <w:marLeft w:val="0"/>
      <w:marRight w:val="0"/>
      <w:marTop w:val="0"/>
      <w:marBottom w:val="0"/>
      <w:divBdr>
        <w:top w:val="none" w:sz="0" w:space="0" w:color="auto"/>
        <w:left w:val="none" w:sz="0" w:space="0" w:color="auto"/>
        <w:bottom w:val="none" w:sz="0" w:space="0" w:color="auto"/>
        <w:right w:val="none" w:sz="0" w:space="0" w:color="auto"/>
      </w:divBdr>
    </w:div>
    <w:div w:id="18936853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www.qualityforum.org/QualityDataModel.aspx#t=2&amp;s=&amp;p" TargetMode="External"/><Relationship Id="rId12" Type="http://schemas.openxmlformats.org/officeDocument/2006/relationships/hyperlink" Target="https://docs.google.com/document/d/1C01NCpQT5sDQUvMeIXbLr5caJOg9DGBbdL16qFeKizw/edit?usp=sharing" TargetMode="External"/><Relationship Id="rId13" Type="http://schemas.openxmlformats.org/officeDocument/2006/relationships/hyperlink" Target="http://wiki.hl7.org/index.php?title=Harmonization_of_Health_Quality_Information_mode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iki.hl7.org/index.php?title=Virtual_Medical_Record_%28vMR%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haisahallf\My%20Documents\HL7%20TTPL_RWJ\HL7%20Project%20Scope\Revised%20for%20TTPL\HL7%20Project%20Scope%20Statement%20Template_revT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1CFA4-1BA8-2E46-BE89-0A4C0D670D27}">
  <ds:schemaRefs>
    <ds:schemaRef ds:uri="http://schemas.openxmlformats.org/officeDocument/2006/bibliography"/>
  </ds:schemaRefs>
</ds:datastoreItem>
</file>

<file path=customXml/itemProps2.xml><?xml version="1.0" encoding="utf-8"?>
<ds:datastoreItem xmlns:ds="http://schemas.openxmlformats.org/officeDocument/2006/customXml" ds:itemID="{AC10885E-A8CC-5C4E-BA51-73A6A3FD5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Settings\vhaisahallf\My Documents\HL7 TTPL_RWJ\HL7 Project Scope\Revised for TTPL\HL7 Project Scope Statement Template_revTTPL.dot</Template>
  <TotalTime>1</TotalTime>
  <Pages>16</Pages>
  <Words>8841</Words>
  <Characters>50397</Characters>
  <Application>Microsoft Macintosh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HL7 Project Scope Statement</vt:lpstr>
    </vt:vector>
  </TitlesOfParts>
  <Company>NQF</Company>
  <LinksUpToDate>false</LinksUpToDate>
  <CharactersWithSpaces>59120</CharactersWithSpaces>
  <SharedDoc>false</SharedDoc>
  <HLinks>
    <vt:vector size="282" baseType="variant">
      <vt:variant>
        <vt:i4>1114124</vt:i4>
      </vt:variant>
      <vt:variant>
        <vt:i4>366</vt:i4>
      </vt:variant>
      <vt:variant>
        <vt:i4>0</vt:i4>
      </vt:variant>
      <vt:variant>
        <vt:i4>5</vt:i4>
      </vt:variant>
      <vt:variant>
        <vt:lpwstr>http://www.hl7.org/documentcenter/public/membership/HL7_Governance_and_Operations_Manual.pdf</vt:lpwstr>
      </vt:variant>
      <vt:variant>
        <vt:lpwstr/>
      </vt:variant>
      <vt:variant>
        <vt:i4>4915272</vt:i4>
      </vt:variant>
      <vt:variant>
        <vt:i4>363</vt:i4>
      </vt:variant>
      <vt:variant>
        <vt:i4>0</vt:i4>
      </vt:variant>
      <vt:variant>
        <vt:i4>5</vt:i4>
      </vt:variant>
      <vt:variant>
        <vt:lpwstr>http://www.hl7.org/About/hl7facilitators.cfm</vt:lpwstr>
      </vt:variant>
      <vt:variant>
        <vt:lpwstr/>
      </vt:variant>
      <vt:variant>
        <vt:i4>7667721</vt:i4>
      </vt:variant>
      <vt:variant>
        <vt:i4>360</vt:i4>
      </vt:variant>
      <vt:variant>
        <vt:i4>0</vt:i4>
      </vt:variant>
      <vt:variant>
        <vt:i4>5</vt:i4>
      </vt:variant>
      <vt:variant>
        <vt:lpwstr>http://www.hl7.org/Special/committees/index.cfm</vt:lpwstr>
      </vt:variant>
      <vt:variant>
        <vt:lpwstr/>
      </vt:variant>
      <vt:variant>
        <vt:i4>2293887</vt:i4>
      </vt:variant>
      <vt:variant>
        <vt:i4>357</vt:i4>
      </vt:variant>
      <vt:variant>
        <vt:i4>0</vt:i4>
      </vt:variant>
      <vt:variant>
        <vt:i4>5</vt:i4>
      </vt:variant>
      <vt:variant>
        <vt:lpwstr>http://gforge.hl7.org/gf/project/psc/docman/?action=DocmanFileEdit&amp;id=7225</vt:lpwstr>
      </vt:variant>
      <vt:variant>
        <vt:lpwstr/>
      </vt:variant>
      <vt:variant>
        <vt:i4>6094950</vt:i4>
      </vt:variant>
      <vt:variant>
        <vt:i4>354</vt:i4>
      </vt:variant>
      <vt:variant>
        <vt:i4>0</vt:i4>
      </vt:variant>
      <vt:variant>
        <vt:i4>5</vt:i4>
      </vt:variant>
      <vt:variant>
        <vt:lpwstr>http://www.hl7.org/participate/isojic.cfm</vt:lpwstr>
      </vt:variant>
      <vt:variant>
        <vt:lpwstr/>
      </vt:variant>
      <vt:variant>
        <vt:i4>3342440</vt:i4>
      </vt:variant>
      <vt:variant>
        <vt:i4>351</vt:i4>
      </vt:variant>
      <vt:variant>
        <vt:i4>0</vt:i4>
      </vt:variant>
      <vt:variant>
        <vt:i4>5</vt:i4>
      </vt:variant>
      <vt:variant>
        <vt:lpwstr>http://www.hl7.org/documentcenter/public/membership/ANSI_proposal_withdrawal.doc</vt:lpwstr>
      </vt:variant>
      <vt:variant>
        <vt:lpwstr/>
      </vt:variant>
      <vt:variant>
        <vt:i4>4718718</vt:i4>
      </vt:variant>
      <vt:variant>
        <vt:i4>348</vt:i4>
      </vt:variant>
      <vt:variant>
        <vt:i4>0</vt:i4>
      </vt:variant>
      <vt:variant>
        <vt:i4>5</vt:i4>
      </vt:variant>
      <vt:variant>
        <vt:lpwstr>http://www.hl7.org/permalink/?WithdrawANS</vt:lpwstr>
      </vt:variant>
      <vt:variant>
        <vt:lpwstr/>
      </vt:variant>
      <vt:variant>
        <vt:i4>4718718</vt:i4>
      </vt:variant>
      <vt:variant>
        <vt:i4>345</vt:i4>
      </vt:variant>
      <vt:variant>
        <vt:i4>0</vt:i4>
      </vt:variant>
      <vt:variant>
        <vt:i4>5</vt:i4>
      </vt:variant>
      <vt:variant>
        <vt:lpwstr>http://www.hl7.org/permalink/?WithdrawANS</vt:lpwstr>
      </vt:variant>
      <vt:variant>
        <vt:lpwstr/>
      </vt:variant>
      <vt:variant>
        <vt:i4>2097165</vt:i4>
      </vt:variant>
      <vt:variant>
        <vt:i4>342</vt:i4>
      </vt:variant>
      <vt:variant>
        <vt:i4>0</vt:i4>
      </vt:variant>
      <vt:variant>
        <vt:i4>5</vt:i4>
      </vt:variant>
      <vt:variant>
        <vt:lpwstr/>
      </vt:variant>
      <vt:variant>
        <vt:lpwstr>Project_Name</vt:lpwstr>
      </vt:variant>
      <vt:variant>
        <vt:i4>655437</vt:i4>
      </vt:variant>
      <vt:variant>
        <vt:i4>339</vt:i4>
      </vt:variant>
      <vt:variant>
        <vt:i4>0</vt:i4>
      </vt:variant>
      <vt:variant>
        <vt:i4>5</vt:i4>
      </vt:variant>
      <vt:variant>
        <vt:lpwstr>http://www.hl7.org/participate/templates.cfm?ref=nav</vt:lpwstr>
      </vt:variant>
      <vt:variant>
        <vt:lpwstr/>
      </vt:variant>
      <vt:variant>
        <vt:i4>8126543</vt:i4>
      </vt:variant>
      <vt:variant>
        <vt:i4>336</vt:i4>
      </vt:variant>
      <vt:variant>
        <vt:i4>0</vt:i4>
      </vt:variant>
      <vt:variant>
        <vt:i4>5</vt:i4>
      </vt:variant>
      <vt:variant>
        <vt:lpwstr>http://www.hl7.org/</vt:lpwstr>
      </vt:variant>
      <vt:variant>
        <vt:lpwstr/>
      </vt:variant>
      <vt:variant>
        <vt:i4>2097165</vt:i4>
      </vt:variant>
      <vt:variant>
        <vt:i4>333</vt:i4>
      </vt:variant>
      <vt:variant>
        <vt:i4>0</vt:i4>
      </vt:variant>
      <vt:variant>
        <vt:i4>5</vt:i4>
      </vt:variant>
      <vt:variant>
        <vt:lpwstr/>
      </vt:variant>
      <vt:variant>
        <vt:lpwstr>Project_Name</vt:lpwstr>
      </vt:variant>
      <vt:variant>
        <vt:i4>720928</vt:i4>
      </vt:variant>
      <vt:variant>
        <vt:i4>330</vt:i4>
      </vt:variant>
      <vt:variant>
        <vt:i4>0</vt:i4>
      </vt:variant>
      <vt:variant>
        <vt:i4>5</vt:i4>
      </vt:variant>
      <vt:variant>
        <vt:lpwstr>http://www.hl7.org/documentcomments/index.cfm</vt:lpwstr>
      </vt:variant>
      <vt:variant>
        <vt:lpwstr/>
      </vt:variant>
      <vt:variant>
        <vt:i4>3342435</vt:i4>
      </vt:variant>
      <vt:variant>
        <vt:i4>327</vt:i4>
      </vt:variant>
      <vt:variant>
        <vt:i4>0</vt:i4>
      </vt:variant>
      <vt:variant>
        <vt:i4>5</vt:i4>
      </vt:variant>
      <vt:variant>
        <vt:lpwstr/>
      </vt:variant>
      <vt:variant>
        <vt:lpwstr>Roadmap_Reference</vt:lpwstr>
      </vt:variant>
      <vt:variant>
        <vt:i4>589950</vt:i4>
      </vt:variant>
      <vt:variant>
        <vt:i4>324</vt:i4>
      </vt:variant>
      <vt:variant>
        <vt:i4>0</vt:i4>
      </vt:variant>
      <vt:variant>
        <vt:i4>5</vt:i4>
      </vt:variant>
      <vt:variant>
        <vt:lpwstr/>
      </vt:variant>
      <vt:variant>
        <vt:lpwstr>Realm</vt:lpwstr>
      </vt:variant>
      <vt:variant>
        <vt:i4>3080199</vt:i4>
      </vt:variant>
      <vt:variant>
        <vt:i4>321</vt:i4>
      </vt:variant>
      <vt:variant>
        <vt:i4>0</vt:i4>
      </vt:variant>
      <vt:variant>
        <vt:i4>5</vt:i4>
      </vt:variant>
      <vt:variant>
        <vt:lpwstr>http://www.hl7.org/about/agreements.cfm?ref=nav</vt:lpwstr>
      </vt:variant>
      <vt:variant>
        <vt:lpwstr/>
      </vt:variant>
      <vt:variant>
        <vt:i4>393318</vt:i4>
      </vt:variant>
      <vt:variant>
        <vt:i4>318</vt:i4>
      </vt:variant>
      <vt:variant>
        <vt:i4>0</vt:i4>
      </vt:variant>
      <vt:variant>
        <vt:i4>5</vt:i4>
      </vt:variant>
      <vt:variant>
        <vt:lpwstr/>
      </vt:variant>
      <vt:variant>
        <vt:lpwstr>Synchro_SDO_Profilers</vt:lpwstr>
      </vt:variant>
      <vt:variant>
        <vt:i4>2686987</vt:i4>
      </vt:variant>
      <vt:variant>
        <vt:i4>315</vt:i4>
      </vt:variant>
      <vt:variant>
        <vt:i4>0</vt:i4>
      </vt:variant>
      <vt:variant>
        <vt:i4>5</vt:i4>
      </vt:variant>
      <vt:variant>
        <vt:lpwstr>http://www.hl7.org/about/agreements.cfm</vt:lpwstr>
      </vt:variant>
      <vt:variant>
        <vt:lpwstr/>
      </vt:variant>
      <vt:variant>
        <vt:i4>7733361</vt:i4>
      </vt:variant>
      <vt:variant>
        <vt:i4>312</vt:i4>
      </vt:variant>
      <vt:variant>
        <vt:i4>0</vt:i4>
      </vt:variant>
      <vt:variant>
        <vt:i4>5</vt:i4>
      </vt:variant>
      <vt:variant>
        <vt:lpwstr/>
      </vt:variant>
      <vt:variant>
        <vt:lpwstr>External_Project_Collaboration</vt:lpwstr>
      </vt:variant>
      <vt:variant>
        <vt:i4>6291492</vt:i4>
      </vt:variant>
      <vt:variant>
        <vt:i4>309</vt:i4>
      </vt:variant>
      <vt:variant>
        <vt:i4>0</vt:i4>
      </vt:variant>
      <vt:variant>
        <vt:i4>5</vt:i4>
      </vt:variant>
      <vt:variant>
        <vt:lpwstr>http://www.hl7.org/documentcenter/public_temp_110C547D-1C23-BA17-0C85072D597107E3/wg/projectServices/PBSMetricGuidanceforSDCoChairsFinal.doc</vt:lpwstr>
      </vt:variant>
      <vt:variant>
        <vt:lpwstr/>
      </vt:variant>
      <vt:variant>
        <vt:i4>8126543</vt:i4>
      </vt:variant>
      <vt:variant>
        <vt:i4>306</vt:i4>
      </vt:variant>
      <vt:variant>
        <vt:i4>0</vt:i4>
      </vt:variant>
      <vt:variant>
        <vt:i4>5</vt:i4>
      </vt:variant>
      <vt:variant>
        <vt:lpwstr>http://www.hl7.org/</vt:lpwstr>
      </vt:variant>
      <vt:variant>
        <vt:lpwstr/>
      </vt:variant>
      <vt:variant>
        <vt:i4>6225994</vt:i4>
      </vt:variant>
      <vt:variant>
        <vt:i4>303</vt:i4>
      </vt:variant>
      <vt:variant>
        <vt:i4>0</vt:i4>
      </vt:variant>
      <vt:variant>
        <vt:i4>5</vt:i4>
      </vt:variant>
      <vt:variant>
        <vt:lpwstr/>
      </vt:variant>
      <vt:variant>
        <vt:lpwstr>Project_Approval_Dates</vt:lpwstr>
      </vt:variant>
      <vt:variant>
        <vt:i4>3145818</vt:i4>
      </vt:variant>
      <vt:variant>
        <vt:i4>300</vt:i4>
      </vt:variant>
      <vt:variant>
        <vt:i4>0</vt:i4>
      </vt:variant>
      <vt:variant>
        <vt:i4>5</vt:i4>
      </vt:variant>
      <vt:variant>
        <vt:lpwstr>http://gforge.hl7.org/gf/project/psc/docman/?subdir=421</vt:lpwstr>
      </vt:variant>
      <vt:variant>
        <vt:lpwstr/>
      </vt:variant>
      <vt:variant>
        <vt:i4>1114124</vt:i4>
      </vt:variant>
      <vt:variant>
        <vt:i4>297</vt:i4>
      </vt:variant>
      <vt:variant>
        <vt:i4>0</vt:i4>
      </vt:variant>
      <vt:variant>
        <vt:i4>5</vt:i4>
      </vt:variant>
      <vt:variant>
        <vt:lpwstr>http://www.hl7.org/documentcenter/public/membership/HL7_Governance_and_Operations_Manual.pdf</vt:lpwstr>
      </vt:variant>
      <vt:variant>
        <vt:lpwstr/>
      </vt:variant>
      <vt:variant>
        <vt:i4>5963901</vt:i4>
      </vt:variant>
      <vt:variant>
        <vt:i4>294</vt:i4>
      </vt:variant>
      <vt:variant>
        <vt:i4>0</vt:i4>
      </vt:variant>
      <vt:variant>
        <vt:i4>5</vt:i4>
      </vt:variant>
      <vt:variant>
        <vt:lpwstr/>
      </vt:variant>
      <vt:variant>
        <vt:lpwstr>Project_Intent</vt:lpwstr>
      </vt:variant>
      <vt:variant>
        <vt:i4>2293887</vt:i4>
      </vt:variant>
      <vt:variant>
        <vt:i4>291</vt:i4>
      </vt:variant>
      <vt:variant>
        <vt:i4>0</vt:i4>
      </vt:variant>
      <vt:variant>
        <vt:i4>5</vt:i4>
      </vt:variant>
      <vt:variant>
        <vt:lpwstr>http://gforge.hl7.org/gf/project/psc/docman/?action=DocmanFileEdit&amp;id=7225</vt:lpwstr>
      </vt:variant>
      <vt:variant>
        <vt:lpwstr/>
      </vt:variant>
      <vt:variant>
        <vt:i4>1114135</vt:i4>
      </vt:variant>
      <vt:variant>
        <vt:i4>288</vt:i4>
      </vt:variant>
      <vt:variant>
        <vt:i4>0</vt:i4>
      </vt:variant>
      <vt:variant>
        <vt:i4>5</vt:i4>
      </vt:variant>
      <vt:variant>
        <vt:lpwstr>http://www.hl7.org/implement/standards/index.cfm?ref=nav</vt:lpwstr>
      </vt:variant>
      <vt:variant>
        <vt:lpwstr/>
      </vt:variant>
      <vt:variant>
        <vt:i4>7667742</vt:i4>
      </vt:variant>
      <vt:variant>
        <vt:i4>285</vt:i4>
      </vt:variant>
      <vt:variant>
        <vt:i4>0</vt:i4>
      </vt:variant>
      <vt:variant>
        <vt:i4>5</vt:i4>
      </vt:variant>
      <vt:variant>
        <vt:lpwstr/>
      </vt:variant>
      <vt:variant>
        <vt:lpwstr>Product</vt:lpwstr>
      </vt:variant>
      <vt:variant>
        <vt:i4>4456533</vt:i4>
      </vt:variant>
      <vt:variant>
        <vt:i4>282</vt:i4>
      </vt:variant>
      <vt:variant>
        <vt:i4>0</vt:i4>
      </vt:variant>
      <vt:variant>
        <vt:i4>5</vt:i4>
      </vt:variant>
      <vt:variant>
        <vt:lpwstr>http://wiki.hl7.org/index.php?title=Template:Project_Page</vt:lpwstr>
      </vt:variant>
      <vt:variant>
        <vt:lpwstr/>
      </vt:variant>
      <vt:variant>
        <vt:i4>1769568</vt:i4>
      </vt:variant>
      <vt:variant>
        <vt:i4>279</vt:i4>
      </vt:variant>
      <vt:variant>
        <vt:i4>0</vt:i4>
      </vt:variant>
      <vt:variant>
        <vt:i4>5</vt:i4>
      </vt:variant>
      <vt:variant>
        <vt:lpwstr/>
      </vt:variant>
      <vt:variant>
        <vt:lpwstr>Project_Obj_Deliv_TgtDate_Example</vt:lpwstr>
      </vt:variant>
      <vt:variant>
        <vt:i4>3997809</vt:i4>
      </vt:variant>
      <vt:variant>
        <vt:i4>276</vt:i4>
      </vt:variant>
      <vt:variant>
        <vt:i4>0</vt:i4>
      </vt:variant>
      <vt:variant>
        <vt:i4>5</vt:i4>
      </vt:variant>
      <vt:variant>
        <vt:lpwstr/>
      </vt:variant>
      <vt:variant>
        <vt:lpwstr>Project_Obj_Deliv_TgtDate</vt:lpwstr>
      </vt:variant>
      <vt:variant>
        <vt:i4>3604599</vt:i4>
      </vt:variant>
      <vt:variant>
        <vt:i4>273</vt:i4>
      </vt:variant>
      <vt:variant>
        <vt:i4>0</vt:i4>
      </vt:variant>
      <vt:variant>
        <vt:i4>5</vt:i4>
      </vt:variant>
      <vt:variant>
        <vt:lpwstr/>
      </vt:variant>
      <vt:variant>
        <vt:lpwstr>Project_Scope</vt:lpwstr>
      </vt:variant>
      <vt:variant>
        <vt:i4>6619169</vt:i4>
      </vt:variant>
      <vt:variant>
        <vt:i4>270</vt:i4>
      </vt:variant>
      <vt:variant>
        <vt:i4>0</vt:i4>
      </vt:variant>
      <vt:variant>
        <vt:i4>5</vt:i4>
      </vt:variant>
      <vt:variant>
        <vt:lpwstr>http://wiki.hl7.org/index.php?title=Category:Volunteer_Wanted_by_HL7_Work_Group</vt:lpwstr>
      </vt:variant>
      <vt:variant>
        <vt:lpwstr/>
      </vt:variant>
      <vt:variant>
        <vt:i4>6815793</vt:i4>
      </vt:variant>
      <vt:variant>
        <vt:i4>267</vt:i4>
      </vt:variant>
      <vt:variant>
        <vt:i4>0</vt:i4>
      </vt:variant>
      <vt:variant>
        <vt:i4>5</vt:i4>
      </vt:variant>
      <vt:variant>
        <vt:lpwstr>../Library/Containers/Library/Containers/com.apple.mail/Data/Library/Mail Downloads/AppData/Local/AppData/Local/Microsoft/Windows/Insync/jadachris00@gmail.com/Health Care/HL7/Working Groups/CQI/AppData/Local/Temp/eM Client temporary files/Documents/Insync/jadachris00@gmail.com/Health Care/HL7/Working Groups/CQI/AppData/Local/Temp/eM Client temporary files/Documents/Insync/jadachris00@gmail.com/AppData/Local/Microsoft/Windows/Temporary Internet Files/Content.Outlook/RJVNRAP6/Descriptions of these roles and their responsibilities can be found on the HL7 Wiki via PIC's Find or Be a Volunteer for an HL7 Work Group (http:/wiki.hl7.org/index.php?title=Category:Volunteer_Wanted_by_HL7_Work_Group)</vt:lpwstr>
      </vt:variant>
      <vt:variant>
        <vt:lpwstr/>
      </vt:variant>
      <vt:variant>
        <vt:i4>458795</vt:i4>
      </vt:variant>
      <vt:variant>
        <vt:i4>264</vt:i4>
      </vt:variant>
      <vt:variant>
        <vt:i4>0</vt:i4>
      </vt:variant>
      <vt:variant>
        <vt:i4>5</vt:i4>
      </vt:variant>
      <vt:variant>
        <vt:lpwstr/>
      </vt:variant>
      <vt:variant>
        <vt:lpwstr>Sponsoring_Group</vt:lpwstr>
      </vt:variant>
      <vt:variant>
        <vt:i4>7078001</vt:i4>
      </vt:variant>
      <vt:variant>
        <vt:i4>261</vt:i4>
      </vt:variant>
      <vt:variant>
        <vt:i4>0</vt:i4>
      </vt:variant>
      <vt:variant>
        <vt:i4>5</vt:i4>
      </vt:variant>
      <vt:variant>
        <vt:lpwstr>http://wiki.hl7.org/index.php?title=Product_List_FAQ</vt:lpwstr>
      </vt:variant>
      <vt:variant>
        <vt:lpwstr/>
      </vt:variant>
      <vt:variant>
        <vt:i4>8061020</vt:i4>
      </vt:variant>
      <vt:variant>
        <vt:i4>258</vt:i4>
      </vt:variant>
      <vt:variant>
        <vt:i4>0</vt:i4>
      </vt:variant>
      <vt:variant>
        <vt:i4>5</vt:i4>
      </vt:variant>
      <vt:variant>
        <vt:lpwstr>http://www.hl7.org/documentcenter/public/wg/sips/Products&amp;ServicesRevenueMatrix.xls</vt:lpwstr>
      </vt:variant>
      <vt:variant>
        <vt:lpwstr/>
      </vt:variant>
      <vt:variant>
        <vt:i4>2097165</vt:i4>
      </vt:variant>
      <vt:variant>
        <vt:i4>255</vt:i4>
      </vt:variant>
      <vt:variant>
        <vt:i4>0</vt:i4>
      </vt:variant>
      <vt:variant>
        <vt:i4>5</vt:i4>
      </vt:variant>
      <vt:variant>
        <vt:lpwstr/>
      </vt:variant>
      <vt:variant>
        <vt:lpwstr>Project_Name</vt:lpwstr>
      </vt:variant>
      <vt:variant>
        <vt:i4>2752599</vt:i4>
      </vt:variant>
      <vt:variant>
        <vt:i4>252</vt:i4>
      </vt:variant>
      <vt:variant>
        <vt:i4>0</vt:i4>
      </vt:variant>
      <vt:variant>
        <vt:i4>5</vt:i4>
      </vt:variant>
      <vt:variant>
        <vt:lpwstr>mailto:pmo@hl7.org</vt:lpwstr>
      </vt:variant>
      <vt:variant>
        <vt:lpwstr/>
      </vt:variant>
      <vt:variant>
        <vt:i4>3932230</vt:i4>
      </vt:variant>
      <vt:variant>
        <vt:i4>249</vt:i4>
      </vt:variant>
      <vt:variant>
        <vt:i4>0</vt:i4>
      </vt:variant>
      <vt:variant>
        <vt:i4>5</vt:i4>
      </vt:variant>
      <vt:variant>
        <vt:lpwstr>http://healthlevelseven.projectinsight.net/Login.aspx?ReturnUrl=%2fdefault.aspx</vt:lpwstr>
      </vt:variant>
      <vt:variant>
        <vt:lpwstr/>
      </vt:variant>
      <vt:variant>
        <vt:i4>2097165</vt:i4>
      </vt:variant>
      <vt:variant>
        <vt:i4>246</vt:i4>
      </vt:variant>
      <vt:variant>
        <vt:i4>0</vt:i4>
      </vt:variant>
      <vt:variant>
        <vt:i4>5</vt:i4>
      </vt:variant>
      <vt:variant>
        <vt:lpwstr/>
      </vt:variant>
      <vt:variant>
        <vt:lpwstr>Project_Name</vt:lpwstr>
      </vt:variant>
      <vt:variant>
        <vt:i4>4456475</vt:i4>
      </vt:variant>
      <vt:variant>
        <vt:i4>35</vt:i4>
      </vt:variant>
      <vt:variant>
        <vt:i4>0</vt:i4>
      </vt:variant>
      <vt:variant>
        <vt:i4>5</vt:i4>
      </vt:variant>
      <vt:variant>
        <vt:lpwstr>http://wiki.hl7.org/index.php?title=Harmonization_of_Health_Quality_Information_model</vt:lpwstr>
      </vt:variant>
      <vt:variant>
        <vt:lpwstr/>
      </vt:variant>
      <vt:variant>
        <vt:i4>655424</vt:i4>
      </vt:variant>
      <vt:variant>
        <vt:i4>8</vt:i4>
      </vt:variant>
      <vt:variant>
        <vt:i4>0</vt:i4>
      </vt:variant>
      <vt:variant>
        <vt:i4>5</vt:i4>
      </vt:variant>
      <vt:variant>
        <vt:lpwstr>https://docs.google.com/document/d/1C01NCpQT5sDQUvMeIXbLr5caJOg9DGBbdL16qFeKizw/edit?usp=sharing</vt:lpwstr>
      </vt:variant>
      <vt:variant>
        <vt:lpwstr/>
      </vt:variant>
      <vt:variant>
        <vt:i4>1900656</vt:i4>
      </vt:variant>
      <vt:variant>
        <vt:i4>5</vt:i4>
      </vt:variant>
      <vt:variant>
        <vt:i4>0</vt:i4>
      </vt:variant>
      <vt:variant>
        <vt:i4>5</vt:i4>
      </vt:variant>
      <vt:variant>
        <vt:lpwstr>http://www.qualityforum.org/QualityDataModel.aspx</vt:lpwstr>
      </vt:variant>
      <vt:variant>
        <vt:lpwstr>t=2&amp;s=&amp;p</vt:lpwstr>
      </vt:variant>
      <vt:variant>
        <vt:i4>6226029</vt:i4>
      </vt:variant>
      <vt:variant>
        <vt:i4>2</vt:i4>
      </vt:variant>
      <vt:variant>
        <vt:i4>0</vt:i4>
      </vt:variant>
      <vt:variant>
        <vt:i4>5</vt:i4>
      </vt:variant>
      <vt:variant>
        <vt:lpwstr>http://wiki.hl7.org/index.php?title=Virtual_Medical_Record_%28vMR%29</vt:lpwstr>
      </vt:variant>
      <vt:variant>
        <vt:lpwstr/>
      </vt:variant>
      <vt:variant>
        <vt:i4>852079</vt:i4>
      </vt:variant>
      <vt:variant>
        <vt:i4>-1</vt:i4>
      </vt:variant>
      <vt:variant>
        <vt:i4>2056</vt:i4>
      </vt:variant>
      <vt:variant>
        <vt:i4>1</vt:i4>
      </vt:variant>
      <vt:variant>
        <vt:lpwstr>HL7 International Logo_small</vt:lpwstr>
      </vt:variant>
      <vt:variant>
        <vt:lpwstr/>
      </vt:variant>
      <vt:variant>
        <vt:i4>852079</vt:i4>
      </vt:variant>
      <vt:variant>
        <vt:i4>-1</vt:i4>
      </vt:variant>
      <vt:variant>
        <vt:i4>2057</vt:i4>
      </vt:variant>
      <vt:variant>
        <vt:i4>1</vt:i4>
      </vt:variant>
      <vt:variant>
        <vt:lpwstr>HL7 International Logo_small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Project Scope Statement</dc:title>
  <dc:subject/>
  <dc:creator>F Hall</dc:creator>
  <cp:keywords/>
  <cp:lastModifiedBy>Christopher Millet</cp:lastModifiedBy>
  <cp:revision>2</cp:revision>
  <cp:lastPrinted>2010-11-12T22:50:00Z</cp:lastPrinted>
  <dcterms:created xsi:type="dcterms:W3CDTF">2014-05-06T22:56:00Z</dcterms:created>
  <dcterms:modified xsi:type="dcterms:W3CDTF">2014-05-06T22:56:00Z</dcterms:modified>
</cp:coreProperties>
</file>